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411" w:rsidRDefault="00706411">
      <w:pPr>
        <w:rPr>
          <w:rFonts w:ascii="微软雅黑" w:eastAsia="微软雅黑" w:hAnsi="微软雅黑"/>
        </w:rPr>
      </w:pPr>
    </w:p>
    <w:tbl>
      <w:tblPr>
        <w:tblpPr w:leftFromText="187" w:rightFromText="187" w:horzAnchor="margin" w:tblpXSpec="center" w:tblpY="2881"/>
        <w:tblW w:w="6633" w:type="dxa"/>
        <w:tblBorders>
          <w:left w:val="single" w:sz="12" w:space="0" w:color="5B9BD5"/>
        </w:tblBorders>
        <w:tblLayout w:type="fixed"/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633"/>
      </w:tblGrid>
      <w:tr w:rsidR="00706411">
        <w:tc>
          <w:tcPr>
            <w:tcW w:w="663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06411" w:rsidRDefault="007349E7">
            <w:pPr>
              <w:pStyle w:val="12"/>
              <w:rPr>
                <w:rFonts w:ascii="微软雅黑" w:eastAsia="微软雅黑" w:hAnsi="微软雅黑"/>
                <w:color w:val="2D73B3"/>
                <w:sz w:val="24"/>
              </w:rPr>
            </w:pPr>
            <w:r>
              <w:rPr>
                <w:rFonts w:ascii="微软雅黑" w:eastAsia="微软雅黑" w:hAnsi="微软雅黑"/>
                <w:color w:val="2D73B3"/>
                <w:sz w:val="24"/>
                <w:szCs w:val="24"/>
              </w:rPr>
              <w:t>第</w:t>
            </w:r>
            <w:r>
              <w:rPr>
                <w:rFonts w:ascii="微软雅黑" w:eastAsia="微软雅黑" w:hAnsi="微软雅黑" w:hint="eastAsia"/>
                <w:color w:val="2D73B3"/>
                <w:sz w:val="24"/>
                <w:szCs w:val="24"/>
              </w:rPr>
              <w:t>3</w:t>
            </w:r>
            <w:r w:rsidR="00A66446">
              <w:rPr>
                <w:rFonts w:ascii="微软雅黑" w:eastAsia="微软雅黑" w:hAnsi="微软雅黑" w:hint="eastAsia"/>
                <w:color w:val="2D73B3"/>
                <w:sz w:val="24"/>
                <w:szCs w:val="24"/>
              </w:rPr>
              <w:t>组：黑化肥挥发不会发灰</w:t>
            </w:r>
            <w:r>
              <w:rPr>
                <w:rFonts w:ascii="微软雅黑" w:eastAsia="微软雅黑" w:hAnsi="微软雅黑" w:hint="eastAsia"/>
                <w:color w:val="2D73B3"/>
                <w:sz w:val="24"/>
                <w:szCs w:val="24"/>
              </w:rPr>
              <w:t>组</w:t>
            </w:r>
          </w:p>
        </w:tc>
      </w:tr>
      <w:tr w:rsidR="00706411">
        <w:tc>
          <w:tcPr>
            <w:tcW w:w="6633" w:type="dxa"/>
          </w:tcPr>
          <w:p w:rsidR="00706411" w:rsidRDefault="007349E7">
            <w:pPr>
              <w:pStyle w:val="12"/>
              <w:spacing w:line="216" w:lineRule="auto"/>
              <w:rPr>
                <w:rFonts w:ascii="微软雅黑" w:eastAsia="微软雅黑" w:hAnsi="微软雅黑"/>
                <w:color w:val="5B9BD5"/>
                <w:sz w:val="88"/>
                <w:szCs w:val="88"/>
              </w:rPr>
            </w:pPr>
            <w:r>
              <w:rPr>
                <w:rFonts w:ascii="微软雅黑" w:eastAsia="微软雅黑" w:hAnsi="微软雅黑" w:hint="eastAsia"/>
                <w:b/>
                <w:kern w:val="2"/>
                <w:sz w:val="48"/>
                <w:szCs w:val="48"/>
              </w:rPr>
              <w:t>物流管理系统用例描述文档</w:t>
            </w:r>
          </w:p>
        </w:tc>
      </w:tr>
      <w:tr w:rsidR="00706411">
        <w:tc>
          <w:tcPr>
            <w:tcW w:w="663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06411" w:rsidRDefault="007349E7">
            <w:pPr>
              <w:pStyle w:val="12"/>
              <w:rPr>
                <w:rFonts w:ascii="微软雅黑" w:eastAsia="微软雅黑" w:hAnsi="微软雅黑"/>
                <w:color w:val="2D73B3"/>
                <w:sz w:val="24"/>
                <w:szCs w:val="24"/>
              </w:rPr>
            </w:pPr>
            <w:r>
              <w:rPr>
                <w:rFonts w:ascii="微软雅黑" w:eastAsia="微软雅黑" w:hAnsi="微软雅黑"/>
                <w:color w:val="2D73B3"/>
                <w:sz w:val="24"/>
                <w:szCs w:val="24"/>
              </w:rPr>
              <w:t>详细描述</w:t>
            </w:r>
          </w:p>
          <w:p w:rsidR="00C03F7D" w:rsidRPr="00C03F7D" w:rsidRDefault="00C03F7D">
            <w:pPr>
              <w:pStyle w:val="12"/>
              <w:rPr>
                <w:rFonts w:ascii="微软雅黑" w:eastAsia="微软雅黑" w:hAnsi="微软雅黑" w:hint="eastAsia"/>
                <w:color w:val="2D73B3"/>
                <w:sz w:val="24"/>
                <w:szCs w:val="24"/>
              </w:rPr>
            </w:pPr>
            <w:r>
              <w:rPr>
                <w:rFonts w:ascii="微软雅黑" w:eastAsia="微软雅黑" w:hAnsi="微软雅黑"/>
                <w:color w:val="2D73B3"/>
                <w:sz w:val="24"/>
                <w:szCs w:val="24"/>
              </w:rPr>
              <w:t>V2.0</w:t>
            </w:r>
          </w:p>
        </w:tc>
      </w:tr>
    </w:tbl>
    <w:tbl>
      <w:tblPr>
        <w:tblpPr w:leftFromText="187" w:rightFromText="187" w:horzAnchor="margin" w:tblpXSpec="center" w:tblpYSpec="bottom"/>
        <w:tblW w:w="6407" w:type="dxa"/>
        <w:tblLayout w:type="fixed"/>
        <w:tblLook w:val="04A0" w:firstRow="1" w:lastRow="0" w:firstColumn="1" w:lastColumn="0" w:noHBand="0" w:noVBand="1"/>
      </w:tblPr>
      <w:tblGrid>
        <w:gridCol w:w="6407"/>
      </w:tblGrid>
      <w:tr w:rsidR="00706411">
        <w:trPr>
          <w:trHeight w:val="1627"/>
        </w:trPr>
        <w:tc>
          <w:tcPr>
            <w:tcW w:w="6407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06411" w:rsidRDefault="007349E7">
            <w:pPr>
              <w:pStyle w:val="12"/>
              <w:rPr>
                <w:rFonts w:ascii="微软雅黑" w:eastAsia="微软雅黑" w:hAnsi="微软雅黑"/>
                <w:color w:val="5B9BD5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5B9BD5"/>
                <w:sz w:val="28"/>
                <w:szCs w:val="28"/>
              </w:rPr>
              <w:t>第三组</w:t>
            </w:r>
          </w:p>
          <w:p w:rsidR="00706411" w:rsidRDefault="007349E7">
            <w:pPr>
              <w:pStyle w:val="12"/>
              <w:rPr>
                <w:rFonts w:ascii="微软雅黑" w:eastAsia="微软雅黑" w:hAnsi="微软雅黑"/>
                <w:color w:val="5B9BD5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color w:val="5B9BD5"/>
                <w:sz w:val="28"/>
                <w:szCs w:val="28"/>
              </w:rPr>
              <w:t>201</w:t>
            </w:r>
            <w:r w:rsidR="00615083">
              <w:rPr>
                <w:rFonts w:ascii="微软雅黑" w:eastAsia="微软雅黑" w:hAnsi="微软雅黑"/>
                <w:color w:val="5B9BD5"/>
                <w:sz w:val="28"/>
                <w:szCs w:val="28"/>
              </w:rPr>
              <w:t>5-12-30</w:t>
            </w:r>
          </w:p>
          <w:p w:rsidR="00706411" w:rsidRDefault="00706411">
            <w:pPr>
              <w:pStyle w:val="12"/>
              <w:rPr>
                <w:rFonts w:ascii="微软雅黑" w:eastAsia="微软雅黑" w:hAnsi="微软雅黑"/>
                <w:color w:val="5B9BD5"/>
              </w:rPr>
            </w:pPr>
          </w:p>
        </w:tc>
      </w:tr>
    </w:tbl>
    <w:p w:rsidR="00706411" w:rsidRDefault="007349E7">
      <w:pPr>
        <w:widowControl/>
        <w:jc w:val="left"/>
        <w:rPr>
          <w:rFonts w:ascii="微软雅黑" w:eastAsia="微软雅黑" w:hAnsi="微软雅黑"/>
          <w:b/>
          <w:sz w:val="48"/>
          <w:szCs w:val="48"/>
        </w:rPr>
      </w:pPr>
      <w:r>
        <w:rPr>
          <w:rFonts w:ascii="微软雅黑" w:eastAsia="微软雅黑" w:hAnsi="微软雅黑"/>
          <w:b/>
          <w:sz w:val="48"/>
          <w:szCs w:val="48"/>
        </w:rPr>
        <w:br w:type="page"/>
      </w:r>
    </w:p>
    <w:p w:rsidR="00706411" w:rsidRDefault="007349E7">
      <w:pPr>
        <w:pStyle w:val="TOC1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  <w:lang w:val="zh-CN"/>
        </w:rPr>
        <w:lastRenderedPageBreak/>
        <w:t>目录</w:t>
      </w:r>
    </w:p>
    <w:p w:rsidR="007349E7" w:rsidRDefault="007349E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>
        <w:rPr>
          <w:rFonts w:ascii="微软雅黑" w:eastAsia="微软雅黑" w:hAnsi="微软雅黑"/>
          <w:sz w:val="18"/>
        </w:rPr>
        <w:fldChar w:fldCharType="begin"/>
      </w:r>
      <w:r>
        <w:rPr>
          <w:rFonts w:ascii="微软雅黑" w:eastAsia="微软雅黑" w:hAnsi="微软雅黑"/>
          <w:sz w:val="18"/>
        </w:rPr>
        <w:instrText xml:space="preserve"> TOC \o "1-3" \h \z \u </w:instrText>
      </w:r>
      <w:r>
        <w:rPr>
          <w:rFonts w:ascii="微软雅黑" w:eastAsia="微软雅黑" w:hAnsi="微软雅黑"/>
          <w:sz w:val="18"/>
        </w:rPr>
        <w:fldChar w:fldCharType="separate"/>
      </w:r>
      <w:hyperlink w:anchor="_Toc439701708" w:history="1">
        <w:r w:rsidRPr="007D4EA3">
          <w:rPr>
            <w:rStyle w:val="a6"/>
            <w:rFonts w:ascii="微软雅黑" w:eastAsia="微软雅黑" w:hAnsi="微软雅黑"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_Toc439701708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349E7" w:rsidRDefault="007349E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9701709" w:history="1">
        <w:r w:rsidRPr="007D4EA3">
          <w:rPr>
            <w:rStyle w:val="a6"/>
            <w:rFonts w:ascii="微软雅黑" w:eastAsia="微软雅黑" w:hAnsi="微软雅黑" w:hint="eastAsia"/>
            <w:noProof/>
            <w:lang w:val="zh-CN"/>
          </w:rPr>
          <w:t>用例列表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_Toc439701709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349E7" w:rsidRDefault="007349E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9701710" w:history="1">
        <w:r w:rsidRPr="007D4EA3">
          <w:rPr>
            <w:rStyle w:val="a6"/>
            <w:rFonts w:ascii="微软雅黑" w:eastAsia="微软雅黑" w:hAnsi="微软雅黑" w:hint="eastAsia"/>
            <w:noProof/>
            <w:lang w:val="zh-CN"/>
          </w:rPr>
          <w:t>用例详细描述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_Toc439701710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49E7" w:rsidRDefault="007349E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9701711" w:history="1">
        <w:r w:rsidRPr="007D4EA3">
          <w:rPr>
            <w:rStyle w:val="a6"/>
            <w:rFonts w:ascii="微软雅黑" w:eastAsia="微软雅黑" w:hAnsi="微软雅黑"/>
            <w:noProof/>
          </w:rPr>
          <w:t xml:space="preserve">UC_1_1 </w:t>
        </w:r>
        <w:r w:rsidRPr="007D4EA3">
          <w:rPr>
            <w:rStyle w:val="a6"/>
            <w:rFonts w:ascii="微软雅黑" w:eastAsia="微软雅黑" w:hAnsi="微软雅黑" w:hint="eastAsia"/>
            <w:noProof/>
          </w:rPr>
          <w:t>物流信息查询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_Toc439701711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349E7" w:rsidRDefault="007349E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9701712" w:history="1">
        <w:r w:rsidRPr="007D4EA3">
          <w:rPr>
            <w:rStyle w:val="a6"/>
            <w:rFonts w:ascii="微软雅黑" w:eastAsia="微软雅黑" w:hAnsi="微软雅黑"/>
            <w:noProof/>
          </w:rPr>
          <w:t xml:space="preserve">UC_2_1 </w:t>
        </w:r>
        <w:r w:rsidRPr="007D4EA3">
          <w:rPr>
            <w:rStyle w:val="a6"/>
            <w:rFonts w:ascii="微软雅黑" w:eastAsia="微软雅黑" w:hAnsi="微软雅黑" w:hint="eastAsia"/>
            <w:noProof/>
          </w:rPr>
          <w:t>报价和时</w:t>
        </w:r>
        <w:r w:rsidRPr="007D4EA3">
          <w:rPr>
            <w:rStyle w:val="a6"/>
            <w:rFonts w:ascii="微软雅黑" w:eastAsia="微软雅黑" w:hAnsi="微软雅黑" w:hint="eastAsia"/>
            <w:noProof/>
          </w:rPr>
          <w:t>间</w:t>
        </w:r>
        <w:r w:rsidRPr="007D4EA3">
          <w:rPr>
            <w:rStyle w:val="a6"/>
            <w:rFonts w:ascii="微软雅黑" w:eastAsia="微软雅黑" w:hAnsi="微软雅黑" w:hint="eastAsia"/>
            <w:noProof/>
          </w:rPr>
          <w:t>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_Toc439701712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349E7" w:rsidRDefault="007349E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9701713" w:history="1">
        <w:r w:rsidRPr="007D4EA3">
          <w:rPr>
            <w:rStyle w:val="a6"/>
            <w:rFonts w:ascii="微软雅黑" w:eastAsia="微软雅黑" w:hAnsi="微软雅黑"/>
            <w:noProof/>
          </w:rPr>
          <w:t xml:space="preserve">UC_3_1 </w:t>
        </w:r>
        <w:r w:rsidRPr="007D4EA3">
          <w:rPr>
            <w:rStyle w:val="a6"/>
            <w:rFonts w:ascii="微软雅黑" w:eastAsia="微软雅黑" w:hAnsi="微软雅黑" w:hint="eastAsia"/>
            <w:noProof/>
          </w:rPr>
          <w:t>订单信息输入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_Toc439701713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349E7" w:rsidRDefault="007349E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9701714" w:history="1">
        <w:r w:rsidRPr="007D4EA3">
          <w:rPr>
            <w:rStyle w:val="a6"/>
            <w:rFonts w:ascii="微软雅黑" w:eastAsia="微软雅黑" w:hAnsi="微软雅黑"/>
            <w:noProof/>
          </w:rPr>
          <w:t xml:space="preserve">UC_4_1 </w:t>
        </w:r>
        <w:r w:rsidRPr="007D4EA3">
          <w:rPr>
            <w:rStyle w:val="a6"/>
            <w:rFonts w:ascii="微软雅黑" w:eastAsia="微软雅黑" w:hAnsi="微软雅黑" w:hint="eastAsia"/>
            <w:noProof/>
          </w:rPr>
          <w:t>订单信息查询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_Toc439701714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349E7" w:rsidRDefault="007349E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9701715" w:history="1">
        <w:r w:rsidRPr="007D4EA3">
          <w:rPr>
            <w:rStyle w:val="a6"/>
            <w:rFonts w:ascii="微软雅黑" w:eastAsia="微软雅黑" w:hAnsi="微软雅黑"/>
            <w:noProof/>
          </w:rPr>
          <w:t xml:space="preserve">UC_5_1 </w:t>
        </w:r>
        <w:r w:rsidRPr="007D4EA3">
          <w:rPr>
            <w:rStyle w:val="a6"/>
            <w:rFonts w:ascii="微软雅黑" w:eastAsia="微软雅黑" w:hAnsi="微软雅黑" w:hint="eastAsia"/>
            <w:noProof/>
          </w:rPr>
          <w:t>收货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_Toc439701715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349E7" w:rsidRDefault="007349E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9701716" w:history="1">
        <w:r w:rsidRPr="007D4EA3">
          <w:rPr>
            <w:rStyle w:val="a6"/>
            <w:rFonts w:ascii="微软雅黑" w:eastAsia="微软雅黑" w:hAnsi="微软雅黑"/>
            <w:noProof/>
          </w:rPr>
          <w:t xml:space="preserve">UC_6_1 </w:t>
        </w:r>
        <w:r w:rsidRPr="007D4EA3">
          <w:rPr>
            <w:rStyle w:val="a6"/>
            <w:rFonts w:ascii="微软雅黑" w:eastAsia="微软雅黑" w:hAnsi="微软雅黑" w:hint="eastAsia"/>
            <w:noProof/>
          </w:rPr>
          <w:t>快递分拣和装车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_Toc439701716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349E7" w:rsidRDefault="007349E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9701717" w:history="1">
        <w:r w:rsidRPr="007D4EA3">
          <w:rPr>
            <w:rStyle w:val="a6"/>
            <w:rFonts w:ascii="微软雅黑" w:eastAsia="微软雅黑" w:hAnsi="微软雅黑"/>
            <w:noProof/>
          </w:rPr>
          <w:t xml:space="preserve">UC_7_1 </w:t>
        </w:r>
        <w:r w:rsidRPr="007D4EA3">
          <w:rPr>
            <w:rStyle w:val="a6"/>
            <w:rFonts w:ascii="微软雅黑" w:eastAsia="微软雅黑" w:hAnsi="微软雅黑" w:hint="eastAsia"/>
            <w:noProof/>
          </w:rPr>
          <w:t>签收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_Toc439701717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349E7" w:rsidRDefault="007349E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9701718" w:history="1">
        <w:r w:rsidRPr="007D4EA3">
          <w:rPr>
            <w:rStyle w:val="a6"/>
            <w:rFonts w:ascii="微软雅黑" w:eastAsia="微软雅黑" w:hAnsi="微软雅黑"/>
            <w:noProof/>
          </w:rPr>
          <w:t xml:space="preserve">UC_8_3 </w:t>
        </w:r>
        <w:r w:rsidRPr="007D4EA3">
          <w:rPr>
            <w:rStyle w:val="a6"/>
            <w:rFonts w:ascii="微软雅黑" w:eastAsia="微软雅黑" w:hAnsi="微软雅黑" w:hint="eastAsia"/>
            <w:noProof/>
          </w:rPr>
          <w:t>司机信息管理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_Toc439701718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349E7" w:rsidRDefault="007349E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9701719" w:history="1">
        <w:r w:rsidRPr="007D4EA3">
          <w:rPr>
            <w:rStyle w:val="a6"/>
            <w:rFonts w:ascii="微软雅黑" w:eastAsia="微软雅黑" w:hAnsi="微软雅黑"/>
            <w:noProof/>
          </w:rPr>
          <w:t xml:space="preserve">UC_9_3 </w:t>
        </w:r>
        <w:r w:rsidRPr="007D4EA3">
          <w:rPr>
            <w:rStyle w:val="a6"/>
            <w:rFonts w:ascii="微软雅黑" w:eastAsia="微软雅黑" w:hAnsi="微软雅黑" w:hint="eastAsia"/>
            <w:noProof/>
          </w:rPr>
          <w:t>车辆信息管理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_Toc439701719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349E7" w:rsidRDefault="007349E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9701720" w:history="1">
        <w:r w:rsidRPr="007D4EA3">
          <w:rPr>
            <w:rStyle w:val="a6"/>
            <w:rFonts w:ascii="微软雅黑" w:eastAsia="微软雅黑" w:hAnsi="微软雅黑"/>
            <w:noProof/>
          </w:rPr>
          <w:t xml:space="preserve">UC_10_2 </w:t>
        </w:r>
        <w:r w:rsidRPr="007D4EA3">
          <w:rPr>
            <w:rStyle w:val="a6"/>
            <w:rFonts w:ascii="微软雅黑" w:eastAsia="微软雅黑" w:hAnsi="微软雅黑" w:hint="eastAsia"/>
            <w:noProof/>
          </w:rPr>
          <w:t>装运管理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_Toc439701720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349E7" w:rsidRDefault="007349E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9701721" w:history="1">
        <w:r w:rsidRPr="007D4EA3">
          <w:rPr>
            <w:rStyle w:val="a6"/>
            <w:rFonts w:ascii="微软雅黑" w:eastAsia="微软雅黑" w:hAnsi="微软雅黑"/>
            <w:noProof/>
          </w:rPr>
          <w:t xml:space="preserve">UC_11_3 </w:t>
        </w:r>
        <w:r w:rsidRPr="007D4EA3">
          <w:rPr>
            <w:rStyle w:val="a6"/>
            <w:rFonts w:ascii="微软雅黑" w:eastAsia="微软雅黑" w:hAnsi="微软雅黑" w:hint="eastAsia"/>
            <w:noProof/>
          </w:rPr>
          <w:t>入库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_Toc439701721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349E7" w:rsidRDefault="007349E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9701722" w:history="1">
        <w:r w:rsidRPr="007D4EA3">
          <w:rPr>
            <w:rStyle w:val="a6"/>
            <w:rFonts w:ascii="微软雅黑" w:eastAsia="微软雅黑" w:hAnsi="微软雅黑"/>
            <w:noProof/>
          </w:rPr>
          <w:t xml:space="preserve">UC_12_3 </w:t>
        </w:r>
        <w:r w:rsidRPr="007D4EA3">
          <w:rPr>
            <w:rStyle w:val="a6"/>
            <w:rFonts w:ascii="微软雅黑" w:eastAsia="微软雅黑" w:hAnsi="微软雅黑" w:hint="eastAsia"/>
            <w:noProof/>
          </w:rPr>
          <w:t>中转接收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_Toc439701722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349E7" w:rsidRDefault="007349E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9701723" w:history="1">
        <w:r w:rsidRPr="007D4EA3">
          <w:rPr>
            <w:rStyle w:val="a6"/>
            <w:rFonts w:ascii="微软雅黑" w:eastAsia="微软雅黑" w:hAnsi="微软雅黑"/>
            <w:noProof/>
          </w:rPr>
          <w:t xml:space="preserve">UC_13_3 </w:t>
        </w:r>
        <w:r w:rsidRPr="007D4EA3">
          <w:rPr>
            <w:rStyle w:val="a6"/>
            <w:rFonts w:ascii="微软雅黑" w:eastAsia="微软雅黑" w:hAnsi="微软雅黑" w:hint="eastAsia"/>
            <w:noProof/>
          </w:rPr>
          <w:t>出库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_Toc439701723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349E7" w:rsidRDefault="007349E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9701724" w:history="1">
        <w:r w:rsidRPr="007D4EA3">
          <w:rPr>
            <w:rStyle w:val="a6"/>
            <w:rFonts w:ascii="微软雅黑" w:eastAsia="微软雅黑" w:hAnsi="微软雅黑"/>
            <w:noProof/>
          </w:rPr>
          <w:t xml:space="preserve">UC_14_2 </w:t>
        </w:r>
        <w:r w:rsidRPr="007D4EA3">
          <w:rPr>
            <w:rStyle w:val="a6"/>
            <w:rFonts w:ascii="微软雅黑" w:eastAsia="微软雅黑" w:hAnsi="微软雅黑" w:hint="eastAsia"/>
            <w:noProof/>
          </w:rPr>
          <w:t>库存查看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_Toc439701724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349E7" w:rsidRDefault="007349E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9701725" w:history="1">
        <w:r w:rsidRPr="007D4EA3">
          <w:rPr>
            <w:rStyle w:val="a6"/>
            <w:rFonts w:ascii="微软雅黑" w:eastAsia="微软雅黑" w:hAnsi="微软雅黑"/>
            <w:noProof/>
          </w:rPr>
          <w:t xml:space="preserve">UC_15_2 </w:t>
        </w:r>
        <w:r w:rsidRPr="007D4EA3">
          <w:rPr>
            <w:rStyle w:val="a6"/>
            <w:rFonts w:ascii="微软雅黑" w:eastAsia="微软雅黑" w:hAnsi="微软雅黑" w:hint="eastAsia"/>
            <w:noProof/>
          </w:rPr>
          <w:t>库存盘点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_Toc439701725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349E7" w:rsidRDefault="007349E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9701726" w:history="1">
        <w:r w:rsidRPr="007D4EA3">
          <w:rPr>
            <w:rStyle w:val="a6"/>
            <w:rFonts w:ascii="微软雅黑" w:eastAsia="微软雅黑" w:hAnsi="微软雅黑"/>
            <w:noProof/>
          </w:rPr>
          <w:t xml:space="preserve">UC_16_2 </w:t>
        </w:r>
        <w:r w:rsidRPr="007D4EA3">
          <w:rPr>
            <w:rStyle w:val="a6"/>
            <w:rFonts w:ascii="微软雅黑" w:eastAsia="微软雅黑" w:hAnsi="微软雅黑" w:hint="eastAsia"/>
            <w:noProof/>
          </w:rPr>
          <w:t>库存调整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_Toc439701726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349E7" w:rsidRDefault="007349E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9701727" w:history="1">
        <w:r w:rsidRPr="007D4EA3">
          <w:rPr>
            <w:rStyle w:val="a6"/>
            <w:rFonts w:ascii="微软雅黑" w:eastAsia="微软雅黑" w:hAnsi="微软雅黑"/>
            <w:noProof/>
          </w:rPr>
          <w:t xml:space="preserve">UC_17_1 </w:t>
        </w:r>
        <w:r w:rsidRPr="007D4EA3">
          <w:rPr>
            <w:rStyle w:val="a6"/>
            <w:rFonts w:ascii="微软雅黑" w:eastAsia="微软雅黑" w:hAnsi="微软雅黑" w:hint="eastAsia"/>
            <w:noProof/>
          </w:rPr>
          <w:t>期初建账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_Toc439701727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349E7" w:rsidRDefault="007349E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9701728" w:history="1">
        <w:r w:rsidRPr="007D4EA3">
          <w:rPr>
            <w:rStyle w:val="a6"/>
            <w:rFonts w:ascii="微软雅黑" w:eastAsia="微软雅黑" w:hAnsi="微软雅黑"/>
            <w:noProof/>
          </w:rPr>
          <w:t xml:space="preserve">UC_18_1 </w:t>
        </w:r>
        <w:r w:rsidRPr="007D4EA3">
          <w:rPr>
            <w:rStyle w:val="a6"/>
            <w:rFonts w:ascii="微软雅黑" w:eastAsia="微软雅黑" w:hAnsi="微软雅黑" w:hint="eastAsia"/>
            <w:noProof/>
          </w:rPr>
          <w:t>统计报表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_Toc439701728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349E7" w:rsidRDefault="007349E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9701729" w:history="1">
        <w:r w:rsidRPr="007D4EA3">
          <w:rPr>
            <w:rStyle w:val="a6"/>
            <w:rFonts w:ascii="微软雅黑" w:eastAsia="微软雅黑" w:hAnsi="微软雅黑"/>
            <w:noProof/>
          </w:rPr>
          <w:t xml:space="preserve">UC_19_1 </w:t>
        </w:r>
        <w:r w:rsidRPr="007D4EA3">
          <w:rPr>
            <w:rStyle w:val="a6"/>
            <w:rFonts w:ascii="微软雅黑" w:eastAsia="微软雅黑" w:hAnsi="微软雅黑" w:hint="eastAsia"/>
            <w:noProof/>
          </w:rPr>
          <w:t>银行账户管理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_Toc439701729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349E7" w:rsidRDefault="007349E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9701730" w:history="1">
        <w:r w:rsidRPr="007D4EA3">
          <w:rPr>
            <w:rStyle w:val="a6"/>
            <w:rFonts w:ascii="微软雅黑" w:eastAsia="微软雅黑" w:hAnsi="微软雅黑"/>
            <w:noProof/>
          </w:rPr>
          <w:t xml:space="preserve">UC_20_1 </w:t>
        </w:r>
        <w:r w:rsidRPr="007D4EA3">
          <w:rPr>
            <w:rStyle w:val="a6"/>
            <w:rFonts w:ascii="微软雅黑" w:eastAsia="微软雅黑" w:hAnsi="微软雅黑" w:hint="eastAsia"/>
            <w:noProof/>
          </w:rPr>
          <w:t>工资管理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_Toc439701730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349E7" w:rsidRDefault="007349E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9701731" w:history="1">
        <w:r w:rsidRPr="007D4EA3">
          <w:rPr>
            <w:rStyle w:val="a6"/>
            <w:rFonts w:ascii="微软雅黑" w:eastAsia="微软雅黑" w:hAnsi="微软雅黑"/>
            <w:noProof/>
          </w:rPr>
          <w:t xml:space="preserve">UC_21_1 </w:t>
        </w:r>
        <w:r w:rsidRPr="007D4EA3">
          <w:rPr>
            <w:rStyle w:val="a6"/>
            <w:rFonts w:ascii="微软雅黑" w:eastAsia="微软雅黑" w:hAnsi="微软雅黑" w:hint="eastAsia"/>
            <w:noProof/>
          </w:rPr>
          <w:t>机构管理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_Toc439701731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349E7" w:rsidRDefault="007349E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9701732" w:history="1">
        <w:r w:rsidRPr="007D4EA3">
          <w:rPr>
            <w:rStyle w:val="a6"/>
            <w:rFonts w:ascii="微软雅黑" w:eastAsia="微软雅黑" w:hAnsi="微软雅黑"/>
            <w:noProof/>
          </w:rPr>
          <w:t xml:space="preserve">UC_22_1 </w:t>
        </w:r>
        <w:r w:rsidRPr="007D4EA3">
          <w:rPr>
            <w:rStyle w:val="a6"/>
            <w:rFonts w:ascii="微软雅黑" w:eastAsia="微软雅黑" w:hAnsi="微软雅黑" w:hint="eastAsia"/>
            <w:noProof/>
          </w:rPr>
          <w:t>城市距离和价格管理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_Toc439701732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7349E7" w:rsidRDefault="007349E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9701733" w:history="1">
        <w:r w:rsidRPr="007D4EA3">
          <w:rPr>
            <w:rStyle w:val="a6"/>
            <w:rFonts w:ascii="微软雅黑" w:eastAsia="微软雅黑" w:hAnsi="微软雅黑"/>
            <w:noProof/>
          </w:rPr>
          <w:t xml:space="preserve">UC_23_1 </w:t>
        </w:r>
        <w:r w:rsidRPr="007D4EA3">
          <w:rPr>
            <w:rStyle w:val="a6"/>
            <w:rFonts w:ascii="微软雅黑" w:eastAsia="微软雅黑" w:hAnsi="微软雅黑" w:hint="eastAsia"/>
            <w:noProof/>
          </w:rPr>
          <w:t>审批单据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_Toc439701733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7349E7" w:rsidRDefault="007349E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9701734" w:history="1">
        <w:r w:rsidRPr="007D4EA3">
          <w:rPr>
            <w:rStyle w:val="a6"/>
            <w:rFonts w:ascii="微软雅黑" w:eastAsia="微软雅黑" w:hAnsi="微软雅黑"/>
            <w:noProof/>
          </w:rPr>
          <w:t xml:space="preserve">UC_24_1 </w:t>
        </w:r>
        <w:r w:rsidRPr="007D4EA3">
          <w:rPr>
            <w:rStyle w:val="a6"/>
            <w:rFonts w:ascii="微软雅黑" w:eastAsia="微软雅黑" w:hAnsi="微软雅黑" w:hint="eastAsia"/>
            <w:noProof/>
          </w:rPr>
          <w:t>查看统计分析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_Toc439701734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349E7" w:rsidRDefault="007349E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9701735" w:history="1">
        <w:r w:rsidRPr="007D4EA3">
          <w:rPr>
            <w:rStyle w:val="a6"/>
            <w:rFonts w:ascii="微软雅黑" w:eastAsia="微软雅黑" w:hAnsi="微软雅黑"/>
            <w:noProof/>
          </w:rPr>
          <w:t xml:space="preserve">UC_25_1 </w:t>
        </w:r>
        <w:r w:rsidRPr="007D4EA3">
          <w:rPr>
            <w:rStyle w:val="a6"/>
            <w:rFonts w:ascii="微软雅黑" w:eastAsia="微软雅黑" w:hAnsi="微软雅黑" w:hint="eastAsia"/>
            <w:noProof/>
          </w:rPr>
          <w:t>用户权限管理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_Toc439701735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7349E7" w:rsidRDefault="007349E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9701736" w:history="1">
        <w:r w:rsidRPr="007D4EA3">
          <w:rPr>
            <w:rStyle w:val="a6"/>
            <w:rFonts w:ascii="微软雅黑" w:eastAsia="微软雅黑" w:hAnsi="微软雅黑"/>
            <w:noProof/>
          </w:rPr>
          <w:t xml:space="preserve">UC_26_1 </w:t>
        </w:r>
        <w:r w:rsidRPr="007D4EA3">
          <w:rPr>
            <w:rStyle w:val="a6"/>
            <w:rFonts w:ascii="微软雅黑" w:eastAsia="微软雅黑" w:hAnsi="微软雅黑" w:hint="eastAsia"/>
            <w:noProof/>
          </w:rPr>
          <w:t>成本管理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_Toc439701736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7349E7" w:rsidRDefault="007349E7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39701737" w:history="1">
        <w:r w:rsidRPr="007D4EA3">
          <w:rPr>
            <w:rStyle w:val="a6"/>
            <w:rFonts w:ascii="微软雅黑" w:eastAsia="微软雅黑" w:hAnsi="微软雅黑"/>
            <w:noProof/>
          </w:rPr>
          <w:t xml:space="preserve">UC_27_1 </w:t>
        </w:r>
        <w:r w:rsidRPr="007D4EA3">
          <w:rPr>
            <w:rStyle w:val="a6"/>
            <w:rFonts w:ascii="微软雅黑" w:eastAsia="微软雅黑" w:hAnsi="微软雅黑" w:hint="eastAsia"/>
            <w:noProof/>
          </w:rPr>
          <w:t>仓库初始化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_Toc439701737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706411" w:rsidRDefault="007349E7">
      <w:pPr>
        <w:rPr>
          <w:rFonts w:ascii="微软雅黑" w:eastAsia="微软雅黑" w:hAnsi="微软雅黑"/>
          <w:b/>
          <w:bCs/>
          <w:sz w:val="16"/>
          <w:lang w:val="zh-CN"/>
        </w:rPr>
      </w:pPr>
      <w:r>
        <w:rPr>
          <w:rFonts w:ascii="微软雅黑" w:eastAsia="微软雅黑" w:hAnsi="微软雅黑"/>
          <w:b/>
          <w:bCs/>
          <w:sz w:val="16"/>
          <w:lang w:val="zh-CN"/>
        </w:rPr>
        <w:fldChar w:fldCharType="end"/>
      </w:r>
    </w:p>
    <w:p w:rsidR="0064334E" w:rsidRDefault="0064334E">
      <w:pPr>
        <w:rPr>
          <w:rFonts w:ascii="微软雅黑" w:eastAsia="微软雅黑" w:hAnsi="微软雅黑"/>
          <w:b/>
          <w:bCs/>
          <w:sz w:val="16"/>
          <w:lang w:val="zh-CN"/>
        </w:rPr>
      </w:pPr>
    </w:p>
    <w:p w:rsidR="0064334E" w:rsidRDefault="0064334E">
      <w:pPr>
        <w:rPr>
          <w:rFonts w:ascii="微软雅黑" w:eastAsia="微软雅黑" w:hAnsi="微软雅黑"/>
          <w:b/>
          <w:bCs/>
          <w:sz w:val="16"/>
          <w:lang w:val="zh-CN"/>
        </w:rPr>
      </w:pPr>
    </w:p>
    <w:p w:rsidR="0064334E" w:rsidRDefault="0064334E">
      <w:pPr>
        <w:rPr>
          <w:rFonts w:ascii="微软雅黑" w:eastAsia="微软雅黑" w:hAnsi="微软雅黑"/>
          <w:b/>
          <w:bCs/>
          <w:sz w:val="16"/>
          <w:lang w:val="zh-CN"/>
        </w:rPr>
      </w:pPr>
    </w:p>
    <w:p w:rsidR="0064334E" w:rsidRDefault="0064334E">
      <w:pPr>
        <w:rPr>
          <w:rFonts w:ascii="微软雅黑" w:eastAsia="微软雅黑" w:hAnsi="微软雅黑"/>
          <w:b/>
          <w:bCs/>
          <w:sz w:val="16"/>
          <w:lang w:val="zh-CN"/>
        </w:rPr>
      </w:pPr>
    </w:p>
    <w:p w:rsidR="0064334E" w:rsidRDefault="0064334E">
      <w:pPr>
        <w:rPr>
          <w:rFonts w:ascii="微软雅黑" w:eastAsia="微软雅黑" w:hAnsi="微软雅黑"/>
          <w:b/>
          <w:bCs/>
          <w:sz w:val="16"/>
          <w:lang w:val="zh-CN"/>
        </w:rPr>
      </w:pPr>
    </w:p>
    <w:p w:rsidR="0064334E" w:rsidRDefault="0064334E">
      <w:pPr>
        <w:rPr>
          <w:rFonts w:ascii="微软雅黑" w:eastAsia="微软雅黑" w:hAnsi="微软雅黑"/>
          <w:b/>
          <w:bCs/>
          <w:sz w:val="16"/>
          <w:lang w:val="zh-CN"/>
        </w:rPr>
      </w:pPr>
    </w:p>
    <w:p w:rsidR="0064334E" w:rsidRDefault="0064334E">
      <w:pPr>
        <w:rPr>
          <w:rFonts w:ascii="微软雅黑" w:eastAsia="微软雅黑" w:hAnsi="微软雅黑"/>
          <w:b/>
          <w:bCs/>
          <w:sz w:val="16"/>
          <w:lang w:val="zh-CN"/>
        </w:rPr>
      </w:pPr>
    </w:p>
    <w:p w:rsidR="0064334E" w:rsidRDefault="0064334E">
      <w:pPr>
        <w:rPr>
          <w:rFonts w:ascii="微软雅黑" w:eastAsia="微软雅黑" w:hAnsi="微软雅黑"/>
          <w:b/>
          <w:bCs/>
          <w:lang w:val="zh-CN"/>
        </w:rPr>
      </w:pPr>
    </w:p>
    <w:p w:rsidR="00706411" w:rsidRDefault="007349E7">
      <w:pPr>
        <w:pStyle w:val="1"/>
        <w:rPr>
          <w:rFonts w:ascii="微软雅黑" w:eastAsia="微软雅黑" w:hAnsi="微软雅黑"/>
        </w:rPr>
      </w:pPr>
      <w:bookmarkStart w:id="0" w:name="_Toc439701708"/>
      <w:r>
        <w:rPr>
          <w:rFonts w:ascii="微软雅黑" w:eastAsia="微软雅黑" w:hAnsi="微软雅黑" w:hint="eastAsia"/>
        </w:rPr>
        <w:lastRenderedPageBreak/>
        <w:t>引言</w:t>
      </w:r>
      <w:bookmarkEnd w:id="0"/>
    </w:p>
    <w:p w:rsidR="00706411" w:rsidRDefault="007349E7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目的</w:t>
      </w:r>
    </w:p>
    <w:p w:rsidR="00706411" w:rsidRDefault="007349E7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本文描述了物流管理系统的用户需求</w:t>
      </w:r>
    </w:p>
    <w:p w:rsidR="00706411" w:rsidRDefault="007349E7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阅读说明</w:t>
      </w:r>
    </w:p>
    <w:p w:rsidR="00706411" w:rsidRDefault="007349E7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本文档所有用例描述包括</w:t>
      </w:r>
      <w:r>
        <w:rPr>
          <w:rFonts w:ascii="微软雅黑" w:eastAsia="微软雅黑" w:hAnsi="微软雅黑" w:hint="eastAsia"/>
        </w:rPr>
        <w:t>：用例编号，</w:t>
      </w:r>
      <w:r>
        <w:rPr>
          <w:rFonts w:ascii="微软雅黑" w:eastAsia="微软雅黑" w:hAnsi="微软雅黑"/>
        </w:rPr>
        <w:t>用例名称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简要说明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参与者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前置条件</w:t>
      </w:r>
      <w:r>
        <w:rPr>
          <w:rFonts w:ascii="微软雅黑" w:eastAsia="微软雅黑" w:hAnsi="微软雅黑" w:hint="eastAsia"/>
        </w:rPr>
        <w:t>，触发条件，后置条件，优先级，正常流程，扩展流程，特殊需求。</w:t>
      </w:r>
    </w:p>
    <w:p w:rsidR="00706411" w:rsidRDefault="007349E7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参考文献</w:t>
      </w:r>
    </w:p>
    <w:p w:rsidR="00706411" w:rsidRDefault="007349E7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《软件工程与计算二》</w:t>
      </w:r>
    </w:p>
    <w:p w:rsidR="00706411" w:rsidRDefault="007349E7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项目实践</w:t>
      </w:r>
      <w:r>
        <w:rPr>
          <w:rFonts w:ascii="微软雅黑" w:eastAsia="微软雅黑" w:hAnsi="微软雅黑" w:hint="eastAsia"/>
        </w:rPr>
        <w:t>V4</w:t>
      </w:r>
    </w:p>
    <w:p w:rsidR="00706411" w:rsidRDefault="007349E7">
      <w:pPr>
        <w:pStyle w:val="1"/>
        <w:rPr>
          <w:rFonts w:ascii="微软雅黑" w:eastAsia="微软雅黑" w:hAnsi="微软雅黑"/>
          <w:lang w:val="zh-CN"/>
        </w:rPr>
      </w:pPr>
      <w:bookmarkStart w:id="1" w:name="_Toc439701709"/>
      <w:r>
        <w:rPr>
          <w:rFonts w:ascii="微软雅黑" w:eastAsia="微软雅黑" w:hAnsi="微软雅黑" w:hint="eastAsia"/>
          <w:lang w:val="zh-CN"/>
        </w:rPr>
        <w:t>用例列表</w:t>
      </w:r>
      <w:bookmarkEnd w:id="1"/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706411">
        <w:tc>
          <w:tcPr>
            <w:tcW w:w="4148" w:type="dxa"/>
          </w:tcPr>
          <w:p w:rsidR="00706411" w:rsidRDefault="007349E7">
            <w:pPr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参与者</w:t>
            </w:r>
          </w:p>
        </w:tc>
        <w:tc>
          <w:tcPr>
            <w:tcW w:w="4148" w:type="dxa"/>
          </w:tcPr>
          <w:p w:rsidR="00706411" w:rsidRDefault="007349E7">
            <w:pPr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用例</w:t>
            </w:r>
          </w:p>
        </w:tc>
      </w:tr>
      <w:tr w:rsidR="00706411">
        <w:tc>
          <w:tcPr>
            <w:tcW w:w="4148" w:type="dxa"/>
          </w:tcPr>
          <w:p w:rsidR="00706411" w:rsidRDefault="007349E7">
            <w:pPr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客户</w:t>
            </w:r>
          </w:p>
        </w:tc>
        <w:tc>
          <w:tcPr>
            <w:tcW w:w="4148" w:type="dxa"/>
          </w:tcPr>
          <w:p w:rsidR="00706411" w:rsidRDefault="007349E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物流信息查询</w:t>
            </w:r>
          </w:p>
        </w:tc>
      </w:tr>
      <w:tr w:rsidR="00706411">
        <w:tc>
          <w:tcPr>
            <w:tcW w:w="4148" w:type="dxa"/>
          </w:tcPr>
          <w:p w:rsidR="00706411" w:rsidRDefault="007349E7">
            <w:pPr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快递员</w:t>
            </w:r>
          </w:p>
        </w:tc>
        <w:tc>
          <w:tcPr>
            <w:tcW w:w="4148" w:type="dxa"/>
          </w:tcPr>
          <w:p w:rsidR="00706411" w:rsidRDefault="007349E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新订单信息输入</w:t>
            </w:r>
          </w:p>
          <w:p w:rsidR="00706411" w:rsidRDefault="007349E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查询订单信息</w:t>
            </w:r>
          </w:p>
          <w:p w:rsidR="00706411" w:rsidRDefault="007349E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报价和时间管理</w:t>
            </w:r>
          </w:p>
          <w:p w:rsidR="00706411" w:rsidRDefault="007349E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签收</w:t>
            </w:r>
          </w:p>
        </w:tc>
      </w:tr>
      <w:tr w:rsidR="00706411">
        <w:tc>
          <w:tcPr>
            <w:tcW w:w="4148" w:type="dxa"/>
          </w:tcPr>
          <w:p w:rsidR="00706411" w:rsidRDefault="007349E7">
            <w:pPr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营业厅业务员</w:t>
            </w:r>
          </w:p>
        </w:tc>
        <w:tc>
          <w:tcPr>
            <w:tcW w:w="4148" w:type="dxa"/>
          </w:tcPr>
          <w:p w:rsidR="00706411" w:rsidRDefault="007349E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快递分拣</w:t>
            </w:r>
          </w:p>
          <w:p w:rsidR="00706411" w:rsidRDefault="007349E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lastRenderedPageBreak/>
              <w:t>司机信息查询</w:t>
            </w:r>
          </w:p>
          <w:p w:rsidR="00706411" w:rsidRDefault="007349E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车辆信息查询</w:t>
            </w:r>
          </w:p>
          <w:p w:rsidR="00706411" w:rsidRDefault="007349E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收货</w:t>
            </w:r>
          </w:p>
        </w:tc>
      </w:tr>
      <w:tr w:rsidR="00706411">
        <w:tc>
          <w:tcPr>
            <w:tcW w:w="4148" w:type="dxa"/>
          </w:tcPr>
          <w:p w:rsidR="00706411" w:rsidRDefault="007349E7">
            <w:pPr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lastRenderedPageBreak/>
              <w:t>中转中心业务员</w:t>
            </w:r>
          </w:p>
        </w:tc>
        <w:tc>
          <w:tcPr>
            <w:tcW w:w="4148" w:type="dxa"/>
          </w:tcPr>
          <w:p w:rsidR="00706411" w:rsidRDefault="007349E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中转接收</w:t>
            </w:r>
          </w:p>
          <w:p w:rsidR="00706411" w:rsidRDefault="007349E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装运管理</w:t>
            </w:r>
          </w:p>
        </w:tc>
      </w:tr>
      <w:tr w:rsidR="00706411">
        <w:tc>
          <w:tcPr>
            <w:tcW w:w="4148" w:type="dxa"/>
          </w:tcPr>
          <w:p w:rsidR="00706411" w:rsidRDefault="007349E7">
            <w:pPr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中转中心仓库管理员</w:t>
            </w:r>
          </w:p>
        </w:tc>
        <w:tc>
          <w:tcPr>
            <w:tcW w:w="4148" w:type="dxa"/>
          </w:tcPr>
          <w:p w:rsidR="00706411" w:rsidRDefault="007349E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出库</w:t>
            </w:r>
          </w:p>
          <w:p w:rsidR="00706411" w:rsidRDefault="007349E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入库</w:t>
            </w:r>
          </w:p>
          <w:p w:rsidR="00706411" w:rsidRDefault="007349E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库存查看</w:t>
            </w:r>
          </w:p>
          <w:p w:rsidR="00706411" w:rsidRDefault="007349E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库存调整</w:t>
            </w:r>
          </w:p>
          <w:p w:rsidR="00706411" w:rsidRDefault="007349E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库存盘点</w:t>
            </w:r>
          </w:p>
          <w:p w:rsidR="00706411" w:rsidRDefault="007349E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库存初始化</w:t>
            </w:r>
          </w:p>
        </w:tc>
      </w:tr>
      <w:tr w:rsidR="00706411">
        <w:tc>
          <w:tcPr>
            <w:tcW w:w="4148" w:type="dxa"/>
          </w:tcPr>
          <w:p w:rsidR="00706411" w:rsidRDefault="007349E7">
            <w:pPr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财务人员</w:t>
            </w:r>
          </w:p>
        </w:tc>
        <w:tc>
          <w:tcPr>
            <w:tcW w:w="4148" w:type="dxa"/>
          </w:tcPr>
          <w:p w:rsidR="00706411" w:rsidRDefault="007349E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期初建账</w:t>
            </w:r>
          </w:p>
          <w:p w:rsidR="00706411" w:rsidRDefault="007349E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统计报表</w:t>
            </w:r>
          </w:p>
          <w:p w:rsidR="00706411" w:rsidRDefault="007349E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银行账户管理</w:t>
            </w:r>
          </w:p>
          <w:p w:rsidR="00706411" w:rsidRDefault="007349E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成本管理</w:t>
            </w:r>
          </w:p>
        </w:tc>
      </w:tr>
      <w:tr w:rsidR="00706411">
        <w:tc>
          <w:tcPr>
            <w:tcW w:w="4148" w:type="dxa"/>
          </w:tcPr>
          <w:p w:rsidR="00706411" w:rsidRDefault="007349E7">
            <w:pPr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总经理</w:t>
            </w:r>
          </w:p>
        </w:tc>
        <w:tc>
          <w:tcPr>
            <w:tcW w:w="4148" w:type="dxa"/>
          </w:tcPr>
          <w:p w:rsidR="00706411" w:rsidRDefault="007349E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工资管理</w:t>
            </w:r>
          </w:p>
          <w:p w:rsidR="00706411" w:rsidRDefault="007349E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机构管理</w:t>
            </w:r>
          </w:p>
          <w:p w:rsidR="00706411" w:rsidRDefault="007349E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城市距离和价格管理</w:t>
            </w:r>
          </w:p>
          <w:p w:rsidR="00706411" w:rsidRDefault="007349E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审批单据</w:t>
            </w:r>
          </w:p>
          <w:p w:rsidR="00706411" w:rsidRDefault="007349E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/>
                <w:lang w:val="zh-CN"/>
              </w:rPr>
              <w:t>查看统计分析</w:t>
            </w:r>
          </w:p>
        </w:tc>
      </w:tr>
      <w:tr w:rsidR="00706411">
        <w:tc>
          <w:tcPr>
            <w:tcW w:w="4148" w:type="dxa"/>
          </w:tcPr>
          <w:p w:rsidR="00706411" w:rsidRDefault="007349E7">
            <w:pPr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系统管理员</w:t>
            </w:r>
          </w:p>
        </w:tc>
        <w:tc>
          <w:tcPr>
            <w:tcW w:w="4148" w:type="dxa"/>
          </w:tcPr>
          <w:p w:rsidR="00706411" w:rsidRDefault="007349E7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lang w:val="zh-CN"/>
              </w:rPr>
            </w:pPr>
            <w:r>
              <w:rPr>
                <w:rFonts w:ascii="微软雅黑" w:eastAsia="微软雅黑" w:hAnsi="微软雅黑" w:hint="eastAsia"/>
                <w:lang w:val="zh-CN"/>
              </w:rPr>
              <w:t>用户权限管理</w:t>
            </w:r>
          </w:p>
        </w:tc>
      </w:tr>
    </w:tbl>
    <w:p w:rsidR="00706411" w:rsidRDefault="007349E7">
      <w:pPr>
        <w:pStyle w:val="1"/>
        <w:rPr>
          <w:rFonts w:ascii="微软雅黑" w:eastAsia="微软雅黑" w:hAnsi="微软雅黑"/>
          <w:lang w:val="zh-CN"/>
        </w:rPr>
      </w:pPr>
      <w:bookmarkStart w:id="2" w:name="_Toc439701710"/>
      <w:r>
        <w:rPr>
          <w:rFonts w:ascii="微软雅黑" w:eastAsia="微软雅黑" w:hAnsi="微软雅黑"/>
          <w:lang w:val="zh-CN"/>
        </w:rPr>
        <w:lastRenderedPageBreak/>
        <w:t>用例详细描述</w:t>
      </w:r>
      <w:bookmarkEnd w:id="2"/>
    </w:p>
    <w:p w:rsidR="00706411" w:rsidRDefault="00706411">
      <w:pPr>
        <w:rPr>
          <w:rFonts w:ascii="微软雅黑" w:eastAsia="微软雅黑" w:hAnsi="微软雅黑"/>
          <w:lang w:val="zh-CN"/>
        </w:rPr>
      </w:pPr>
    </w:p>
    <w:p w:rsidR="00706411" w:rsidRDefault="007349E7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</w:rPr>
        <w:br w:type="page"/>
      </w:r>
    </w:p>
    <w:p w:rsidR="00706411" w:rsidRDefault="007349E7">
      <w:pPr>
        <w:pStyle w:val="3"/>
        <w:rPr>
          <w:rFonts w:ascii="微软雅黑" w:eastAsia="微软雅黑" w:hAnsi="微软雅黑"/>
        </w:rPr>
      </w:pPr>
      <w:bookmarkStart w:id="3" w:name="_Toc439701711"/>
      <w:r>
        <w:rPr>
          <w:rFonts w:ascii="微软雅黑" w:eastAsia="微软雅黑" w:hAnsi="微软雅黑" w:hint="eastAsia"/>
        </w:rPr>
        <w:lastRenderedPageBreak/>
        <w:t>UC_1_1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物流信息查询</w:t>
      </w:r>
      <w:bookmarkEnd w:id="3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706411"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用例编号：</w:t>
            </w:r>
            <w:r>
              <w:rPr>
                <w:rFonts w:ascii="微软雅黑" w:eastAsia="微软雅黑" w:hAnsi="微软雅黑"/>
                <w:b/>
                <w:sz w:val="20"/>
              </w:rPr>
              <w:t>UC_1_1</w:t>
            </w:r>
          </w:p>
        </w:tc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>物流信息查询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简要说明：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允许任何人在提供订单号的情况下查询货物的所在地、状态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执行者：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任何人（主要是寄件人）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触发条件：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前置条件：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/>
                <w:sz w:val="18"/>
                <w:szCs w:val="20"/>
              </w:rPr>
              <w:t>无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后置条件：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系统显示物流信息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优先级：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高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事件流程：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706411" w:rsidRDefault="007349E7">
            <w:pPr>
              <w:pStyle w:val="11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查询者在指定位置输入订单号，并请求执行查询操作</w:t>
            </w:r>
          </w:p>
          <w:p w:rsidR="00706411" w:rsidRDefault="007349E7">
            <w:pPr>
              <w:pStyle w:val="11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系统返回所查询货物的信息，按时间从晚到早排列</w:t>
            </w:r>
          </w:p>
          <w:p w:rsidR="00706411" w:rsidRDefault="007349E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2a. </w:t>
            </w:r>
            <w:r>
              <w:rPr>
                <w:rFonts w:ascii="微软雅黑" w:eastAsia="微软雅黑" w:hAnsi="微软雅黑"/>
                <w:sz w:val="18"/>
              </w:rPr>
              <w:t>订单号格式错误</w:t>
            </w:r>
          </w:p>
          <w:p w:rsidR="00706411" w:rsidRDefault="007349E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2a</w:t>
            </w:r>
            <w:r>
              <w:rPr>
                <w:rFonts w:ascii="微软雅黑" w:eastAsia="微软雅黑" w:hAnsi="微软雅黑"/>
                <w:sz w:val="18"/>
              </w:rPr>
              <w:t xml:space="preserve">1. </w:t>
            </w:r>
            <w:r>
              <w:rPr>
                <w:rFonts w:ascii="微软雅黑" w:eastAsia="微软雅黑" w:hAnsi="微软雅黑"/>
                <w:sz w:val="18"/>
              </w:rPr>
              <w:t>提示订单号的格式不正确，并要求重新输入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2b</w:t>
            </w:r>
            <w:r>
              <w:rPr>
                <w:rFonts w:ascii="微软雅黑" w:eastAsia="微软雅黑" w:hAnsi="微软雅黑"/>
                <w:sz w:val="18"/>
              </w:rPr>
              <w:t xml:space="preserve">. </w:t>
            </w:r>
            <w:r>
              <w:rPr>
                <w:rFonts w:ascii="微软雅黑" w:eastAsia="微软雅黑" w:hAnsi="微软雅黑"/>
                <w:sz w:val="18"/>
              </w:rPr>
              <w:t>订单号格式正确但是不存在这个订单</w:t>
            </w:r>
          </w:p>
          <w:p w:rsidR="00706411" w:rsidRDefault="007349E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2b</w:t>
            </w:r>
            <w:r>
              <w:rPr>
                <w:rFonts w:ascii="微软雅黑" w:eastAsia="微软雅黑" w:hAnsi="微软雅黑"/>
                <w:sz w:val="18"/>
              </w:rPr>
              <w:t xml:space="preserve">1. </w:t>
            </w:r>
            <w:r>
              <w:rPr>
                <w:rFonts w:ascii="微软雅黑" w:eastAsia="微软雅黑" w:hAnsi="微软雅黑"/>
                <w:sz w:val="18"/>
              </w:rPr>
              <w:t>显示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查询不到这个货物的提示信息</w:t>
            </w:r>
          </w:p>
          <w:p w:rsidR="00706411" w:rsidRDefault="007349E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2.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货物信息</w:t>
            </w:r>
            <w:r>
              <w:rPr>
                <w:rFonts w:ascii="微软雅黑" w:eastAsia="微软雅黑" w:hAnsi="微软雅黑"/>
                <w:sz w:val="18"/>
              </w:rPr>
              <w:t>=</w:t>
            </w:r>
            <w:r>
              <w:rPr>
                <w:rFonts w:ascii="微软雅黑" w:eastAsia="微软雅黑" w:hAnsi="微软雅黑"/>
                <w:sz w:val="18"/>
              </w:rPr>
              <w:t>时间</w:t>
            </w:r>
            <w:r>
              <w:rPr>
                <w:rFonts w:ascii="微软雅黑" w:eastAsia="微软雅黑" w:hAnsi="微软雅黑"/>
                <w:sz w:val="18"/>
              </w:rPr>
              <w:t>+</w:t>
            </w:r>
            <w:r>
              <w:rPr>
                <w:rFonts w:ascii="微软雅黑" w:eastAsia="微软雅黑" w:hAnsi="微软雅黑"/>
                <w:sz w:val="18"/>
              </w:rPr>
              <w:t>地点</w:t>
            </w:r>
            <w:r>
              <w:rPr>
                <w:rFonts w:ascii="微软雅黑" w:eastAsia="微软雅黑" w:hAnsi="微软雅黑"/>
                <w:sz w:val="18"/>
              </w:rPr>
              <w:t>+</w:t>
            </w:r>
            <w:r>
              <w:rPr>
                <w:rFonts w:ascii="微软雅黑" w:eastAsia="微软雅黑" w:hAnsi="微软雅黑"/>
                <w:sz w:val="18"/>
              </w:rPr>
              <w:t>（派件员）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特殊要求：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pStyle w:val="11"/>
              <w:numPr>
                <w:ilvl w:val="0"/>
                <w:numId w:val="3"/>
              </w:numPr>
              <w:tabs>
                <w:tab w:val="left" w:pos="3546"/>
              </w:tabs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货物最近的一次状态可以高亮显示</w:t>
            </w:r>
          </w:p>
          <w:p w:rsidR="00706411" w:rsidRDefault="007349E7">
            <w:pPr>
              <w:pStyle w:val="11"/>
              <w:numPr>
                <w:ilvl w:val="0"/>
                <w:numId w:val="3"/>
              </w:numPr>
              <w:tabs>
                <w:tab w:val="left" w:pos="3546"/>
              </w:tabs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货物存在与货物不存在的状态下，系统显示的结果应能看出明显不同（如果有，则显示列表，否则只显示一行字）。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孙浩</w:t>
            </w:r>
          </w:p>
        </w:tc>
      </w:tr>
    </w:tbl>
    <w:p w:rsidR="00706411" w:rsidRDefault="00706411">
      <w:pPr>
        <w:widowControl/>
        <w:jc w:val="left"/>
        <w:rPr>
          <w:rFonts w:ascii="微软雅黑" w:eastAsia="微软雅黑" w:hAnsi="微软雅黑"/>
          <w:sz w:val="20"/>
        </w:rPr>
      </w:pPr>
    </w:p>
    <w:p w:rsidR="00706411" w:rsidRDefault="007349E7">
      <w:pPr>
        <w:pStyle w:val="3"/>
        <w:rPr>
          <w:ins w:id="4" w:author="Mouse" w:date="2015-10-21T16:28:00Z"/>
          <w:rFonts w:ascii="微软雅黑" w:eastAsia="微软雅黑" w:hAnsi="微软雅黑"/>
        </w:rPr>
      </w:pPr>
      <w:bookmarkStart w:id="5" w:name="_Toc439701712"/>
      <w:bookmarkStart w:id="6" w:name="_GoBack"/>
      <w:bookmarkEnd w:id="6"/>
      <w:r>
        <w:rPr>
          <w:rFonts w:ascii="微软雅黑" w:eastAsia="微软雅黑" w:hAnsi="微软雅黑" w:hint="eastAsia"/>
        </w:rPr>
        <w:lastRenderedPageBreak/>
        <w:t>UC_2_1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报价和时间管理</w:t>
      </w:r>
      <w:bookmarkEnd w:id="5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706411">
        <w:trPr>
          <w:ins w:id="7" w:author="Mouse" w:date="2015-10-21T16:28:00Z"/>
        </w:trPr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ins w:id="8" w:author="Mouse" w:date="2015-10-21T16:28:00Z"/>
                <w:rFonts w:ascii="微软雅黑" w:eastAsia="微软雅黑" w:hAnsi="微软雅黑"/>
                <w:b/>
                <w:sz w:val="20"/>
              </w:rPr>
            </w:pPr>
            <w:ins w:id="9" w:author="Mouse" w:date="2015-10-21T16:28:00Z">
              <w:r>
                <w:rPr>
                  <w:rFonts w:ascii="微软雅黑" w:eastAsia="微软雅黑" w:hAnsi="微软雅黑"/>
                  <w:b/>
                  <w:sz w:val="20"/>
                </w:rPr>
                <w:t>用例编号：</w:t>
              </w:r>
              <w:r>
                <w:rPr>
                  <w:rFonts w:ascii="微软雅黑" w:eastAsia="微软雅黑" w:hAnsi="微软雅黑"/>
                  <w:b/>
                  <w:sz w:val="20"/>
                </w:rPr>
                <w:t>UC_2_1</w:t>
              </w:r>
            </w:ins>
          </w:p>
        </w:tc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ins w:id="10" w:author="Mouse" w:date="2015-10-21T16:28:00Z"/>
                <w:rFonts w:ascii="微软雅黑" w:eastAsia="微软雅黑" w:hAnsi="微软雅黑"/>
                <w:b/>
                <w:sz w:val="20"/>
              </w:rPr>
            </w:pPr>
            <w:ins w:id="11" w:author="Mouse" w:date="2015-10-21T16:28:00Z">
              <w:r>
                <w:rPr>
                  <w:rFonts w:ascii="微软雅黑" w:eastAsia="微软雅黑" w:hAnsi="微软雅黑"/>
                  <w:b/>
                  <w:sz w:val="20"/>
                </w:rPr>
                <w:t>用例名称：</w:t>
              </w:r>
              <w:r>
                <w:rPr>
                  <w:rFonts w:ascii="微软雅黑" w:eastAsia="微软雅黑" w:hAnsi="微软雅黑" w:hint="eastAsia"/>
                  <w:b/>
                  <w:sz w:val="20"/>
                </w:rPr>
                <w:t>报价和时间管理</w:t>
              </w:r>
            </w:ins>
          </w:p>
        </w:tc>
      </w:tr>
      <w:tr w:rsidR="00706411">
        <w:trPr>
          <w:ins w:id="12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13" w:author="Mouse" w:date="2015-10-21T16:28:00Z"/>
                <w:rFonts w:ascii="微软雅黑" w:eastAsia="微软雅黑" w:hAnsi="微软雅黑"/>
                <w:b/>
                <w:sz w:val="20"/>
              </w:rPr>
            </w:pPr>
            <w:ins w:id="14" w:author="Mouse" w:date="2015-10-21T16:28:00Z">
              <w:r>
                <w:rPr>
                  <w:rFonts w:ascii="微软雅黑" w:eastAsia="微软雅黑" w:hAnsi="微软雅黑"/>
                  <w:b/>
                  <w:sz w:val="20"/>
                </w:rPr>
                <w:t>简要说明：</w:t>
              </w:r>
            </w:ins>
          </w:p>
        </w:tc>
      </w:tr>
      <w:tr w:rsidR="00706411">
        <w:trPr>
          <w:ins w:id="15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16" w:author="Mouse" w:date="2015-10-21T16:28:00Z"/>
                <w:rFonts w:ascii="微软雅黑" w:eastAsia="微软雅黑" w:hAnsi="微软雅黑"/>
                <w:sz w:val="18"/>
                <w:szCs w:val="18"/>
              </w:rPr>
            </w:pPr>
            <w:ins w:id="17" w:author="Mouse" w:date="2015-10-21T16:28:00Z">
              <w:r>
                <w:rPr>
                  <w:rFonts w:ascii="微软雅黑" w:eastAsia="微软雅黑" w:hAnsi="微软雅黑"/>
                  <w:sz w:val="18"/>
                  <w:szCs w:val="18"/>
                </w:rPr>
                <w:t>给出订单的报价以及对送达时间进行预估</w:t>
              </w:r>
            </w:ins>
          </w:p>
        </w:tc>
      </w:tr>
      <w:tr w:rsidR="00706411">
        <w:trPr>
          <w:ins w:id="18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19" w:author="Mouse" w:date="2015-10-21T16:28:00Z"/>
                <w:rFonts w:ascii="微软雅黑" w:eastAsia="微软雅黑" w:hAnsi="微软雅黑"/>
                <w:b/>
                <w:sz w:val="20"/>
              </w:rPr>
            </w:pPr>
            <w:ins w:id="20" w:author="Mouse" w:date="2015-10-21T16:28:00Z">
              <w:r>
                <w:rPr>
                  <w:rFonts w:ascii="微软雅黑" w:eastAsia="微软雅黑" w:hAnsi="微软雅黑"/>
                  <w:b/>
                  <w:sz w:val="20"/>
                </w:rPr>
                <w:t>执行者：</w:t>
              </w:r>
            </w:ins>
          </w:p>
        </w:tc>
      </w:tr>
      <w:tr w:rsidR="00706411">
        <w:trPr>
          <w:ins w:id="21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22" w:author="Mouse" w:date="2015-10-21T16:28:00Z"/>
                <w:rFonts w:ascii="微软雅黑" w:eastAsia="微软雅黑" w:hAnsi="微软雅黑"/>
                <w:sz w:val="18"/>
              </w:rPr>
            </w:pPr>
            <w:ins w:id="23" w:author="Mouse" w:date="2015-10-21T16:28:00Z">
              <w:r>
                <w:rPr>
                  <w:rFonts w:ascii="微软雅黑" w:eastAsia="微软雅黑" w:hAnsi="微软雅黑"/>
                  <w:sz w:val="18"/>
                </w:rPr>
                <w:t>快递员</w:t>
              </w:r>
            </w:ins>
          </w:p>
        </w:tc>
      </w:tr>
      <w:tr w:rsidR="00706411">
        <w:trPr>
          <w:ins w:id="24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25" w:author="Mouse" w:date="2015-10-21T16:28:00Z"/>
                <w:rFonts w:ascii="微软雅黑" w:eastAsia="微软雅黑" w:hAnsi="微软雅黑"/>
                <w:b/>
                <w:sz w:val="20"/>
              </w:rPr>
            </w:pPr>
            <w:ins w:id="26" w:author="Mouse" w:date="2015-10-21T16:28:00Z">
              <w:r>
                <w:rPr>
                  <w:rFonts w:ascii="微软雅黑" w:eastAsia="微软雅黑" w:hAnsi="微软雅黑"/>
                  <w:b/>
                  <w:sz w:val="20"/>
                </w:rPr>
                <w:t>触发条件：</w:t>
              </w:r>
            </w:ins>
          </w:p>
        </w:tc>
      </w:tr>
      <w:tr w:rsidR="00706411">
        <w:trPr>
          <w:ins w:id="27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28" w:author="Mouse" w:date="2015-10-21T16:28:00Z"/>
                <w:rFonts w:ascii="微软雅黑" w:eastAsia="微软雅黑" w:hAnsi="微软雅黑"/>
                <w:sz w:val="18"/>
              </w:rPr>
            </w:pPr>
            <w:ins w:id="29" w:author="Mouse" w:date="2015-10-21T16:28:00Z">
              <w:r>
                <w:rPr>
                  <w:rFonts w:ascii="微软雅黑" w:eastAsia="微软雅黑" w:hAnsi="微软雅黑" w:hint="eastAsia"/>
                  <w:sz w:val="18"/>
                </w:rPr>
                <w:t>快递员已经正确输入了</w:t>
              </w:r>
              <w:r>
                <w:rPr>
                  <w:rFonts w:ascii="微软雅黑" w:eastAsia="微软雅黑" w:hAnsi="微软雅黑"/>
                  <w:sz w:val="18"/>
                  <w:szCs w:val="20"/>
                </w:rPr>
                <w:t>订单除报价和时间外的信息</w:t>
              </w:r>
            </w:ins>
          </w:p>
        </w:tc>
      </w:tr>
      <w:tr w:rsidR="00706411">
        <w:trPr>
          <w:ins w:id="30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31" w:author="Mouse" w:date="2015-10-21T16:28:00Z"/>
                <w:rFonts w:ascii="微软雅黑" w:eastAsia="微软雅黑" w:hAnsi="微软雅黑"/>
                <w:b/>
                <w:sz w:val="20"/>
                <w:szCs w:val="20"/>
              </w:rPr>
            </w:pPr>
            <w:ins w:id="32" w:author="Mouse" w:date="2015-10-21T16:28:00Z">
              <w:r>
                <w:rPr>
                  <w:rFonts w:ascii="微软雅黑" w:eastAsia="微软雅黑" w:hAnsi="微软雅黑"/>
                  <w:b/>
                  <w:sz w:val="20"/>
                  <w:szCs w:val="20"/>
                </w:rPr>
                <w:t>前置条件：</w:t>
              </w:r>
            </w:ins>
          </w:p>
        </w:tc>
      </w:tr>
      <w:tr w:rsidR="00706411">
        <w:trPr>
          <w:ins w:id="33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34" w:author="Mouse" w:date="2015-10-21T16:28:00Z"/>
                <w:rFonts w:ascii="微软雅黑" w:eastAsia="微软雅黑" w:hAnsi="微软雅黑"/>
                <w:sz w:val="18"/>
                <w:szCs w:val="20"/>
              </w:rPr>
            </w:pPr>
            <w:ins w:id="35" w:author="Mouse" w:date="2015-10-21T16:28:00Z">
              <w:r>
                <w:rPr>
                  <w:rFonts w:ascii="微软雅黑" w:eastAsia="微软雅黑" w:hAnsi="微软雅黑"/>
                  <w:sz w:val="18"/>
                  <w:szCs w:val="20"/>
                </w:rPr>
                <w:t>快递员已经输入了订单除报价和时间外的信息</w:t>
              </w:r>
            </w:ins>
          </w:p>
        </w:tc>
      </w:tr>
      <w:tr w:rsidR="00706411">
        <w:trPr>
          <w:ins w:id="36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37" w:author="Mouse" w:date="2015-10-21T16:28:00Z"/>
                <w:rFonts w:ascii="微软雅黑" w:eastAsia="微软雅黑" w:hAnsi="微软雅黑"/>
                <w:b/>
                <w:sz w:val="20"/>
              </w:rPr>
            </w:pPr>
            <w:ins w:id="38" w:author="Mouse" w:date="2015-10-21T16:28:00Z">
              <w:r>
                <w:rPr>
                  <w:rFonts w:ascii="微软雅黑" w:eastAsia="微软雅黑" w:hAnsi="微软雅黑"/>
                  <w:b/>
                  <w:sz w:val="20"/>
                </w:rPr>
                <w:t>后置条件：</w:t>
              </w:r>
            </w:ins>
          </w:p>
        </w:tc>
      </w:tr>
      <w:tr w:rsidR="00706411">
        <w:trPr>
          <w:ins w:id="39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40" w:author="Mouse" w:date="2015-10-21T16:28:00Z"/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系统保存订单信息</w:t>
            </w:r>
          </w:p>
        </w:tc>
      </w:tr>
      <w:tr w:rsidR="00706411">
        <w:trPr>
          <w:ins w:id="41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42" w:author="Mouse" w:date="2015-10-21T16:28:00Z"/>
                <w:rFonts w:ascii="微软雅黑" w:eastAsia="微软雅黑" w:hAnsi="微软雅黑"/>
                <w:b/>
                <w:sz w:val="20"/>
                <w:szCs w:val="20"/>
              </w:rPr>
            </w:pPr>
            <w:ins w:id="43" w:author="Mouse" w:date="2015-10-21T16:28:00Z">
              <w:r>
                <w:rPr>
                  <w:rFonts w:ascii="微软雅黑" w:eastAsia="微软雅黑" w:hAnsi="微软雅黑"/>
                  <w:b/>
                  <w:sz w:val="20"/>
                  <w:szCs w:val="20"/>
                </w:rPr>
                <w:t>优先级：</w:t>
              </w:r>
            </w:ins>
          </w:p>
        </w:tc>
      </w:tr>
      <w:tr w:rsidR="00706411">
        <w:trPr>
          <w:ins w:id="44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45" w:author="Mouse" w:date="2015-10-21T16:28:00Z"/>
                <w:rFonts w:ascii="微软雅黑" w:eastAsia="微软雅黑" w:hAnsi="微软雅黑"/>
                <w:sz w:val="18"/>
                <w:szCs w:val="18"/>
              </w:rPr>
            </w:pPr>
            <w:ins w:id="46" w:author="Mouse" w:date="2015-10-21T16:28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高</w:t>
              </w:r>
            </w:ins>
          </w:p>
        </w:tc>
      </w:tr>
      <w:tr w:rsidR="00706411">
        <w:trPr>
          <w:ins w:id="47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48" w:author="Mouse" w:date="2015-10-21T16:28:00Z"/>
                <w:rFonts w:ascii="微软雅黑" w:eastAsia="微软雅黑" w:hAnsi="微软雅黑"/>
                <w:b/>
                <w:sz w:val="20"/>
              </w:rPr>
            </w:pPr>
            <w:ins w:id="49" w:author="Mouse" w:date="2015-10-21T16:28:00Z">
              <w:r>
                <w:rPr>
                  <w:rFonts w:ascii="微软雅黑" w:eastAsia="微软雅黑" w:hAnsi="微软雅黑"/>
                  <w:b/>
                  <w:sz w:val="20"/>
                </w:rPr>
                <w:t>事件流程：</w:t>
              </w:r>
            </w:ins>
          </w:p>
        </w:tc>
      </w:tr>
      <w:tr w:rsidR="00706411">
        <w:trPr>
          <w:ins w:id="50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51" w:author="Mouse" w:date="2015-10-21T16:28:00Z"/>
                <w:rFonts w:ascii="微软雅黑" w:eastAsia="微软雅黑" w:hAnsi="微软雅黑"/>
                <w:b/>
                <w:sz w:val="18"/>
              </w:rPr>
            </w:pPr>
            <w:ins w:id="52" w:author="Mouse" w:date="2015-10-21T16:28:00Z">
              <w:r>
                <w:rPr>
                  <w:rFonts w:ascii="微软雅黑" w:eastAsia="微软雅黑" w:hAnsi="微软雅黑"/>
                  <w:b/>
                  <w:sz w:val="18"/>
                </w:rPr>
                <w:t>基本流程：</w:t>
              </w:r>
            </w:ins>
          </w:p>
          <w:p w:rsidR="00706411" w:rsidRDefault="007349E7">
            <w:pPr>
              <w:pStyle w:val="110"/>
              <w:numPr>
                <w:ilvl w:val="0"/>
                <w:numId w:val="4"/>
              </w:numPr>
              <w:ind w:firstLineChars="0"/>
              <w:rPr>
                <w:ins w:id="53" w:author="Mouse" w:date="2015-10-21T16:28:00Z"/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</w:t>
            </w:r>
            <w:ins w:id="54" w:author="Mouse" w:date="2015-10-21T16:28:00Z">
              <w:r>
                <w:rPr>
                  <w:rFonts w:ascii="微软雅黑" w:eastAsia="微软雅黑" w:hAnsi="微软雅黑" w:hint="eastAsia"/>
                  <w:sz w:val="18"/>
                </w:rPr>
                <w:t>根据距离，包装方式，和运送服务类型计算报价</w:t>
              </w:r>
              <w:r>
                <w:rPr>
                  <w:rFonts w:ascii="微软雅黑" w:eastAsia="微软雅黑" w:hAnsi="微软雅黑" w:hint="eastAsia"/>
                  <w:sz w:val="18"/>
                </w:rPr>
                <w:t>*</w:t>
              </w:r>
              <w:r>
                <w:rPr>
                  <w:rFonts w:ascii="微软雅黑" w:eastAsia="微软雅黑" w:hAnsi="微软雅黑" w:hint="eastAsia"/>
                  <w:sz w:val="18"/>
                </w:rPr>
                <w:t>，查询价格政策，系统自动填入表中。</w:t>
              </w:r>
            </w:ins>
          </w:p>
          <w:p w:rsidR="00706411" w:rsidRDefault="007349E7">
            <w:pPr>
              <w:pStyle w:val="110"/>
              <w:numPr>
                <w:ilvl w:val="0"/>
                <w:numId w:val="4"/>
              </w:numPr>
              <w:ind w:firstLineChars="0"/>
              <w:rPr>
                <w:ins w:id="55" w:author="Mouse" w:date="2015-10-21T16:28:00Z"/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</w:t>
            </w:r>
            <w:ins w:id="56" w:author="Mouse" w:date="2015-10-21T16:28:00Z">
              <w:r>
                <w:rPr>
                  <w:rFonts w:ascii="微软雅黑" w:eastAsia="微软雅黑" w:hAnsi="微软雅黑"/>
                  <w:sz w:val="18"/>
                </w:rPr>
                <w:t>根据距离和运送服务类型预估送达时间</w:t>
              </w:r>
              <w:r>
                <w:rPr>
                  <w:rFonts w:ascii="微软雅黑" w:eastAsia="微软雅黑" w:hAnsi="微软雅黑"/>
                  <w:sz w:val="18"/>
                </w:rPr>
                <w:t>*</w:t>
              </w:r>
              <w:r>
                <w:rPr>
                  <w:rFonts w:ascii="微软雅黑" w:eastAsia="微软雅黑" w:hAnsi="微软雅黑"/>
                  <w:sz w:val="18"/>
                </w:rPr>
                <w:t>，</w:t>
              </w:r>
              <w:r>
                <w:rPr>
                  <w:rFonts w:ascii="微软雅黑" w:eastAsia="微软雅黑" w:hAnsi="微软雅黑" w:hint="eastAsia"/>
                  <w:sz w:val="18"/>
                </w:rPr>
                <w:t>自动</w:t>
              </w:r>
              <w:r>
                <w:rPr>
                  <w:rFonts w:ascii="微软雅黑" w:eastAsia="微软雅黑" w:hAnsi="微软雅黑"/>
                  <w:sz w:val="18"/>
                </w:rPr>
                <w:t>填入表中。</w:t>
              </w:r>
            </w:ins>
          </w:p>
          <w:p w:rsidR="00706411" w:rsidRDefault="007349E7">
            <w:pPr>
              <w:rPr>
                <w:ins w:id="57" w:author="Mouse" w:date="2015-10-21T16:28:00Z"/>
                <w:rFonts w:ascii="微软雅黑" w:eastAsia="微软雅黑" w:hAnsi="微软雅黑"/>
                <w:b/>
                <w:sz w:val="18"/>
              </w:rPr>
            </w:pPr>
            <w:ins w:id="58" w:author="Mouse" w:date="2015-10-21T16:28:00Z">
              <w:r>
                <w:rPr>
                  <w:rFonts w:ascii="微软雅黑" w:eastAsia="微软雅黑" w:hAnsi="微软雅黑"/>
                  <w:b/>
                  <w:sz w:val="18"/>
                </w:rPr>
                <w:t>扩展流程：</w:t>
              </w:r>
            </w:ins>
          </w:p>
          <w:p w:rsidR="00706411" w:rsidRDefault="007349E7">
            <w:pPr>
              <w:rPr>
                <w:ins w:id="59" w:author="Mouse" w:date="2015-10-21T16:28:00Z"/>
                <w:rFonts w:ascii="微软雅黑" w:eastAsia="微软雅黑" w:hAnsi="微软雅黑"/>
                <w:sz w:val="18"/>
              </w:rPr>
            </w:pPr>
            <w:ins w:id="60" w:author="Mouse" w:date="2015-10-21T16:28:00Z">
              <w:r>
                <w:rPr>
                  <w:rFonts w:ascii="微软雅黑" w:eastAsia="微软雅黑" w:hAnsi="微软雅黑" w:hint="eastAsia"/>
                  <w:sz w:val="18"/>
                </w:rPr>
                <w:t xml:space="preserve"> </w:t>
              </w:r>
              <w:r>
                <w:rPr>
                  <w:rFonts w:ascii="微软雅黑" w:eastAsia="微软雅黑" w:hAnsi="微软雅黑"/>
                  <w:sz w:val="18"/>
                </w:rPr>
                <w:t xml:space="preserve"> </w:t>
              </w:r>
              <w:r>
                <w:rPr>
                  <w:rFonts w:ascii="微软雅黑" w:eastAsia="微软雅黑" w:hAnsi="微软雅黑"/>
                  <w:sz w:val="18"/>
                </w:rPr>
                <w:t>无</w:t>
              </w:r>
            </w:ins>
          </w:p>
          <w:p w:rsidR="00706411" w:rsidRDefault="007349E7">
            <w:pPr>
              <w:rPr>
                <w:ins w:id="61" w:author="Mouse" w:date="2015-10-21T16:28:00Z"/>
                <w:rFonts w:ascii="微软雅黑" w:eastAsia="微软雅黑" w:hAnsi="微软雅黑"/>
                <w:b/>
                <w:sz w:val="18"/>
              </w:rPr>
            </w:pPr>
            <w:ins w:id="62" w:author="Mouse" w:date="2015-10-21T16:28:00Z">
              <w:r>
                <w:rPr>
                  <w:rFonts w:ascii="微软雅黑" w:eastAsia="微软雅黑" w:hAnsi="微软雅黑"/>
                  <w:b/>
                  <w:sz w:val="18"/>
                </w:rPr>
                <w:t>字段列表：</w:t>
              </w:r>
            </w:ins>
          </w:p>
          <w:p w:rsidR="00706411" w:rsidRDefault="007349E7">
            <w:pPr>
              <w:numPr>
                <w:ilvl w:val="0"/>
                <w:numId w:val="5"/>
              </w:numPr>
              <w:rPr>
                <w:ins w:id="63" w:author="Mouse" w:date="2015-10-21T16:28:00Z"/>
                <w:rFonts w:ascii="微软雅黑" w:eastAsia="微软雅黑" w:hAnsi="微软雅黑"/>
                <w:sz w:val="18"/>
              </w:rPr>
            </w:pPr>
            <w:ins w:id="64" w:author="Mouse" w:date="2015-10-21T16:28:00Z">
              <w:r>
                <w:rPr>
                  <w:rFonts w:ascii="微软雅黑" w:eastAsia="微软雅黑" w:hAnsi="微软雅黑"/>
                  <w:sz w:val="18"/>
                </w:rPr>
                <w:t>报价：根据快递</w:t>
              </w:r>
              <w:r>
                <w:rPr>
                  <w:rFonts w:ascii="微软雅黑" w:eastAsia="微软雅黑" w:hAnsi="微软雅黑" w:hint="eastAsia"/>
                  <w:sz w:val="18"/>
                </w:rPr>
                <w:t>运输方式和距离对照表选择基准值</w:t>
              </w:r>
              <w:r>
                <w:rPr>
                  <w:rFonts w:ascii="微软雅黑" w:eastAsia="微软雅黑" w:hAnsi="微软雅黑" w:hint="eastAsia"/>
                  <w:sz w:val="18"/>
                </w:rPr>
                <w:t>+</w:t>
              </w:r>
              <w:r>
                <w:rPr>
                  <w:rFonts w:ascii="微软雅黑" w:eastAsia="微软雅黑" w:hAnsi="微软雅黑" w:hint="eastAsia"/>
                  <w:sz w:val="18"/>
                </w:rPr>
                <w:t>加上包装费用（纸箱</w:t>
              </w:r>
              <w:r>
                <w:rPr>
                  <w:rFonts w:ascii="微软雅黑" w:eastAsia="微软雅黑" w:hAnsi="微软雅黑" w:hint="eastAsia"/>
                  <w:sz w:val="18"/>
                </w:rPr>
                <w:t>-5</w:t>
              </w:r>
              <w:r>
                <w:rPr>
                  <w:rFonts w:ascii="微软雅黑" w:eastAsia="微软雅黑" w:hAnsi="微软雅黑" w:hint="eastAsia"/>
                  <w:sz w:val="18"/>
                </w:rPr>
                <w:t>元，木箱</w:t>
              </w:r>
              <w:r>
                <w:rPr>
                  <w:rFonts w:ascii="微软雅黑" w:eastAsia="微软雅黑" w:hAnsi="微软雅黑" w:hint="eastAsia"/>
                  <w:sz w:val="18"/>
                </w:rPr>
                <w:t>-10</w:t>
              </w:r>
              <w:r>
                <w:rPr>
                  <w:rFonts w:ascii="微软雅黑" w:eastAsia="微软雅黑" w:hAnsi="微软雅黑" w:hint="eastAsia"/>
                  <w:sz w:val="18"/>
                </w:rPr>
                <w:t>元，快递袋</w:t>
              </w:r>
              <w:r>
                <w:rPr>
                  <w:rFonts w:ascii="微软雅黑" w:eastAsia="微软雅黑" w:hAnsi="微软雅黑" w:hint="eastAsia"/>
                  <w:sz w:val="18"/>
                </w:rPr>
                <w:t>-1</w:t>
              </w:r>
              <w:r>
                <w:rPr>
                  <w:rFonts w:ascii="微软雅黑" w:eastAsia="微软雅黑" w:hAnsi="微软雅黑" w:hint="eastAsia"/>
                  <w:sz w:val="18"/>
                </w:rPr>
                <w:t>元，其他</w:t>
              </w:r>
              <w:r>
                <w:rPr>
                  <w:rFonts w:ascii="微软雅黑" w:eastAsia="微软雅黑" w:hAnsi="微软雅黑" w:hint="eastAsia"/>
                  <w:sz w:val="18"/>
                </w:rPr>
                <w:t>-</w:t>
              </w:r>
              <w:r>
                <w:rPr>
                  <w:rFonts w:ascii="微软雅黑" w:eastAsia="微软雅黑" w:hAnsi="微软雅黑" w:hint="eastAsia"/>
                  <w:sz w:val="18"/>
                </w:rPr>
                <w:t>待定）。</w:t>
              </w:r>
            </w:ins>
          </w:p>
          <w:p w:rsidR="00706411" w:rsidRDefault="007349E7">
            <w:pPr>
              <w:numPr>
                <w:ilvl w:val="0"/>
                <w:numId w:val="5"/>
              </w:numPr>
              <w:rPr>
                <w:ins w:id="65" w:author="Mouse" w:date="2015-10-21T16:28:00Z"/>
                <w:rFonts w:ascii="微软雅黑" w:eastAsia="微软雅黑" w:hAnsi="微软雅黑"/>
                <w:sz w:val="18"/>
              </w:rPr>
            </w:pPr>
            <w:ins w:id="66" w:author="Mouse" w:date="2015-10-21T16:28:00Z">
              <w:r>
                <w:rPr>
                  <w:rFonts w:ascii="微软雅黑" w:eastAsia="微软雅黑" w:hAnsi="微软雅黑" w:hint="eastAsia"/>
                  <w:sz w:val="18"/>
                </w:rPr>
                <w:t>预计送达时间：根据此出发地和到达地以及快递服务类型</w:t>
              </w:r>
              <w:r>
                <w:rPr>
                  <w:rFonts w:ascii="微软雅黑" w:eastAsia="微软雅黑" w:hAnsi="微软雅黑"/>
                  <w:sz w:val="18"/>
                </w:rPr>
                <w:t>的历史记录</w:t>
              </w:r>
              <w:r>
                <w:rPr>
                  <w:rFonts w:ascii="微软雅黑" w:eastAsia="微软雅黑" w:hAnsi="微软雅黑" w:hint="eastAsia"/>
                  <w:sz w:val="18"/>
                </w:rPr>
                <w:t>取平均值</w:t>
              </w:r>
              <w:r>
                <w:rPr>
                  <w:rFonts w:ascii="微软雅黑" w:eastAsia="微软雅黑" w:hAnsi="微软雅黑"/>
                  <w:sz w:val="18"/>
                </w:rPr>
                <w:t>。</w:t>
              </w:r>
            </w:ins>
          </w:p>
        </w:tc>
      </w:tr>
      <w:tr w:rsidR="00706411">
        <w:trPr>
          <w:ins w:id="67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68" w:author="Mouse" w:date="2015-10-21T16:28:00Z"/>
                <w:rFonts w:ascii="微软雅黑" w:eastAsia="微软雅黑" w:hAnsi="微软雅黑"/>
                <w:b/>
                <w:sz w:val="20"/>
              </w:rPr>
            </w:pPr>
            <w:ins w:id="69" w:author="Mouse" w:date="2015-10-21T16:28:00Z">
              <w:r>
                <w:rPr>
                  <w:rFonts w:ascii="微软雅黑" w:eastAsia="微软雅黑" w:hAnsi="微软雅黑"/>
                  <w:b/>
                  <w:sz w:val="20"/>
                </w:rPr>
                <w:t>特殊要求：</w:t>
              </w:r>
            </w:ins>
          </w:p>
        </w:tc>
      </w:tr>
      <w:tr w:rsidR="00706411">
        <w:trPr>
          <w:ins w:id="70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06411">
            <w:pPr>
              <w:rPr>
                <w:ins w:id="71" w:author="Mouse" w:date="2015-10-21T16:28:00Z"/>
                <w:rFonts w:ascii="微软雅黑" w:eastAsia="微软雅黑" w:hAnsi="微软雅黑"/>
                <w:sz w:val="20"/>
              </w:rPr>
            </w:pPr>
          </w:p>
        </w:tc>
      </w:tr>
      <w:tr w:rsidR="00706411">
        <w:trPr>
          <w:ins w:id="72" w:author="Mouse" w:date="2015-10-21T16:28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73" w:author="Mouse" w:date="2015-10-21T16:28:00Z"/>
                <w:rFonts w:ascii="微软雅黑" w:eastAsia="微软雅黑" w:hAnsi="微软雅黑"/>
                <w:sz w:val="18"/>
              </w:rPr>
            </w:pPr>
            <w:ins w:id="74" w:author="Mouse" w:date="2015-10-21T16:28:00Z">
              <w:r>
                <w:rPr>
                  <w:rFonts w:ascii="微软雅黑" w:eastAsia="微软雅黑" w:hAnsi="微软雅黑"/>
                  <w:sz w:val="18"/>
                </w:rPr>
                <w:t>孙浩</w:t>
              </w:r>
            </w:ins>
          </w:p>
        </w:tc>
      </w:tr>
    </w:tbl>
    <w:p w:rsidR="00706411" w:rsidRDefault="00706411">
      <w:pPr>
        <w:rPr>
          <w:rFonts w:ascii="微软雅黑" w:eastAsia="微软雅黑" w:hAnsi="微软雅黑"/>
          <w:sz w:val="20"/>
        </w:rPr>
      </w:pPr>
    </w:p>
    <w:p w:rsidR="00706411" w:rsidRDefault="007349E7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</w:rPr>
        <w:br w:type="page"/>
      </w:r>
    </w:p>
    <w:p w:rsidR="00706411" w:rsidRDefault="007349E7">
      <w:pPr>
        <w:pStyle w:val="3"/>
        <w:rPr>
          <w:ins w:id="75" w:author="Mouse" w:date="2015-10-21T16:29:00Z"/>
          <w:rFonts w:ascii="微软雅黑" w:eastAsia="微软雅黑" w:hAnsi="微软雅黑"/>
        </w:rPr>
      </w:pPr>
      <w:bookmarkStart w:id="76" w:name="_Toc439701713"/>
      <w:r>
        <w:rPr>
          <w:rFonts w:ascii="微软雅黑" w:eastAsia="微软雅黑" w:hAnsi="微软雅黑"/>
        </w:rPr>
        <w:lastRenderedPageBreak/>
        <w:t xml:space="preserve">UC_3_1 </w:t>
      </w:r>
      <w:r>
        <w:rPr>
          <w:rFonts w:ascii="微软雅黑" w:eastAsia="微软雅黑" w:hAnsi="微软雅黑"/>
        </w:rPr>
        <w:t>订单信息输入</w:t>
      </w:r>
      <w:bookmarkEnd w:id="76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706411">
        <w:trPr>
          <w:ins w:id="77" w:author="Mouse" w:date="2015-10-21T16:29:00Z"/>
        </w:trPr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ins w:id="78" w:author="Mouse" w:date="2015-10-21T16:29:00Z"/>
                <w:rFonts w:ascii="微软雅黑" w:eastAsia="微软雅黑" w:hAnsi="微软雅黑" w:cs="微软雅黑"/>
                <w:b/>
                <w:sz w:val="20"/>
              </w:rPr>
            </w:pPr>
            <w:ins w:id="79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20"/>
                </w:rPr>
                <w:t>用例编号：</w:t>
              </w:r>
              <w:r>
                <w:rPr>
                  <w:rFonts w:ascii="微软雅黑" w:eastAsia="微软雅黑" w:hAnsi="微软雅黑" w:cs="微软雅黑" w:hint="eastAsia"/>
                  <w:b/>
                  <w:sz w:val="20"/>
                </w:rPr>
                <w:t>UC_3_1</w:t>
              </w:r>
            </w:ins>
          </w:p>
        </w:tc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ins w:id="80" w:author="Mouse" w:date="2015-10-21T16:29:00Z"/>
                <w:rFonts w:ascii="微软雅黑" w:eastAsia="微软雅黑" w:hAnsi="微软雅黑" w:cs="微软雅黑"/>
                <w:b/>
                <w:sz w:val="20"/>
              </w:rPr>
            </w:pPr>
            <w:ins w:id="81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20"/>
                </w:rPr>
                <w:t>用例名称：订单信息输入</w:t>
              </w:r>
            </w:ins>
          </w:p>
        </w:tc>
      </w:tr>
      <w:tr w:rsidR="00706411">
        <w:trPr>
          <w:ins w:id="82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83" w:author="Mouse" w:date="2015-10-21T16:29:00Z"/>
                <w:rFonts w:ascii="微软雅黑" w:eastAsia="微软雅黑" w:hAnsi="微软雅黑" w:cs="微软雅黑"/>
                <w:b/>
                <w:sz w:val="20"/>
              </w:rPr>
            </w:pPr>
            <w:ins w:id="84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20"/>
                </w:rPr>
                <w:t>简要说明：</w:t>
              </w:r>
            </w:ins>
          </w:p>
        </w:tc>
      </w:tr>
      <w:tr w:rsidR="00706411">
        <w:trPr>
          <w:ins w:id="85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86" w:author="Mouse" w:date="2015-10-21T16:29:00Z"/>
                <w:rFonts w:ascii="微软雅黑" w:eastAsia="微软雅黑" w:hAnsi="微软雅黑" w:cs="微软雅黑"/>
                <w:sz w:val="18"/>
                <w:szCs w:val="18"/>
              </w:rPr>
            </w:pPr>
            <w:ins w:id="87" w:author="Mouse" w:date="2015-10-21T16:29:00Z">
              <w:r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快递员快速准确地输入订单信息</w:t>
              </w:r>
            </w:ins>
          </w:p>
        </w:tc>
      </w:tr>
      <w:tr w:rsidR="00706411">
        <w:trPr>
          <w:ins w:id="88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89" w:author="Mouse" w:date="2015-10-21T16:29:00Z"/>
                <w:rFonts w:ascii="微软雅黑" w:eastAsia="微软雅黑" w:hAnsi="微软雅黑" w:cs="微软雅黑"/>
                <w:b/>
                <w:sz w:val="20"/>
              </w:rPr>
            </w:pPr>
            <w:ins w:id="90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20"/>
                </w:rPr>
                <w:t>执行者：</w:t>
              </w:r>
            </w:ins>
          </w:p>
        </w:tc>
      </w:tr>
      <w:tr w:rsidR="00706411">
        <w:trPr>
          <w:ins w:id="91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92" w:author="Mouse" w:date="2015-10-21T16:29:00Z"/>
                <w:rFonts w:ascii="微软雅黑" w:eastAsia="微软雅黑" w:hAnsi="微软雅黑" w:cs="微软雅黑"/>
                <w:sz w:val="18"/>
              </w:rPr>
            </w:pPr>
            <w:ins w:id="93" w:author="Mouse" w:date="2015-10-21T16:29:00Z">
              <w:r>
                <w:rPr>
                  <w:rFonts w:ascii="微软雅黑" w:eastAsia="微软雅黑" w:hAnsi="微软雅黑" w:cs="微软雅黑" w:hint="eastAsia"/>
                  <w:sz w:val="18"/>
                </w:rPr>
                <w:t>快递员</w:t>
              </w:r>
            </w:ins>
          </w:p>
        </w:tc>
      </w:tr>
      <w:tr w:rsidR="00706411">
        <w:trPr>
          <w:ins w:id="94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95" w:author="Mouse" w:date="2015-10-21T16:29:00Z"/>
                <w:rFonts w:ascii="微软雅黑" w:eastAsia="微软雅黑" w:hAnsi="微软雅黑" w:cs="微软雅黑"/>
                <w:b/>
                <w:sz w:val="20"/>
              </w:rPr>
            </w:pPr>
            <w:ins w:id="96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20"/>
                </w:rPr>
                <w:t>触发条件：</w:t>
              </w:r>
            </w:ins>
          </w:p>
        </w:tc>
      </w:tr>
      <w:tr w:rsidR="00706411">
        <w:trPr>
          <w:ins w:id="97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98" w:author="Mouse" w:date="2015-10-21T16:29:00Z"/>
                <w:rFonts w:ascii="微软雅黑" w:eastAsia="微软雅黑" w:hAnsi="微软雅黑" w:cs="微软雅黑"/>
                <w:sz w:val="18"/>
              </w:rPr>
            </w:pPr>
            <w:ins w:id="99" w:author="Mouse" w:date="2015-10-21T16:29:00Z">
              <w:r>
                <w:rPr>
                  <w:rFonts w:ascii="微软雅黑" w:eastAsia="微软雅黑" w:hAnsi="微软雅黑" w:cs="微软雅黑" w:hint="eastAsia"/>
                  <w:sz w:val="18"/>
                </w:rPr>
                <w:t>快递员创建一个新订单</w:t>
              </w:r>
            </w:ins>
          </w:p>
        </w:tc>
      </w:tr>
      <w:tr w:rsidR="00706411">
        <w:trPr>
          <w:ins w:id="100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101" w:author="Mouse" w:date="2015-10-21T16:29:00Z"/>
                <w:rFonts w:ascii="微软雅黑" w:eastAsia="微软雅黑" w:hAnsi="微软雅黑" w:cs="微软雅黑"/>
                <w:b/>
                <w:sz w:val="20"/>
                <w:szCs w:val="20"/>
              </w:rPr>
            </w:pPr>
            <w:ins w:id="102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20"/>
                  <w:szCs w:val="20"/>
                </w:rPr>
                <w:t>前置条件：</w:t>
              </w:r>
            </w:ins>
          </w:p>
        </w:tc>
      </w:tr>
      <w:tr w:rsidR="00706411">
        <w:trPr>
          <w:ins w:id="103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104" w:author="Mouse" w:date="2015-10-21T16:29:00Z"/>
                <w:rFonts w:ascii="微软雅黑" w:eastAsia="微软雅黑" w:hAnsi="微软雅黑" w:cs="微软雅黑"/>
                <w:sz w:val="18"/>
                <w:szCs w:val="20"/>
              </w:rPr>
            </w:pPr>
            <w:ins w:id="105" w:author="Mouse" w:date="2015-10-21T16:29:00Z">
              <w:r>
                <w:rPr>
                  <w:rFonts w:ascii="微软雅黑" w:eastAsia="微软雅黑" w:hAnsi="微软雅黑" w:cs="微软雅黑" w:hint="eastAsia"/>
                  <w:sz w:val="18"/>
                  <w:szCs w:val="20"/>
                </w:rPr>
                <w:t>无</w:t>
              </w:r>
            </w:ins>
          </w:p>
        </w:tc>
      </w:tr>
      <w:tr w:rsidR="00706411">
        <w:trPr>
          <w:ins w:id="106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107" w:author="Mouse" w:date="2015-10-21T16:29:00Z"/>
                <w:rFonts w:ascii="微软雅黑" w:eastAsia="微软雅黑" w:hAnsi="微软雅黑" w:cs="微软雅黑"/>
                <w:b/>
                <w:sz w:val="20"/>
              </w:rPr>
            </w:pPr>
            <w:ins w:id="108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20"/>
                </w:rPr>
                <w:t>后置条件：</w:t>
              </w:r>
            </w:ins>
          </w:p>
        </w:tc>
      </w:tr>
      <w:tr w:rsidR="00706411">
        <w:trPr>
          <w:ins w:id="109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110" w:author="Mouse" w:date="2015-10-21T16:29:00Z"/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系统保存并检查订单信息</w:t>
            </w:r>
          </w:p>
        </w:tc>
      </w:tr>
      <w:tr w:rsidR="00706411">
        <w:trPr>
          <w:ins w:id="111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112" w:author="Mouse" w:date="2015-10-21T16:29:00Z"/>
                <w:rFonts w:ascii="微软雅黑" w:eastAsia="微软雅黑" w:hAnsi="微软雅黑" w:cs="微软雅黑"/>
                <w:b/>
                <w:sz w:val="20"/>
                <w:szCs w:val="20"/>
              </w:rPr>
            </w:pPr>
            <w:ins w:id="113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20"/>
                  <w:szCs w:val="20"/>
                </w:rPr>
                <w:t>优先级：</w:t>
              </w:r>
            </w:ins>
          </w:p>
        </w:tc>
      </w:tr>
      <w:tr w:rsidR="00706411">
        <w:trPr>
          <w:ins w:id="114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115" w:author="Mouse" w:date="2015-10-21T16:29:00Z"/>
                <w:rFonts w:ascii="微软雅黑" w:eastAsia="微软雅黑" w:hAnsi="微软雅黑" w:cs="微软雅黑"/>
                <w:sz w:val="18"/>
                <w:szCs w:val="18"/>
              </w:rPr>
            </w:pPr>
            <w:ins w:id="116" w:author="Mouse" w:date="2015-10-21T16:29:00Z">
              <w:r>
                <w:rPr>
                  <w:rFonts w:ascii="微软雅黑" w:eastAsia="微软雅黑" w:hAnsi="微软雅黑" w:cs="微软雅黑" w:hint="eastAsia"/>
                  <w:sz w:val="18"/>
                  <w:szCs w:val="18"/>
                </w:rPr>
                <w:t>高</w:t>
              </w:r>
            </w:ins>
          </w:p>
        </w:tc>
      </w:tr>
      <w:tr w:rsidR="00706411">
        <w:trPr>
          <w:ins w:id="117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118" w:author="Mouse" w:date="2015-10-21T16:29:00Z"/>
                <w:rFonts w:ascii="微软雅黑" w:eastAsia="微软雅黑" w:hAnsi="微软雅黑" w:cs="微软雅黑"/>
                <w:b/>
                <w:sz w:val="20"/>
              </w:rPr>
            </w:pPr>
            <w:ins w:id="119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20"/>
                </w:rPr>
                <w:t>事件流程：</w:t>
              </w:r>
            </w:ins>
          </w:p>
        </w:tc>
      </w:tr>
      <w:tr w:rsidR="00706411">
        <w:trPr>
          <w:ins w:id="120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121" w:author="Mouse" w:date="2015-10-21T16:29:00Z"/>
                <w:rFonts w:ascii="微软雅黑" w:eastAsia="微软雅黑" w:hAnsi="微软雅黑" w:cs="微软雅黑"/>
                <w:b/>
                <w:sz w:val="18"/>
              </w:rPr>
            </w:pPr>
            <w:ins w:id="122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18"/>
                </w:rPr>
                <w:t>基本流程：</w:t>
              </w:r>
            </w:ins>
          </w:p>
          <w:p w:rsidR="00706411" w:rsidRDefault="007349E7">
            <w:pPr>
              <w:pStyle w:val="110"/>
              <w:numPr>
                <w:ilvl w:val="0"/>
                <w:numId w:val="6"/>
              </w:numPr>
              <w:ind w:firstLineChars="0"/>
              <w:rPr>
                <w:ins w:id="123" w:author="Mouse" w:date="2015-10-21T16:29:00Z"/>
                <w:rFonts w:ascii="微软雅黑" w:eastAsia="微软雅黑" w:hAnsi="微软雅黑" w:cs="微软雅黑"/>
                <w:sz w:val="18"/>
              </w:rPr>
            </w:pPr>
            <w:ins w:id="124" w:author="Mouse" w:date="2015-10-21T16:29:00Z">
              <w:r>
                <w:rPr>
                  <w:rFonts w:ascii="微软雅黑" w:eastAsia="微软雅黑" w:hAnsi="微软雅黑" w:cs="微软雅黑"/>
                  <w:sz w:val="18"/>
                </w:rPr>
                <w:t>快递员新建订单</w:t>
              </w:r>
            </w:ins>
          </w:p>
          <w:p w:rsidR="00706411" w:rsidRDefault="007349E7">
            <w:pPr>
              <w:pStyle w:val="110"/>
              <w:numPr>
                <w:ilvl w:val="0"/>
                <w:numId w:val="6"/>
              </w:numPr>
              <w:ind w:firstLineChars="0"/>
              <w:rPr>
                <w:ins w:id="125" w:author="Mouse" w:date="2015-10-21T16:29:00Z"/>
                <w:rFonts w:ascii="微软雅黑" w:eastAsia="微软雅黑" w:hAnsi="微软雅黑" w:cs="微软雅黑"/>
                <w:sz w:val="18"/>
              </w:rPr>
            </w:pPr>
            <w:ins w:id="126" w:author="Mouse" w:date="2015-10-21T16:29:00Z">
              <w:r>
                <w:rPr>
                  <w:rFonts w:ascii="微软雅黑" w:eastAsia="微软雅黑" w:hAnsi="微软雅黑" w:cs="微软雅黑"/>
                  <w:sz w:val="18"/>
                </w:rPr>
                <w:t>系统为这个订单生成一个唯一标识的订单号</w:t>
              </w:r>
            </w:ins>
          </w:p>
          <w:p w:rsidR="00706411" w:rsidRDefault="007349E7">
            <w:pPr>
              <w:pStyle w:val="110"/>
              <w:numPr>
                <w:ilvl w:val="0"/>
                <w:numId w:val="6"/>
              </w:numPr>
              <w:ind w:firstLineChars="0"/>
              <w:rPr>
                <w:ins w:id="127" w:author="Mouse" w:date="2015-10-21T16:29:00Z"/>
                <w:rFonts w:ascii="微软雅黑" w:eastAsia="微软雅黑" w:hAnsi="微软雅黑" w:cs="微软雅黑"/>
                <w:sz w:val="18"/>
              </w:rPr>
            </w:pPr>
            <w:ins w:id="128" w:author="Mouse" w:date="2015-10-21T16:29:00Z">
              <w:r>
                <w:rPr>
                  <w:rFonts w:ascii="微软雅黑" w:eastAsia="微软雅黑" w:hAnsi="微软雅黑" w:cs="微软雅黑"/>
                  <w:sz w:val="18"/>
                </w:rPr>
                <w:t>快递员录入订单信息</w:t>
              </w:r>
              <w:r>
                <w:rPr>
                  <w:rFonts w:ascii="微软雅黑" w:eastAsia="微软雅黑" w:hAnsi="微软雅黑" w:cs="微软雅黑"/>
                  <w:sz w:val="18"/>
                </w:rPr>
                <w:t>*</w:t>
              </w:r>
            </w:ins>
          </w:p>
          <w:p w:rsidR="00706411" w:rsidRDefault="007349E7">
            <w:pPr>
              <w:pStyle w:val="110"/>
              <w:numPr>
                <w:ilvl w:val="0"/>
                <w:numId w:val="6"/>
              </w:numPr>
              <w:ind w:firstLineChars="0"/>
              <w:rPr>
                <w:ins w:id="129" w:author="Mouse" w:date="2015-10-21T16:29:00Z"/>
                <w:rFonts w:ascii="微软雅黑" w:eastAsia="微软雅黑" w:hAnsi="微软雅黑" w:cs="微软雅黑"/>
                <w:sz w:val="18"/>
              </w:rPr>
            </w:pPr>
            <w:ins w:id="130" w:author="Mouse" w:date="2015-10-21T16:29:00Z">
              <w:r>
                <w:rPr>
                  <w:rFonts w:ascii="微软雅黑" w:eastAsia="微软雅黑" w:hAnsi="微软雅黑" w:cs="微软雅黑"/>
                  <w:sz w:val="18"/>
                </w:rPr>
                <w:t>快递员确认信息无误后确认</w:t>
              </w:r>
            </w:ins>
          </w:p>
          <w:p w:rsidR="00706411" w:rsidRDefault="007349E7">
            <w:pPr>
              <w:pStyle w:val="110"/>
              <w:numPr>
                <w:ilvl w:val="0"/>
                <w:numId w:val="6"/>
              </w:numPr>
              <w:ind w:firstLineChars="0"/>
              <w:rPr>
                <w:ins w:id="131" w:author="Mouse" w:date="2015-10-21T16:29:00Z"/>
                <w:rFonts w:ascii="微软雅黑" w:eastAsia="微软雅黑" w:hAnsi="微软雅黑" w:cs="微软雅黑"/>
                <w:sz w:val="18"/>
              </w:rPr>
            </w:pPr>
            <w:ins w:id="132" w:author="Mouse" w:date="2015-10-21T16:29:00Z">
              <w:r>
                <w:rPr>
                  <w:rFonts w:ascii="微软雅黑" w:eastAsia="微软雅黑" w:hAnsi="微软雅黑" w:cs="微软雅黑" w:hint="eastAsia"/>
                  <w:sz w:val="18"/>
                </w:rPr>
                <w:t>系统保存订单。</w:t>
              </w:r>
            </w:ins>
          </w:p>
          <w:p w:rsidR="00706411" w:rsidRDefault="007349E7">
            <w:pPr>
              <w:rPr>
                <w:ins w:id="133" w:author="Mouse" w:date="2015-10-21T16:29:00Z"/>
                <w:rFonts w:ascii="微软雅黑" w:eastAsia="微软雅黑" w:hAnsi="微软雅黑" w:cs="微软雅黑"/>
                <w:b/>
                <w:sz w:val="18"/>
              </w:rPr>
            </w:pPr>
            <w:ins w:id="134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18"/>
                </w:rPr>
                <w:t>扩展流程：</w:t>
              </w:r>
            </w:ins>
          </w:p>
          <w:p w:rsidR="00706411" w:rsidRDefault="007349E7">
            <w:pPr>
              <w:rPr>
                <w:ins w:id="135" w:author="Mouse" w:date="2015-10-21T16:29:00Z"/>
                <w:rFonts w:ascii="微软雅黑" w:eastAsia="微软雅黑" w:hAnsi="微软雅黑" w:cs="微软雅黑"/>
                <w:sz w:val="18"/>
              </w:rPr>
            </w:pPr>
            <w:ins w:id="136" w:author="Mouse" w:date="2015-10-21T16:29:00Z">
              <w:r>
                <w:rPr>
                  <w:rFonts w:ascii="微软雅黑" w:eastAsia="微软雅黑" w:hAnsi="微软雅黑" w:cs="微软雅黑" w:hint="eastAsia"/>
                  <w:sz w:val="18"/>
                </w:rPr>
                <w:t xml:space="preserve">  </w:t>
              </w:r>
              <w:r>
                <w:rPr>
                  <w:rFonts w:ascii="微软雅黑" w:eastAsia="微软雅黑" w:hAnsi="微软雅黑" w:cs="微软雅黑"/>
                  <w:sz w:val="18"/>
                </w:rPr>
                <w:t>4</w:t>
              </w:r>
              <w:r>
                <w:rPr>
                  <w:rFonts w:ascii="微软雅黑" w:eastAsia="微软雅黑" w:hAnsi="微软雅黑" w:cs="微软雅黑" w:hint="eastAsia"/>
                  <w:sz w:val="18"/>
                </w:rPr>
                <w:t xml:space="preserve">a. </w:t>
              </w:r>
              <w:r>
                <w:rPr>
                  <w:rFonts w:ascii="微软雅黑" w:eastAsia="微软雅黑" w:hAnsi="微软雅黑" w:cs="微软雅黑"/>
                  <w:sz w:val="18"/>
                </w:rPr>
                <w:t>收</w:t>
              </w:r>
              <w:r>
                <w:rPr>
                  <w:rFonts w:ascii="微软雅黑" w:eastAsia="微软雅黑" w:hAnsi="微软雅黑" w:cs="微软雅黑"/>
                  <w:sz w:val="18"/>
                </w:rPr>
                <w:t>/</w:t>
              </w:r>
              <w:r>
                <w:rPr>
                  <w:rFonts w:ascii="微软雅黑" w:eastAsia="微软雅黑" w:hAnsi="微软雅黑" w:cs="微软雅黑"/>
                  <w:sz w:val="18"/>
                </w:rPr>
                <w:t>寄件人姓名或电话为空</w:t>
              </w:r>
            </w:ins>
          </w:p>
          <w:p w:rsidR="00706411" w:rsidRDefault="007349E7">
            <w:pPr>
              <w:ind w:firstLine="360"/>
              <w:rPr>
                <w:ins w:id="137" w:author="Mouse" w:date="2015-10-21T16:29:00Z"/>
                <w:rFonts w:ascii="微软雅黑" w:eastAsia="微软雅黑" w:hAnsi="微软雅黑" w:cs="微软雅黑"/>
                <w:sz w:val="18"/>
              </w:rPr>
            </w:pPr>
            <w:ins w:id="138" w:author="Mouse" w:date="2015-10-21T16:29:00Z">
              <w:r>
                <w:rPr>
                  <w:rFonts w:ascii="微软雅黑" w:eastAsia="微软雅黑" w:hAnsi="微软雅黑" w:cs="微软雅黑"/>
                  <w:sz w:val="18"/>
                </w:rPr>
                <w:t>4</w:t>
              </w:r>
              <w:r>
                <w:rPr>
                  <w:rFonts w:ascii="微软雅黑" w:eastAsia="微软雅黑" w:hAnsi="微软雅黑" w:cs="微软雅黑" w:hint="eastAsia"/>
                  <w:sz w:val="18"/>
                </w:rPr>
                <w:t>a1.</w:t>
              </w:r>
              <w:r>
                <w:rPr>
                  <w:rFonts w:ascii="微软雅黑" w:eastAsia="微软雅黑" w:hAnsi="微软雅黑" w:cs="微软雅黑"/>
                  <w:sz w:val="18"/>
                </w:rPr>
                <w:t xml:space="preserve"> </w:t>
              </w:r>
              <w:r>
                <w:rPr>
                  <w:rFonts w:ascii="微软雅黑" w:eastAsia="微软雅黑" w:hAnsi="微软雅黑" w:cs="微软雅黑"/>
                  <w:sz w:val="18"/>
                </w:rPr>
                <w:t>提示必须输入收</w:t>
              </w:r>
              <w:r>
                <w:rPr>
                  <w:rFonts w:ascii="微软雅黑" w:eastAsia="微软雅黑" w:hAnsi="微软雅黑" w:cs="微软雅黑"/>
                  <w:sz w:val="18"/>
                </w:rPr>
                <w:t>/</w:t>
              </w:r>
              <w:r>
                <w:rPr>
                  <w:rFonts w:ascii="微软雅黑" w:eastAsia="微软雅黑" w:hAnsi="微软雅黑" w:cs="微软雅黑"/>
                  <w:sz w:val="18"/>
                </w:rPr>
                <w:t>寄件人姓名或电话，拒绝保存</w:t>
              </w:r>
            </w:ins>
          </w:p>
          <w:p w:rsidR="00706411" w:rsidRDefault="007349E7">
            <w:pPr>
              <w:rPr>
                <w:ins w:id="139" w:author="Mouse" w:date="2015-10-21T16:29:00Z"/>
                <w:rFonts w:ascii="微软雅黑" w:eastAsia="微软雅黑" w:hAnsi="微软雅黑" w:cs="微软雅黑"/>
                <w:b/>
                <w:sz w:val="18"/>
              </w:rPr>
            </w:pPr>
            <w:ins w:id="140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18"/>
                </w:rPr>
                <w:t>字段列表：</w:t>
              </w:r>
            </w:ins>
          </w:p>
          <w:p w:rsidR="00706411" w:rsidRDefault="007349E7">
            <w:pPr>
              <w:rPr>
                <w:ins w:id="141" w:author="Mouse" w:date="2015-10-21T16:29:00Z"/>
                <w:rFonts w:ascii="微软雅黑" w:eastAsia="微软雅黑" w:hAnsi="微软雅黑" w:cs="微软雅黑"/>
                <w:sz w:val="18"/>
              </w:rPr>
            </w:pPr>
            <w:ins w:id="142" w:author="Mouse" w:date="2015-10-21T16:29:00Z">
              <w:r>
                <w:rPr>
                  <w:rFonts w:ascii="微软雅黑" w:eastAsia="微软雅黑" w:hAnsi="微软雅黑" w:cs="微软雅黑" w:hint="eastAsia"/>
                  <w:sz w:val="18"/>
                </w:rPr>
                <w:t xml:space="preserve">  </w:t>
              </w:r>
              <w:r>
                <w:rPr>
                  <w:rFonts w:ascii="微软雅黑" w:eastAsia="微软雅黑" w:hAnsi="微软雅黑" w:cs="微软雅黑"/>
                  <w:sz w:val="18"/>
                </w:rPr>
                <w:t>3</w:t>
              </w:r>
              <w:r>
                <w:rPr>
                  <w:rFonts w:ascii="微软雅黑" w:eastAsia="微软雅黑" w:hAnsi="微软雅黑" w:cs="微软雅黑" w:hint="eastAsia"/>
                  <w:sz w:val="18"/>
                </w:rPr>
                <w:t xml:space="preserve">. </w:t>
              </w:r>
              <w:r>
                <w:rPr>
                  <w:rFonts w:ascii="微软雅黑" w:eastAsia="微软雅黑" w:hAnsi="微软雅黑" w:cs="微软雅黑"/>
                  <w:sz w:val="18"/>
                </w:rPr>
                <w:t>订单信息</w:t>
              </w:r>
              <w:r>
                <w:rPr>
                  <w:rFonts w:ascii="微软雅黑" w:eastAsia="微软雅黑" w:hAnsi="微软雅黑" w:cs="微软雅黑"/>
                  <w:sz w:val="18"/>
                </w:rPr>
                <w:t>=</w:t>
              </w:r>
              <w:r>
                <w:rPr>
                  <w:rFonts w:ascii="微软雅黑" w:eastAsia="微软雅黑" w:hAnsi="微软雅黑" w:cs="微软雅黑"/>
                  <w:sz w:val="18"/>
                </w:rPr>
                <w:t>（寄件人姓名、住址、单位、电话、手机）</w:t>
              </w:r>
              <w:r>
                <w:rPr>
                  <w:rFonts w:ascii="微软雅黑" w:eastAsia="微软雅黑" w:hAnsi="微软雅黑" w:cs="微软雅黑"/>
                  <w:sz w:val="18"/>
                </w:rPr>
                <w:t>+</w:t>
              </w:r>
              <w:r>
                <w:rPr>
                  <w:rFonts w:ascii="微软雅黑" w:eastAsia="微软雅黑" w:hAnsi="微软雅黑" w:cs="微软雅黑"/>
                  <w:sz w:val="18"/>
                </w:rPr>
                <w:t>（收件人姓名、住址、单位、电话、手机）</w:t>
              </w:r>
              <w:r>
                <w:rPr>
                  <w:rFonts w:ascii="微软雅黑" w:eastAsia="微软雅黑" w:hAnsi="微软雅黑" w:cs="微软雅黑"/>
                  <w:sz w:val="18"/>
                </w:rPr>
                <w:t>+</w:t>
              </w:r>
              <w:r>
                <w:rPr>
                  <w:rFonts w:ascii="微软雅黑" w:eastAsia="微软雅黑" w:hAnsi="微软雅黑" w:cs="微软雅黑"/>
                  <w:sz w:val="18"/>
                </w:rPr>
                <w:t>托运货物信息（原件数、实际重量、体积、内件品名）</w:t>
              </w:r>
              <w:r>
                <w:rPr>
                  <w:rFonts w:ascii="微软雅黑" w:eastAsia="微软雅黑" w:hAnsi="微软雅黑" w:cs="微软雅黑"/>
                  <w:sz w:val="18"/>
                </w:rPr>
                <w:t>+</w:t>
              </w:r>
              <w:r>
                <w:rPr>
                  <w:rFonts w:ascii="微软雅黑" w:eastAsia="微软雅黑" w:hAnsi="微软雅黑" w:cs="微软雅黑"/>
                  <w:sz w:val="18"/>
                </w:rPr>
                <w:t>快递服务类型（经济快递，标准快递，特快专递）</w:t>
              </w:r>
              <w:r>
                <w:rPr>
                  <w:rFonts w:ascii="微软雅黑" w:eastAsia="微软雅黑" w:hAnsi="微软雅黑" w:cs="微软雅黑"/>
                  <w:sz w:val="18"/>
                </w:rPr>
                <w:t>+</w:t>
              </w:r>
              <w:r>
                <w:rPr>
                  <w:rFonts w:ascii="微软雅黑" w:eastAsia="微软雅黑" w:hAnsi="微软雅黑" w:cs="微软雅黑"/>
                  <w:sz w:val="18"/>
                </w:rPr>
                <w:t>包装费（纸箱（</w:t>
              </w:r>
              <w:r>
                <w:rPr>
                  <w:rFonts w:ascii="微软雅黑" w:eastAsia="微软雅黑" w:hAnsi="微软雅黑" w:cs="微软雅黑"/>
                  <w:sz w:val="18"/>
                </w:rPr>
                <w:t>5</w:t>
              </w:r>
              <w:r>
                <w:rPr>
                  <w:rFonts w:ascii="微软雅黑" w:eastAsia="微软雅黑" w:hAnsi="微软雅黑" w:cs="微软雅黑"/>
                  <w:sz w:val="18"/>
                </w:rPr>
                <w:t>元）、木箱（</w:t>
              </w:r>
              <w:r>
                <w:rPr>
                  <w:rFonts w:ascii="微软雅黑" w:eastAsia="微软雅黑" w:hAnsi="微软雅黑" w:cs="微软雅黑"/>
                  <w:sz w:val="18"/>
                </w:rPr>
                <w:t>10</w:t>
              </w:r>
              <w:r>
                <w:rPr>
                  <w:rFonts w:ascii="微软雅黑" w:eastAsia="微软雅黑" w:hAnsi="微软雅黑" w:cs="微软雅黑"/>
                  <w:sz w:val="18"/>
                </w:rPr>
                <w:t>元）、快递袋（</w:t>
              </w:r>
              <w:r>
                <w:rPr>
                  <w:rFonts w:ascii="微软雅黑" w:eastAsia="微软雅黑" w:hAnsi="微软雅黑" w:cs="微软雅黑"/>
                  <w:sz w:val="18"/>
                </w:rPr>
                <w:t>1</w:t>
              </w:r>
              <w:r>
                <w:rPr>
                  <w:rFonts w:ascii="微软雅黑" w:eastAsia="微软雅黑" w:hAnsi="微软雅黑" w:cs="微软雅黑"/>
                  <w:sz w:val="18"/>
                </w:rPr>
                <w:t>元）、其它）</w:t>
              </w:r>
              <w:r>
                <w:rPr>
                  <w:rFonts w:ascii="微软雅黑" w:eastAsia="微软雅黑" w:hAnsi="微软雅黑" w:cs="微软雅黑"/>
                  <w:sz w:val="18"/>
                </w:rPr>
                <w:t>+</w:t>
              </w:r>
              <w:r>
                <w:rPr>
                  <w:rFonts w:ascii="微软雅黑" w:eastAsia="微软雅黑" w:hAnsi="微软雅黑" w:cs="微软雅黑"/>
                  <w:sz w:val="18"/>
                </w:rPr>
                <w:t>费用合计（自动计算，运费</w:t>
              </w:r>
              <w:r>
                <w:rPr>
                  <w:rFonts w:ascii="微软雅黑" w:eastAsia="微软雅黑" w:hAnsi="微软雅黑" w:cs="微软雅黑"/>
                  <w:sz w:val="18"/>
                </w:rPr>
                <w:t>+</w:t>
              </w:r>
              <w:r>
                <w:rPr>
                  <w:rFonts w:ascii="微软雅黑" w:eastAsia="微软雅黑" w:hAnsi="微软雅黑" w:cs="微软雅黑"/>
                  <w:sz w:val="18"/>
                </w:rPr>
                <w:t>包装费）</w:t>
              </w:r>
              <w:r>
                <w:rPr>
                  <w:rFonts w:ascii="微软雅黑" w:eastAsia="微软雅黑" w:hAnsi="微软雅黑" w:cs="微软雅黑"/>
                  <w:sz w:val="18"/>
                </w:rPr>
                <w:t>+</w:t>
              </w:r>
              <w:r>
                <w:rPr>
                  <w:rFonts w:ascii="微软雅黑" w:eastAsia="微软雅黑" w:hAnsi="微软雅黑" w:cs="微软雅黑"/>
                  <w:sz w:val="18"/>
                </w:rPr>
                <w:t>订单条形码号（</w:t>
              </w:r>
              <w:r>
                <w:rPr>
                  <w:rFonts w:ascii="微软雅黑" w:eastAsia="微软雅黑" w:hAnsi="微软雅黑" w:cs="微软雅黑"/>
                  <w:sz w:val="18"/>
                </w:rPr>
                <w:t>10</w:t>
              </w:r>
              <w:r>
                <w:rPr>
                  <w:rFonts w:ascii="微软雅黑" w:eastAsia="微软雅黑" w:hAnsi="微软雅黑" w:cs="微软雅黑"/>
                  <w:sz w:val="18"/>
                </w:rPr>
                <w:t>位数）；</w:t>
              </w:r>
              <w:r>
                <w:rPr>
                  <w:rFonts w:ascii="微软雅黑" w:eastAsia="微软雅黑" w:hAnsi="微软雅黑" w:cs="微软雅黑"/>
                  <w:sz w:val="18"/>
                </w:rPr>
                <w:t xml:space="preserve"> </w:t>
              </w:r>
            </w:ins>
          </w:p>
        </w:tc>
      </w:tr>
      <w:tr w:rsidR="00706411">
        <w:trPr>
          <w:ins w:id="143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144" w:author="Mouse" w:date="2015-10-21T16:29:00Z"/>
                <w:rFonts w:ascii="微软雅黑" w:eastAsia="微软雅黑" w:hAnsi="微软雅黑" w:cs="微软雅黑"/>
                <w:b/>
                <w:sz w:val="20"/>
              </w:rPr>
            </w:pPr>
            <w:ins w:id="145" w:author="Mouse" w:date="2015-10-21T16:29:00Z">
              <w:r>
                <w:rPr>
                  <w:rFonts w:ascii="微软雅黑" w:eastAsia="微软雅黑" w:hAnsi="微软雅黑" w:cs="微软雅黑" w:hint="eastAsia"/>
                  <w:b/>
                  <w:sz w:val="20"/>
                </w:rPr>
                <w:t>特殊要求：</w:t>
              </w:r>
            </w:ins>
          </w:p>
        </w:tc>
      </w:tr>
      <w:tr w:rsidR="00706411">
        <w:trPr>
          <w:ins w:id="146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147" w:author="Mouse" w:date="2015-10-21T16:29:00Z"/>
                <w:rFonts w:ascii="微软雅黑" w:eastAsia="微软雅黑" w:hAnsi="微软雅黑" w:cs="微软雅黑"/>
                <w:sz w:val="20"/>
              </w:rPr>
            </w:pPr>
            <w:ins w:id="148" w:author="Mouse" w:date="2015-10-21T16:29:00Z">
              <w:r>
                <w:rPr>
                  <w:rFonts w:ascii="微软雅黑" w:eastAsia="微软雅黑" w:hAnsi="微软雅黑" w:cs="微软雅黑"/>
                  <w:sz w:val="18"/>
                </w:rPr>
                <w:t>要求所有输入能够在</w:t>
              </w:r>
              <w:r>
                <w:rPr>
                  <w:rFonts w:ascii="微软雅黑" w:eastAsia="微软雅黑" w:hAnsi="微软雅黑" w:cs="微软雅黑"/>
                  <w:sz w:val="18"/>
                </w:rPr>
                <w:t>1</w:t>
              </w:r>
              <w:r>
                <w:rPr>
                  <w:rFonts w:ascii="微软雅黑" w:eastAsia="微软雅黑" w:hAnsi="微软雅黑" w:cs="微软雅黑"/>
                  <w:sz w:val="18"/>
                </w:rPr>
                <w:t>分钟之内输入完成。</w:t>
              </w:r>
            </w:ins>
          </w:p>
        </w:tc>
      </w:tr>
      <w:tr w:rsidR="00706411">
        <w:trPr>
          <w:ins w:id="149" w:author="Mouse" w:date="2015-10-21T16:29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150" w:author="Mouse" w:date="2015-10-21T16:29:00Z"/>
                <w:rFonts w:ascii="微软雅黑" w:eastAsia="微软雅黑" w:hAnsi="微软雅黑" w:cs="微软雅黑"/>
                <w:sz w:val="18"/>
              </w:rPr>
            </w:pPr>
            <w:ins w:id="151" w:author="Mouse" w:date="2015-10-21T16:29:00Z">
              <w:r>
                <w:rPr>
                  <w:rFonts w:ascii="微软雅黑" w:eastAsia="微软雅黑" w:hAnsi="微软雅黑" w:cs="微软雅黑"/>
                  <w:sz w:val="18"/>
                </w:rPr>
                <w:t>孙浩</w:t>
              </w:r>
            </w:ins>
          </w:p>
        </w:tc>
      </w:tr>
    </w:tbl>
    <w:p w:rsidR="00706411" w:rsidRDefault="007349E7">
      <w:pPr>
        <w:pStyle w:val="3"/>
        <w:rPr>
          <w:ins w:id="152" w:author="Mouse" w:date="2015-10-21T16:30:00Z"/>
          <w:rFonts w:ascii="微软雅黑" w:eastAsia="微软雅黑" w:hAnsi="微软雅黑"/>
        </w:rPr>
      </w:pPr>
      <w:bookmarkStart w:id="153" w:name="_Toc439701714"/>
      <w:r>
        <w:rPr>
          <w:rFonts w:ascii="微软雅黑" w:eastAsia="微软雅黑" w:hAnsi="微软雅黑" w:hint="eastAsia"/>
        </w:rPr>
        <w:lastRenderedPageBreak/>
        <w:t>UC</w:t>
      </w:r>
      <w:r>
        <w:rPr>
          <w:rFonts w:ascii="微软雅黑" w:eastAsia="微软雅黑" w:hAnsi="微软雅黑"/>
        </w:rPr>
        <w:t xml:space="preserve">_4_1 </w:t>
      </w:r>
      <w:r>
        <w:rPr>
          <w:rFonts w:ascii="微软雅黑" w:eastAsia="微软雅黑" w:hAnsi="微软雅黑"/>
        </w:rPr>
        <w:t>订单信息查询</w:t>
      </w:r>
      <w:bookmarkEnd w:id="153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706411">
        <w:trPr>
          <w:ins w:id="154" w:author="Mouse" w:date="2015-10-21T16:30:00Z"/>
        </w:trPr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ins w:id="155" w:author="Mouse" w:date="2015-10-21T16:30:00Z"/>
                <w:rFonts w:ascii="微软雅黑" w:eastAsia="微软雅黑" w:hAnsi="微软雅黑"/>
                <w:b/>
                <w:sz w:val="20"/>
              </w:rPr>
            </w:pPr>
            <w:ins w:id="156" w:author="Mouse" w:date="2015-10-21T16:30:00Z">
              <w:r>
                <w:rPr>
                  <w:rFonts w:ascii="微软雅黑" w:eastAsia="微软雅黑" w:hAnsi="微软雅黑"/>
                  <w:b/>
                  <w:sz w:val="20"/>
                </w:rPr>
                <w:t>用例编号：</w:t>
              </w:r>
              <w:r>
                <w:rPr>
                  <w:rFonts w:ascii="微软雅黑" w:eastAsia="微软雅黑" w:hAnsi="微软雅黑"/>
                  <w:b/>
                  <w:sz w:val="20"/>
                </w:rPr>
                <w:t>UC_4_1</w:t>
              </w:r>
            </w:ins>
          </w:p>
        </w:tc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ins w:id="157" w:author="Mouse" w:date="2015-10-21T16:30:00Z"/>
                <w:rFonts w:ascii="微软雅黑" w:eastAsia="微软雅黑" w:hAnsi="微软雅黑"/>
                <w:b/>
                <w:sz w:val="20"/>
              </w:rPr>
            </w:pPr>
            <w:ins w:id="158" w:author="Mouse" w:date="2015-10-21T16:30:00Z">
              <w:r>
                <w:rPr>
                  <w:rFonts w:ascii="微软雅黑" w:eastAsia="微软雅黑" w:hAnsi="微软雅黑"/>
                  <w:b/>
                  <w:sz w:val="20"/>
                </w:rPr>
                <w:t>用例名称：</w:t>
              </w:r>
              <w:r>
                <w:rPr>
                  <w:rFonts w:ascii="微软雅黑" w:eastAsia="微软雅黑" w:hAnsi="微软雅黑" w:hint="eastAsia"/>
                  <w:b/>
                  <w:sz w:val="20"/>
                </w:rPr>
                <w:t>订单信息查询</w:t>
              </w:r>
            </w:ins>
          </w:p>
        </w:tc>
      </w:tr>
      <w:tr w:rsidR="00706411">
        <w:trPr>
          <w:ins w:id="159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160" w:author="Mouse" w:date="2015-10-21T16:30:00Z"/>
                <w:rFonts w:ascii="微软雅黑" w:eastAsia="微软雅黑" w:hAnsi="微软雅黑"/>
                <w:b/>
                <w:sz w:val="20"/>
              </w:rPr>
            </w:pPr>
            <w:ins w:id="161" w:author="Mouse" w:date="2015-10-21T16:30:00Z">
              <w:r>
                <w:rPr>
                  <w:rFonts w:ascii="微软雅黑" w:eastAsia="微软雅黑" w:hAnsi="微软雅黑"/>
                  <w:b/>
                  <w:sz w:val="20"/>
                </w:rPr>
                <w:t>简要说明：</w:t>
              </w:r>
            </w:ins>
          </w:p>
        </w:tc>
      </w:tr>
      <w:tr w:rsidR="00706411">
        <w:trPr>
          <w:ins w:id="162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163" w:author="Mouse" w:date="2015-10-21T16:30:00Z"/>
                <w:rFonts w:ascii="微软雅黑" w:eastAsia="微软雅黑" w:hAnsi="微软雅黑"/>
                <w:sz w:val="18"/>
                <w:szCs w:val="18"/>
              </w:rPr>
            </w:pPr>
            <w:ins w:id="164" w:author="Mouse" w:date="2015-10-21T16:30:00Z">
              <w:r>
                <w:rPr>
                  <w:rFonts w:ascii="微软雅黑" w:eastAsia="微软雅黑" w:hAnsi="微软雅黑"/>
                  <w:sz w:val="18"/>
                  <w:szCs w:val="18"/>
                </w:rPr>
                <w:t>允许快递员快速准确地进行订单信息查询</w:t>
              </w:r>
            </w:ins>
          </w:p>
        </w:tc>
      </w:tr>
      <w:tr w:rsidR="00706411">
        <w:trPr>
          <w:ins w:id="165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166" w:author="Mouse" w:date="2015-10-21T16:30:00Z"/>
                <w:rFonts w:ascii="微软雅黑" w:eastAsia="微软雅黑" w:hAnsi="微软雅黑"/>
                <w:b/>
                <w:sz w:val="20"/>
              </w:rPr>
            </w:pPr>
            <w:ins w:id="167" w:author="Mouse" w:date="2015-10-21T16:30:00Z">
              <w:r>
                <w:rPr>
                  <w:rFonts w:ascii="微软雅黑" w:eastAsia="微软雅黑" w:hAnsi="微软雅黑"/>
                  <w:b/>
                  <w:sz w:val="20"/>
                </w:rPr>
                <w:t>执行者：</w:t>
              </w:r>
            </w:ins>
          </w:p>
        </w:tc>
      </w:tr>
      <w:tr w:rsidR="00706411">
        <w:trPr>
          <w:ins w:id="168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169" w:author="Mouse" w:date="2015-10-21T16:30:00Z"/>
                <w:rFonts w:ascii="微软雅黑" w:eastAsia="微软雅黑" w:hAnsi="微软雅黑"/>
                <w:sz w:val="18"/>
              </w:rPr>
            </w:pPr>
            <w:ins w:id="170" w:author="Mouse" w:date="2015-10-21T16:30:00Z">
              <w:r>
                <w:rPr>
                  <w:rFonts w:ascii="微软雅黑" w:eastAsia="微软雅黑" w:hAnsi="微软雅黑"/>
                  <w:sz w:val="18"/>
                </w:rPr>
                <w:t>快递员</w:t>
              </w:r>
            </w:ins>
          </w:p>
        </w:tc>
      </w:tr>
      <w:tr w:rsidR="00706411">
        <w:trPr>
          <w:ins w:id="171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172" w:author="Mouse" w:date="2015-10-21T16:30:00Z"/>
                <w:rFonts w:ascii="微软雅黑" w:eastAsia="微软雅黑" w:hAnsi="微软雅黑"/>
                <w:b/>
                <w:sz w:val="20"/>
              </w:rPr>
            </w:pPr>
            <w:ins w:id="173" w:author="Mouse" w:date="2015-10-21T16:30:00Z">
              <w:r>
                <w:rPr>
                  <w:rFonts w:ascii="微软雅黑" w:eastAsia="微软雅黑" w:hAnsi="微软雅黑"/>
                  <w:b/>
                  <w:sz w:val="20"/>
                </w:rPr>
                <w:t>触发条件：</w:t>
              </w:r>
            </w:ins>
          </w:p>
        </w:tc>
      </w:tr>
      <w:tr w:rsidR="00706411">
        <w:trPr>
          <w:ins w:id="174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175" w:author="Mouse" w:date="2015-10-21T16:30:00Z"/>
                <w:rFonts w:ascii="微软雅黑" w:eastAsia="微软雅黑" w:hAnsi="微软雅黑"/>
                <w:sz w:val="18"/>
              </w:rPr>
            </w:pPr>
            <w:ins w:id="176" w:author="Mouse" w:date="2015-10-21T16:30:00Z">
              <w:r>
                <w:rPr>
                  <w:rFonts w:ascii="微软雅黑" w:eastAsia="微软雅黑" w:hAnsi="微软雅黑"/>
                  <w:sz w:val="18"/>
                </w:rPr>
                <w:t>快递员要求查询订单信息</w:t>
              </w:r>
            </w:ins>
          </w:p>
        </w:tc>
      </w:tr>
      <w:tr w:rsidR="00706411">
        <w:trPr>
          <w:ins w:id="177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178" w:author="Mouse" w:date="2015-10-21T16:30:00Z"/>
                <w:rFonts w:ascii="微软雅黑" w:eastAsia="微软雅黑" w:hAnsi="微软雅黑"/>
                <w:b/>
                <w:sz w:val="20"/>
                <w:szCs w:val="20"/>
              </w:rPr>
            </w:pPr>
            <w:ins w:id="179" w:author="Mouse" w:date="2015-10-21T16:30:00Z">
              <w:r>
                <w:rPr>
                  <w:rFonts w:ascii="微软雅黑" w:eastAsia="微软雅黑" w:hAnsi="微软雅黑"/>
                  <w:b/>
                  <w:sz w:val="20"/>
                  <w:szCs w:val="20"/>
                </w:rPr>
                <w:t>前置条件：</w:t>
              </w:r>
            </w:ins>
          </w:p>
        </w:tc>
      </w:tr>
      <w:tr w:rsidR="00706411">
        <w:trPr>
          <w:ins w:id="180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181" w:author="Mouse" w:date="2015-10-21T16:30:00Z"/>
                <w:rFonts w:ascii="微软雅黑" w:eastAsia="微软雅黑" w:hAnsi="微软雅黑"/>
                <w:sz w:val="18"/>
                <w:szCs w:val="20"/>
              </w:rPr>
            </w:pPr>
            <w:ins w:id="182" w:author="Mouse" w:date="2015-10-21T16:30:00Z">
              <w:r>
                <w:rPr>
                  <w:rFonts w:ascii="微软雅黑" w:eastAsia="微软雅黑" w:hAnsi="微软雅黑"/>
                  <w:sz w:val="18"/>
                  <w:szCs w:val="20"/>
                </w:rPr>
                <w:t>快递员已经正确登陆</w:t>
              </w:r>
            </w:ins>
          </w:p>
        </w:tc>
      </w:tr>
      <w:tr w:rsidR="00706411">
        <w:trPr>
          <w:ins w:id="183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184" w:author="Mouse" w:date="2015-10-21T16:30:00Z"/>
                <w:rFonts w:ascii="微软雅黑" w:eastAsia="微软雅黑" w:hAnsi="微软雅黑"/>
                <w:b/>
                <w:sz w:val="20"/>
              </w:rPr>
            </w:pPr>
            <w:ins w:id="185" w:author="Mouse" w:date="2015-10-21T16:30:00Z">
              <w:r>
                <w:rPr>
                  <w:rFonts w:ascii="微软雅黑" w:eastAsia="微软雅黑" w:hAnsi="微软雅黑"/>
                  <w:b/>
                  <w:sz w:val="20"/>
                </w:rPr>
                <w:t>后置条件：</w:t>
              </w:r>
            </w:ins>
          </w:p>
        </w:tc>
      </w:tr>
      <w:tr w:rsidR="00706411">
        <w:trPr>
          <w:ins w:id="186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187" w:author="Mouse" w:date="2015-10-21T16:30:00Z"/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系统显示查询结果</w:t>
            </w:r>
          </w:p>
        </w:tc>
      </w:tr>
      <w:tr w:rsidR="00706411">
        <w:trPr>
          <w:ins w:id="188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189" w:author="Mouse" w:date="2015-10-21T16:30:00Z"/>
                <w:rFonts w:ascii="微软雅黑" w:eastAsia="微软雅黑" w:hAnsi="微软雅黑"/>
                <w:b/>
                <w:sz w:val="20"/>
                <w:szCs w:val="20"/>
              </w:rPr>
            </w:pPr>
            <w:ins w:id="190" w:author="Mouse" w:date="2015-10-21T16:30:00Z">
              <w:r>
                <w:rPr>
                  <w:rFonts w:ascii="微软雅黑" w:eastAsia="微软雅黑" w:hAnsi="微软雅黑"/>
                  <w:b/>
                  <w:sz w:val="20"/>
                  <w:szCs w:val="20"/>
                </w:rPr>
                <w:t>优先级：</w:t>
              </w:r>
            </w:ins>
          </w:p>
        </w:tc>
      </w:tr>
      <w:tr w:rsidR="00706411">
        <w:trPr>
          <w:ins w:id="191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192" w:author="Mouse" w:date="2015-10-21T16:30:00Z"/>
                <w:rFonts w:ascii="微软雅黑" w:eastAsia="微软雅黑" w:hAnsi="微软雅黑"/>
                <w:sz w:val="18"/>
                <w:szCs w:val="18"/>
              </w:rPr>
            </w:pPr>
            <w:ins w:id="193" w:author="Mouse" w:date="2015-10-21T16:30:00Z"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高</w:t>
              </w:r>
            </w:ins>
          </w:p>
        </w:tc>
      </w:tr>
      <w:tr w:rsidR="00706411">
        <w:trPr>
          <w:ins w:id="194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195" w:author="Mouse" w:date="2015-10-21T16:30:00Z"/>
                <w:rFonts w:ascii="微软雅黑" w:eastAsia="微软雅黑" w:hAnsi="微软雅黑"/>
                <w:b/>
                <w:sz w:val="20"/>
              </w:rPr>
            </w:pPr>
            <w:ins w:id="196" w:author="Mouse" w:date="2015-10-21T16:30:00Z">
              <w:r>
                <w:rPr>
                  <w:rFonts w:ascii="微软雅黑" w:eastAsia="微软雅黑" w:hAnsi="微软雅黑"/>
                  <w:b/>
                  <w:sz w:val="20"/>
                </w:rPr>
                <w:t>事件流程：</w:t>
              </w:r>
            </w:ins>
          </w:p>
        </w:tc>
      </w:tr>
      <w:tr w:rsidR="00706411">
        <w:trPr>
          <w:ins w:id="197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198" w:author="Mouse" w:date="2015-10-21T16:30:00Z"/>
                <w:rFonts w:ascii="微软雅黑" w:eastAsia="微软雅黑" w:hAnsi="微软雅黑"/>
                <w:b/>
                <w:sz w:val="18"/>
              </w:rPr>
            </w:pPr>
            <w:ins w:id="199" w:author="Mouse" w:date="2015-10-21T16:30:00Z">
              <w:r>
                <w:rPr>
                  <w:rFonts w:ascii="微软雅黑" w:eastAsia="微软雅黑" w:hAnsi="微软雅黑"/>
                  <w:b/>
                  <w:sz w:val="18"/>
                </w:rPr>
                <w:t>基本流程：</w:t>
              </w:r>
            </w:ins>
          </w:p>
          <w:p w:rsidR="00706411" w:rsidRDefault="007349E7">
            <w:pPr>
              <w:pStyle w:val="11"/>
              <w:numPr>
                <w:ilvl w:val="0"/>
                <w:numId w:val="7"/>
              </w:numPr>
              <w:ind w:firstLineChars="0"/>
              <w:rPr>
                <w:ins w:id="200" w:author="Mouse" w:date="2015-10-21T16:30:00Z"/>
                <w:rFonts w:ascii="微软雅黑" w:eastAsia="微软雅黑" w:hAnsi="微软雅黑"/>
                <w:sz w:val="18"/>
              </w:rPr>
            </w:pPr>
            <w:ins w:id="201" w:author="Mouse" w:date="2015-10-21T16:30:00Z">
              <w:r>
                <w:rPr>
                  <w:rFonts w:ascii="微软雅黑" w:eastAsia="微软雅黑" w:hAnsi="微软雅黑" w:hint="eastAsia"/>
                  <w:sz w:val="18"/>
                </w:rPr>
                <w:t>快递员登陆系统</w:t>
              </w:r>
            </w:ins>
          </w:p>
          <w:p w:rsidR="00706411" w:rsidRDefault="007349E7">
            <w:pPr>
              <w:pStyle w:val="11"/>
              <w:numPr>
                <w:ilvl w:val="0"/>
                <w:numId w:val="7"/>
              </w:numPr>
              <w:ind w:firstLineChars="0"/>
              <w:rPr>
                <w:ins w:id="202" w:author="Mouse" w:date="2015-10-21T16:30:00Z"/>
                <w:rFonts w:ascii="微软雅黑" w:eastAsia="微软雅黑" w:hAnsi="微软雅黑"/>
                <w:sz w:val="18"/>
              </w:rPr>
            </w:pPr>
            <w:ins w:id="203" w:author="Mouse" w:date="2015-10-21T16:30:00Z">
              <w:r>
                <w:rPr>
                  <w:rFonts w:ascii="微软雅黑" w:eastAsia="微软雅黑" w:hAnsi="微软雅黑"/>
                  <w:sz w:val="18"/>
                </w:rPr>
                <w:t>快递员选择信息查询</w:t>
              </w:r>
            </w:ins>
          </w:p>
          <w:p w:rsidR="00706411" w:rsidRDefault="007349E7">
            <w:pPr>
              <w:pStyle w:val="11"/>
              <w:numPr>
                <w:ilvl w:val="0"/>
                <w:numId w:val="7"/>
              </w:numPr>
              <w:ind w:firstLineChars="0"/>
              <w:rPr>
                <w:ins w:id="204" w:author="Mouse" w:date="2015-10-21T16:30:00Z"/>
                <w:rFonts w:ascii="微软雅黑" w:eastAsia="微软雅黑" w:hAnsi="微软雅黑"/>
                <w:sz w:val="18"/>
              </w:rPr>
            </w:pPr>
            <w:ins w:id="205" w:author="Mouse" w:date="2015-10-21T16:30:00Z">
              <w:r>
                <w:rPr>
                  <w:rFonts w:ascii="微软雅黑" w:eastAsia="微软雅黑" w:hAnsi="微软雅黑"/>
                  <w:sz w:val="18"/>
                </w:rPr>
                <w:t>输入搜索关键字</w:t>
              </w:r>
            </w:ins>
          </w:p>
          <w:p w:rsidR="00706411" w:rsidRDefault="007349E7">
            <w:pPr>
              <w:pStyle w:val="11"/>
              <w:numPr>
                <w:ilvl w:val="0"/>
                <w:numId w:val="7"/>
              </w:numPr>
              <w:ind w:firstLineChars="0"/>
              <w:rPr>
                <w:ins w:id="206" w:author="Mouse" w:date="2015-10-21T16:30:00Z"/>
                <w:rFonts w:ascii="微软雅黑" w:eastAsia="微软雅黑" w:hAnsi="微软雅黑"/>
                <w:sz w:val="18"/>
              </w:rPr>
            </w:pPr>
            <w:ins w:id="207" w:author="Mouse" w:date="2015-10-21T16:30:00Z">
              <w:r>
                <w:rPr>
                  <w:rFonts w:ascii="微软雅黑" w:eastAsia="微软雅黑" w:hAnsi="微软雅黑"/>
                  <w:sz w:val="18"/>
                </w:rPr>
                <w:t>系统返回查询结果</w:t>
              </w:r>
            </w:ins>
          </w:p>
          <w:p w:rsidR="00706411" w:rsidRDefault="007349E7">
            <w:pPr>
              <w:rPr>
                <w:ins w:id="208" w:author="Mouse" w:date="2015-10-21T16:30:00Z"/>
                <w:rFonts w:ascii="微软雅黑" w:eastAsia="微软雅黑" w:hAnsi="微软雅黑"/>
                <w:b/>
                <w:sz w:val="18"/>
              </w:rPr>
            </w:pPr>
            <w:ins w:id="209" w:author="Mouse" w:date="2015-10-21T16:30:00Z">
              <w:r>
                <w:rPr>
                  <w:rFonts w:ascii="微软雅黑" w:eastAsia="微软雅黑" w:hAnsi="微软雅黑"/>
                  <w:b/>
                  <w:sz w:val="18"/>
                </w:rPr>
                <w:t>扩展流程：</w:t>
              </w:r>
            </w:ins>
          </w:p>
          <w:p w:rsidR="00706411" w:rsidRDefault="007349E7">
            <w:pPr>
              <w:rPr>
                <w:ins w:id="210" w:author="Mouse" w:date="2015-10-21T16:30:00Z"/>
                <w:rFonts w:ascii="微软雅黑" w:eastAsia="微软雅黑" w:hAnsi="微软雅黑"/>
                <w:sz w:val="18"/>
              </w:rPr>
            </w:pPr>
            <w:ins w:id="211" w:author="Mouse" w:date="2015-10-21T16:30:00Z">
              <w:r>
                <w:rPr>
                  <w:rFonts w:ascii="微软雅黑" w:eastAsia="微软雅黑" w:hAnsi="微软雅黑" w:hint="eastAsia"/>
                  <w:b/>
                  <w:sz w:val="18"/>
                </w:rPr>
                <w:t xml:space="preserve">  </w:t>
              </w:r>
              <w:r>
                <w:rPr>
                  <w:rFonts w:ascii="微软雅黑" w:eastAsia="微软雅黑" w:hAnsi="微软雅黑" w:hint="eastAsia"/>
                  <w:sz w:val="18"/>
                </w:rPr>
                <w:t>无</w:t>
              </w:r>
            </w:ins>
          </w:p>
          <w:p w:rsidR="00706411" w:rsidRDefault="007349E7">
            <w:pPr>
              <w:rPr>
                <w:ins w:id="212" w:author="Mouse" w:date="2015-10-21T16:30:00Z"/>
                <w:rFonts w:ascii="微软雅黑" w:eastAsia="微软雅黑" w:hAnsi="微软雅黑"/>
                <w:b/>
                <w:sz w:val="18"/>
              </w:rPr>
            </w:pPr>
            <w:ins w:id="213" w:author="Mouse" w:date="2015-10-21T16:30:00Z">
              <w:r>
                <w:rPr>
                  <w:rFonts w:ascii="微软雅黑" w:eastAsia="微软雅黑" w:hAnsi="微软雅黑"/>
                  <w:b/>
                  <w:sz w:val="18"/>
                </w:rPr>
                <w:t>字段列表：</w:t>
              </w:r>
            </w:ins>
          </w:p>
          <w:p w:rsidR="00706411" w:rsidRDefault="007349E7">
            <w:pPr>
              <w:rPr>
                <w:ins w:id="214" w:author="Mouse" w:date="2015-10-21T16:30:00Z"/>
                <w:rFonts w:ascii="微软雅黑" w:eastAsia="微软雅黑" w:hAnsi="微软雅黑"/>
                <w:sz w:val="18"/>
              </w:rPr>
            </w:pPr>
            <w:ins w:id="215" w:author="Mouse" w:date="2015-10-21T16:30:00Z">
              <w:r>
                <w:rPr>
                  <w:rFonts w:ascii="微软雅黑" w:eastAsia="微软雅黑" w:hAnsi="微软雅黑" w:hint="eastAsia"/>
                  <w:b/>
                  <w:sz w:val="18"/>
                </w:rPr>
                <w:t xml:space="preserve">  </w:t>
              </w:r>
              <w:r>
                <w:rPr>
                  <w:rFonts w:ascii="微软雅黑" w:eastAsia="微软雅黑" w:hAnsi="微软雅黑" w:hint="eastAsia"/>
                  <w:sz w:val="18"/>
                </w:rPr>
                <w:t>3.</w:t>
              </w:r>
              <w:r>
                <w:rPr>
                  <w:rFonts w:ascii="微软雅黑" w:eastAsia="微软雅黑" w:hAnsi="微软雅黑"/>
                  <w:sz w:val="18"/>
                </w:rPr>
                <w:t xml:space="preserve"> </w:t>
              </w:r>
              <w:r>
                <w:rPr>
                  <w:rFonts w:ascii="微软雅黑" w:eastAsia="微软雅黑" w:hAnsi="微软雅黑"/>
                  <w:sz w:val="18"/>
                </w:rPr>
                <w:t>搜索关键字</w:t>
              </w:r>
              <w:r>
                <w:rPr>
                  <w:rFonts w:ascii="微软雅黑" w:eastAsia="微软雅黑" w:hAnsi="微软雅黑"/>
                  <w:sz w:val="18"/>
                </w:rPr>
                <w:t>=</w:t>
              </w:r>
              <w:r>
                <w:rPr>
                  <w:rFonts w:ascii="微软雅黑" w:eastAsia="微软雅黑" w:hAnsi="微软雅黑"/>
                  <w:sz w:val="18"/>
                </w:rPr>
                <w:t>订单号</w:t>
              </w:r>
            </w:ins>
          </w:p>
        </w:tc>
      </w:tr>
      <w:tr w:rsidR="00706411">
        <w:trPr>
          <w:ins w:id="216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217" w:author="Mouse" w:date="2015-10-21T16:30:00Z"/>
                <w:rFonts w:ascii="微软雅黑" w:eastAsia="微软雅黑" w:hAnsi="微软雅黑"/>
                <w:b/>
                <w:sz w:val="20"/>
              </w:rPr>
            </w:pPr>
            <w:ins w:id="218" w:author="Mouse" w:date="2015-10-21T16:30:00Z">
              <w:r>
                <w:rPr>
                  <w:rFonts w:ascii="微软雅黑" w:eastAsia="微软雅黑" w:hAnsi="微软雅黑"/>
                  <w:b/>
                  <w:sz w:val="20"/>
                </w:rPr>
                <w:t>特殊要求：</w:t>
              </w:r>
            </w:ins>
          </w:p>
        </w:tc>
      </w:tr>
      <w:tr w:rsidR="00706411">
        <w:trPr>
          <w:ins w:id="219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pStyle w:val="11"/>
              <w:numPr>
                <w:ilvl w:val="0"/>
                <w:numId w:val="8"/>
              </w:numPr>
              <w:ind w:firstLineChars="0"/>
              <w:rPr>
                <w:ins w:id="220" w:author="Mouse" w:date="2015-10-21T16:30:00Z"/>
                <w:rFonts w:ascii="微软雅黑" w:eastAsia="微软雅黑" w:hAnsi="微软雅黑"/>
                <w:sz w:val="20"/>
              </w:rPr>
            </w:pPr>
            <w:ins w:id="221" w:author="Mouse" w:date="2015-10-21T16:30:00Z">
              <w:r>
                <w:rPr>
                  <w:rFonts w:ascii="微软雅黑" w:eastAsia="微软雅黑" w:hAnsi="微软雅黑"/>
                  <w:sz w:val="18"/>
                </w:rPr>
                <w:t>起始地点默认为当前地点</w:t>
              </w:r>
            </w:ins>
          </w:p>
          <w:p w:rsidR="00706411" w:rsidRDefault="007349E7">
            <w:pPr>
              <w:pStyle w:val="11"/>
              <w:numPr>
                <w:ilvl w:val="0"/>
                <w:numId w:val="8"/>
              </w:numPr>
              <w:ind w:firstLineChars="0"/>
              <w:rPr>
                <w:ins w:id="222" w:author="Mouse" w:date="2015-10-21T16:30:00Z"/>
                <w:rFonts w:ascii="微软雅黑" w:eastAsia="微软雅黑" w:hAnsi="微软雅黑"/>
                <w:sz w:val="20"/>
              </w:rPr>
            </w:pPr>
            <w:ins w:id="223" w:author="Mouse" w:date="2015-10-21T16:30:00Z">
              <w:r>
                <w:rPr>
                  <w:rFonts w:ascii="微软雅黑" w:eastAsia="微软雅黑" w:hAnsi="微软雅黑"/>
                  <w:sz w:val="18"/>
                </w:rPr>
                <w:t>系统必须在一秒钟之内反馈出结果</w:t>
              </w:r>
            </w:ins>
          </w:p>
          <w:p w:rsidR="00706411" w:rsidRDefault="007349E7">
            <w:pPr>
              <w:pStyle w:val="11"/>
              <w:numPr>
                <w:ilvl w:val="0"/>
                <w:numId w:val="8"/>
              </w:numPr>
              <w:ind w:firstLineChars="0"/>
              <w:rPr>
                <w:ins w:id="224" w:author="Mouse" w:date="2015-10-21T16:30:00Z"/>
                <w:rFonts w:ascii="微软雅黑" w:eastAsia="微软雅黑" w:hAnsi="微软雅黑"/>
                <w:sz w:val="20"/>
              </w:rPr>
            </w:pPr>
            <w:ins w:id="225" w:author="Mouse" w:date="2015-10-21T16:30:00Z">
              <w:r>
                <w:rPr>
                  <w:rFonts w:ascii="微软雅黑" w:eastAsia="微软雅黑" w:hAnsi="微软雅黑"/>
                  <w:sz w:val="18"/>
                </w:rPr>
                <w:t>空结果必须很明显地让人注意到</w:t>
              </w:r>
              <w:r>
                <w:rPr>
                  <w:rFonts w:ascii="微软雅黑" w:eastAsia="微软雅黑" w:hAnsi="微软雅黑" w:hint="eastAsia"/>
                  <w:sz w:val="18"/>
                </w:rPr>
                <w:t>（返回一个空）</w:t>
              </w:r>
            </w:ins>
          </w:p>
        </w:tc>
      </w:tr>
      <w:tr w:rsidR="00706411">
        <w:trPr>
          <w:ins w:id="226" w:author="Mouse" w:date="2015-10-21T16:30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227" w:author="Mouse" w:date="2015-10-21T16:30:00Z"/>
                <w:rFonts w:ascii="微软雅黑" w:eastAsia="微软雅黑" w:hAnsi="微软雅黑"/>
                <w:sz w:val="18"/>
              </w:rPr>
            </w:pPr>
            <w:ins w:id="228" w:author="Mouse" w:date="2015-10-21T16:30:00Z">
              <w:r>
                <w:rPr>
                  <w:rFonts w:ascii="微软雅黑" w:eastAsia="微软雅黑" w:hAnsi="微软雅黑"/>
                  <w:sz w:val="18"/>
                </w:rPr>
                <w:t>孙浩</w:t>
              </w:r>
            </w:ins>
          </w:p>
        </w:tc>
      </w:tr>
    </w:tbl>
    <w:p w:rsidR="00706411" w:rsidRDefault="007349E7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</w:rPr>
        <w:br w:type="page"/>
      </w:r>
    </w:p>
    <w:p w:rsidR="00706411" w:rsidRDefault="007349E7">
      <w:pPr>
        <w:pStyle w:val="3"/>
        <w:rPr>
          <w:ins w:id="229" w:author="Mouse" w:date="2015-10-21T16:33:00Z"/>
          <w:rFonts w:ascii="微软雅黑" w:eastAsia="微软雅黑" w:hAnsi="微软雅黑"/>
        </w:rPr>
      </w:pPr>
      <w:bookmarkStart w:id="230" w:name="_Toc439701715"/>
      <w:r>
        <w:rPr>
          <w:rFonts w:ascii="微软雅黑" w:eastAsia="微软雅黑" w:hAnsi="微软雅黑"/>
        </w:rPr>
        <w:lastRenderedPageBreak/>
        <w:t xml:space="preserve">UC_5_1 </w:t>
      </w:r>
      <w:r>
        <w:rPr>
          <w:rFonts w:ascii="微软雅黑" w:eastAsia="微软雅黑" w:hAnsi="微软雅黑"/>
        </w:rPr>
        <w:t>收货</w:t>
      </w:r>
      <w:bookmarkEnd w:id="230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706411">
        <w:trPr>
          <w:ins w:id="231" w:author="Mouse" w:date="2015-10-21T16:33:00Z"/>
        </w:trPr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ins w:id="232" w:author="Mouse" w:date="2015-10-21T16:33:00Z"/>
                <w:rFonts w:ascii="微软雅黑" w:eastAsia="微软雅黑" w:hAnsi="微软雅黑"/>
                <w:b/>
                <w:sz w:val="20"/>
              </w:rPr>
            </w:pPr>
            <w:ins w:id="233" w:author="Mouse" w:date="2015-10-21T16:33:00Z">
              <w:r>
                <w:rPr>
                  <w:rFonts w:ascii="微软雅黑" w:eastAsia="微软雅黑" w:hAnsi="微软雅黑"/>
                  <w:b/>
                  <w:sz w:val="20"/>
                </w:rPr>
                <w:t>用例编号：</w:t>
              </w:r>
              <w:r>
                <w:rPr>
                  <w:rFonts w:ascii="微软雅黑" w:eastAsia="微软雅黑" w:hAnsi="微软雅黑"/>
                  <w:b/>
                  <w:sz w:val="20"/>
                </w:rPr>
                <w:t>UC_5_1</w:t>
              </w:r>
            </w:ins>
          </w:p>
        </w:tc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ins w:id="234" w:author="Mouse" w:date="2015-10-21T16:33:00Z"/>
                <w:rFonts w:ascii="微软雅黑" w:eastAsia="微软雅黑" w:hAnsi="微软雅黑"/>
                <w:b/>
                <w:sz w:val="20"/>
              </w:rPr>
            </w:pPr>
            <w:ins w:id="235" w:author="Mouse" w:date="2015-10-21T16:33:00Z">
              <w:r>
                <w:rPr>
                  <w:rFonts w:ascii="微软雅黑" w:eastAsia="微软雅黑" w:hAnsi="微软雅黑"/>
                  <w:b/>
                  <w:sz w:val="20"/>
                </w:rPr>
                <w:t>用例名称：</w:t>
              </w:r>
              <w:r>
                <w:rPr>
                  <w:rFonts w:ascii="微软雅黑" w:eastAsia="微软雅黑" w:hAnsi="微软雅黑" w:hint="eastAsia"/>
                  <w:b/>
                  <w:sz w:val="20"/>
                </w:rPr>
                <w:t>收货</w:t>
              </w:r>
            </w:ins>
          </w:p>
        </w:tc>
      </w:tr>
      <w:tr w:rsidR="00706411">
        <w:trPr>
          <w:ins w:id="236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237" w:author="Mouse" w:date="2015-10-21T16:33:00Z"/>
                <w:rFonts w:ascii="微软雅黑" w:eastAsia="微软雅黑" w:hAnsi="微软雅黑"/>
                <w:b/>
                <w:sz w:val="20"/>
              </w:rPr>
            </w:pPr>
            <w:ins w:id="238" w:author="Mouse" w:date="2015-10-21T16:33:00Z">
              <w:r>
                <w:rPr>
                  <w:rFonts w:ascii="微软雅黑" w:eastAsia="微软雅黑" w:hAnsi="微软雅黑"/>
                  <w:b/>
                  <w:sz w:val="20"/>
                </w:rPr>
                <w:t>简要说明：</w:t>
              </w:r>
            </w:ins>
          </w:p>
        </w:tc>
      </w:tr>
      <w:tr w:rsidR="00706411">
        <w:trPr>
          <w:ins w:id="239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240" w:author="Mouse" w:date="2015-10-21T16:33:00Z"/>
                <w:rFonts w:ascii="微软雅黑" w:eastAsia="微软雅黑" w:hAnsi="微软雅黑"/>
                <w:sz w:val="18"/>
                <w:szCs w:val="18"/>
              </w:rPr>
            </w:pPr>
            <w:ins w:id="241" w:author="Mouse" w:date="2015-10-21T16:33:00Z">
              <w:r>
                <w:rPr>
                  <w:rFonts w:ascii="微软雅黑" w:eastAsia="微软雅黑" w:hAnsi="微软雅黑"/>
                  <w:sz w:val="18"/>
                  <w:szCs w:val="18"/>
                </w:rPr>
                <w:t>能够快速地完成收货操作并生成到达单，</w:t>
              </w:r>
              <w:r>
                <w:rPr>
                  <w:rFonts w:ascii="微软雅黑" w:eastAsia="微软雅黑" w:hAnsi="微软雅黑" w:hint="eastAsia"/>
                  <w:sz w:val="18"/>
                  <w:szCs w:val="18"/>
                </w:rPr>
                <w:t>并分配货物给快递员派送，生成派件单</w:t>
              </w:r>
            </w:ins>
          </w:p>
        </w:tc>
      </w:tr>
      <w:tr w:rsidR="00706411">
        <w:trPr>
          <w:ins w:id="242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243" w:author="Mouse" w:date="2015-10-21T16:33:00Z"/>
                <w:rFonts w:ascii="微软雅黑" w:eastAsia="微软雅黑" w:hAnsi="微软雅黑"/>
                <w:b/>
                <w:sz w:val="20"/>
              </w:rPr>
            </w:pPr>
            <w:ins w:id="244" w:author="Mouse" w:date="2015-10-21T16:33:00Z">
              <w:r>
                <w:rPr>
                  <w:rFonts w:ascii="微软雅黑" w:eastAsia="微软雅黑" w:hAnsi="微软雅黑"/>
                  <w:b/>
                  <w:sz w:val="20"/>
                </w:rPr>
                <w:t>执行者：</w:t>
              </w:r>
            </w:ins>
          </w:p>
        </w:tc>
      </w:tr>
      <w:tr w:rsidR="00706411">
        <w:trPr>
          <w:ins w:id="245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246" w:author="Mouse" w:date="2015-10-21T16:33:00Z"/>
                <w:rFonts w:ascii="微软雅黑" w:eastAsia="微软雅黑" w:hAnsi="微软雅黑"/>
                <w:sz w:val="18"/>
              </w:rPr>
            </w:pPr>
            <w:ins w:id="247" w:author="Mouse" w:date="2015-10-21T16:33:00Z">
              <w:r>
                <w:rPr>
                  <w:rFonts w:ascii="微软雅黑" w:eastAsia="微软雅黑" w:hAnsi="微软雅黑"/>
                  <w:sz w:val="18"/>
                </w:rPr>
                <w:t>营业厅业务员</w:t>
              </w:r>
            </w:ins>
          </w:p>
        </w:tc>
      </w:tr>
      <w:tr w:rsidR="00706411">
        <w:trPr>
          <w:ins w:id="248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249" w:author="Mouse" w:date="2015-10-21T16:33:00Z"/>
                <w:rFonts w:ascii="微软雅黑" w:eastAsia="微软雅黑" w:hAnsi="微软雅黑"/>
                <w:b/>
                <w:sz w:val="20"/>
              </w:rPr>
            </w:pPr>
            <w:ins w:id="250" w:author="Mouse" w:date="2015-10-21T16:33:00Z">
              <w:r>
                <w:rPr>
                  <w:rFonts w:ascii="微软雅黑" w:eastAsia="微软雅黑" w:hAnsi="微软雅黑"/>
                  <w:b/>
                  <w:sz w:val="20"/>
                </w:rPr>
                <w:t>触发条件：</w:t>
              </w:r>
            </w:ins>
          </w:p>
        </w:tc>
      </w:tr>
      <w:tr w:rsidR="00706411">
        <w:trPr>
          <w:ins w:id="251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252" w:author="Mouse" w:date="2015-10-21T16:33:00Z"/>
                <w:rFonts w:ascii="微软雅黑" w:eastAsia="微软雅黑" w:hAnsi="微软雅黑"/>
                <w:sz w:val="18"/>
              </w:rPr>
            </w:pPr>
            <w:ins w:id="253" w:author="Mouse" w:date="2015-10-21T16:33:00Z">
              <w:r>
                <w:rPr>
                  <w:rFonts w:ascii="微软雅黑" w:eastAsia="微软雅黑" w:hAnsi="微软雅黑"/>
                  <w:sz w:val="18"/>
                </w:rPr>
                <w:t>无</w:t>
              </w:r>
            </w:ins>
          </w:p>
        </w:tc>
      </w:tr>
      <w:tr w:rsidR="00706411">
        <w:trPr>
          <w:ins w:id="254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255" w:author="Mouse" w:date="2015-10-21T16:33:00Z"/>
                <w:rFonts w:ascii="微软雅黑" w:eastAsia="微软雅黑" w:hAnsi="微软雅黑"/>
                <w:b/>
                <w:sz w:val="20"/>
                <w:szCs w:val="20"/>
              </w:rPr>
            </w:pPr>
            <w:ins w:id="256" w:author="Mouse" w:date="2015-10-21T16:33:00Z">
              <w:r>
                <w:rPr>
                  <w:rFonts w:ascii="微软雅黑" w:eastAsia="微软雅黑" w:hAnsi="微软雅黑"/>
                  <w:b/>
                  <w:sz w:val="20"/>
                  <w:szCs w:val="20"/>
                </w:rPr>
                <w:t>前置条件：</w:t>
              </w:r>
            </w:ins>
          </w:p>
        </w:tc>
      </w:tr>
      <w:tr w:rsidR="00706411">
        <w:trPr>
          <w:ins w:id="257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258" w:author="Mouse" w:date="2015-10-21T16:33:00Z"/>
                <w:rFonts w:ascii="微软雅黑" w:eastAsia="微软雅黑" w:hAnsi="微软雅黑"/>
                <w:sz w:val="18"/>
                <w:szCs w:val="20"/>
              </w:rPr>
            </w:pPr>
            <w:ins w:id="259" w:author="Mouse" w:date="2015-10-21T16:33:00Z">
              <w:r>
                <w:rPr>
                  <w:rFonts w:ascii="微软雅黑" w:eastAsia="微软雅黑" w:hAnsi="微软雅黑"/>
                  <w:sz w:val="18"/>
                </w:rPr>
                <w:t>货物到达营业厅</w:t>
              </w:r>
            </w:ins>
          </w:p>
        </w:tc>
      </w:tr>
      <w:tr w:rsidR="00706411">
        <w:trPr>
          <w:ins w:id="260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261" w:author="Mouse" w:date="2015-10-21T16:33:00Z"/>
                <w:rFonts w:ascii="微软雅黑" w:eastAsia="微软雅黑" w:hAnsi="微软雅黑"/>
                <w:b/>
                <w:sz w:val="20"/>
              </w:rPr>
            </w:pPr>
            <w:ins w:id="262" w:author="Mouse" w:date="2015-10-21T16:33:00Z">
              <w:r>
                <w:rPr>
                  <w:rFonts w:ascii="微软雅黑" w:eastAsia="微软雅黑" w:hAnsi="微软雅黑"/>
                  <w:b/>
                  <w:sz w:val="20"/>
                </w:rPr>
                <w:t>后置条件：</w:t>
              </w:r>
            </w:ins>
          </w:p>
        </w:tc>
      </w:tr>
      <w:tr w:rsidR="00706411">
        <w:trPr>
          <w:ins w:id="263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264" w:author="Mouse" w:date="2015-10-21T16:33:00Z"/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系统生成并保存收货单。并更新操作日志</w:t>
            </w:r>
          </w:p>
        </w:tc>
      </w:tr>
      <w:tr w:rsidR="00706411">
        <w:trPr>
          <w:ins w:id="265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266" w:author="Mouse" w:date="2015-10-21T16:33:00Z"/>
                <w:rFonts w:ascii="微软雅黑" w:eastAsia="微软雅黑" w:hAnsi="微软雅黑"/>
                <w:b/>
                <w:sz w:val="20"/>
                <w:szCs w:val="20"/>
              </w:rPr>
            </w:pPr>
            <w:ins w:id="267" w:author="Mouse" w:date="2015-10-21T16:33:00Z">
              <w:r>
                <w:rPr>
                  <w:rFonts w:ascii="微软雅黑" w:eastAsia="微软雅黑" w:hAnsi="微软雅黑"/>
                  <w:b/>
                  <w:sz w:val="20"/>
                  <w:szCs w:val="20"/>
                </w:rPr>
                <w:t>优先级：</w:t>
              </w:r>
            </w:ins>
          </w:p>
        </w:tc>
      </w:tr>
      <w:tr w:rsidR="00706411">
        <w:trPr>
          <w:ins w:id="268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269" w:author="Mouse" w:date="2015-10-21T16:33:00Z"/>
                <w:rFonts w:ascii="微软雅黑" w:eastAsia="微软雅黑" w:hAnsi="微软雅黑"/>
                <w:sz w:val="18"/>
                <w:szCs w:val="18"/>
              </w:rPr>
            </w:pPr>
            <w:ins w:id="270" w:author="Mouse" w:date="2015-10-21T16:33:00Z">
              <w:r>
                <w:rPr>
                  <w:rFonts w:ascii="微软雅黑" w:eastAsia="微软雅黑" w:hAnsi="微软雅黑"/>
                  <w:sz w:val="18"/>
                  <w:szCs w:val="18"/>
                </w:rPr>
                <w:t>高</w:t>
              </w:r>
            </w:ins>
          </w:p>
        </w:tc>
      </w:tr>
      <w:tr w:rsidR="00706411">
        <w:trPr>
          <w:ins w:id="271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272" w:author="Mouse" w:date="2015-10-21T16:33:00Z"/>
                <w:rFonts w:ascii="微软雅黑" w:eastAsia="微软雅黑" w:hAnsi="微软雅黑"/>
                <w:b/>
                <w:sz w:val="20"/>
              </w:rPr>
            </w:pPr>
            <w:ins w:id="273" w:author="Mouse" w:date="2015-10-21T16:33:00Z">
              <w:r>
                <w:rPr>
                  <w:rFonts w:ascii="微软雅黑" w:eastAsia="微软雅黑" w:hAnsi="微软雅黑"/>
                  <w:b/>
                  <w:sz w:val="20"/>
                </w:rPr>
                <w:t>事件流程：</w:t>
              </w:r>
            </w:ins>
          </w:p>
        </w:tc>
      </w:tr>
      <w:tr w:rsidR="00706411">
        <w:trPr>
          <w:ins w:id="274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275" w:author="Mouse" w:date="2015-10-21T16:33:00Z"/>
                <w:rFonts w:ascii="微软雅黑" w:eastAsia="微软雅黑" w:hAnsi="微软雅黑"/>
                <w:b/>
                <w:sz w:val="18"/>
              </w:rPr>
            </w:pPr>
            <w:ins w:id="276" w:author="Mouse" w:date="2015-10-21T16:33:00Z">
              <w:r>
                <w:rPr>
                  <w:rFonts w:ascii="微软雅黑" w:eastAsia="微软雅黑" w:hAnsi="微软雅黑"/>
                  <w:b/>
                  <w:sz w:val="18"/>
                </w:rPr>
                <w:t>基本流程：</w:t>
              </w:r>
            </w:ins>
          </w:p>
          <w:p w:rsidR="00706411" w:rsidRDefault="007349E7">
            <w:pPr>
              <w:pStyle w:val="11"/>
              <w:numPr>
                <w:ilvl w:val="0"/>
                <w:numId w:val="9"/>
              </w:numPr>
              <w:ind w:firstLineChars="0"/>
              <w:rPr>
                <w:ins w:id="277" w:author="Mouse" w:date="2015-10-21T16:33:00Z"/>
                <w:rFonts w:ascii="微软雅黑" w:eastAsia="微软雅黑" w:hAnsi="微软雅黑"/>
                <w:sz w:val="18"/>
              </w:rPr>
            </w:pPr>
            <w:ins w:id="278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>营业厅人员输入汽运编号</w:t>
              </w:r>
            </w:ins>
          </w:p>
          <w:p w:rsidR="00706411" w:rsidRDefault="007349E7">
            <w:pPr>
              <w:pStyle w:val="11"/>
              <w:numPr>
                <w:ilvl w:val="0"/>
                <w:numId w:val="9"/>
              </w:numPr>
              <w:ind w:firstLineChars="0"/>
              <w:rPr>
                <w:ins w:id="279" w:author="Mouse" w:date="2015-10-21T16:33:00Z"/>
                <w:rFonts w:ascii="微软雅黑" w:eastAsia="微软雅黑" w:hAnsi="微软雅黑"/>
                <w:sz w:val="18"/>
              </w:rPr>
            </w:pPr>
            <w:ins w:id="280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>系统显示装车单信息</w:t>
              </w:r>
            </w:ins>
          </w:p>
          <w:p w:rsidR="00706411" w:rsidRDefault="007349E7">
            <w:pPr>
              <w:pStyle w:val="11"/>
              <w:numPr>
                <w:ilvl w:val="0"/>
                <w:numId w:val="9"/>
              </w:numPr>
              <w:ind w:firstLineChars="0"/>
              <w:rPr>
                <w:ins w:id="281" w:author="Mouse" w:date="2015-10-21T16:33:00Z"/>
                <w:rFonts w:ascii="微软雅黑" w:eastAsia="微软雅黑" w:hAnsi="微软雅黑"/>
                <w:sz w:val="18"/>
              </w:rPr>
            </w:pPr>
            <w:ins w:id="282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>业务员选择收货</w:t>
              </w:r>
            </w:ins>
          </w:p>
          <w:p w:rsidR="00706411" w:rsidRDefault="007349E7">
            <w:pPr>
              <w:pStyle w:val="11"/>
              <w:numPr>
                <w:ilvl w:val="0"/>
                <w:numId w:val="9"/>
              </w:numPr>
              <w:ind w:firstLineChars="0"/>
              <w:rPr>
                <w:ins w:id="283" w:author="Mouse" w:date="2015-10-21T16:33:00Z"/>
                <w:rFonts w:ascii="微软雅黑" w:eastAsia="微软雅黑" w:hAnsi="微软雅黑"/>
                <w:sz w:val="18"/>
              </w:rPr>
            </w:pPr>
            <w:ins w:id="284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>系统生成营业厅到达单（到达日期，中转单编号，出发地，货物状态</w:t>
              </w:r>
              <w:r>
                <w:rPr>
                  <w:rFonts w:ascii="微软雅黑" w:eastAsia="微软雅黑" w:hAnsi="微软雅黑"/>
                  <w:sz w:val="18"/>
                </w:rPr>
                <w:t>）</w:t>
              </w:r>
              <w:r>
                <w:rPr>
                  <w:rFonts w:ascii="微软雅黑" w:eastAsia="微软雅黑" w:hAnsi="微软雅黑" w:hint="eastAsia"/>
                  <w:sz w:val="18"/>
                </w:rPr>
                <w:t>（每个货物一个到达单）</w:t>
              </w:r>
            </w:ins>
          </w:p>
          <w:p w:rsidR="00706411" w:rsidRDefault="007349E7">
            <w:pPr>
              <w:pStyle w:val="11"/>
              <w:numPr>
                <w:ilvl w:val="0"/>
                <w:numId w:val="9"/>
              </w:numPr>
              <w:ind w:firstLineChars="0"/>
              <w:rPr>
                <w:ins w:id="285" w:author="Mouse" w:date="2015-10-21T16:33:00Z"/>
                <w:rFonts w:ascii="微软雅黑" w:eastAsia="微软雅黑" w:hAnsi="微软雅黑"/>
                <w:sz w:val="18"/>
              </w:rPr>
            </w:pPr>
            <w:ins w:id="286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>系统自动更新货物物流信息</w:t>
              </w:r>
            </w:ins>
          </w:p>
          <w:p w:rsidR="00706411" w:rsidRDefault="007349E7">
            <w:pPr>
              <w:pStyle w:val="11"/>
              <w:numPr>
                <w:ilvl w:val="0"/>
                <w:numId w:val="9"/>
              </w:numPr>
              <w:ind w:firstLineChars="0"/>
              <w:rPr>
                <w:ins w:id="287" w:author="Mouse" w:date="2015-10-21T16:33:00Z"/>
                <w:rFonts w:ascii="微软雅黑" w:eastAsia="微软雅黑" w:hAnsi="微软雅黑"/>
                <w:sz w:val="18"/>
              </w:rPr>
            </w:pPr>
            <w:ins w:id="288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>系统生成派件单</w:t>
              </w:r>
            </w:ins>
          </w:p>
          <w:p w:rsidR="00706411" w:rsidRDefault="007349E7">
            <w:pPr>
              <w:rPr>
                <w:ins w:id="289" w:author="Mouse" w:date="2015-10-21T16:33:00Z"/>
                <w:rFonts w:ascii="微软雅黑" w:eastAsia="微软雅黑" w:hAnsi="微软雅黑"/>
                <w:b/>
                <w:sz w:val="18"/>
              </w:rPr>
            </w:pPr>
            <w:ins w:id="290" w:author="Mouse" w:date="2015-10-21T16:33:00Z">
              <w:r>
                <w:rPr>
                  <w:rFonts w:ascii="微软雅黑" w:eastAsia="微软雅黑" w:hAnsi="微软雅黑"/>
                  <w:b/>
                  <w:sz w:val="18"/>
                </w:rPr>
                <w:t>扩展流程：</w:t>
              </w:r>
            </w:ins>
          </w:p>
          <w:p w:rsidR="00706411" w:rsidRDefault="007349E7">
            <w:pPr>
              <w:rPr>
                <w:ins w:id="291" w:author="Mouse" w:date="2015-10-21T16:33:00Z"/>
                <w:rFonts w:ascii="微软雅黑" w:eastAsia="微软雅黑" w:hAnsi="微软雅黑"/>
                <w:sz w:val="18"/>
              </w:rPr>
            </w:pPr>
            <w:ins w:id="292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 xml:space="preserve">  1a. </w:t>
              </w:r>
              <w:r>
                <w:rPr>
                  <w:rFonts w:ascii="微软雅黑" w:eastAsia="微软雅黑" w:hAnsi="微软雅黑"/>
                  <w:sz w:val="18"/>
                </w:rPr>
                <w:t>货物处于丢失</w:t>
              </w:r>
              <w:r>
                <w:rPr>
                  <w:rFonts w:ascii="微软雅黑" w:eastAsia="微软雅黑" w:hAnsi="微软雅黑" w:hint="eastAsia"/>
                  <w:sz w:val="18"/>
                </w:rPr>
                <w:t>或损坏</w:t>
              </w:r>
              <w:r>
                <w:rPr>
                  <w:rFonts w:ascii="微软雅黑" w:eastAsia="微软雅黑" w:hAnsi="微软雅黑"/>
                  <w:sz w:val="18"/>
                </w:rPr>
                <w:t>状态</w:t>
              </w:r>
            </w:ins>
          </w:p>
          <w:p w:rsidR="00706411" w:rsidRDefault="007349E7">
            <w:pPr>
              <w:ind w:firstLine="360"/>
              <w:rPr>
                <w:ins w:id="293" w:author="Mouse" w:date="2015-10-21T16:33:00Z"/>
                <w:rFonts w:ascii="微软雅黑" w:eastAsia="微软雅黑" w:hAnsi="微软雅黑"/>
                <w:sz w:val="18"/>
              </w:rPr>
            </w:pPr>
            <w:ins w:id="294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>1a</w:t>
              </w:r>
              <w:r>
                <w:rPr>
                  <w:rFonts w:ascii="微软雅黑" w:eastAsia="微软雅黑" w:hAnsi="微软雅黑"/>
                  <w:sz w:val="18"/>
                </w:rPr>
                <w:t xml:space="preserve">1. </w:t>
              </w:r>
              <w:r>
                <w:rPr>
                  <w:rFonts w:ascii="微软雅黑" w:eastAsia="微软雅黑" w:hAnsi="微软雅黑" w:hint="eastAsia"/>
                  <w:sz w:val="18"/>
                </w:rPr>
                <w:t>快递员修改货物状态为丢失</w:t>
              </w:r>
            </w:ins>
          </w:p>
          <w:p w:rsidR="00706411" w:rsidRDefault="007349E7">
            <w:pPr>
              <w:rPr>
                <w:ins w:id="295" w:author="Mouse" w:date="2015-10-21T16:33:00Z"/>
                <w:rFonts w:ascii="微软雅黑" w:eastAsia="微软雅黑" w:hAnsi="微软雅黑"/>
                <w:sz w:val="18"/>
              </w:rPr>
            </w:pPr>
            <w:ins w:id="296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 xml:space="preserve">  2a</w:t>
              </w:r>
              <w:r>
                <w:rPr>
                  <w:rFonts w:ascii="微软雅黑" w:eastAsia="微软雅黑" w:hAnsi="微软雅黑"/>
                  <w:sz w:val="18"/>
                </w:rPr>
                <w:t xml:space="preserve">. </w:t>
              </w:r>
              <w:r>
                <w:rPr>
                  <w:rFonts w:ascii="微软雅黑" w:eastAsia="微软雅黑" w:hAnsi="微软雅黑" w:hint="eastAsia"/>
                  <w:sz w:val="18"/>
                </w:rPr>
                <w:t>装车单号不存在</w:t>
              </w:r>
            </w:ins>
          </w:p>
          <w:p w:rsidR="00706411" w:rsidRDefault="007349E7">
            <w:pPr>
              <w:ind w:firstLine="360"/>
              <w:rPr>
                <w:ins w:id="297" w:author="Mouse" w:date="2015-10-21T16:33:00Z"/>
                <w:rFonts w:ascii="微软雅黑" w:eastAsia="微软雅黑" w:hAnsi="微软雅黑"/>
                <w:sz w:val="18"/>
              </w:rPr>
            </w:pPr>
            <w:ins w:id="298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>2a</w:t>
              </w:r>
              <w:r>
                <w:rPr>
                  <w:rFonts w:ascii="微软雅黑" w:eastAsia="微软雅黑" w:hAnsi="微软雅黑"/>
                  <w:sz w:val="18"/>
                </w:rPr>
                <w:t xml:space="preserve">1. </w:t>
              </w:r>
              <w:r>
                <w:rPr>
                  <w:rFonts w:ascii="微软雅黑" w:eastAsia="微软雅黑" w:hAnsi="微软雅黑" w:hint="eastAsia"/>
                  <w:sz w:val="18"/>
                </w:rPr>
                <w:t>系统提示装车单不存在并要求重新输入</w:t>
              </w:r>
            </w:ins>
          </w:p>
          <w:p w:rsidR="00706411" w:rsidRDefault="007349E7">
            <w:pPr>
              <w:rPr>
                <w:ins w:id="299" w:author="Mouse" w:date="2015-10-21T16:33:00Z"/>
                <w:rFonts w:ascii="微软雅黑" w:eastAsia="微软雅黑" w:hAnsi="微软雅黑"/>
                <w:b/>
                <w:sz w:val="18"/>
              </w:rPr>
            </w:pPr>
            <w:ins w:id="300" w:author="Mouse" w:date="2015-10-21T16:33:00Z">
              <w:r>
                <w:rPr>
                  <w:rFonts w:ascii="微软雅黑" w:eastAsia="微软雅黑" w:hAnsi="微软雅黑"/>
                  <w:b/>
                  <w:sz w:val="18"/>
                </w:rPr>
                <w:t>字段列表：</w:t>
              </w:r>
            </w:ins>
          </w:p>
          <w:p w:rsidR="00706411" w:rsidRDefault="007349E7">
            <w:pPr>
              <w:rPr>
                <w:ins w:id="301" w:author="Mouse" w:date="2015-10-21T16:33:00Z"/>
                <w:rFonts w:ascii="微软雅黑" w:eastAsia="微软雅黑" w:hAnsi="微软雅黑"/>
                <w:sz w:val="18"/>
              </w:rPr>
            </w:pPr>
            <w:ins w:id="302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 xml:space="preserve">  3. </w:t>
              </w:r>
              <w:r>
                <w:rPr>
                  <w:rFonts w:ascii="微软雅黑" w:eastAsia="微软雅黑" w:hAnsi="微软雅黑" w:hint="eastAsia"/>
                  <w:sz w:val="18"/>
                </w:rPr>
                <w:t>营业厅到达单</w:t>
              </w:r>
              <w:r>
                <w:rPr>
                  <w:rFonts w:ascii="微软雅黑" w:eastAsia="微软雅黑" w:hAnsi="微软雅黑" w:hint="eastAsia"/>
                  <w:sz w:val="18"/>
                </w:rPr>
                <w:t>=</w:t>
              </w:r>
              <w:r>
                <w:rPr>
                  <w:rFonts w:ascii="微软雅黑" w:eastAsia="微软雅黑" w:hAnsi="微软雅黑" w:hint="eastAsia"/>
                  <w:sz w:val="18"/>
                </w:rPr>
                <w:t>到达日期</w:t>
              </w:r>
              <w:r>
                <w:rPr>
                  <w:rFonts w:ascii="微软雅黑" w:eastAsia="微软雅黑" w:hAnsi="微软雅黑" w:hint="eastAsia"/>
                  <w:sz w:val="18"/>
                </w:rPr>
                <w:t>+</w:t>
              </w:r>
              <w:r>
                <w:rPr>
                  <w:rFonts w:ascii="微软雅黑" w:eastAsia="微软雅黑" w:hAnsi="微软雅黑" w:hint="eastAsia"/>
                  <w:sz w:val="18"/>
                </w:rPr>
                <w:t>中转单编号</w:t>
              </w:r>
              <w:r>
                <w:rPr>
                  <w:rFonts w:ascii="微软雅黑" w:eastAsia="微软雅黑" w:hAnsi="微软雅黑" w:hint="eastAsia"/>
                  <w:sz w:val="18"/>
                </w:rPr>
                <w:t>+</w:t>
              </w:r>
              <w:r>
                <w:rPr>
                  <w:rFonts w:ascii="微软雅黑" w:eastAsia="微软雅黑" w:hAnsi="微软雅黑" w:hint="eastAsia"/>
                  <w:sz w:val="18"/>
                </w:rPr>
                <w:t>出发地</w:t>
              </w:r>
              <w:r>
                <w:rPr>
                  <w:rFonts w:ascii="微软雅黑" w:eastAsia="微软雅黑" w:hAnsi="微软雅黑" w:hint="eastAsia"/>
                  <w:sz w:val="18"/>
                </w:rPr>
                <w:t>+</w:t>
              </w:r>
              <w:r>
                <w:rPr>
                  <w:rFonts w:ascii="微软雅黑" w:eastAsia="微软雅黑" w:hAnsi="微软雅黑" w:hint="eastAsia"/>
                  <w:sz w:val="18"/>
                </w:rPr>
                <w:t>货物到达状态</w:t>
              </w:r>
            </w:ins>
          </w:p>
          <w:p w:rsidR="00706411" w:rsidRDefault="007349E7">
            <w:pPr>
              <w:rPr>
                <w:ins w:id="303" w:author="Mouse" w:date="2015-10-21T16:33:00Z"/>
                <w:rFonts w:ascii="微软雅黑" w:eastAsia="微软雅黑" w:hAnsi="微软雅黑"/>
                <w:sz w:val="18"/>
              </w:rPr>
            </w:pPr>
            <w:ins w:id="304" w:author="Mouse" w:date="2015-10-21T16:33:00Z">
              <w:r>
                <w:rPr>
                  <w:rFonts w:ascii="微软雅黑" w:eastAsia="微软雅黑" w:hAnsi="微软雅黑" w:hint="eastAsia"/>
                  <w:sz w:val="18"/>
                </w:rPr>
                <w:t xml:space="preserve">  6.</w:t>
              </w:r>
              <w:r>
                <w:rPr>
                  <w:rFonts w:ascii="微软雅黑" w:eastAsia="微软雅黑" w:hAnsi="微软雅黑" w:hint="eastAsia"/>
                  <w:sz w:val="18"/>
                </w:rPr>
                <w:t>派件单</w:t>
              </w:r>
              <w:r>
                <w:rPr>
                  <w:rFonts w:ascii="微软雅黑" w:eastAsia="微软雅黑" w:hAnsi="微软雅黑" w:hint="eastAsia"/>
                  <w:sz w:val="18"/>
                </w:rPr>
                <w:t>=</w:t>
              </w:r>
              <w:r>
                <w:rPr>
                  <w:rFonts w:ascii="微软雅黑" w:eastAsia="微软雅黑" w:hAnsi="微软雅黑" w:hint="eastAsia"/>
                  <w:sz w:val="18"/>
                </w:rPr>
                <w:t>到达日期</w:t>
              </w:r>
              <w:r>
                <w:rPr>
                  <w:rFonts w:ascii="微软雅黑" w:eastAsia="微软雅黑" w:hAnsi="微软雅黑" w:hint="eastAsia"/>
                  <w:sz w:val="18"/>
                </w:rPr>
                <w:t>+</w:t>
              </w:r>
              <w:r>
                <w:rPr>
                  <w:rFonts w:ascii="微软雅黑" w:eastAsia="微软雅黑" w:hAnsi="微软雅黑" w:hint="eastAsia"/>
                  <w:sz w:val="18"/>
                </w:rPr>
                <w:t>托运订单条形码号</w:t>
              </w:r>
              <w:r>
                <w:rPr>
                  <w:rFonts w:ascii="微软雅黑" w:eastAsia="微软雅黑" w:hAnsi="微软雅黑" w:hint="eastAsia"/>
                  <w:sz w:val="18"/>
                </w:rPr>
                <w:t>+</w:t>
              </w:r>
              <w:r>
                <w:rPr>
                  <w:rFonts w:ascii="微软雅黑" w:eastAsia="微软雅黑" w:hAnsi="微软雅黑" w:hint="eastAsia"/>
                  <w:sz w:val="18"/>
                </w:rPr>
                <w:t>派送员</w:t>
              </w:r>
            </w:ins>
          </w:p>
        </w:tc>
      </w:tr>
      <w:tr w:rsidR="00706411">
        <w:trPr>
          <w:ins w:id="305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306" w:author="Mouse" w:date="2015-10-21T16:33:00Z"/>
                <w:rFonts w:ascii="微软雅黑" w:eastAsia="微软雅黑" w:hAnsi="微软雅黑"/>
                <w:b/>
                <w:sz w:val="20"/>
              </w:rPr>
            </w:pPr>
            <w:ins w:id="307" w:author="Mouse" w:date="2015-10-21T16:33:00Z">
              <w:r>
                <w:rPr>
                  <w:rFonts w:ascii="微软雅黑" w:eastAsia="微软雅黑" w:hAnsi="微软雅黑"/>
                  <w:b/>
                  <w:sz w:val="20"/>
                </w:rPr>
                <w:t>特殊要求：</w:t>
              </w:r>
            </w:ins>
          </w:p>
        </w:tc>
      </w:tr>
      <w:tr w:rsidR="00706411">
        <w:trPr>
          <w:trHeight w:val="1042"/>
          <w:ins w:id="308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309" w:author="Mouse" w:date="2015-10-21T16:33:00Z"/>
                <w:rFonts w:ascii="微软雅黑" w:eastAsia="微软雅黑" w:hAnsi="微软雅黑"/>
                <w:sz w:val="18"/>
              </w:rPr>
            </w:pPr>
            <w:ins w:id="310" w:author="Mouse" w:date="2015-10-21T16:33:00Z">
              <w:r>
                <w:rPr>
                  <w:rFonts w:ascii="微软雅黑" w:eastAsia="微软雅黑" w:hAnsi="微软雅黑"/>
                  <w:sz w:val="18"/>
                </w:rPr>
                <w:lastRenderedPageBreak/>
                <w:t xml:space="preserve">· </w:t>
              </w:r>
              <w:r>
                <w:rPr>
                  <w:rFonts w:ascii="微软雅黑" w:eastAsia="微软雅黑" w:hAnsi="微软雅黑"/>
                  <w:sz w:val="18"/>
                </w:rPr>
                <w:t>业务员可以在</w:t>
              </w:r>
              <w:r>
                <w:rPr>
                  <w:rFonts w:ascii="微软雅黑" w:eastAsia="微软雅黑" w:hAnsi="微软雅黑"/>
                  <w:sz w:val="18"/>
                </w:rPr>
                <w:t>10</w:t>
              </w:r>
              <w:r>
                <w:rPr>
                  <w:rFonts w:ascii="微软雅黑" w:eastAsia="微软雅黑" w:hAnsi="微软雅黑"/>
                  <w:sz w:val="18"/>
                </w:rPr>
                <w:t>秒内完成到达单的输入</w:t>
              </w:r>
            </w:ins>
          </w:p>
          <w:p w:rsidR="00706411" w:rsidRDefault="007349E7">
            <w:pPr>
              <w:rPr>
                <w:ins w:id="311" w:author="Mouse" w:date="2015-10-21T16:33:00Z"/>
                <w:rFonts w:ascii="微软雅黑" w:eastAsia="微软雅黑" w:hAnsi="微软雅黑"/>
                <w:sz w:val="18"/>
              </w:rPr>
            </w:pPr>
            <w:ins w:id="312" w:author="Mouse" w:date="2015-10-21T16:33:00Z">
              <w:r>
                <w:rPr>
                  <w:rFonts w:ascii="微软雅黑" w:eastAsia="微软雅黑" w:hAnsi="微软雅黑"/>
                  <w:sz w:val="18"/>
                </w:rPr>
                <w:t xml:space="preserve">· </w:t>
              </w:r>
              <w:r>
                <w:rPr>
                  <w:rFonts w:ascii="微软雅黑" w:eastAsia="微软雅黑" w:hAnsi="微软雅黑"/>
                  <w:sz w:val="18"/>
                </w:rPr>
                <w:t>到达日期</w:t>
              </w:r>
              <w:r>
                <w:rPr>
                  <w:rFonts w:ascii="微软雅黑" w:eastAsia="微软雅黑" w:hAnsi="微软雅黑"/>
                  <w:sz w:val="18"/>
                </w:rPr>
                <w:t>+</w:t>
              </w:r>
              <w:r>
                <w:rPr>
                  <w:rFonts w:ascii="微软雅黑" w:eastAsia="微软雅黑" w:hAnsi="微软雅黑"/>
                  <w:sz w:val="18"/>
                </w:rPr>
                <w:t>中转单编号</w:t>
              </w:r>
              <w:r>
                <w:rPr>
                  <w:rFonts w:ascii="微软雅黑" w:eastAsia="微软雅黑" w:hAnsi="微软雅黑"/>
                  <w:sz w:val="18"/>
                </w:rPr>
                <w:t>+</w:t>
              </w:r>
              <w:r>
                <w:rPr>
                  <w:rFonts w:ascii="微软雅黑" w:eastAsia="微软雅黑" w:hAnsi="微软雅黑"/>
                  <w:sz w:val="18"/>
                </w:rPr>
                <w:t>出发地点由系统自动录入，如果出现没有自动录入，需手动输入</w:t>
              </w:r>
            </w:ins>
          </w:p>
        </w:tc>
      </w:tr>
      <w:tr w:rsidR="00706411">
        <w:trPr>
          <w:trHeight w:val="405"/>
          <w:ins w:id="313" w:author="Mouse" w:date="2015-10-21T16:33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314" w:author="Mouse" w:date="2015-10-21T16:33:00Z"/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孙浩</w:t>
            </w:r>
          </w:p>
        </w:tc>
      </w:tr>
    </w:tbl>
    <w:p w:rsidR="00706411" w:rsidRDefault="00706411">
      <w:pPr>
        <w:rPr>
          <w:rFonts w:ascii="微软雅黑" w:eastAsia="微软雅黑" w:hAnsi="微软雅黑"/>
        </w:rPr>
      </w:pPr>
    </w:p>
    <w:p w:rsidR="00706411" w:rsidRDefault="007349E7">
      <w:pPr>
        <w:widowControl/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</w:rPr>
        <w:br w:type="page"/>
      </w:r>
    </w:p>
    <w:p w:rsidR="00706411" w:rsidRDefault="007349E7">
      <w:pPr>
        <w:pStyle w:val="3"/>
        <w:rPr>
          <w:rFonts w:ascii="微软雅黑" w:eastAsia="微软雅黑" w:hAnsi="微软雅黑"/>
        </w:rPr>
      </w:pPr>
      <w:bookmarkStart w:id="315" w:name="_Toc439701716"/>
      <w:r>
        <w:rPr>
          <w:rFonts w:ascii="微软雅黑" w:eastAsia="微软雅黑" w:hAnsi="微软雅黑" w:hint="eastAsia"/>
        </w:rPr>
        <w:lastRenderedPageBreak/>
        <w:t>UC_6_1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快递分拣和装车</w:t>
      </w:r>
      <w:bookmarkEnd w:id="315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706411">
        <w:trPr>
          <w:ins w:id="316" w:author="Mouse" w:date="2015-10-21T16:34:00Z"/>
        </w:trPr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ins w:id="317" w:author="Mouse" w:date="2015-10-21T16:34:00Z"/>
                <w:rFonts w:ascii="微软雅黑" w:eastAsia="微软雅黑" w:hAnsi="微软雅黑"/>
                <w:b/>
                <w:sz w:val="20"/>
              </w:rPr>
            </w:pPr>
            <w:ins w:id="318" w:author="Mouse" w:date="2015-10-21T16:34:00Z">
              <w:r>
                <w:rPr>
                  <w:rFonts w:ascii="微软雅黑" w:eastAsia="微软雅黑" w:hAnsi="微软雅黑"/>
                  <w:b/>
                  <w:sz w:val="20"/>
                </w:rPr>
                <w:t>用例编号：</w:t>
              </w:r>
              <w:r>
                <w:rPr>
                  <w:rFonts w:ascii="微软雅黑" w:eastAsia="微软雅黑" w:hAnsi="微软雅黑"/>
                  <w:b/>
                  <w:sz w:val="20"/>
                </w:rPr>
                <w:t>UC_6_1</w:t>
              </w:r>
            </w:ins>
          </w:p>
        </w:tc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ins w:id="319" w:author="Mouse" w:date="2015-10-21T16:34:00Z"/>
                <w:rFonts w:ascii="微软雅黑" w:eastAsia="微软雅黑" w:hAnsi="微软雅黑"/>
                <w:b/>
                <w:sz w:val="20"/>
              </w:rPr>
            </w:pPr>
            <w:ins w:id="320" w:author="Mouse" w:date="2015-10-21T16:34:00Z">
              <w:r>
                <w:rPr>
                  <w:rFonts w:ascii="微软雅黑" w:eastAsia="微软雅黑" w:hAnsi="微软雅黑"/>
                  <w:b/>
                  <w:sz w:val="20"/>
                </w:rPr>
                <w:t>用例名称：</w:t>
              </w:r>
              <w:r>
                <w:rPr>
                  <w:rFonts w:ascii="微软雅黑" w:eastAsia="微软雅黑" w:hAnsi="微软雅黑" w:hint="eastAsia"/>
                  <w:b/>
                  <w:sz w:val="20"/>
                </w:rPr>
                <w:t>快递分拣和装车</w:t>
              </w:r>
            </w:ins>
          </w:p>
        </w:tc>
      </w:tr>
      <w:tr w:rsidR="00706411">
        <w:trPr>
          <w:ins w:id="321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322" w:author="Mouse" w:date="2015-10-21T16:34:00Z"/>
                <w:rFonts w:ascii="微软雅黑" w:eastAsia="微软雅黑" w:hAnsi="微软雅黑"/>
                <w:b/>
                <w:sz w:val="20"/>
              </w:rPr>
            </w:pPr>
            <w:ins w:id="323" w:author="Mouse" w:date="2015-10-21T16:34:00Z">
              <w:r>
                <w:rPr>
                  <w:rFonts w:ascii="微软雅黑" w:eastAsia="微软雅黑" w:hAnsi="微软雅黑"/>
                  <w:b/>
                  <w:sz w:val="20"/>
                </w:rPr>
                <w:t>简要说明：</w:t>
              </w:r>
            </w:ins>
          </w:p>
        </w:tc>
      </w:tr>
      <w:tr w:rsidR="00706411">
        <w:trPr>
          <w:ins w:id="324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325" w:author="Mouse" w:date="2015-10-21T16:34:00Z"/>
                <w:rFonts w:ascii="微软雅黑" w:eastAsia="微软雅黑" w:hAnsi="微软雅黑"/>
                <w:sz w:val="18"/>
                <w:szCs w:val="18"/>
              </w:rPr>
            </w:pPr>
            <w:ins w:id="326" w:author="Mouse" w:date="2015-10-21T16:34:00Z">
              <w:r>
                <w:rPr>
                  <w:rFonts w:ascii="微软雅黑" w:eastAsia="微软雅黑" w:hAnsi="微软雅黑"/>
                  <w:sz w:val="18"/>
                  <w:szCs w:val="18"/>
                </w:rPr>
                <w:t>营业员快速完成快递分拣和装车，并生成装车单</w:t>
              </w:r>
            </w:ins>
          </w:p>
        </w:tc>
      </w:tr>
      <w:tr w:rsidR="00706411">
        <w:trPr>
          <w:ins w:id="327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328" w:author="Mouse" w:date="2015-10-21T16:34:00Z"/>
                <w:rFonts w:ascii="微软雅黑" w:eastAsia="微软雅黑" w:hAnsi="微软雅黑"/>
                <w:b/>
                <w:sz w:val="20"/>
              </w:rPr>
            </w:pPr>
            <w:ins w:id="329" w:author="Mouse" w:date="2015-10-21T16:34:00Z">
              <w:r>
                <w:rPr>
                  <w:rFonts w:ascii="微软雅黑" w:eastAsia="微软雅黑" w:hAnsi="微软雅黑"/>
                  <w:b/>
                  <w:sz w:val="20"/>
                </w:rPr>
                <w:t>执行者：</w:t>
              </w:r>
            </w:ins>
          </w:p>
        </w:tc>
      </w:tr>
      <w:tr w:rsidR="00706411">
        <w:trPr>
          <w:ins w:id="330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331" w:author="Mouse" w:date="2015-10-21T16:34:00Z"/>
                <w:rFonts w:ascii="微软雅黑" w:eastAsia="微软雅黑" w:hAnsi="微软雅黑"/>
                <w:sz w:val="18"/>
              </w:rPr>
            </w:pPr>
            <w:ins w:id="332" w:author="Mouse" w:date="2015-10-21T16:34:00Z">
              <w:r>
                <w:rPr>
                  <w:rFonts w:ascii="微软雅黑" w:eastAsia="微软雅黑" w:hAnsi="微软雅黑"/>
                  <w:sz w:val="18"/>
                </w:rPr>
                <w:t>营业厅业务员</w:t>
              </w:r>
            </w:ins>
          </w:p>
        </w:tc>
      </w:tr>
      <w:tr w:rsidR="00706411">
        <w:trPr>
          <w:ins w:id="333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334" w:author="Mouse" w:date="2015-10-21T16:34:00Z"/>
                <w:rFonts w:ascii="微软雅黑" w:eastAsia="微软雅黑" w:hAnsi="微软雅黑"/>
                <w:b/>
                <w:sz w:val="20"/>
              </w:rPr>
            </w:pPr>
            <w:ins w:id="335" w:author="Mouse" w:date="2015-10-21T16:34:00Z">
              <w:r>
                <w:rPr>
                  <w:rFonts w:ascii="微软雅黑" w:eastAsia="微软雅黑" w:hAnsi="微软雅黑"/>
                  <w:b/>
                  <w:sz w:val="20"/>
                </w:rPr>
                <w:t>触发条件：</w:t>
              </w:r>
            </w:ins>
          </w:p>
        </w:tc>
      </w:tr>
      <w:tr w:rsidR="00706411">
        <w:trPr>
          <w:ins w:id="336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337" w:author="Mouse" w:date="2015-10-21T16:34:00Z"/>
                <w:rFonts w:ascii="微软雅黑" w:eastAsia="微软雅黑" w:hAnsi="微软雅黑"/>
                <w:sz w:val="18"/>
              </w:rPr>
            </w:pPr>
            <w:ins w:id="338" w:author="Mouse" w:date="2015-10-21T16:34:00Z">
              <w:r>
                <w:rPr>
                  <w:rFonts w:ascii="微软雅黑" w:eastAsia="微软雅黑" w:hAnsi="微软雅黑"/>
                  <w:sz w:val="18"/>
                </w:rPr>
                <w:t>快递员揽件</w:t>
              </w:r>
            </w:ins>
          </w:p>
        </w:tc>
      </w:tr>
      <w:tr w:rsidR="00706411">
        <w:trPr>
          <w:ins w:id="339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340" w:author="Mouse" w:date="2015-10-21T16:34:00Z"/>
                <w:rFonts w:ascii="微软雅黑" w:eastAsia="微软雅黑" w:hAnsi="微软雅黑"/>
                <w:b/>
                <w:sz w:val="20"/>
                <w:szCs w:val="20"/>
              </w:rPr>
            </w:pPr>
            <w:ins w:id="341" w:author="Mouse" w:date="2015-10-21T16:34:00Z">
              <w:r>
                <w:rPr>
                  <w:rFonts w:ascii="微软雅黑" w:eastAsia="微软雅黑" w:hAnsi="微软雅黑"/>
                  <w:b/>
                  <w:sz w:val="20"/>
                  <w:szCs w:val="20"/>
                </w:rPr>
                <w:t>前置条件：</w:t>
              </w:r>
            </w:ins>
          </w:p>
        </w:tc>
      </w:tr>
      <w:tr w:rsidR="00706411">
        <w:trPr>
          <w:ins w:id="342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343" w:author="Mouse" w:date="2015-10-21T16:34:00Z"/>
                <w:rFonts w:ascii="微软雅黑" w:eastAsia="微软雅黑" w:hAnsi="微软雅黑"/>
                <w:sz w:val="18"/>
                <w:szCs w:val="20"/>
              </w:rPr>
            </w:pPr>
            <w:ins w:id="344" w:author="Mouse" w:date="2015-10-21T16:34:00Z">
              <w:r>
                <w:rPr>
                  <w:rFonts w:ascii="微软雅黑" w:eastAsia="微软雅黑" w:hAnsi="微软雅黑"/>
                  <w:sz w:val="18"/>
                  <w:szCs w:val="20"/>
                </w:rPr>
                <w:t>快递员已经生成了货物订单</w:t>
              </w:r>
            </w:ins>
          </w:p>
        </w:tc>
      </w:tr>
      <w:tr w:rsidR="00706411">
        <w:trPr>
          <w:ins w:id="345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346" w:author="Mouse" w:date="2015-10-21T16:34:00Z"/>
                <w:rFonts w:ascii="微软雅黑" w:eastAsia="微软雅黑" w:hAnsi="微软雅黑"/>
                <w:b/>
                <w:sz w:val="20"/>
              </w:rPr>
            </w:pPr>
            <w:ins w:id="347" w:author="Mouse" w:date="2015-10-21T16:34:00Z">
              <w:r>
                <w:rPr>
                  <w:rFonts w:ascii="微软雅黑" w:eastAsia="微软雅黑" w:hAnsi="微软雅黑"/>
                  <w:b/>
                  <w:sz w:val="20"/>
                </w:rPr>
                <w:t>后置条件：</w:t>
              </w:r>
            </w:ins>
          </w:p>
        </w:tc>
      </w:tr>
      <w:tr w:rsidR="00706411">
        <w:trPr>
          <w:ins w:id="348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349" w:author="Mouse" w:date="2015-10-21T16:34:00Z"/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系统生成并保存装车单，并更新操作日志</w:t>
            </w:r>
          </w:p>
        </w:tc>
      </w:tr>
      <w:tr w:rsidR="00706411">
        <w:trPr>
          <w:ins w:id="350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351" w:author="Mouse" w:date="2015-10-21T16:34:00Z"/>
                <w:rFonts w:ascii="微软雅黑" w:eastAsia="微软雅黑" w:hAnsi="微软雅黑"/>
                <w:b/>
                <w:sz w:val="20"/>
                <w:szCs w:val="20"/>
              </w:rPr>
            </w:pPr>
            <w:ins w:id="352" w:author="Mouse" w:date="2015-10-21T16:34:00Z">
              <w:r>
                <w:rPr>
                  <w:rFonts w:ascii="微软雅黑" w:eastAsia="微软雅黑" w:hAnsi="微软雅黑"/>
                  <w:b/>
                  <w:sz w:val="20"/>
                  <w:szCs w:val="20"/>
                </w:rPr>
                <w:t>优先级：</w:t>
              </w:r>
            </w:ins>
          </w:p>
        </w:tc>
      </w:tr>
      <w:tr w:rsidR="00706411">
        <w:trPr>
          <w:ins w:id="353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354" w:author="Mouse" w:date="2015-10-21T16:34:00Z"/>
                <w:rFonts w:ascii="微软雅黑" w:eastAsia="微软雅黑" w:hAnsi="微软雅黑"/>
                <w:sz w:val="18"/>
                <w:szCs w:val="18"/>
              </w:rPr>
            </w:pPr>
            <w:ins w:id="355" w:author="Mouse" w:date="2015-10-21T16:34:00Z">
              <w:r>
                <w:rPr>
                  <w:rFonts w:ascii="微软雅黑" w:eastAsia="微软雅黑" w:hAnsi="微软雅黑"/>
                  <w:sz w:val="18"/>
                  <w:szCs w:val="18"/>
                </w:rPr>
                <w:t>高</w:t>
              </w:r>
            </w:ins>
          </w:p>
        </w:tc>
      </w:tr>
      <w:tr w:rsidR="00706411">
        <w:trPr>
          <w:ins w:id="356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357" w:author="Mouse" w:date="2015-10-21T16:34:00Z"/>
                <w:rFonts w:ascii="微软雅黑" w:eastAsia="微软雅黑" w:hAnsi="微软雅黑"/>
                <w:b/>
                <w:sz w:val="20"/>
              </w:rPr>
            </w:pPr>
            <w:ins w:id="358" w:author="Mouse" w:date="2015-10-21T16:34:00Z">
              <w:r>
                <w:rPr>
                  <w:rFonts w:ascii="微软雅黑" w:eastAsia="微软雅黑" w:hAnsi="微软雅黑"/>
                  <w:b/>
                  <w:sz w:val="20"/>
                </w:rPr>
                <w:t>事件流程：</w:t>
              </w:r>
            </w:ins>
          </w:p>
        </w:tc>
      </w:tr>
      <w:tr w:rsidR="00706411">
        <w:trPr>
          <w:ins w:id="359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360" w:author="Mouse" w:date="2015-10-21T16:34:00Z"/>
                <w:rFonts w:ascii="微软雅黑" w:eastAsia="微软雅黑" w:hAnsi="微软雅黑"/>
                <w:b/>
                <w:sz w:val="18"/>
              </w:rPr>
            </w:pPr>
            <w:ins w:id="361" w:author="Mouse" w:date="2015-10-21T16:34:00Z">
              <w:r>
                <w:rPr>
                  <w:rFonts w:ascii="微软雅黑" w:eastAsia="微软雅黑" w:hAnsi="微软雅黑"/>
                  <w:b/>
                  <w:sz w:val="18"/>
                </w:rPr>
                <w:t>基本流程：</w:t>
              </w:r>
            </w:ins>
          </w:p>
          <w:p w:rsidR="00706411" w:rsidRDefault="007349E7">
            <w:pPr>
              <w:pStyle w:val="11"/>
              <w:numPr>
                <w:ilvl w:val="0"/>
                <w:numId w:val="10"/>
              </w:numPr>
              <w:ind w:firstLineChars="0"/>
              <w:rPr>
                <w:ins w:id="362" w:author="Mouse" w:date="2015-10-21T16:34:00Z"/>
                <w:rFonts w:ascii="微软雅黑" w:eastAsia="微软雅黑" w:hAnsi="微软雅黑"/>
                <w:sz w:val="18"/>
              </w:rPr>
            </w:pPr>
            <w:ins w:id="363" w:author="Mouse" w:date="2015-10-21T16:34:00Z">
              <w:r>
                <w:rPr>
                  <w:rFonts w:ascii="微软雅黑" w:eastAsia="微软雅黑" w:hAnsi="微软雅黑"/>
                  <w:sz w:val="18"/>
                </w:rPr>
                <w:t>业务员根据目的地，将快件以中转中心</w:t>
              </w:r>
              <w:r>
                <w:rPr>
                  <w:rFonts w:ascii="微软雅黑" w:eastAsia="微软雅黑" w:hAnsi="微软雅黑" w:hint="eastAsia"/>
                  <w:sz w:val="18"/>
                </w:rPr>
                <w:t>或者营业厅</w:t>
              </w:r>
              <w:r>
                <w:rPr>
                  <w:rFonts w:ascii="微软雅黑" w:eastAsia="微软雅黑" w:hAnsi="微软雅黑"/>
                  <w:sz w:val="18"/>
                </w:rPr>
                <w:t>为单位进行分类，为每一类分别生成空装车单</w:t>
              </w:r>
            </w:ins>
          </w:p>
          <w:p w:rsidR="00706411" w:rsidRDefault="007349E7">
            <w:pPr>
              <w:pStyle w:val="11"/>
              <w:numPr>
                <w:ilvl w:val="0"/>
                <w:numId w:val="10"/>
              </w:numPr>
              <w:ind w:firstLineChars="0"/>
              <w:rPr>
                <w:ins w:id="364" w:author="Mouse" w:date="2015-10-21T16:34:00Z"/>
                <w:rFonts w:ascii="微软雅黑" w:eastAsia="微软雅黑" w:hAnsi="微软雅黑"/>
                <w:sz w:val="18"/>
              </w:rPr>
            </w:pPr>
            <w:ins w:id="365" w:author="Mouse" w:date="2015-10-21T16:34:00Z">
              <w:r>
                <w:rPr>
                  <w:rFonts w:ascii="微软雅黑" w:eastAsia="微软雅黑" w:hAnsi="微软雅黑"/>
                  <w:sz w:val="18"/>
                </w:rPr>
                <w:t>业务员将这类快递中的每个货物的订单号加入到相应装车单中</w:t>
              </w:r>
            </w:ins>
          </w:p>
          <w:p w:rsidR="00706411" w:rsidRDefault="007349E7">
            <w:pPr>
              <w:pStyle w:val="11"/>
              <w:numPr>
                <w:ilvl w:val="0"/>
                <w:numId w:val="10"/>
              </w:numPr>
              <w:ind w:firstLineChars="0"/>
              <w:rPr>
                <w:ins w:id="366" w:author="Mouse" w:date="2015-10-21T16:34:00Z"/>
                <w:rFonts w:ascii="微软雅黑" w:eastAsia="微软雅黑" w:hAnsi="微软雅黑"/>
                <w:sz w:val="18"/>
              </w:rPr>
            </w:pPr>
            <w:ins w:id="367" w:author="Mouse" w:date="2015-10-21T16:34:00Z">
              <w:r>
                <w:rPr>
                  <w:rFonts w:ascii="微软雅黑" w:eastAsia="微软雅黑" w:hAnsi="微软雅黑" w:hint="eastAsia"/>
                  <w:sz w:val="18"/>
                </w:rPr>
                <w:t>系统自动为每一条记录补足其余信息</w:t>
              </w:r>
              <w:r>
                <w:rPr>
                  <w:rFonts w:ascii="微软雅黑" w:eastAsia="微软雅黑" w:hAnsi="微软雅黑" w:hint="eastAsia"/>
                  <w:sz w:val="18"/>
                </w:rPr>
                <w:t>*</w:t>
              </w:r>
            </w:ins>
          </w:p>
          <w:p w:rsidR="00706411" w:rsidRDefault="007349E7">
            <w:pPr>
              <w:pStyle w:val="11"/>
              <w:numPr>
                <w:ilvl w:val="0"/>
                <w:numId w:val="10"/>
              </w:numPr>
              <w:ind w:firstLineChars="0"/>
              <w:rPr>
                <w:ins w:id="368" w:author="Mouse" w:date="2015-10-21T16:34:00Z"/>
                <w:rFonts w:ascii="微软雅黑" w:eastAsia="微软雅黑" w:hAnsi="微软雅黑"/>
                <w:sz w:val="18"/>
              </w:rPr>
            </w:pPr>
            <w:ins w:id="369" w:author="Mouse" w:date="2015-10-21T16:34:00Z">
              <w:r>
                <w:rPr>
                  <w:rFonts w:ascii="微软雅黑" w:eastAsia="微软雅黑" w:hAnsi="微软雅黑" w:hint="eastAsia"/>
                  <w:sz w:val="18"/>
                </w:rPr>
                <w:t>业务员手动填写必要信息</w:t>
              </w:r>
            </w:ins>
          </w:p>
          <w:p w:rsidR="00706411" w:rsidRDefault="007349E7">
            <w:pPr>
              <w:pStyle w:val="11"/>
              <w:numPr>
                <w:ilvl w:val="0"/>
                <w:numId w:val="10"/>
              </w:numPr>
              <w:ind w:firstLineChars="0"/>
              <w:rPr>
                <w:ins w:id="370" w:author="Mouse" w:date="2015-10-21T16:34:00Z"/>
                <w:rFonts w:ascii="微软雅黑" w:eastAsia="微软雅黑" w:hAnsi="微软雅黑"/>
                <w:sz w:val="18"/>
              </w:rPr>
            </w:pPr>
            <w:ins w:id="371" w:author="Mouse" w:date="2015-10-21T16:34:00Z">
              <w:r>
                <w:rPr>
                  <w:rFonts w:ascii="微软雅黑" w:eastAsia="微软雅黑" w:hAnsi="微软雅黑"/>
                  <w:sz w:val="18"/>
                </w:rPr>
                <w:t>系统自动为每一条记录生成运费</w:t>
              </w:r>
            </w:ins>
          </w:p>
          <w:p w:rsidR="00706411" w:rsidRDefault="007349E7">
            <w:pPr>
              <w:rPr>
                <w:ins w:id="372" w:author="Mouse" w:date="2015-10-21T16:34:00Z"/>
                <w:rFonts w:ascii="微软雅黑" w:eastAsia="微软雅黑" w:hAnsi="微软雅黑"/>
                <w:b/>
                <w:sz w:val="18"/>
              </w:rPr>
            </w:pPr>
            <w:ins w:id="373" w:author="Mouse" w:date="2015-10-21T16:34:00Z">
              <w:r>
                <w:rPr>
                  <w:rFonts w:ascii="微软雅黑" w:eastAsia="微软雅黑" w:hAnsi="微软雅黑"/>
                  <w:b/>
                  <w:sz w:val="18"/>
                </w:rPr>
                <w:t>扩展流程：</w:t>
              </w:r>
            </w:ins>
          </w:p>
          <w:p w:rsidR="00706411" w:rsidRDefault="007349E7">
            <w:pPr>
              <w:rPr>
                <w:ins w:id="374" w:author="Mouse" w:date="2015-10-21T16:34:00Z"/>
                <w:rFonts w:ascii="微软雅黑" w:eastAsia="微软雅黑" w:hAnsi="微软雅黑"/>
                <w:sz w:val="18"/>
              </w:rPr>
            </w:pPr>
            <w:ins w:id="375" w:author="Mouse" w:date="2015-10-21T16:34:00Z">
              <w:r>
                <w:rPr>
                  <w:rFonts w:ascii="微软雅黑" w:eastAsia="微软雅黑" w:hAnsi="微软雅黑"/>
                  <w:b/>
                  <w:sz w:val="18"/>
                </w:rPr>
                <w:t xml:space="preserve">  </w:t>
              </w:r>
              <w:r>
                <w:rPr>
                  <w:rFonts w:ascii="微软雅黑" w:eastAsia="微软雅黑" w:hAnsi="微软雅黑" w:hint="eastAsia"/>
                  <w:sz w:val="18"/>
                </w:rPr>
                <w:t>2a</w:t>
              </w:r>
              <w:r>
                <w:rPr>
                  <w:rFonts w:ascii="微软雅黑" w:eastAsia="微软雅黑" w:hAnsi="微软雅黑"/>
                  <w:sz w:val="18"/>
                </w:rPr>
                <w:t xml:space="preserve">. </w:t>
              </w:r>
              <w:r>
                <w:rPr>
                  <w:rFonts w:ascii="微软雅黑" w:eastAsia="微软雅黑" w:hAnsi="微软雅黑" w:hint="eastAsia"/>
                  <w:sz w:val="18"/>
                </w:rPr>
                <w:t>业务员没有添加任何订单就结束了装车单的输入</w:t>
              </w:r>
            </w:ins>
          </w:p>
          <w:p w:rsidR="00706411" w:rsidRDefault="007349E7">
            <w:pPr>
              <w:ind w:firstLine="360"/>
              <w:rPr>
                <w:ins w:id="376" w:author="Mouse" w:date="2015-10-21T16:34:00Z"/>
                <w:rFonts w:ascii="微软雅黑" w:eastAsia="微软雅黑" w:hAnsi="微软雅黑"/>
                <w:sz w:val="18"/>
              </w:rPr>
            </w:pPr>
            <w:ins w:id="377" w:author="Mouse" w:date="2015-10-21T16:34:00Z">
              <w:r>
                <w:rPr>
                  <w:rFonts w:ascii="微软雅黑" w:eastAsia="微软雅黑" w:hAnsi="微软雅黑" w:hint="eastAsia"/>
                  <w:sz w:val="18"/>
                </w:rPr>
                <w:t xml:space="preserve">2a1. </w:t>
              </w:r>
              <w:r>
                <w:rPr>
                  <w:rFonts w:ascii="微软雅黑" w:eastAsia="微软雅黑" w:hAnsi="微软雅黑" w:hint="eastAsia"/>
                  <w:sz w:val="18"/>
                </w:rPr>
                <w:t>系统不执行任何操作，不生成装车单，并通知业务员</w:t>
              </w:r>
            </w:ins>
          </w:p>
          <w:p w:rsidR="00706411" w:rsidRDefault="007349E7">
            <w:pPr>
              <w:rPr>
                <w:ins w:id="378" w:author="Mouse" w:date="2015-10-21T16:34:00Z"/>
                <w:rFonts w:ascii="微软雅黑" w:eastAsia="微软雅黑" w:hAnsi="微软雅黑"/>
                <w:sz w:val="18"/>
              </w:rPr>
            </w:pPr>
            <w:ins w:id="379" w:author="Mouse" w:date="2015-10-21T16:34:00Z">
              <w:r>
                <w:rPr>
                  <w:rFonts w:ascii="微软雅黑" w:eastAsia="微软雅黑" w:hAnsi="微软雅黑"/>
                  <w:sz w:val="18"/>
                </w:rPr>
                <w:t xml:space="preserve">  </w:t>
              </w:r>
              <w:r>
                <w:rPr>
                  <w:rFonts w:ascii="微软雅黑" w:eastAsia="微软雅黑" w:hAnsi="微软雅黑" w:hint="eastAsia"/>
                  <w:sz w:val="18"/>
                </w:rPr>
                <w:t>2b</w:t>
              </w:r>
              <w:r>
                <w:rPr>
                  <w:rFonts w:ascii="微软雅黑" w:eastAsia="微软雅黑" w:hAnsi="微软雅黑"/>
                  <w:sz w:val="18"/>
                </w:rPr>
                <w:t xml:space="preserve">. </w:t>
              </w:r>
              <w:r>
                <w:rPr>
                  <w:rFonts w:ascii="微软雅黑" w:eastAsia="微软雅黑" w:hAnsi="微软雅黑" w:hint="eastAsia"/>
                  <w:sz w:val="18"/>
                </w:rPr>
                <w:t>业务员添加的订单号已经存在于某个装车单中</w:t>
              </w:r>
            </w:ins>
          </w:p>
          <w:p w:rsidR="00706411" w:rsidRDefault="007349E7">
            <w:pPr>
              <w:ind w:firstLine="360"/>
              <w:rPr>
                <w:ins w:id="380" w:author="Mouse" w:date="2015-10-21T16:34:00Z"/>
                <w:rFonts w:ascii="微软雅黑" w:eastAsia="微软雅黑" w:hAnsi="微软雅黑"/>
                <w:sz w:val="18"/>
              </w:rPr>
            </w:pPr>
            <w:ins w:id="381" w:author="Mouse" w:date="2015-10-21T16:34:00Z">
              <w:r>
                <w:rPr>
                  <w:rFonts w:ascii="微软雅黑" w:eastAsia="微软雅黑" w:hAnsi="微软雅黑" w:hint="eastAsia"/>
                  <w:sz w:val="18"/>
                </w:rPr>
                <w:t>2b1.</w:t>
              </w:r>
              <w:r>
                <w:rPr>
                  <w:rFonts w:ascii="微软雅黑" w:eastAsia="微软雅黑" w:hAnsi="微软雅黑"/>
                  <w:sz w:val="18"/>
                </w:rPr>
                <w:t xml:space="preserve"> </w:t>
              </w:r>
              <w:r>
                <w:rPr>
                  <w:rFonts w:ascii="微软雅黑" w:eastAsia="微软雅黑" w:hAnsi="微软雅黑" w:hint="eastAsia"/>
                  <w:sz w:val="18"/>
                </w:rPr>
                <w:t>系统通知业务员订单已经存在于装车单中，不将订单加入到装车单中</w:t>
              </w:r>
            </w:ins>
          </w:p>
          <w:p w:rsidR="00706411" w:rsidRDefault="007349E7">
            <w:pPr>
              <w:rPr>
                <w:ins w:id="382" w:author="Mouse" w:date="2015-10-21T16:34:00Z"/>
                <w:rFonts w:ascii="微软雅黑" w:eastAsia="微软雅黑" w:hAnsi="微软雅黑"/>
                <w:sz w:val="18"/>
              </w:rPr>
            </w:pPr>
            <w:ins w:id="383" w:author="Mouse" w:date="2015-10-21T16:34:00Z">
              <w:r>
                <w:rPr>
                  <w:rFonts w:ascii="微软雅黑" w:eastAsia="微软雅黑" w:hAnsi="微软雅黑"/>
                  <w:sz w:val="18"/>
                </w:rPr>
                <w:t xml:space="preserve">  </w:t>
              </w:r>
              <w:r>
                <w:rPr>
                  <w:rFonts w:ascii="微软雅黑" w:eastAsia="微软雅黑" w:hAnsi="微软雅黑" w:hint="eastAsia"/>
                  <w:sz w:val="18"/>
                </w:rPr>
                <w:t>4a</w:t>
              </w:r>
              <w:r>
                <w:rPr>
                  <w:rFonts w:ascii="微软雅黑" w:eastAsia="微软雅黑" w:hAnsi="微软雅黑"/>
                  <w:sz w:val="18"/>
                </w:rPr>
                <w:t xml:space="preserve">. </w:t>
              </w:r>
              <w:r>
                <w:rPr>
                  <w:rFonts w:ascii="微软雅黑" w:eastAsia="微软雅黑" w:hAnsi="微软雅黑" w:hint="eastAsia"/>
                  <w:sz w:val="18"/>
                </w:rPr>
                <w:t>业务员部分信息没有填写</w:t>
              </w:r>
            </w:ins>
          </w:p>
          <w:p w:rsidR="00706411" w:rsidRDefault="007349E7">
            <w:pPr>
              <w:rPr>
                <w:ins w:id="384" w:author="Mouse" w:date="2015-10-21T16:34:00Z"/>
                <w:rFonts w:ascii="微软雅黑" w:eastAsia="微软雅黑" w:hAnsi="微软雅黑"/>
                <w:sz w:val="18"/>
              </w:rPr>
            </w:pPr>
            <w:ins w:id="385" w:author="Mouse" w:date="2015-10-21T16:34:00Z">
              <w:r>
                <w:rPr>
                  <w:rFonts w:ascii="微软雅黑" w:eastAsia="微软雅黑" w:hAnsi="微软雅黑"/>
                  <w:sz w:val="18"/>
                </w:rPr>
                <w:t xml:space="preserve">    4a1. </w:t>
              </w:r>
              <w:r>
                <w:rPr>
                  <w:rFonts w:ascii="微软雅黑" w:eastAsia="微软雅黑" w:hAnsi="微软雅黑" w:hint="eastAsia"/>
                  <w:sz w:val="18"/>
                </w:rPr>
                <w:t>系统拒绝保存生成装车单，要求填写</w:t>
              </w:r>
            </w:ins>
          </w:p>
          <w:p w:rsidR="00706411" w:rsidRDefault="007349E7">
            <w:pPr>
              <w:rPr>
                <w:ins w:id="386" w:author="Mouse" w:date="2015-10-21T16:34:00Z"/>
                <w:rFonts w:ascii="微软雅黑" w:eastAsia="微软雅黑" w:hAnsi="微软雅黑"/>
                <w:b/>
                <w:sz w:val="18"/>
              </w:rPr>
            </w:pPr>
            <w:ins w:id="387" w:author="Mouse" w:date="2015-10-21T16:34:00Z">
              <w:r>
                <w:rPr>
                  <w:rFonts w:ascii="微软雅黑" w:eastAsia="微软雅黑" w:hAnsi="微软雅黑"/>
                  <w:b/>
                  <w:sz w:val="18"/>
                </w:rPr>
                <w:t>字段列表：</w:t>
              </w:r>
            </w:ins>
          </w:p>
          <w:p w:rsidR="00706411" w:rsidRDefault="007349E7">
            <w:pPr>
              <w:rPr>
                <w:ins w:id="388" w:author="Mouse" w:date="2015-10-21T16:34:00Z"/>
                <w:rFonts w:ascii="微软雅黑" w:eastAsia="微软雅黑" w:hAnsi="微软雅黑"/>
                <w:sz w:val="18"/>
              </w:rPr>
            </w:pPr>
            <w:ins w:id="389" w:author="Mouse" w:date="2015-10-21T16:34:00Z">
              <w:r>
                <w:rPr>
                  <w:rFonts w:ascii="微软雅黑" w:eastAsia="微软雅黑" w:hAnsi="微软雅黑" w:hint="eastAsia"/>
                  <w:b/>
                  <w:sz w:val="18"/>
                </w:rPr>
                <w:t xml:space="preserve">  </w:t>
              </w:r>
              <w:r>
                <w:rPr>
                  <w:rFonts w:ascii="微软雅黑" w:eastAsia="微软雅黑" w:hAnsi="微软雅黑" w:hint="eastAsia"/>
                  <w:sz w:val="18"/>
                </w:rPr>
                <w:t xml:space="preserve">3. </w:t>
              </w:r>
              <w:r>
                <w:rPr>
                  <w:rFonts w:ascii="微软雅黑" w:eastAsia="微软雅黑" w:hAnsi="微软雅黑" w:hint="eastAsia"/>
                  <w:sz w:val="18"/>
                </w:rPr>
                <w:t>装车单</w:t>
              </w:r>
              <w:r>
                <w:rPr>
                  <w:rFonts w:ascii="微软雅黑" w:eastAsia="微软雅黑" w:hAnsi="微软雅黑" w:hint="eastAsia"/>
                  <w:sz w:val="18"/>
                </w:rPr>
                <w:t>=</w:t>
              </w:r>
              <w:r>
                <w:rPr>
                  <w:rFonts w:ascii="微软雅黑" w:eastAsia="微软雅黑" w:hAnsi="微软雅黑" w:hint="eastAsia"/>
                  <w:sz w:val="18"/>
                </w:rPr>
                <w:t>装车日期</w:t>
              </w:r>
              <w:r>
                <w:rPr>
                  <w:rFonts w:ascii="微软雅黑" w:eastAsia="微软雅黑" w:hAnsi="微软雅黑" w:hint="eastAsia"/>
                  <w:sz w:val="18"/>
                </w:rPr>
                <w:t>+</w:t>
              </w:r>
              <w:r>
                <w:rPr>
                  <w:rFonts w:ascii="微软雅黑" w:eastAsia="微软雅黑" w:hAnsi="微软雅黑" w:hint="eastAsia"/>
                  <w:sz w:val="18"/>
                </w:rPr>
                <w:t>本营业厅编号</w:t>
              </w:r>
              <w:r>
                <w:rPr>
                  <w:rFonts w:ascii="微软雅黑" w:eastAsia="微软雅黑" w:hAnsi="微软雅黑" w:hint="eastAsia"/>
                  <w:sz w:val="18"/>
                </w:rPr>
                <w:t>+</w:t>
              </w:r>
              <w:r>
                <w:rPr>
                  <w:rFonts w:ascii="微软雅黑" w:eastAsia="微软雅黑" w:hAnsi="微软雅黑" w:hint="eastAsia"/>
                  <w:sz w:val="18"/>
                </w:rPr>
                <w:t>汽运编号</w:t>
              </w:r>
              <w:r>
                <w:rPr>
                  <w:rFonts w:ascii="微软雅黑" w:eastAsia="微软雅黑" w:hAnsi="微软雅黑" w:hint="eastAsia"/>
                  <w:sz w:val="18"/>
                </w:rPr>
                <w:t>+</w:t>
              </w:r>
              <w:r>
                <w:rPr>
                  <w:rFonts w:ascii="微软雅黑" w:eastAsia="微软雅黑" w:hAnsi="微软雅黑" w:hint="eastAsia"/>
                  <w:sz w:val="18"/>
                </w:rPr>
                <w:t>到达低（编号</w:t>
              </w:r>
              <w:r>
                <w:rPr>
                  <w:rFonts w:ascii="微软雅黑" w:eastAsia="微软雅黑" w:hAnsi="微软雅黑" w:hint="eastAsia"/>
                  <w:sz w:val="18"/>
                </w:rPr>
                <w:t>?</w:t>
              </w:r>
              <w:r>
                <w:rPr>
                  <w:rFonts w:ascii="微软雅黑" w:eastAsia="微软雅黑" w:hAnsi="微软雅黑" w:hint="eastAsia"/>
                  <w:sz w:val="18"/>
                </w:rPr>
                <w:t>）</w:t>
              </w:r>
              <w:r>
                <w:rPr>
                  <w:rFonts w:ascii="微软雅黑" w:eastAsia="微软雅黑" w:hAnsi="微软雅黑" w:hint="eastAsia"/>
                  <w:sz w:val="18"/>
                </w:rPr>
                <w:t>+</w:t>
              </w:r>
              <w:r>
                <w:rPr>
                  <w:rFonts w:ascii="微软雅黑" w:eastAsia="微软雅黑" w:hAnsi="微软雅黑" w:hint="eastAsia"/>
                  <w:sz w:val="18"/>
                </w:rPr>
                <w:t>车辆代号</w:t>
              </w:r>
              <w:r>
                <w:rPr>
                  <w:rFonts w:ascii="微软雅黑" w:eastAsia="微软雅黑" w:hAnsi="微软雅黑" w:hint="eastAsia"/>
                  <w:sz w:val="18"/>
                </w:rPr>
                <w:t>+</w:t>
              </w:r>
              <w:r>
                <w:rPr>
                  <w:rFonts w:ascii="微软雅黑" w:eastAsia="微软雅黑" w:hAnsi="微软雅黑" w:hint="eastAsia"/>
                  <w:sz w:val="18"/>
                </w:rPr>
                <w:t>监装员</w:t>
              </w:r>
              <w:r>
                <w:rPr>
                  <w:rFonts w:ascii="微软雅黑" w:eastAsia="微软雅黑" w:hAnsi="微软雅黑" w:hint="eastAsia"/>
                  <w:sz w:val="18"/>
                </w:rPr>
                <w:t>+</w:t>
              </w:r>
              <w:r>
                <w:rPr>
                  <w:rFonts w:ascii="微软雅黑" w:eastAsia="微软雅黑" w:hAnsi="微软雅黑" w:hint="eastAsia"/>
                  <w:sz w:val="18"/>
                </w:rPr>
                <w:t>押运员</w:t>
              </w:r>
              <w:r>
                <w:rPr>
                  <w:rFonts w:ascii="微软雅黑" w:eastAsia="微软雅黑" w:hAnsi="微软雅黑" w:hint="eastAsia"/>
                  <w:sz w:val="18"/>
                </w:rPr>
                <w:t>+</w:t>
              </w:r>
              <w:r>
                <w:rPr>
                  <w:rFonts w:ascii="微软雅黑" w:eastAsia="微软雅黑" w:hAnsi="微软雅黑" w:hint="eastAsia"/>
                  <w:sz w:val="18"/>
                </w:rPr>
                <w:t>订单号（不要像说明里面给的那样，要为每一条订单号都单独生成以上所有信息</w:t>
              </w:r>
              <w:r>
                <w:rPr>
                  <w:rFonts w:ascii="微软雅黑" w:eastAsia="微软雅黑" w:hAnsi="微软雅黑"/>
                  <w:sz w:val="18"/>
                </w:rPr>
                <w:t>）</w:t>
              </w:r>
              <w:r>
                <w:rPr>
                  <w:rFonts w:ascii="微软雅黑" w:eastAsia="微软雅黑" w:hAnsi="微软雅黑" w:hint="eastAsia"/>
                  <w:sz w:val="18"/>
                </w:rPr>
                <w:t>+</w:t>
              </w:r>
              <w:r>
                <w:rPr>
                  <w:rFonts w:ascii="微软雅黑" w:eastAsia="微软雅黑" w:hAnsi="微软雅黑" w:hint="eastAsia"/>
                  <w:sz w:val="18"/>
                </w:rPr>
                <w:t>运费</w:t>
              </w:r>
            </w:ins>
          </w:p>
        </w:tc>
      </w:tr>
      <w:tr w:rsidR="00706411">
        <w:trPr>
          <w:ins w:id="390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ins w:id="391" w:author="Mouse" w:date="2015-10-21T16:34:00Z"/>
                <w:rFonts w:ascii="微软雅黑" w:eastAsia="微软雅黑" w:hAnsi="微软雅黑"/>
                <w:b/>
                <w:sz w:val="20"/>
              </w:rPr>
            </w:pPr>
            <w:ins w:id="392" w:author="Mouse" w:date="2015-10-21T16:34:00Z">
              <w:r>
                <w:rPr>
                  <w:rFonts w:ascii="微软雅黑" w:eastAsia="微软雅黑" w:hAnsi="微软雅黑"/>
                  <w:b/>
                  <w:sz w:val="20"/>
                </w:rPr>
                <w:t>特殊要求：</w:t>
              </w:r>
            </w:ins>
          </w:p>
        </w:tc>
      </w:tr>
      <w:tr w:rsidR="00706411">
        <w:trPr>
          <w:ins w:id="393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394" w:author="Mouse" w:date="2015-10-21T16:34:00Z"/>
                <w:rFonts w:ascii="微软雅黑" w:eastAsia="微软雅黑" w:hAnsi="微软雅黑"/>
                <w:sz w:val="20"/>
              </w:rPr>
            </w:pPr>
            <w:ins w:id="395" w:author="Mouse" w:date="2015-10-21T16:34:00Z">
              <w:r>
                <w:rPr>
                  <w:rFonts w:ascii="微软雅黑" w:eastAsia="微软雅黑" w:hAnsi="微软雅黑" w:hint="eastAsia"/>
                  <w:sz w:val="16"/>
                </w:rPr>
                <w:lastRenderedPageBreak/>
                <w:t>无</w:t>
              </w:r>
            </w:ins>
          </w:p>
        </w:tc>
      </w:tr>
      <w:tr w:rsidR="00706411">
        <w:trPr>
          <w:ins w:id="396" w:author="Mouse" w:date="2015-10-21T16:34:00Z"/>
        </w:trPr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ins w:id="397" w:author="Mouse" w:date="2015-10-21T16:34:00Z"/>
                <w:rFonts w:ascii="微软雅黑" w:eastAsia="微软雅黑" w:hAnsi="微软雅黑"/>
                <w:sz w:val="18"/>
              </w:rPr>
            </w:pPr>
            <w:ins w:id="398" w:author="Mouse" w:date="2015-10-21T16:34:00Z">
              <w:r>
                <w:rPr>
                  <w:rFonts w:ascii="微软雅黑" w:eastAsia="微软雅黑" w:hAnsi="微软雅黑"/>
                  <w:sz w:val="18"/>
                </w:rPr>
                <w:t>孙浩</w:t>
              </w:r>
            </w:ins>
          </w:p>
        </w:tc>
      </w:tr>
    </w:tbl>
    <w:p w:rsidR="00706411" w:rsidRDefault="00706411">
      <w:pPr>
        <w:rPr>
          <w:rFonts w:ascii="微软雅黑" w:eastAsia="微软雅黑" w:hAnsi="微软雅黑"/>
        </w:rPr>
      </w:pPr>
    </w:p>
    <w:p w:rsidR="00706411" w:rsidRDefault="007349E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706411" w:rsidRDefault="007349E7">
      <w:pPr>
        <w:pStyle w:val="3"/>
        <w:rPr>
          <w:rFonts w:ascii="微软雅黑" w:eastAsia="微软雅黑" w:hAnsi="微软雅黑"/>
        </w:rPr>
      </w:pPr>
      <w:bookmarkStart w:id="399" w:name="_Toc439701717"/>
      <w:r>
        <w:rPr>
          <w:rFonts w:ascii="微软雅黑" w:eastAsia="微软雅黑" w:hAnsi="微软雅黑" w:hint="eastAsia"/>
        </w:rPr>
        <w:lastRenderedPageBreak/>
        <w:t>UC_7_1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签收</w:t>
      </w:r>
      <w:bookmarkEnd w:id="399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706411"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用例编号：</w:t>
            </w:r>
            <w:r>
              <w:rPr>
                <w:rFonts w:ascii="微软雅黑" w:eastAsia="微软雅黑" w:hAnsi="微软雅黑"/>
                <w:b/>
                <w:sz w:val="20"/>
              </w:rPr>
              <w:t>UC_7_1</w:t>
            </w:r>
          </w:p>
        </w:tc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>签收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简要说明：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快递员派件后，收件人收到货物并确认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执行者：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快递员执行，收件人参与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触发条件：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收件人签收货物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前置条件：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无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后置条件：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系统更新订单的文件记录，更新操作日志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优先级：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事件流程：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706411" w:rsidRDefault="007349E7">
            <w:pPr>
              <w:pStyle w:val="11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快递员选择签收操作</w:t>
            </w:r>
          </w:p>
          <w:p w:rsidR="00706411" w:rsidRDefault="007349E7">
            <w:pPr>
              <w:pStyle w:val="11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系统提示快递员输入订单号</w:t>
            </w:r>
          </w:p>
          <w:p w:rsidR="00706411" w:rsidRDefault="007349E7">
            <w:pPr>
              <w:pStyle w:val="11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系统找到快递单信息，更新快递单的物流信息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3a. </w:t>
            </w:r>
            <w:r>
              <w:rPr>
                <w:rFonts w:ascii="微软雅黑" w:eastAsia="微软雅黑" w:hAnsi="微软雅黑" w:hint="eastAsia"/>
                <w:sz w:val="18"/>
              </w:rPr>
              <w:t>该订单号不存在或已被签收</w:t>
            </w:r>
          </w:p>
          <w:p w:rsidR="00706411" w:rsidRDefault="007349E7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3a1. </w:t>
            </w:r>
            <w:r>
              <w:rPr>
                <w:rFonts w:ascii="微软雅黑" w:eastAsia="微软雅黑" w:hAnsi="微软雅黑" w:hint="eastAsia"/>
                <w:sz w:val="18"/>
              </w:rPr>
              <w:t>系统提示快递员订单号不存在或者已经被签收，提示重新输入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3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b. </w:t>
            </w:r>
            <w:r>
              <w:rPr>
                <w:rFonts w:ascii="微软雅黑" w:eastAsia="微软雅黑" w:hAnsi="微软雅黑" w:hint="eastAsia"/>
                <w:sz w:val="18"/>
              </w:rPr>
              <w:t>订单号格式不正确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3</w:t>
            </w:r>
            <w:r>
              <w:rPr>
                <w:rFonts w:ascii="微软雅黑" w:eastAsia="微软雅黑" w:hAnsi="微软雅黑"/>
                <w:sz w:val="18"/>
              </w:rPr>
              <w:t xml:space="preserve">a2. </w:t>
            </w:r>
            <w:r>
              <w:rPr>
                <w:rFonts w:ascii="微软雅黑" w:eastAsia="微软雅黑" w:hAnsi="微软雅黑" w:hint="eastAsia"/>
                <w:sz w:val="18"/>
              </w:rPr>
              <w:t>系统提示快递员订单号格式不正确，提示重新输入</w:t>
            </w:r>
          </w:p>
          <w:p w:rsidR="00706411" w:rsidRDefault="007349E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特殊要求：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18"/>
              </w:rPr>
              <w:t>描述与该用例相关的非功能性需求（性能、可靠性、可用性、扩展性）和设计约束（操作系统、开发工具等）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孙浩</w:t>
            </w:r>
          </w:p>
        </w:tc>
      </w:tr>
    </w:tbl>
    <w:p w:rsidR="00706411" w:rsidRDefault="00240D68">
      <w:pPr>
        <w:pStyle w:val="3"/>
        <w:rPr>
          <w:rFonts w:ascii="微软雅黑" w:eastAsia="微软雅黑" w:hAnsi="微软雅黑"/>
        </w:rPr>
      </w:pPr>
      <w:bookmarkStart w:id="400" w:name="_Toc439701718"/>
      <w:r>
        <w:rPr>
          <w:rFonts w:ascii="微软雅黑" w:eastAsia="微软雅黑" w:hAnsi="微软雅黑" w:hint="eastAsia"/>
        </w:rPr>
        <w:lastRenderedPageBreak/>
        <w:t>UC_8_3</w:t>
      </w:r>
      <w:r w:rsidR="007349E7">
        <w:rPr>
          <w:rFonts w:ascii="微软雅黑" w:eastAsia="微软雅黑" w:hAnsi="微软雅黑"/>
        </w:rPr>
        <w:t xml:space="preserve"> </w:t>
      </w:r>
      <w:r w:rsidR="007349E7">
        <w:rPr>
          <w:rFonts w:ascii="微软雅黑" w:eastAsia="微软雅黑" w:hAnsi="微软雅黑"/>
        </w:rPr>
        <w:t>司机信息管理</w:t>
      </w:r>
      <w:bookmarkEnd w:id="400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012CB5" w:rsidTr="008F49CB">
        <w:tc>
          <w:tcPr>
            <w:tcW w:w="4138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C4BC96" w:themeFill="background2" w:themeFillShade="BF"/>
          </w:tcPr>
          <w:p w:rsidR="00012CB5" w:rsidRDefault="00012CB5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</w:t>
            </w:r>
            <w:r w:rsidR="009C21AC">
              <w:rPr>
                <w:rFonts w:ascii="微软雅黑" w:eastAsia="微软雅黑" w:hAnsi="微软雅黑"/>
                <w:b/>
              </w:rPr>
              <w:t>UC_8_3</w:t>
            </w:r>
          </w:p>
        </w:tc>
        <w:tc>
          <w:tcPr>
            <w:tcW w:w="4138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C4BC96" w:themeFill="background2" w:themeFillShade="BF"/>
          </w:tcPr>
          <w:p w:rsidR="00012CB5" w:rsidRDefault="00012CB5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</w:rPr>
              <w:t>司机信息管理</w:t>
            </w:r>
          </w:p>
        </w:tc>
      </w:tr>
      <w:tr w:rsidR="00012CB5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012CB5" w:rsidRDefault="00012CB5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012CB5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012CB5" w:rsidRDefault="00012CB5" w:rsidP="008F49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对本营业厅下属的所有司机信息进行增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查操作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012CB5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012CB5" w:rsidRDefault="00012CB5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012CB5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012CB5" w:rsidRDefault="00012CB5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营业厅业务员</w:t>
            </w:r>
          </w:p>
        </w:tc>
      </w:tr>
      <w:tr w:rsidR="00012CB5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012CB5" w:rsidRDefault="00012CB5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012CB5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012CB5" w:rsidRDefault="00012CB5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012CB5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012CB5" w:rsidRDefault="00012CB5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012CB5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012CB5" w:rsidRDefault="00012CB5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营业厅业务员正确登陆并授权</w:t>
            </w:r>
            <w:r>
              <w:rPr>
                <w:rFonts w:ascii="微软雅黑" w:eastAsia="微软雅黑" w:hAnsi="微软雅黑" w:hint="eastAsia"/>
                <w:sz w:val="18"/>
              </w:rPr>
              <w:t>。</w:t>
            </w:r>
          </w:p>
        </w:tc>
      </w:tr>
      <w:tr w:rsidR="00012CB5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012CB5" w:rsidRDefault="00012CB5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012CB5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012CB5" w:rsidRDefault="00012CB5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信息进行增</w:t>
            </w:r>
            <w:r>
              <w:rPr>
                <w:rFonts w:ascii="微软雅黑" w:eastAsia="微软雅黑" w:hAnsi="微软雅黑" w:hint="eastAsia"/>
                <w:sz w:val="18"/>
              </w:rPr>
              <w:t>、</w:t>
            </w:r>
            <w:r>
              <w:rPr>
                <w:rFonts w:ascii="微软雅黑" w:eastAsia="微软雅黑" w:hAnsi="微软雅黑"/>
                <w:sz w:val="18"/>
              </w:rPr>
              <w:t>删</w:t>
            </w:r>
            <w:r>
              <w:rPr>
                <w:rFonts w:ascii="微软雅黑" w:eastAsia="微软雅黑" w:hAnsi="微软雅黑" w:hint="eastAsia"/>
                <w:sz w:val="18"/>
              </w:rPr>
              <w:t>、</w:t>
            </w:r>
            <w:r>
              <w:rPr>
                <w:rFonts w:ascii="微软雅黑" w:eastAsia="微软雅黑" w:hAnsi="微软雅黑"/>
                <w:sz w:val="18"/>
              </w:rPr>
              <w:t>改后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系统自动更新司机信息表</w:t>
            </w:r>
            <w:r>
              <w:rPr>
                <w:rFonts w:ascii="微软雅黑" w:eastAsia="微软雅黑" w:hAnsi="微软雅黑" w:hint="eastAsia"/>
                <w:sz w:val="18"/>
              </w:rPr>
              <w:t>，以及操作日志</w:t>
            </w:r>
          </w:p>
        </w:tc>
      </w:tr>
      <w:tr w:rsidR="00012CB5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BFBFBF" w:themeFill="background1" w:themeFillShade="BF"/>
          </w:tcPr>
          <w:p w:rsidR="00012CB5" w:rsidRDefault="00012CB5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</w:t>
            </w:r>
            <w:r>
              <w:rPr>
                <w:rFonts w:ascii="微软雅黑" w:eastAsia="微软雅黑" w:hAnsi="微软雅黑" w:hint="eastAsia"/>
                <w:b/>
              </w:rPr>
              <w:t>：</w:t>
            </w:r>
          </w:p>
        </w:tc>
      </w:tr>
      <w:tr w:rsidR="00012CB5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012CB5" w:rsidRDefault="00012CB5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高</w:t>
            </w:r>
          </w:p>
        </w:tc>
      </w:tr>
      <w:tr w:rsidR="00012CB5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012CB5" w:rsidRDefault="00012CB5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012CB5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012CB5" w:rsidRDefault="00012CB5" w:rsidP="008F49C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012CB5" w:rsidRDefault="00012CB5" w:rsidP="00012CB5">
            <w:pPr>
              <w:pStyle w:val="11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营业厅业务员申请对司机信息表进行操作</w:t>
            </w:r>
          </w:p>
          <w:p w:rsidR="00012CB5" w:rsidRDefault="00012CB5" w:rsidP="00012CB5">
            <w:pPr>
              <w:pStyle w:val="11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系统显示司机简要信息列表</w:t>
            </w:r>
          </w:p>
          <w:p w:rsidR="00012CB5" w:rsidRDefault="00012CB5" w:rsidP="00012CB5">
            <w:pPr>
              <w:pStyle w:val="11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业务员申请对某司机信息进行操作</w:t>
            </w:r>
          </w:p>
          <w:p w:rsidR="00012CB5" w:rsidRDefault="00012CB5" w:rsidP="00012CB5">
            <w:pPr>
              <w:pStyle w:val="11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系统显示该司机详细信息</w:t>
            </w:r>
          </w:p>
          <w:p w:rsidR="00012CB5" w:rsidRDefault="00012CB5" w:rsidP="00012CB5">
            <w:pPr>
              <w:pStyle w:val="11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业务员进行相应操作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操作结束后申请保存更改</w:t>
            </w:r>
          </w:p>
          <w:p w:rsidR="00012CB5" w:rsidRDefault="00012CB5" w:rsidP="00012CB5">
            <w:pPr>
              <w:pStyle w:val="11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系统反馈信息更改结果</w:t>
            </w:r>
            <w:r>
              <w:rPr>
                <w:rFonts w:ascii="微软雅黑" w:eastAsia="微软雅黑" w:hAnsi="微软雅黑" w:hint="eastAsia"/>
                <w:sz w:val="18"/>
              </w:rPr>
              <w:t>（成功或失败），关闭当前司机详细信息，返回简要信息列表</w:t>
            </w:r>
          </w:p>
          <w:p w:rsidR="00012CB5" w:rsidRDefault="00012CB5" w:rsidP="008F49C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012CB5" w:rsidRDefault="00012CB5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</w:rPr>
              <w:t>3a. 业务员要求增加一条司机信息</w:t>
            </w:r>
          </w:p>
          <w:p w:rsidR="00012CB5" w:rsidRDefault="00012CB5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3a1. 系统显示一个空白司机信息表并设置成可编辑状态</w:t>
            </w:r>
          </w:p>
          <w:p w:rsidR="00012CB5" w:rsidRDefault="00012CB5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3a2. 业务员输入所有信息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并确认</w:t>
            </w:r>
          </w:p>
          <w:p w:rsidR="00012CB5" w:rsidRDefault="00012CB5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</w:t>
            </w:r>
            <w:r>
              <w:rPr>
                <w:rFonts w:ascii="微软雅黑" w:eastAsia="微软雅黑" w:hAnsi="微软雅黑"/>
                <w:sz w:val="18"/>
              </w:rPr>
              <w:t>3. 系统检查输入信息格式是否正确</w:t>
            </w:r>
            <w:r>
              <w:rPr>
                <w:rFonts w:ascii="微软雅黑" w:eastAsia="微软雅黑" w:hAnsi="微软雅黑" w:hint="eastAsia"/>
                <w:sz w:val="18"/>
              </w:rPr>
              <w:t>，若正确提示保存成功，若错误，提示继续输入</w:t>
            </w:r>
          </w:p>
          <w:p w:rsidR="00012CB5" w:rsidRDefault="00012CB5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</w:t>
            </w:r>
            <w:r>
              <w:rPr>
                <w:rFonts w:ascii="微软雅黑" w:eastAsia="微软雅黑" w:hAnsi="微软雅黑"/>
                <w:sz w:val="18"/>
              </w:rPr>
              <w:t>4. 业务员确认保存</w:t>
            </w:r>
          </w:p>
          <w:p w:rsidR="00012CB5" w:rsidRDefault="00012CB5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</w:t>
            </w:r>
            <w:r>
              <w:rPr>
                <w:rFonts w:ascii="微软雅黑" w:eastAsia="微软雅黑" w:hAnsi="微软雅黑"/>
                <w:sz w:val="18"/>
              </w:rPr>
              <w:t>5. 系统保存该条司机信息</w:t>
            </w:r>
          </w:p>
          <w:p w:rsidR="00012CB5" w:rsidRDefault="00012CB5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</w:rPr>
              <w:t>5a. 业务员要求修改当前司机详细信息</w:t>
            </w:r>
          </w:p>
          <w:p w:rsidR="00012CB5" w:rsidRDefault="00012CB5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5a1. 系统将该表设置成可编辑状态</w:t>
            </w:r>
          </w:p>
          <w:p w:rsidR="00012CB5" w:rsidRDefault="00012CB5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5a2. 业务员输入修改信息</w:t>
            </w:r>
          </w:p>
          <w:p w:rsidR="00012CB5" w:rsidRDefault="00012CB5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5a3. 系统检查输入信息格式是否正确</w:t>
            </w:r>
          </w:p>
          <w:p w:rsidR="00012CB5" w:rsidRDefault="00012CB5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5a4. 业务员要求保存修改</w:t>
            </w:r>
          </w:p>
          <w:p w:rsidR="00012CB5" w:rsidRDefault="00012CB5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5a5. 系统修改信息后，返回修改结果</w:t>
            </w:r>
          </w:p>
          <w:p w:rsidR="00012CB5" w:rsidRDefault="00012CB5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 xml:space="preserve"> 5b. 业务员要求删除当前司机</w:t>
            </w:r>
          </w:p>
          <w:p w:rsidR="00012CB5" w:rsidRDefault="00012CB5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5b1. 系统提示是否确认删除</w:t>
            </w:r>
          </w:p>
          <w:p w:rsidR="00012CB5" w:rsidRDefault="00012CB5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5b2. 业务员确认删除</w:t>
            </w:r>
          </w:p>
          <w:p w:rsidR="00012CB5" w:rsidRDefault="00012CB5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5b3. 系统删除该条信息，并返回修改结果</w:t>
            </w:r>
          </w:p>
          <w:p w:rsidR="00012CB5" w:rsidRDefault="00012CB5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</w:t>
            </w:r>
          </w:p>
          <w:p w:rsidR="00012CB5" w:rsidRDefault="00012CB5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5d. 业务员修改后未申请保存更改即关闭信息表</w:t>
            </w:r>
          </w:p>
          <w:p w:rsidR="00012CB5" w:rsidRDefault="00012CB5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</w:t>
            </w:r>
            <w:r>
              <w:rPr>
                <w:rFonts w:ascii="微软雅黑" w:eastAsia="微软雅黑" w:hAnsi="微软雅黑"/>
                <w:sz w:val="18"/>
              </w:rPr>
              <w:t>d1. 系统提示信息未保存</w:t>
            </w:r>
          </w:p>
          <w:p w:rsidR="00012CB5" w:rsidRDefault="00012CB5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5d2</w:t>
            </w:r>
            <w:r>
              <w:rPr>
                <w:rFonts w:ascii="微软雅黑" w:eastAsia="微软雅黑" w:hAnsi="微软雅黑" w:hint="eastAsia"/>
                <w:sz w:val="18"/>
              </w:rPr>
              <w:t>. 业务员确认</w:t>
            </w:r>
          </w:p>
          <w:p w:rsidR="00012CB5" w:rsidRDefault="00012CB5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5d</w:t>
            </w:r>
            <w:r>
              <w:rPr>
                <w:rFonts w:ascii="微软雅黑" w:eastAsia="微软雅黑" w:hAnsi="微软雅黑"/>
                <w:sz w:val="18"/>
              </w:rPr>
              <w:t>3. 系统关闭该司机详细信息</w:t>
            </w:r>
          </w:p>
          <w:p w:rsidR="00012CB5" w:rsidRDefault="00012CB5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</w:t>
            </w:r>
          </w:p>
          <w:p w:rsidR="00012CB5" w:rsidRDefault="00012CB5" w:rsidP="008F49CB">
            <w:pPr>
              <w:rPr>
                <w:rFonts w:ascii="微软雅黑" w:eastAsia="微软雅黑" w:hAnsi="微软雅黑"/>
                <w:sz w:val="18"/>
              </w:rPr>
            </w:pPr>
          </w:p>
          <w:p w:rsidR="00012CB5" w:rsidRDefault="00012CB5" w:rsidP="008F49C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012CB5" w:rsidRDefault="00012CB5" w:rsidP="008F49CB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 w:rsidRPr="00012CB5">
              <w:rPr>
                <w:rFonts w:ascii="微软雅黑" w:eastAsia="微软雅黑" w:hAnsi="微软雅黑" w:hint="eastAsia"/>
                <w:sz w:val="18"/>
                <w:highlight w:val="lightGray"/>
              </w:rPr>
              <w:t>1.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司机简要信息列表：司机编号+姓名+工作状态（“货运”，“空闲”）</w:t>
            </w:r>
          </w:p>
          <w:p w:rsidR="00012CB5" w:rsidRDefault="00012CB5" w:rsidP="008F49CB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</w:t>
            </w:r>
            <w:r>
              <w:rPr>
                <w:rFonts w:ascii="微软雅黑" w:eastAsia="微软雅黑" w:hAnsi="微软雅黑"/>
                <w:sz w:val="18"/>
              </w:rPr>
              <w:t xml:space="preserve"> 司机详细信息</w:t>
            </w:r>
            <w:r>
              <w:rPr>
                <w:rFonts w:ascii="微软雅黑" w:eastAsia="微软雅黑" w:hAnsi="微软雅黑" w:hint="eastAsia"/>
                <w:sz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司机编号（城市编号（电话号码区号南京025）+营业厅编号（000三位数字）+000三位数字、姓名、出生日期、身份证号、手机 、性别、行驶证期限</w:t>
            </w:r>
          </w:p>
          <w:p w:rsidR="00012CB5" w:rsidRDefault="00012CB5" w:rsidP="008F49CB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 操作：增、删、改、查</w:t>
            </w:r>
          </w:p>
        </w:tc>
      </w:tr>
      <w:tr w:rsidR="00012CB5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012CB5" w:rsidRDefault="00012CB5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特殊要求：</w:t>
            </w:r>
          </w:p>
        </w:tc>
      </w:tr>
      <w:tr w:rsidR="00012CB5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012CB5" w:rsidRDefault="00012CB5" w:rsidP="008F49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sz w:val="18"/>
              </w:rPr>
              <w:t>修改行驶证期限需业务员保存司机行驶证复印件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确认信息可靠后再进行更改</w:t>
            </w:r>
          </w:p>
        </w:tc>
      </w:tr>
      <w:tr w:rsidR="00012CB5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012CB5" w:rsidRDefault="00012CB5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署名：孙旭  </w:t>
            </w:r>
            <w:r>
              <w:rPr>
                <w:rFonts w:ascii="微软雅黑" w:eastAsia="微软雅黑" w:hAnsi="微软雅黑"/>
                <w:sz w:val="18"/>
              </w:rPr>
              <w:t xml:space="preserve"> 2015.12.28</w:t>
            </w:r>
          </w:p>
        </w:tc>
      </w:tr>
    </w:tbl>
    <w:p w:rsidR="00706411" w:rsidRDefault="00706411">
      <w:pPr>
        <w:widowControl/>
        <w:jc w:val="left"/>
        <w:rPr>
          <w:rFonts w:ascii="微软雅黑" w:eastAsia="微软雅黑" w:hAnsi="微软雅黑"/>
          <w:sz w:val="20"/>
        </w:rPr>
      </w:pPr>
    </w:p>
    <w:p w:rsidR="00706411" w:rsidRDefault="007349E7">
      <w:pPr>
        <w:widowControl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br w:type="page"/>
      </w:r>
    </w:p>
    <w:p w:rsidR="00706411" w:rsidRDefault="00240D68">
      <w:pPr>
        <w:pStyle w:val="3"/>
        <w:rPr>
          <w:rFonts w:ascii="微软雅黑" w:eastAsia="微软雅黑" w:hAnsi="微软雅黑"/>
        </w:rPr>
      </w:pPr>
      <w:bookmarkStart w:id="401" w:name="_Toc439701719"/>
      <w:r>
        <w:rPr>
          <w:rFonts w:ascii="微软雅黑" w:eastAsia="微软雅黑" w:hAnsi="微软雅黑" w:hint="eastAsia"/>
        </w:rPr>
        <w:lastRenderedPageBreak/>
        <w:t>UC_9_3</w:t>
      </w:r>
      <w:r w:rsidR="007349E7">
        <w:rPr>
          <w:rFonts w:ascii="微软雅黑" w:eastAsia="微软雅黑" w:hAnsi="微软雅黑"/>
        </w:rPr>
        <w:t xml:space="preserve"> </w:t>
      </w:r>
      <w:r w:rsidR="007349E7">
        <w:rPr>
          <w:rFonts w:ascii="微软雅黑" w:eastAsia="微软雅黑" w:hAnsi="微软雅黑"/>
        </w:rPr>
        <w:t>车辆信息管理</w:t>
      </w:r>
      <w:bookmarkEnd w:id="401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2666B9" w:rsidTr="008F49CB">
        <w:tc>
          <w:tcPr>
            <w:tcW w:w="4138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C4BC96" w:themeFill="background2" w:themeFillShade="BF"/>
          </w:tcPr>
          <w:p w:rsidR="002666B9" w:rsidRDefault="002666B9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</w:t>
            </w:r>
            <w:r w:rsidR="009C21AC">
              <w:rPr>
                <w:rFonts w:ascii="微软雅黑" w:eastAsia="微软雅黑" w:hAnsi="微软雅黑"/>
                <w:b/>
              </w:rPr>
              <w:t>UC_9_3</w:t>
            </w:r>
          </w:p>
        </w:tc>
        <w:tc>
          <w:tcPr>
            <w:tcW w:w="4138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C4BC96" w:themeFill="background2" w:themeFillShade="BF"/>
          </w:tcPr>
          <w:p w:rsidR="002666B9" w:rsidRDefault="002666B9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</w:rPr>
              <w:t>车辆信息管理</w:t>
            </w:r>
          </w:p>
        </w:tc>
      </w:tr>
      <w:tr w:rsidR="002666B9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2666B9" w:rsidRDefault="002666B9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2666B9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2666B9" w:rsidRDefault="002666B9" w:rsidP="008F49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对本营业厅下属的所有车辆信息进行增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查操作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2666B9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2666B9" w:rsidRDefault="002666B9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2666B9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2666B9" w:rsidRDefault="002666B9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营业厅业务员</w:t>
            </w:r>
          </w:p>
        </w:tc>
      </w:tr>
      <w:tr w:rsidR="002666B9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2666B9" w:rsidRDefault="002666B9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2666B9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2666B9" w:rsidRDefault="002666B9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2666B9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2666B9" w:rsidRDefault="002666B9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2666B9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2666B9" w:rsidRDefault="002666B9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营业厅业务员正确登陆并授权</w:t>
            </w:r>
            <w:r>
              <w:rPr>
                <w:rFonts w:ascii="微软雅黑" w:eastAsia="微软雅黑" w:hAnsi="微软雅黑" w:hint="eastAsia"/>
                <w:sz w:val="18"/>
              </w:rPr>
              <w:t>。</w:t>
            </w:r>
          </w:p>
        </w:tc>
      </w:tr>
      <w:tr w:rsidR="002666B9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2666B9" w:rsidRDefault="002666B9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2666B9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2666B9" w:rsidRDefault="002666B9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信息进行增</w:t>
            </w:r>
            <w:r>
              <w:rPr>
                <w:rFonts w:ascii="微软雅黑" w:eastAsia="微软雅黑" w:hAnsi="微软雅黑" w:hint="eastAsia"/>
                <w:sz w:val="18"/>
              </w:rPr>
              <w:t>、</w:t>
            </w:r>
            <w:r>
              <w:rPr>
                <w:rFonts w:ascii="微软雅黑" w:eastAsia="微软雅黑" w:hAnsi="微软雅黑"/>
                <w:sz w:val="18"/>
              </w:rPr>
              <w:t>删</w:t>
            </w:r>
            <w:r>
              <w:rPr>
                <w:rFonts w:ascii="微软雅黑" w:eastAsia="微软雅黑" w:hAnsi="微软雅黑" w:hint="eastAsia"/>
                <w:sz w:val="18"/>
              </w:rPr>
              <w:t>、</w:t>
            </w:r>
            <w:r>
              <w:rPr>
                <w:rFonts w:ascii="微软雅黑" w:eastAsia="微软雅黑" w:hAnsi="微软雅黑"/>
                <w:sz w:val="18"/>
              </w:rPr>
              <w:t>改后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系统自动更新车辆信息表</w:t>
            </w:r>
            <w:r>
              <w:rPr>
                <w:rFonts w:ascii="微软雅黑" w:eastAsia="微软雅黑" w:hAnsi="微软雅黑" w:hint="eastAsia"/>
                <w:sz w:val="18"/>
              </w:rPr>
              <w:t>，以及操作日志</w:t>
            </w:r>
          </w:p>
        </w:tc>
      </w:tr>
      <w:tr w:rsidR="002666B9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BFBFBF" w:themeFill="background1" w:themeFillShade="BF"/>
          </w:tcPr>
          <w:p w:rsidR="002666B9" w:rsidRDefault="002666B9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</w:t>
            </w:r>
            <w:r>
              <w:rPr>
                <w:rFonts w:ascii="微软雅黑" w:eastAsia="微软雅黑" w:hAnsi="微软雅黑" w:hint="eastAsia"/>
                <w:b/>
              </w:rPr>
              <w:t>：</w:t>
            </w:r>
          </w:p>
        </w:tc>
      </w:tr>
      <w:tr w:rsidR="002666B9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2666B9" w:rsidRDefault="002666B9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高</w:t>
            </w:r>
          </w:p>
        </w:tc>
      </w:tr>
      <w:tr w:rsidR="002666B9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2666B9" w:rsidRDefault="002666B9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2666B9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2666B9" w:rsidRDefault="002666B9" w:rsidP="008F49C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2666B9" w:rsidRDefault="002666B9" w:rsidP="002666B9">
            <w:pPr>
              <w:pStyle w:val="11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营业厅业务员申请对车辆信息表进行操作</w:t>
            </w:r>
          </w:p>
          <w:p w:rsidR="002666B9" w:rsidRDefault="002666B9" w:rsidP="002666B9">
            <w:pPr>
              <w:pStyle w:val="11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系统显示车辆简要信息列表</w:t>
            </w:r>
          </w:p>
          <w:p w:rsidR="002666B9" w:rsidRDefault="002666B9" w:rsidP="002666B9">
            <w:pPr>
              <w:pStyle w:val="11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业务员申请对某车辆信息进行操作</w:t>
            </w:r>
          </w:p>
          <w:p w:rsidR="002666B9" w:rsidRDefault="002666B9" w:rsidP="002666B9">
            <w:pPr>
              <w:pStyle w:val="11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系统显示该车辆详细信息</w:t>
            </w:r>
          </w:p>
          <w:p w:rsidR="002666B9" w:rsidRDefault="002666B9" w:rsidP="002666B9">
            <w:pPr>
              <w:pStyle w:val="11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业务员进行相应操作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操作结束后申请保存更改</w:t>
            </w:r>
          </w:p>
          <w:p w:rsidR="002666B9" w:rsidRDefault="002666B9" w:rsidP="002666B9">
            <w:pPr>
              <w:pStyle w:val="11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系统反馈信息更改结果</w:t>
            </w:r>
            <w:r>
              <w:rPr>
                <w:rFonts w:ascii="微软雅黑" w:eastAsia="微软雅黑" w:hAnsi="微软雅黑" w:hint="eastAsia"/>
                <w:sz w:val="18"/>
              </w:rPr>
              <w:t>（成功或失败），关闭当前车辆详细信息，返回简要信息列表</w:t>
            </w:r>
          </w:p>
          <w:p w:rsidR="002666B9" w:rsidRDefault="002666B9" w:rsidP="008F49C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2666B9" w:rsidRDefault="002666B9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</w:rPr>
              <w:t>3a. 业务员要求增加一条车辆信息</w:t>
            </w:r>
          </w:p>
          <w:p w:rsidR="002666B9" w:rsidRDefault="002666B9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3a1. 系统显示一个空白车辆信息表并设置成可编辑啊状态</w:t>
            </w:r>
          </w:p>
          <w:p w:rsidR="002666B9" w:rsidRDefault="002666B9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3a2. 业务员输入所有信息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并确认</w:t>
            </w:r>
          </w:p>
          <w:p w:rsidR="002666B9" w:rsidRDefault="002666B9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</w:t>
            </w:r>
            <w:r>
              <w:rPr>
                <w:rFonts w:ascii="微软雅黑" w:eastAsia="微软雅黑" w:hAnsi="微软雅黑"/>
                <w:sz w:val="18"/>
              </w:rPr>
              <w:t>3. 系统检查输入信息格式是否正确</w:t>
            </w:r>
            <w:r>
              <w:rPr>
                <w:rFonts w:ascii="微软雅黑" w:eastAsia="微软雅黑" w:hAnsi="微软雅黑" w:hint="eastAsia"/>
                <w:sz w:val="18"/>
              </w:rPr>
              <w:t>，若正确提示是否确认保存，若错误，提示继续输入</w:t>
            </w:r>
          </w:p>
          <w:p w:rsidR="002666B9" w:rsidRDefault="002666B9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</w:t>
            </w:r>
            <w:r>
              <w:rPr>
                <w:rFonts w:ascii="微软雅黑" w:eastAsia="微软雅黑" w:hAnsi="微软雅黑"/>
                <w:sz w:val="18"/>
              </w:rPr>
              <w:t>4. 业务员确认保存</w:t>
            </w:r>
          </w:p>
          <w:p w:rsidR="002666B9" w:rsidRDefault="002666B9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</w:t>
            </w:r>
            <w:r>
              <w:rPr>
                <w:rFonts w:ascii="微软雅黑" w:eastAsia="微软雅黑" w:hAnsi="微软雅黑"/>
                <w:sz w:val="18"/>
              </w:rPr>
              <w:t>5. 系统保存该条车辆信息</w:t>
            </w:r>
          </w:p>
          <w:p w:rsidR="002666B9" w:rsidRDefault="002666B9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</w:rPr>
              <w:t>5a. 业务员要求修改当前车辆详细信息</w:t>
            </w:r>
          </w:p>
          <w:p w:rsidR="002666B9" w:rsidRDefault="002666B9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5a1. 系统将该表设置成可编辑状态</w:t>
            </w:r>
          </w:p>
          <w:p w:rsidR="002666B9" w:rsidRDefault="002666B9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5a2. 业务员输入修改信息</w:t>
            </w:r>
          </w:p>
          <w:p w:rsidR="002666B9" w:rsidRDefault="002666B9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5a3. 系统检查输入信息格式是否正确</w:t>
            </w:r>
          </w:p>
          <w:p w:rsidR="002666B9" w:rsidRDefault="002666B9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5a4. 业务员要求保存修改</w:t>
            </w:r>
          </w:p>
          <w:p w:rsidR="002666B9" w:rsidRDefault="002666B9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5a5. 系统修改信息后，返回修改结果</w:t>
            </w:r>
          </w:p>
          <w:p w:rsidR="002666B9" w:rsidRDefault="002666B9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 xml:space="preserve"> 5b. 业务员要求删除当前车辆</w:t>
            </w:r>
          </w:p>
          <w:p w:rsidR="002666B9" w:rsidRDefault="002666B9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5b1. 系统提示是否确认删除</w:t>
            </w:r>
          </w:p>
          <w:p w:rsidR="002666B9" w:rsidRDefault="002666B9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5b2. 业务员确认删除</w:t>
            </w:r>
          </w:p>
          <w:p w:rsidR="002666B9" w:rsidRDefault="002666B9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5b3. 系统删除该条信息，并返回修改结果</w:t>
            </w:r>
          </w:p>
          <w:p w:rsidR="002666B9" w:rsidRDefault="002666B9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</w:t>
            </w:r>
          </w:p>
          <w:p w:rsidR="002666B9" w:rsidRDefault="002666B9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5d. 业务员修改后未申请保存时取消</w:t>
            </w:r>
          </w:p>
          <w:p w:rsidR="002666B9" w:rsidRDefault="002666B9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</w:t>
            </w:r>
            <w:r>
              <w:rPr>
                <w:rFonts w:ascii="微软雅黑" w:eastAsia="微软雅黑" w:hAnsi="微软雅黑"/>
                <w:sz w:val="18"/>
              </w:rPr>
              <w:t>d1. 系统提示修改</w:t>
            </w:r>
            <w:r>
              <w:rPr>
                <w:rFonts w:ascii="微软雅黑" w:eastAsia="微软雅黑" w:hAnsi="微软雅黑" w:hint="eastAsia"/>
                <w:sz w:val="18"/>
              </w:rPr>
              <w:t>信息未保存</w:t>
            </w:r>
          </w:p>
          <w:p w:rsidR="002666B9" w:rsidRDefault="002666B9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5d2</w:t>
            </w:r>
            <w:r>
              <w:rPr>
                <w:rFonts w:ascii="微软雅黑" w:eastAsia="微软雅黑" w:hAnsi="微软雅黑" w:hint="eastAsia"/>
                <w:sz w:val="18"/>
              </w:rPr>
              <w:t>. 业务员确认取消</w:t>
            </w:r>
          </w:p>
          <w:p w:rsidR="002666B9" w:rsidRDefault="002666B9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5d</w:t>
            </w:r>
            <w:r>
              <w:rPr>
                <w:rFonts w:ascii="微软雅黑" w:eastAsia="微软雅黑" w:hAnsi="微软雅黑"/>
                <w:sz w:val="18"/>
              </w:rPr>
              <w:t>3. 系统执行响应操作并关闭该车辆详细信息</w:t>
            </w:r>
          </w:p>
          <w:p w:rsidR="002666B9" w:rsidRDefault="002666B9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</w:t>
            </w:r>
          </w:p>
          <w:p w:rsidR="002666B9" w:rsidRDefault="002666B9" w:rsidP="008F49CB">
            <w:pPr>
              <w:rPr>
                <w:rFonts w:ascii="微软雅黑" w:eastAsia="微软雅黑" w:hAnsi="微软雅黑"/>
                <w:sz w:val="18"/>
              </w:rPr>
            </w:pPr>
          </w:p>
          <w:p w:rsidR="002666B9" w:rsidRDefault="002666B9" w:rsidP="008F49C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2666B9" w:rsidRDefault="002666B9" w:rsidP="002666B9">
            <w:pPr>
              <w:pStyle w:val="11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车辆简要信息列表：车辆编号+工作状态（“空闲”“货运”）</w:t>
            </w:r>
          </w:p>
          <w:p w:rsidR="002666B9" w:rsidRDefault="002666B9" w:rsidP="002666B9">
            <w:pPr>
              <w:pStyle w:val="11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</w:rPr>
              <w:t>车辆详细信息</w:t>
            </w:r>
            <w:r>
              <w:rPr>
                <w:rFonts w:ascii="微软雅黑" w:eastAsia="微软雅黑" w:hAnsi="微软雅黑" w:hint="eastAsia"/>
                <w:sz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车辆代号（城市编号（电话号码区号南京025）+营业厅编号（000三位数字）+000三位数字）、车牌号（苏A 00000）、服役时间、工作状态</w:t>
            </w:r>
          </w:p>
          <w:p w:rsidR="002666B9" w:rsidRDefault="002666B9" w:rsidP="002666B9">
            <w:pPr>
              <w:pStyle w:val="11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操作：增、删、改、查</w:t>
            </w:r>
          </w:p>
        </w:tc>
      </w:tr>
      <w:tr w:rsidR="002666B9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2666B9" w:rsidRDefault="002666B9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特殊要求：</w:t>
            </w:r>
          </w:p>
        </w:tc>
      </w:tr>
      <w:tr w:rsidR="002666B9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2666B9" w:rsidRDefault="002666B9" w:rsidP="008F49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2666B9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2666B9" w:rsidRDefault="002666B9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署名：孙旭 </w:t>
            </w:r>
            <w:r>
              <w:rPr>
                <w:rFonts w:ascii="微软雅黑" w:eastAsia="微软雅黑" w:hAnsi="微软雅黑"/>
                <w:sz w:val="18"/>
              </w:rPr>
              <w:t xml:space="preserve">   2015.12.29</w:t>
            </w:r>
          </w:p>
        </w:tc>
      </w:tr>
    </w:tbl>
    <w:p w:rsidR="00706411" w:rsidRDefault="00706411">
      <w:pPr>
        <w:widowControl/>
        <w:jc w:val="left"/>
        <w:rPr>
          <w:rFonts w:ascii="微软雅黑" w:eastAsia="微软雅黑" w:hAnsi="微软雅黑"/>
          <w:sz w:val="20"/>
        </w:rPr>
      </w:pPr>
    </w:p>
    <w:p w:rsidR="00706411" w:rsidRDefault="007349E7">
      <w:pPr>
        <w:widowControl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br w:type="page"/>
      </w:r>
    </w:p>
    <w:p w:rsidR="00706411" w:rsidRDefault="007349E7">
      <w:pPr>
        <w:pStyle w:val="3"/>
        <w:rPr>
          <w:rFonts w:ascii="微软雅黑" w:eastAsia="微软雅黑" w:hAnsi="微软雅黑"/>
        </w:rPr>
      </w:pPr>
      <w:bookmarkStart w:id="402" w:name="_Toc439701720"/>
      <w:r>
        <w:rPr>
          <w:rFonts w:ascii="微软雅黑" w:eastAsia="微软雅黑" w:hAnsi="微软雅黑"/>
        </w:rPr>
        <w:lastRenderedPageBreak/>
        <w:t>UC</w:t>
      </w:r>
      <w:r w:rsidR="00240D68">
        <w:rPr>
          <w:rFonts w:ascii="微软雅黑" w:eastAsia="微软雅黑" w:hAnsi="微软雅黑" w:hint="eastAsia"/>
        </w:rPr>
        <w:t>_10_2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装运管理</w:t>
      </w:r>
      <w:bookmarkEnd w:id="402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8E395A" w:rsidTr="008F49CB">
        <w:tc>
          <w:tcPr>
            <w:tcW w:w="4138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C4BC96" w:themeFill="background2" w:themeFillShade="BF"/>
          </w:tcPr>
          <w:p w:rsidR="008E395A" w:rsidRDefault="008E395A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</w:t>
            </w:r>
            <w:r w:rsidR="009C21AC">
              <w:rPr>
                <w:rFonts w:ascii="微软雅黑" w:eastAsia="微软雅黑" w:hAnsi="微软雅黑"/>
                <w:b/>
              </w:rPr>
              <w:t>UC_10_2</w:t>
            </w:r>
          </w:p>
        </w:tc>
        <w:tc>
          <w:tcPr>
            <w:tcW w:w="4138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C4BC96" w:themeFill="background2" w:themeFillShade="BF"/>
          </w:tcPr>
          <w:p w:rsidR="008E395A" w:rsidRDefault="008E395A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</w:rPr>
              <w:t>装运管理</w:t>
            </w:r>
          </w:p>
        </w:tc>
      </w:tr>
      <w:tr w:rsidR="008E395A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8E395A" w:rsidRDefault="008E395A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8E395A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8E395A" w:rsidRDefault="008E395A" w:rsidP="008F49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记录本次装运的全部信息</w:t>
            </w:r>
          </w:p>
        </w:tc>
      </w:tr>
      <w:tr w:rsidR="008E395A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8E395A" w:rsidRDefault="008E395A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8E395A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8E395A" w:rsidRDefault="008E395A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中转中心</w:t>
            </w:r>
            <w:r>
              <w:rPr>
                <w:rFonts w:ascii="微软雅黑" w:eastAsia="微软雅黑" w:hAnsi="微软雅黑"/>
                <w:sz w:val="18"/>
              </w:rPr>
              <w:t>业务员</w:t>
            </w:r>
          </w:p>
        </w:tc>
      </w:tr>
      <w:tr w:rsidR="008E395A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8E395A" w:rsidRDefault="008E395A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8E395A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8E395A" w:rsidRDefault="008E395A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业务员人工查看库存后决定进行一次中转装运</w:t>
            </w:r>
          </w:p>
        </w:tc>
      </w:tr>
      <w:tr w:rsidR="008E395A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8E395A" w:rsidRDefault="008E395A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8E395A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8E395A" w:rsidRDefault="008E395A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业务员登陆系统并授权</w:t>
            </w:r>
          </w:p>
        </w:tc>
      </w:tr>
      <w:tr w:rsidR="008E395A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8E395A" w:rsidRDefault="008E395A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8E395A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8E395A" w:rsidRDefault="008E395A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通知仓库管理员完成出库操作，更新操作日志</w:t>
            </w:r>
          </w:p>
        </w:tc>
      </w:tr>
      <w:tr w:rsidR="008E395A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BFBFBF" w:themeFill="background1" w:themeFillShade="BF"/>
          </w:tcPr>
          <w:p w:rsidR="008E395A" w:rsidRDefault="008E395A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优先级：</w:t>
            </w:r>
          </w:p>
        </w:tc>
      </w:tr>
      <w:tr w:rsidR="008E395A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8E395A" w:rsidRDefault="008E395A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高</w:t>
            </w:r>
          </w:p>
        </w:tc>
      </w:tr>
      <w:tr w:rsidR="008E395A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8E395A" w:rsidRDefault="008E395A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8E395A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8E395A" w:rsidRDefault="008E395A" w:rsidP="008F49C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8E395A" w:rsidRDefault="008E395A" w:rsidP="008E395A">
            <w:pPr>
              <w:pStyle w:val="11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业务员申请中转装运</w:t>
            </w:r>
          </w:p>
          <w:p w:rsidR="008E395A" w:rsidRDefault="008E395A" w:rsidP="008E395A">
            <w:pPr>
              <w:pStyle w:val="11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系统显示运输类型列表</w:t>
            </w:r>
          </w:p>
          <w:p w:rsidR="008E395A" w:rsidRDefault="008E395A" w:rsidP="008E395A">
            <w:pPr>
              <w:pStyle w:val="11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业务员选择运输类型</w:t>
            </w:r>
          </w:p>
          <w:p w:rsidR="008E395A" w:rsidRDefault="008E395A" w:rsidP="008E395A">
            <w:pPr>
              <w:pStyle w:val="11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系统显示所有目标中转中心列表</w:t>
            </w:r>
          </w:p>
          <w:p w:rsidR="008E395A" w:rsidRDefault="008E395A" w:rsidP="008E395A">
            <w:pPr>
              <w:pStyle w:val="11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业务员选择一个目标中转中心</w:t>
            </w:r>
          </w:p>
          <w:p w:rsidR="008E395A" w:rsidRDefault="008E395A" w:rsidP="008E395A">
            <w:pPr>
              <w:pStyle w:val="11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系统显示所有等待发往该中转中心的货物信息</w:t>
            </w:r>
          </w:p>
          <w:p w:rsidR="008E395A" w:rsidRDefault="008E395A" w:rsidP="008E395A">
            <w:pPr>
              <w:pStyle w:val="11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业务员选择装运货物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默认装运全部</w:t>
            </w:r>
          </w:p>
          <w:p w:rsidR="008E395A" w:rsidRDefault="008E395A" w:rsidP="008E395A">
            <w:pPr>
              <w:pStyle w:val="11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系统检查数量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重量正确后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询问是否确认</w:t>
            </w:r>
          </w:p>
          <w:p w:rsidR="008E395A" w:rsidRDefault="008E395A" w:rsidP="008E395A">
            <w:pPr>
              <w:pStyle w:val="11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业务员确认</w:t>
            </w:r>
          </w:p>
          <w:p w:rsidR="008E395A" w:rsidRDefault="008E395A" w:rsidP="008E395A">
            <w:pPr>
              <w:pStyle w:val="11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系统生成中转单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并提示业务员输入剩余中转单信息</w:t>
            </w:r>
          </w:p>
          <w:p w:rsidR="008E395A" w:rsidRDefault="008E395A" w:rsidP="008E395A">
            <w:pPr>
              <w:pStyle w:val="11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业务员填写信息无误后确认</w:t>
            </w:r>
          </w:p>
          <w:p w:rsidR="008E395A" w:rsidRDefault="008E395A" w:rsidP="008E395A">
            <w:pPr>
              <w:pStyle w:val="11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系统检查信息合法后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生成完整中转单</w:t>
            </w:r>
          </w:p>
          <w:p w:rsidR="008E395A" w:rsidRDefault="008E395A" w:rsidP="008F49C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8E395A" w:rsidRPr="00796227" w:rsidRDefault="008E395A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  </w:t>
            </w:r>
            <w:r>
              <w:rPr>
                <w:rFonts w:ascii="微软雅黑" w:eastAsia="微软雅黑" w:hAnsi="微软雅黑"/>
                <w:sz w:val="18"/>
              </w:rPr>
              <w:t xml:space="preserve">4a. </w:t>
            </w:r>
            <w:r>
              <w:rPr>
                <w:rFonts w:ascii="微软雅黑" w:eastAsia="微软雅黑" w:hAnsi="微软雅黑" w:hint="eastAsia"/>
                <w:sz w:val="18"/>
              </w:rPr>
              <w:t>（选择汽运时）系统显示目标中转中心和营业厅列表</w:t>
            </w:r>
          </w:p>
          <w:p w:rsidR="008E395A" w:rsidRDefault="008E395A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  </w:t>
            </w:r>
            <w:r>
              <w:rPr>
                <w:rFonts w:ascii="微软雅黑" w:eastAsia="微软雅黑" w:hAnsi="微软雅黑"/>
                <w:sz w:val="18"/>
              </w:rPr>
              <w:t>6a. 系统检查到数量超出单次货运数量上限</w:t>
            </w:r>
          </w:p>
          <w:p w:rsidR="008E395A" w:rsidRDefault="008E395A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</w:t>
            </w:r>
            <w:r>
              <w:rPr>
                <w:rFonts w:ascii="微软雅黑" w:eastAsia="微软雅黑" w:hAnsi="微软雅黑"/>
                <w:sz w:val="18"/>
              </w:rPr>
              <w:t>6a1. 系统提示数量超出上限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提示业务员返回之前界面</w:t>
            </w:r>
          </w:p>
          <w:p w:rsidR="008E395A" w:rsidRDefault="008E395A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   6a2. 业务员确认后返回上一界面调整装运的货物</w:t>
            </w:r>
          </w:p>
          <w:p w:rsidR="008E395A" w:rsidRDefault="008E395A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 xml:space="preserve">     6a3. 返回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6 </w:t>
            </w:r>
          </w:p>
          <w:p w:rsidR="008E395A" w:rsidRDefault="008E395A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</w:rPr>
              <w:t>7a. 业务员选择否</w:t>
            </w:r>
          </w:p>
          <w:p w:rsidR="008E395A" w:rsidRDefault="008E395A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7a</w:t>
            </w:r>
            <w:r>
              <w:rPr>
                <w:rFonts w:ascii="微软雅黑" w:eastAsia="微软雅黑" w:hAnsi="微软雅黑"/>
                <w:sz w:val="18"/>
              </w:rPr>
              <w:t>1. 返回</w:t>
            </w:r>
            <w:r>
              <w:rPr>
                <w:rFonts w:ascii="微软雅黑" w:eastAsia="微软雅黑" w:hAnsi="微软雅黑" w:hint="eastAsia"/>
                <w:sz w:val="18"/>
              </w:rPr>
              <w:t>4</w:t>
            </w:r>
          </w:p>
          <w:p w:rsidR="008E395A" w:rsidRDefault="008E395A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10</w:t>
            </w:r>
            <w:r>
              <w:rPr>
                <w:rFonts w:ascii="微软雅黑" w:eastAsia="微软雅黑" w:hAnsi="微软雅黑"/>
                <w:sz w:val="18"/>
              </w:rPr>
              <w:t>a. 系统检查信息不合法</w:t>
            </w:r>
            <w:r>
              <w:rPr>
                <w:rFonts w:ascii="微软雅黑" w:eastAsia="微软雅黑" w:hAnsi="微软雅黑" w:hint="eastAsia"/>
                <w:sz w:val="18"/>
              </w:rPr>
              <w:t>：</w:t>
            </w:r>
            <w:r>
              <w:rPr>
                <w:rFonts w:ascii="微软雅黑" w:eastAsia="微软雅黑" w:hAnsi="微软雅黑"/>
                <w:sz w:val="18"/>
              </w:rPr>
              <w:t>信息格式错误</w:t>
            </w:r>
          </w:p>
          <w:p w:rsidR="008E395A" w:rsidRDefault="008E395A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   10a1. 返回</w:t>
            </w:r>
            <w:r>
              <w:rPr>
                <w:rFonts w:ascii="微软雅黑" w:eastAsia="微软雅黑" w:hAnsi="微软雅黑" w:hint="eastAsia"/>
                <w:sz w:val="18"/>
              </w:rPr>
              <w:t>8</w:t>
            </w:r>
          </w:p>
          <w:p w:rsidR="008E395A" w:rsidRDefault="008E395A" w:rsidP="008F49C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8E395A" w:rsidRDefault="008E395A" w:rsidP="008E395A">
            <w:pPr>
              <w:pStyle w:val="11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中转单：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中转中心编号+日期+0000000七位数字），班次、出发地、到达地、货柜号、监装员、本次装箱所有托运单号、运费（运费根据出发地和目的地自动生成）</w:t>
            </w:r>
          </w:p>
          <w:p w:rsidR="008E395A" w:rsidRDefault="008E395A" w:rsidP="008E395A">
            <w:pPr>
              <w:pStyle w:val="11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目标中转中心：包括本中心以外的所有中转中心</w:t>
            </w:r>
          </w:p>
          <w:p w:rsidR="008E395A" w:rsidRDefault="008E395A" w:rsidP="008E395A">
            <w:pPr>
              <w:pStyle w:val="11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运输类型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航运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铁运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汽运</w:t>
            </w:r>
          </w:p>
          <w:p w:rsidR="008E395A" w:rsidRDefault="008E395A" w:rsidP="008E395A">
            <w:pPr>
              <w:pStyle w:val="11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剩余中转单信息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若发往中转中心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，则输入班次，若发往营业厅，输入车辆编号</w:t>
            </w:r>
          </w:p>
          <w:p w:rsidR="008E395A" w:rsidRDefault="008E395A" w:rsidP="008F49CB">
            <w:pPr>
              <w:pStyle w:val="11"/>
              <w:ind w:left="360"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E395A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8E395A" w:rsidRDefault="008E395A" w:rsidP="008F49CB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8E395A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8E395A" w:rsidRDefault="008E395A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8E395A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8E395A" w:rsidRDefault="008E395A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署名</w:t>
            </w:r>
            <w:r>
              <w:rPr>
                <w:rFonts w:ascii="微软雅黑" w:eastAsia="微软雅黑" w:hAnsi="微软雅黑" w:hint="eastAsia"/>
                <w:sz w:val="18"/>
              </w:rPr>
              <w:t>：</w:t>
            </w:r>
            <w:r>
              <w:rPr>
                <w:rFonts w:ascii="微软雅黑" w:eastAsia="微软雅黑" w:hAnsi="微软雅黑"/>
                <w:sz w:val="18"/>
              </w:rPr>
              <w:t>孙旭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  2015.</w:t>
            </w:r>
            <w:r>
              <w:rPr>
                <w:rFonts w:ascii="微软雅黑" w:eastAsia="微软雅黑" w:hAnsi="微软雅黑"/>
                <w:sz w:val="18"/>
              </w:rPr>
              <w:t>12.28</w:t>
            </w:r>
          </w:p>
        </w:tc>
      </w:tr>
    </w:tbl>
    <w:p w:rsidR="00706411" w:rsidRDefault="00706411">
      <w:pPr>
        <w:widowControl/>
        <w:jc w:val="left"/>
        <w:rPr>
          <w:rFonts w:ascii="微软雅黑" w:eastAsia="微软雅黑" w:hAnsi="微软雅黑"/>
          <w:sz w:val="20"/>
        </w:rPr>
      </w:pPr>
    </w:p>
    <w:p w:rsidR="00706411" w:rsidRDefault="007349E7">
      <w:pPr>
        <w:widowControl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br w:type="page"/>
      </w:r>
    </w:p>
    <w:p w:rsidR="00706411" w:rsidRDefault="00240D68">
      <w:pPr>
        <w:pStyle w:val="3"/>
        <w:rPr>
          <w:rFonts w:ascii="微软雅黑" w:eastAsia="微软雅黑" w:hAnsi="微软雅黑"/>
        </w:rPr>
      </w:pPr>
      <w:bookmarkStart w:id="403" w:name="_Toc439701721"/>
      <w:r>
        <w:rPr>
          <w:rFonts w:ascii="微软雅黑" w:eastAsia="微软雅黑" w:hAnsi="微软雅黑" w:hint="eastAsia"/>
        </w:rPr>
        <w:lastRenderedPageBreak/>
        <w:t>UC_11_3</w:t>
      </w:r>
      <w:r w:rsidR="007349E7">
        <w:rPr>
          <w:rFonts w:ascii="微软雅黑" w:eastAsia="微软雅黑" w:hAnsi="微软雅黑"/>
        </w:rPr>
        <w:t xml:space="preserve"> </w:t>
      </w:r>
      <w:r w:rsidR="007349E7">
        <w:rPr>
          <w:rFonts w:ascii="微软雅黑" w:eastAsia="微软雅黑" w:hAnsi="微软雅黑"/>
        </w:rPr>
        <w:t>入库</w:t>
      </w:r>
      <w:bookmarkEnd w:id="403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225ED9" w:rsidTr="008F49CB">
        <w:tc>
          <w:tcPr>
            <w:tcW w:w="4138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C4BC96" w:themeFill="background2" w:themeFillShade="BF"/>
          </w:tcPr>
          <w:p w:rsidR="00225ED9" w:rsidRDefault="00225ED9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用例编号：UC_1</w:t>
            </w:r>
            <w:r>
              <w:rPr>
                <w:rFonts w:ascii="微软雅黑" w:eastAsia="微软雅黑" w:hAnsi="微软雅黑" w:hint="eastAsia"/>
                <w:b/>
              </w:rPr>
              <w:t>1</w:t>
            </w:r>
            <w:r w:rsidR="009C21AC">
              <w:rPr>
                <w:rFonts w:ascii="微软雅黑" w:eastAsia="微软雅黑" w:hAnsi="微软雅黑"/>
                <w:b/>
              </w:rPr>
              <w:t>_3</w:t>
            </w:r>
          </w:p>
        </w:tc>
        <w:tc>
          <w:tcPr>
            <w:tcW w:w="4138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C4BC96" w:themeFill="background2" w:themeFillShade="BF"/>
          </w:tcPr>
          <w:p w:rsidR="00225ED9" w:rsidRDefault="00225ED9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</w:rPr>
              <w:t>入库</w:t>
            </w:r>
          </w:p>
        </w:tc>
      </w:tr>
      <w:tr w:rsidR="00225ED9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225ED9" w:rsidRDefault="00225ED9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225ED9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225ED9" w:rsidRDefault="00225ED9" w:rsidP="008F49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对已审批的到达单中的货物进行入库操作</w:t>
            </w:r>
          </w:p>
        </w:tc>
      </w:tr>
      <w:tr w:rsidR="00225ED9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225ED9" w:rsidRDefault="00225ED9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225ED9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225ED9" w:rsidRDefault="00225ED9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仓库管理员</w:t>
            </w:r>
          </w:p>
        </w:tc>
      </w:tr>
      <w:tr w:rsidR="00225ED9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225ED9" w:rsidRDefault="00225ED9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225ED9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225ED9" w:rsidRDefault="00225ED9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营业厅送达货物到中转中心之后，业务员生成中转中心到达单，并通过总经理审批</w:t>
            </w:r>
          </w:p>
        </w:tc>
      </w:tr>
      <w:tr w:rsidR="00225ED9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225ED9" w:rsidRDefault="00225ED9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225ED9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225ED9" w:rsidRDefault="00225ED9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管理员已经成功登陆系统并被授权</w:t>
            </w:r>
          </w:p>
        </w:tc>
      </w:tr>
      <w:tr w:rsidR="00225ED9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225ED9" w:rsidRDefault="00225ED9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225ED9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225ED9" w:rsidRDefault="00225ED9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系统数据库</w:t>
            </w:r>
          </w:p>
        </w:tc>
      </w:tr>
      <w:tr w:rsidR="00225ED9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225ED9" w:rsidRDefault="00225ED9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225ED9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225ED9" w:rsidRDefault="00225ED9" w:rsidP="008F49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225ED9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225ED9" w:rsidRDefault="00225ED9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225ED9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225ED9" w:rsidRDefault="00225ED9" w:rsidP="008F49C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225ED9" w:rsidRDefault="00225ED9" w:rsidP="00225ED9">
            <w:pPr>
              <w:pStyle w:val="11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系统显示所有新审批通过的到达单</w:t>
            </w:r>
          </w:p>
          <w:p w:rsidR="00225ED9" w:rsidRPr="00D54DC1" w:rsidRDefault="00225ED9" w:rsidP="00225ED9">
            <w:pPr>
              <w:pStyle w:val="11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管理员选择到达单</w:t>
            </w:r>
          </w:p>
          <w:p w:rsidR="00225ED9" w:rsidRDefault="00225ED9" w:rsidP="00225ED9">
            <w:pPr>
              <w:pStyle w:val="11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系统显示到达单详细信息</w:t>
            </w:r>
          </w:p>
          <w:p w:rsidR="00225ED9" w:rsidRDefault="00225ED9" w:rsidP="00225ED9">
            <w:pPr>
              <w:pStyle w:val="11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管理员请求系统对当前到达单上所有快件进行分拣</w:t>
            </w:r>
          </w:p>
          <w:p w:rsidR="00225ED9" w:rsidRDefault="00225ED9" w:rsidP="00225ED9">
            <w:pPr>
              <w:pStyle w:val="11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系统根据各快件运输方式</w:t>
            </w:r>
            <w:r>
              <w:rPr>
                <w:rFonts w:ascii="微软雅黑" w:eastAsia="微软雅黑" w:hAnsi="微软雅黑" w:hint="eastAsia"/>
                <w:sz w:val="18"/>
              </w:rPr>
              <w:t>（营业厅营业员记录在中转单上）</w:t>
            </w:r>
            <w:r>
              <w:rPr>
                <w:rFonts w:ascii="微软雅黑" w:eastAsia="微软雅黑" w:hAnsi="微软雅黑"/>
                <w:sz w:val="18"/>
              </w:rPr>
              <w:t>自动生成库存位置</w:t>
            </w:r>
            <w:r>
              <w:rPr>
                <w:rFonts w:ascii="微软雅黑" w:eastAsia="微软雅黑" w:hAnsi="微软雅黑" w:hint="eastAsia"/>
                <w:sz w:val="18"/>
              </w:rPr>
              <w:t>（包括区，排，架，位）</w:t>
            </w:r>
          </w:p>
          <w:p w:rsidR="00225ED9" w:rsidRDefault="00225ED9" w:rsidP="00225ED9">
            <w:pPr>
              <w:pStyle w:val="11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管理员查看生成的入库信息后确认无误</w:t>
            </w:r>
          </w:p>
          <w:p w:rsidR="00225ED9" w:rsidRDefault="00225ED9" w:rsidP="00225ED9">
            <w:pPr>
              <w:pStyle w:val="11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系统更新库存信息表和各快件当前信息，生成库存入库单</w:t>
            </w:r>
          </w:p>
          <w:p w:rsidR="00225ED9" w:rsidRDefault="00225ED9" w:rsidP="00225ED9">
            <w:pPr>
              <w:pStyle w:val="11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管理员对照入库单将快件入库</w:t>
            </w:r>
          </w:p>
          <w:p w:rsidR="00225ED9" w:rsidRDefault="00225ED9" w:rsidP="008F49C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225ED9" w:rsidRDefault="00225ED9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1b. 库存未初始化</w:t>
            </w:r>
          </w:p>
          <w:p w:rsidR="00225ED9" w:rsidRDefault="00225ED9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1b1. 管理员请求自动初始化仓库信息</w:t>
            </w:r>
          </w:p>
          <w:p w:rsidR="00225ED9" w:rsidRDefault="00225ED9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1b2. 系统自动初始化仓库信息</w:t>
            </w:r>
          </w:p>
          <w:p w:rsidR="00225ED9" w:rsidRDefault="00225ED9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4a. 快件目标入库区空间不足，无法入库</w:t>
            </w:r>
          </w:p>
          <w:p w:rsidR="00225ED9" w:rsidRDefault="00225ED9" w:rsidP="008F49CB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4a1. 管理员申请查看库存各区库存信息表</w:t>
            </w:r>
          </w:p>
          <w:p w:rsidR="00225ED9" w:rsidRDefault="00225ED9" w:rsidP="008F49CB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4a2. 系统显示各区库存信息</w:t>
            </w:r>
          </w:p>
          <w:p w:rsidR="00225ED9" w:rsidRDefault="00225ED9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4a3. 管理员手动调整分区，申请修改分区调整信息</w:t>
            </w:r>
          </w:p>
          <w:p w:rsidR="00225ED9" w:rsidRDefault="00225ED9" w:rsidP="008F49CB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4a4. 系统确认更改合法后更新库存分区信息</w:t>
            </w:r>
          </w:p>
          <w:p w:rsidR="00225ED9" w:rsidRDefault="00225ED9" w:rsidP="008F49CB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4a5. 管理员再次申请对处理出错的到达单进行分拣</w:t>
            </w:r>
          </w:p>
          <w:p w:rsidR="00225ED9" w:rsidRDefault="00225ED9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6a</w:t>
            </w:r>
            <w:r>
              <w:rPr>
                <w:rFonts w:ascii="微软雅黑" w:eastAsia="微软雅黑" w:hAnsi="微软雅黑"/>
                <w:sz w:val="18"/>
              </w:rPr>
              <w:t>. 管理员选中部分订单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修改状态为</w:t>
            </w:r>
            <w:r>
              <w:rPr>
                <w:rFonts w:ascii="微软雅黑" w:eastAsia="微软雅黑" w:hAnsi="微软雅黑" w:hint="eastAsia"/>
                <w:sz w:val="18"/>
              </w:rPr>
              <w:t>“丢失”</w:t>
            </w:r>
          </w:p>
          <w:p w:rsidR="00225ED9" w:rsidRDefault="00225ED9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6a1.系统为其余订单申请库存位置</w:t>
            </w:r>
          </w:p>
          <w:p w:rsidR="00225ED9" w:rsidRDefault="00225ED9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6b. 管理员选中部分订单，修改状态为“破损”</w:t>
            </w:r>
          </w:p>
          <w:p w:rsidR="00225ED9" w:rsidRDefault="00225ED9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6a1.系统为所有订单申请库存位置</w:t>
            </w:r>
          </w:p>
          <w:p w:rsidR="00225ED9" w:rsidRDefault="00225ED9" w:rsidP="008F49C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225ED9" w:rsidRDefault="00225ED9" w:rsidP="008F49C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>库存入库单（快递编号、入库日期、目的地、区号、排号、架号、位号）</w:t>
            </w:r>
          </w:p>
          <w:p w:rsidR="00225ED9" w:rsidRDefault="00225ED9" w:rsidP="008F49C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>到达单:包含货物到达信息（中转中心编号（025城市编码+0中转中心）、到达日期、中转单编号、出发地、货物到达状态（损坏、完整、丢失））</w:t>
            </w:r>
          </w:p>
        </w:tc>
      </w:tr>
      <w:tr w:rsidR="00225ED9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225ED9" w:rsidRDefault="00225ED9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特殊要求：</w:t>
            </w:r>
          </w:p>
        </w:tc>
      </w:tr>
      <w:tr w:rsidR="00225ED9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225ED9" w:rsidRDefault="00225ED9" w:rsidP="008F49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225ED9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225ED9" w:rsidRDefault="00225ED9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孙旭  2015.12.30</w:t>
            </w:r>
          </w:p>
        </w:tc>
      </w:tr>
    </w:tbl>
    <w:p w:rsidR="00706411" w:rsidRDefault="00706411">
      <w:pPr>
        <w:widowControl/>
        <w:jc w:val="left"/>
        <w:rPr>
          <w:rFonts w:ascii="微软雅黑" w:eastAsia="微软雅黑" w:hAnsi="微软雅黑"/>
          <w:sz w:val="20"/>
        </w:rPr>
      </w:pPr>
    </w:p>
    <w:p w:rsidR="00706411" w:rsidRDefault="007349E7">
      <w:pPr>
        <w:widowControl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br w:type="page"/>
      </w:r>
    </w:p>
    <w:p w:rsidR="00706411" w:rsidRDefault="00240D68">
      <w:pPr>
        <w:pStyle w:val="3"/>
        <w:rPr>
          <w:rFonts w:ascii="微软雅黑" w:eastAsia="微软雅黑" w:hAnsi="微软雅黑"/>
        </w:rPr>
      </w:pPr>
      <w:bookmarkStart w:id="404" w:name="_Toc439701722"/>
      <w:r>
        <w:rPr>
          <w:rFonts w:ascii="微软雅黑" w:eastAsia="微软雅黑" w:hAnsi="微软雅黑" w:hint="eastAsia"/>
        </w:rPr>
        <w:lastRenderedPageBreak/>
        <w:t>UC_12_3</w:t>
      </w:r>
      <w:r w:rsidR="007349E7">
        <w:rPr>
          <w:rFonts w:ascii="微软雅黑" w:eastAsia="微软雅黑" w:hAnsi="微软雅黑"/>
        </w:rPr>
        <w:t xml:space="preserve"> </w:t>
      </w:r>
      <w:r w:rsidR="007349E7">
        <w:rPr>
          <w:rFonts w:ascii="微软雅黑" w:eastAsia="微软雅黑" w:hAnsi="微软雅黑"/>
        </w:rPr>
        <w:t>中转接收</w:t>
      </w:r>
      <w:bookmarkEnd w:id="404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9"/>
        <w:gridCol w:w="4137"/>
      </w:tblGrid>
      <w:tr w:rsidR="009C21AC" w:rsidTr="008F49CB">
        <w:tc>
          <w:tcPr>
            <w:tcW w:w="4139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C4BC96" w:themeFill="background2" w:themeFillShade="BF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>UC_12_3</w:t>
            </w:r>
          </w:p>
        </w:tc>
        <w:tc>
          <w:tcPr>
            <w:tcW w:w="4137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C4BC96" w:themeFill="background2" w:themeFillShade="BF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</w:rPr>
              <w:t>中转接收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对从其他中转中心或营业厅运到本中转中心的一批货物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（汽，火，空）进行接收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中转中心</w:t>
            </w:r>
            <w:r>
              <w:rPr>
                <w:rFonts w:ascii="微软雅黑" w:eastAsia="微软雅黑" w:hAnsi="微软雅黑"/>
                <w:sz w:val="18"/>
              </w:rPr>
              <w:t>业务员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一批货物到达本中转中心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业务员登陆并得到授权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通知仓库管理员进行入库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BFBFBF" w:themeFill="background1" w:themeFillShade="BF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优先级：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高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9C21AC" w:rsidRDefault="009C21AC" w:rsidP="009C21AC">
            <w:pPr>
              <w:pStyle w:val="11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业务员选择查询中转单（来自中转中心）或装车单（来自营业厅）</w:t>
            </w:r>
          </w:p>
          <w:p w:rsidR="009C21AC" w:rsidRDefault="009C21AC" w:rsidP="009C21AC">
            <w:pPr>
              <w:pStyle w:val="11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系统提示输入单号</w:t>
            </w:r>
          </w:p>
          <w:p w:rsidR="009C21AC" w:rsidRDefault="009C21AC" w:rsidP="009C21AC">
            <w:pPr>
              <w:pStyle w:val="11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业务员输入对应单号</w:t>
            </w:r>
          </w:p>
          <w:p w:rsidR="009C21AC" w:rsidRDefault="009C21AC" w:rsidP="009C21AC">
            <w:pPr>
              <w:pStyle w:val="11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系统显示该中转单</w:t>
            </w:r>
            <w:r>
              <w:rPr>
                <w:rFonts w:ascii="微软雅黑" w:eastAsia="微软雅黑" w:hAnsi="微软雅黑" w:hint="eastAsia"/>
                <w:sz w:val="18"/>
              </w:rPr>
              <w:t>（装车单）</w:t>
            </w:r>
          </w:p>
          <w:p w:rsidR="009C21AC" w:rsidRDefault="009C21AC" w:rsidP="009C21AC">
            <w:pPr>
              <w:pStyle w:val="11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业务员核对信息</w:t>
            </w:r>
          </w:p>
          <w:p w:rsidR="009C21AC" w:rsidRDefault="009C21AC" w:rsidP="009C21AC">
            <w:pPr>
              <w:pStyle w:val="11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系统询问是否确认生成中转到达单或营业厅到达单</w:t>
            </w:r>
          </w:p>
          <w:p w:rsidR="009C21AC" w:rsidRDefault="009C21AC" w:rsidP="009C21AC">
            <w:pPr>
              <w:pStyle w:val="11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业务员确认生成到达单</w:t>
            </w:r>
            <w:r>
              <w:rPr>
                <w:rFonts w:ascii="微软雅黑" w:eastAsia="微软雅黑" w:hAnsi="微软雅黑" w:hint="eastAsia"/>
                <w:sz w:val="18"/>
              </w:rPr>
              <w:t>（默认所有快件正常到达）</w:t>
            </w:r>
          </w:p>
          <w:p w:rsidR="009C21AC" w:rsidRDefault="009C21AC" w:rsidP="009C21AC">
            <w:pPr>
              <w:pStyle w:val="11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系统自动生成到达单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并询问是否要修改</w:t>
            </w:r>
          </w:p>
          <w:p w:rsidR="009C21AC" w:rsidRDefault="009C21AC" w:rsidP="009C21AC">
            <w:pPr>
              <w:pStyle w:val="11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业务员确认无需修改</w:t>
            </w:r>
          </w:p>
          <w:p w:rsidR="009C21AC" w:rsidRDefault="009C21AC" w:rsidP="009C21AC">
            <w:pPr>
              <w:pStyle w:val="11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系统保存到达单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并提示中转中心仓库管理人员</w:t>
            </w:r>
          </w:p>
          <w:p w:rsidR="009C21AC" w:rsidRDefault="009C21AC" w:rsidP="008F49C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9C21AC" w:rsidRDefault="009C21AC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</w:rPr>
              <w:t>3a. 单号输入错误</w:t>
            </w:r>
          </w:p>
          <w:p w:rsidR="009C21AC" w:rsidRDefault="009C21AC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3a1. 系统提示未找到该中转单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提示重新输入或返回</w:t>
            </w:r>
          </w:p>
          <w:p w:rsidR="009C21AC" w:rsidRDefault="009C21AC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3a2. 业务员重新输入</w:t>
            </w:r>
          </w:p>
          <w:p w:rsidR="009C21AC" w:rsidRDefault="009C21AC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</w:t>
            </w:r>
            <w:r>
              <w:rPr>
                <w:rFonts w:ascii="微软雅黑" w:eastAsia="微软雅黑" w:hAnsi="微软雅黑"/>
                <w:sz w:val="18"/>
              </w:rPr>
              <w:t>3. 转到</w:t>
            </w:r>
            <w:r>
              <w:rPr>
                <w:rFonts w:ascii="微软雅黑" w:eastAsia="微软雅黑" w:hAnsi="微软雅黑" w:hint="eastAsia"/>
                <w:sz w:val="18"/>
              </w:rPr>
              <w:t>2</w:t>
            </w:r>
          </w:p>
          <w:p w:rsidR="009C21AC" w:rsidRDefault="009C21AC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 3a2b. 业务员选择返回</w:t>
            </w:r>
          </w:p>
          <w:p w:rsidR="009C21AC" w:rsidRDefault="009C21AC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3a</w:t>
            </w:r>
            <w:r>
              <w:rPr>
                <w:rFonts w:ascii="微软雅黑" w:eastAsia="微软雅黑" w:hAnsi="微软雅黑"/>
                <w:sz w:val="18"/>
              </w:rPr>
              <w:t>2b1. 系统返回</w:t>
            </w:r>
          </w:p>
          <w:p w:rsidR="009C21AC" w:rsidRDefault="009C21AC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 xml:space="preserve">  9a</w:t>
            </w:r>
            <w:r>
              <w:rPr>
                <w:rFonts w:ascii="微软雅黑" w:eastAsia="微软雅黑" w:hAnsi="微软雅黑"/>
                <w:sz w:val="18"/>
              </w:rPr>
              <w:t>. 业务员修改到达单</w:t>
            </w:r>
            <w:r>
              <w:rPr>
                <w:rFonts w:ascii="微软雅黑" w:eastAsia="微软雅黑" w:hAnsi="微软雅黑" w:hint="eastAsia"/>
                <w:sz w:val="18"/>
              </w:rPr>
              <w:t>（有快件丢失，损坏的情况），并确认修改</w:t>
            </w:r>
          </w:p>
          <w:p w:rsidR="009C21AC" w:rsidRDefault="009C21AC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9a1. 系统保存到达单，并提示中转中心仓库管理人员</w:t>
            </w:r>
          </w:p>
          <w:p w:rsidR="009C21AC" w:rsidRDefault="009C21AC" w:rsidP="008F49C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>字段列表</w:t>
            </w:r>
          </w:p>
          <w:p w:rsidR="009C21AC" w:rsidRDefault="009C21AC" w:rsidP="009C21AC">
            <w:pPr>
              <w:pStyle w:val="11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营业厅装车单: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装车单号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（待完善）、</w:t>
            </w:r>
            <w:r>
              <w:rPr>
                <w:rFonts w:ascii="微软雅黑" w:eastAsia="微软雅黑" w:hAnsi="微软雅黑" w:hint="eastAsia"/>
                <w:sz w:val="18"/>
              </w:rPr>
              <w:t>记录装车日期、本营业厅编号（025城市编码+1营业厅+0000鼓楼营业厅）、汽运编号 （营业厅编号+20150921日期+00000编码 、五位数字）、到达地（本地中转中心或者其它营业厅）、车辆代号、监装员、押运员、本次装箱所有订单条形码号）、运费（运费根据出发地和目的地自动生成）</w:t>
            </w:r>
          </w:p>
          <w:p w:rsidR="009C21AC" w:rsidRDefault="009C21AC" w:rsidP="009C21AC">
            <w:pPr>
              <w:pStyle w:val="11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中转单</w:t>
            </w:r>
            <w:r>
              <w:rPr>
                <w:rFonts w:ascii="微软雅黑" w:eastAsia="微软雅黑" w:hAnsi="微软雅黑" w:hint="eastAsia"/>
                <w:sz w:val="18"/>
              </w:rPr>
              <w:t>：中转单号、装车日期、本中转中心中转单编号（中转中心编号+日期+0000000七位数字），航班号、出发地、到达地、货柜号、监装员、本次装箱所有托运单号、运费（运费根据出发地和目的地自动生成）</w:t>
            </w:r>
          </w:p>
          <w:p w:rsidR="009C21AC" w:rsidRDefault="009C21AC" w:rsidP="009C21AC">
            <w:pPr>
              <w:pStyle w:val="11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中转到达单：货物到达信息（中转中心编号（025城市编码）、到达日期、中转单编号、出发地、货物到达状态（损坏、完整、丢失））</w:t>
            </w:r>
          </w:p>
          <w:p w:rsidR="009C21AC" w:rsidRDefault="009C21AC" w:rsidP="009C21AC">
            <w:pPr>
              <w:pStyle w:val="11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营业厅到达单</w:t>
            </w:r>
            <w:r>
              <w:rPr>
                <w:rFonts w:ascii="微软雅黑" w:eastAsia="微软雅黑" w:hAnsi="微软雅黑" w:hint="eastAsia"/>
                <w:sz w:val="18"/>
              </w:rPr>
              <w:t>：货物到达信息（营业厅编号（025城市编码+1营业厅+0000鼓楼营业厅）、到达日期、中转单编号、出发地、货物到达状态（损坏、完整、丢失））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特殊要求：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无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署名</w:t>
            </w:r>
            <w:r>
              <w:rPr>
                <w:rFonts w:ascii="微软雅黑" w:eastAsia="微软雅黑" w:hAnsi="微软雅黑" w:hint="eastAsia"/>
                <w:sz w:val="18"/>
              </w:rPr>
              <w:t>：</w:t>
            </w:r>
            <w:r>
              <w:rPr>
                <w:rFonts w:ascii="微软雅黑" w:eastAsia="微软雅黑" w:hAnsi="微软雅黑"/>
                <w:sz w:val="18"/>
              </w:rPr>
              <w:t>孙旭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</w:rPr>
              <w:t xml:space="preserve"> 2015.12.29</w:t>
            </w:r>
          </w:p>
        </w:tc>
      </w:tr>
    </w:tbl>
    <w:p w:rsidR="00706411" w:rsidRDefault="00706411">
      <w:pPr>
        <w:widowControl/>
        <w:jc w:val="left"/>
        <w:rPr>
          <w:rFonts w:ascii="微软雅黑" w:eastAsia="微软雅黑" w:hAnsi="微软雅黑"/>
          <w:sz w:val="20"/>
        </w:rPr>
      </w:pPr>
    </w:p>
    <w:p w:rsidR="00706411" w:rsidRDefault="007349E7">
      <w:pPr>
        <w:widowControl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br w:type="page"/>
      </w:r>
    </w:p>
    <w:p w:rsidR="00706411" w:rsidRDefault="007349E7">
      <w:pPr>
        <w:pStyle w:val="3"/>
        <w:rPr>
          <w:rFonts w:ascii="微软雅黑" w:eastAsia="微软雅黑" w:hAnsi="微软雅黑"/>
        </w:rPr>
      </w:pPr>
      <w:bookmarkStart w:id="405" w:name="_Toc439701723"/>
      <w:r>
        <w:rPr>
          <w:rFonts w:ascii="微软雅黑" w:eastAsia="微软雅黑" w:hAnsi="微软雅黑"/>
        </w:rPr>
        <w:lastRenderedPageBreak/>
        <w:t>UC</w:t>
      </w:r>
      <w:r w:rsidR="00240D68">
        <w:rPr>
          <w:rFonts w:ascii="微软雅黑" w:eastAsia="微软雅黑" w:hAnsi="微软雅黑" w:hint="eastAsia"/>
        </w:rPr>
        <w:t>_13_3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出库</w:t>
      </w:r>
      <w:bookmarkEnd w:id="405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9"/>
        <w:gridCol w:w="4137"/>
      </w:tblGrid>
      <w:tr w:rsidR="009C21AC" w:rsidTr="008F49CB">
        <w:tc>
          <w:tcPr>
            <w:tcW w:w="4139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C4BC96" w:themeFill="background2" w:themeFillShade="BF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>UC_13_3</w:t>
            </w:r>
          </w:p>
        </w:tc>
        <w:tc>
          <w:tcPr>
            <w:tcW w:w="4137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C4BC96" w:themeFill="background2" w:themeFillShade="BF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</w:rPr>
              <w:t>出库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中转中心仓库管理员对一批货物进行出库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中转中心</w:t>
            </w:r>
            <w:r>
              <w:rPr>
                <w:rFonts w:ascii="微软雅黑" w:eastAsia="微软雅黑" w:hAnsi="微软雅黑"/>
                <w:sz w:val="18"/>
              </w:rPr>
              <w:t>仓库</w:t>
            </w:r>
            <w:r>
              <w:rPr>
                <w:rFonts w:ascii="微软雅黑" w:eastAsia="微软雅黑" w:hAnsi="微软雅黑" w:hint="eastAsia"/>
                <w:sz w:val="18"/>
              </w:rPr>
              <w:t>管理员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中转中心业务员决定进行一次中转并录入中转单后通知仓库管理员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已经</w:t>
            </w:r>
            <w:r>
              <w:rPr>
                <w:rFonts w:ascii="微软雅黑" w:eastAsia="微软雅黑" w:hAnsi="微软雅黑" w:hint="eastAsia"/>
                <w:sz w:val="18"/>
              </w:rPr>
              <w:t>录入</w:t>
            </w:r>
            <w:r>
              <w:rPr>
                <w:rFonts w:ascii="微软雅黑" w:eastAsia="微软雅黑" w:hAnsi="微软雅黑"/>
                <w:sz w:val="18"/>
              </w:rPr>
              <w:t>一份中转单</w:t>
            </w:r>
            <w:r>
              <w:rPr>
                <w:rFonts w:ascii="微软雅黑" w:eastAsia="微软雅黑" w:hAnsi="微软雅黑" w:hint="eastAsia"/>
                <w:sz w:val="18"/>
              </w:rPr>
              <w:t>，并通过审批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更新库存信息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BFBFBF" w:themeFill="background1" w:themeFillShade="BF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优先级：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高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9C21AC" w:rsidRDefault="009C21AC" w:rsidP="009C21AC">
            <w:pPr>
              <w:pStyle w:val="11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系统显示新审批的中转单</w:t>
            </w:r>
          </w:p>
          <w:p w:rsidR="009C21AC" w:rsidRPr="00D07BCD" w:rsidRDefault="009C21AC" w:rsidP="009C21AC">
            <w:pPr>
              <w:pStyle w:val="11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仓库管理员选择中转单</w:t>
            </w:r>
          </w:p>
          <w:p w:rsidR="009C21AC" w:rsidRDefault="009C21AC" w:rsidP="009C21AC">
            <w:pPr>
              <w:pStyle w:val="11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系统显示该中转单详细信息</w:t>
            </w:r>
          </w:p>
          <w:p w:rsidR="009C21AC" w:rsidRDefault="009C21AC" w:rsidP="009C21AC">
            <w:pPr>
              <w:pStyle w:val="11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仓库管理员对照中转单货物信息在仓库中查找货物并进行装车</w:t>
            </w:r>
            <w:r>
              <w:rPr>
                <w:rFonts w:ascii="微软雅黑" w:eastAsia="微软雅黑" w:hAnsi="微软雅黑" w:hint="eastAsia"/>
                <w:sz w:val="18"/>
              </w:rPr>
              <w:t>（机），</w:t>
            </w:r>
            <w:r>
              <w:rPr>
                <w:rFonts w:ascii="微软雅黑" w:eastAsia="微软雅黑" w:hAnsi="微软雅黑"/>
                <w:sz w:val="18"/>
              </w:rPr>
              <w:t>完成后向系统申请生成出库单</w:t>
            </w:r>
          </w:p>
          <w:p w:rsidR="009C21AC" w:rsidRDefault="009C21AC" w:rsidP="009C21AC">
            <w:pPr>
              <w:pStyle w:val="11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系统完成出库单生成</w:t>
            </w:r>
          </w:p>
          <w:p w:rsidR="009C21AC" w:rsidRDefault="009C21AC" w:rsidP="009C21AC">
            <w:pPr>
              <w:pStyle w:val="11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管理员要求保存出库单</w:t>
            </w:r>
          </w:p>
          <w:p w:rsidR="009C21AC" w:rsidRPr="0044447F" w:rsidRDefault="009C21AC" w:rsidP="009C21AC">
            <w:pPr>
              <w:pStyle w:val="11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系统保存出库单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更新库存信息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修改订单状态信息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并提示保存成功</w:t>
            </w:r>
          </w:p>
          <w:p w:rsidR="009C21AC" w:rsidRDefault="009C21AC" w:rsidP="008F49C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9C21AC" w:rsidRDefault="009C21AC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1a. 中转单编号输入错误</w:t>
            </w:r>
          </w:p>
          <w:p w:rsidR="009C21AC" w:rsidRDefault="009C21AC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1a</w:t>
            </w:r>
            <w:r>
              <w:rPr>
                <w:rFonts w:ascii="微软雅黑" w:eastAsia="微软雅黑" w:hAnsi="微软雅黑"/>
                <w:sz w:val="18"/>
              </w:rPr>
              <w:t>1. 系统提示编号错误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提示管理员重新输入或退出</w:t>
            </w:r>
          </w:p>
          <w:p w:rsidR="009C21AC" w:rsidRDefault="009C21AC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1a</w:t>
            </w:r>
            <w:r>
              <w:rPr>
                <w:rFonts w:ascii="微软雅黑" w:eastAsia="微软雅黑" w:hAnsi="微软雅黑"/>
                <w:sz w:val="18"/>
              </w:rPr>
              <w:t>2. 管理员进行重新输入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若依然错误则返回</w:t>
            </w:r>
            <w:r>
              <w:rPr>
                <w:rFonts w:ascii="微软雅黑" w:eastAsia="微软雅黑" w:hAnsi="微软雅黑" w:hint="eastAsia"/>
                <w:sz w:val="18"/>
              </w:rPr>
              <w:t>1a</w:t>
            </w:r>
            <w:r>
              <w:rPr>
                <w:rFonts w:ascii="微软雅黑" w:eastAsia="微软雅黑" w:hAnsi="微软雅黑"/>
                <w:sz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若选择退出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则系统退出</w:t>
            </w:r>
          </w:p>
          <w:p w:rsidR="009C21AC" w:rsidRDefault="009C21AC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7a. 保存失败，</w:t>
            </w:r>
            <w:r>
              <w:rPr>
                <w:rFonts w:ascii="微软雅黑" w:eastAsia="微软雅黑" w:hAnsi="微软雅黑"/>
                <w:sz w:val="18"/>
              </w:rPr>
              <w:t>系统提示保存失败</w:t>
            </w:r>
          </w:p>
          <w:p w:rsidR="009C21AC" w:rsidRDefault="009C21AC" w:rsidP="008F49C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9C21AC" w:rsidRDefault="009C21AC" w:rsidP="008F49C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库存出库单（快递编号、出库日期、目的地、装运形式（火车、飞机、汽车）、中转单编号或者汽运编号，货物状态（是否成功出库））</w:t>
            </w:r>
          </w:p>
          <w:p w:rsidR="009C21AC" w:rsidRDefault="009C21AC" w:rsidP="008F49CB">
            <w:pPr>
              <w:rPr>
                <w:rFonts w:ascii="微软雅黑" w:eastAsia="微软雅黑" w:hAnsi="微软雅黑"/>
                <w:sz w:val="18"/>
              </w:rPr>
            </w:pP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特殊要求：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署名：</w:t>
            </w:r>
            <w:r>
              <w:rPr>
                <w:rFonts w:ascii="微软雅黑" w:eastAsia="微软雅黑" w:hAnsi="微软雅黑"/>
                <w:sz w:val="18"/>
              </w:rPr>
              <w:t>孙旭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 xml:space="preserve">  2015.12.25</w:t>
            </w:r>
          </w:p>
        </w:tc>
      </w:tr>
    </w:tbl>
    <w:p w:rsidR="00706411" w:rsidRDefault="00706411">
      <w:pPr>
        <w:widowControl/>
        <w:jc w:val="left"/>
        <w:rPr>
          <w:rFonts w:ascii="微软雅黑" w:eastAsia="微软雅黑" w:hAnsi="微软雅黑"/>
          <w:sz w:val="20"/>
        </w:rPr>
      </w:pPr>
    </w:p>
    <w:p w:rsidR="00706411" w:rsidRDefault="007349E7">
      <w:pPr>
        <w:widowControl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br w:type="page"/>
      </w:r>
    </w:p>
    <w:p w:rsidR="00706411" w:rsidRDefault="00240D68">
      <w:pPr>
        <w:pStyle w:val="3"/>
        <w:rPr>
          <w:rFonts w:ascii="微软雅黑" w:eastAsia="微软雅黑" w:hAnsi="微软雅黑"/>
        </w:rPr>
      </w:pPr>
      <w:bookmarkStart w:id="406" w:name="_Toc439701724"/>
      <w:r>
        <w:rPr>
          <w:rFonts w:ascii="微软雅黑" w:eastAsia="微软雅黑" w:hAnsi="微软雅黑" w:hint="eastAsia"/>
        </w:rPr>
        <w:lastRenderedPageBreak/>
        <w:t>UC_14_2</w:t>
      </w:r>
      <w:r w:rsidR="007349E7">
        <w:rPr>
          <w:rFonts w:ascii="微软雅黑" w:eastAsia="微软雅黑" w:hAnsi="微软雅黑"/>
        </w:rPr>
        <w:t xml:space="preserve"> </w:t>
      </w:r>
      <w:r w:rsidR="007349E7">
        <w:rPr>
          <w:rFonts w:ascii="微软雅黑" w:eastAsia="微软雅黑" w:hAnsi="微软雅黑"/>
        </w:rPr>
        <w:t>库存查看</w:t>
      </w:r>
      <w:bookmarkEnd w:id="406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9"/>
        <w:gridCol w:w="4137"/>
      </w:tblGrid>
      <w:tr w:rsidR="009C21AC" w:rsidTr="008F49CB">
        <w:tc>
          <w:tcPr>
            <w:tcW w:w="4139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C4BC96" w:themeFill="background2" w:themeFillShade="BF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>UC_14_2</w:t>
            </w:r>
          </w:p>
        </w:tc>
        <w:tc>
          <w:tcPr>
            <w:tcW w:w="4137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C4BC96" w:themeFill="background2" w:themeFillShade="BF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</w:rPr>
              <w:t>库存查看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快速、准确地查看某一时间段内的库存出入库单，出入库数量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中转中心库存管理人员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</w:rPr>
              <w:t>有对库存进行查看的需要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中转中心库存管理人员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已经被身份验证和授权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中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9C21AC" w:rsidRDefault="009C21AC" w:rsidP="009C21AC">
            <w:pPr>
              <w:numPr>
                <w:ilvl w:val="0"/>
                <w:numId w:val="21"/>
              </w:numPr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中转中心库存管理人员输入起始时间，和终止时间</w:t>
            </w:r>
          </w:p>
          <w:p w:rsidR="009C21AC" w:rsidRDefault="009C21AC" w:rsidP="009C21AC">
            <w:pPr>
              <w:numPr>
                <w:ilvl w:val="0"/>
                <w:numId w:val="21"/>
              </w:numPr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</w:rPr>
              <w:t xml:space="preserve"> 系统显示此时间段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内的出/入库情况表，出入库总数</w:t>
            </w:r>
            <w:r>
              <w:rPr>
                <w:rFonts w:ascii="微软雅黑" w:eastAsia="微软雅黑" w:hAnsi="微软雅黑" w:cs="宋体"/>
                <w:sz w:val="18"/>
                <w:szCs w:val="18"/>
              </w:rPr>
              <w:t xml:space="preserve"> </w:t>
            </w:r>
          </w:p>
          <w:p w:rsidR="009C21AC" w:rsidRDefault="009C21AC" w:rsidP="008F49C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9C21AC" w:rsidRDefault="009C21AC" w:rsidP="008F49CB">
            <w:pPr>
              <w:rPr>
                <w:rFonts w:ascii="微软雅黑" w:eastAsia="微软雅黑" w:hAnsi="微软雅黑" w:cs="宋体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 w:themeColor="text1"/>
                <w:sz w:val="18"/>
                <w:szCs w:val="18"/>
              </w:rPr>
              <w:t xml:space="preserve">1a. 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>时间开始时间晚于终止时间</w:t>
            </w:r>
          </w:p>
          <w:p w:rsidR="009C21AC" w:rsidRDefault="009C21AC" w:rsidP="008F49CB">
            <w:pPr>
              <w:rPr>
                <w:rFonts w:ascii="微软雅黑" w:eastAsia="微软雅黑" w:hAnsi="微软雅黑" w:cs="宋体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 w:themeColor="text1"/>
                <w:sz w:val="18"/>
                <w:szCs w:val="18"/>
              </w:rPr>
              <w:t xml:space="preserve">  1a1. 显示空结果，提示错误</w:t>
            </w:r>
          </w:p>
          <w:p w:rsidR="009C21AC" w:rsidRDefault="009C21AC" w:rsidP="008F49C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9C21AC" w:rsidRDefault="009C21AC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出入库情况表=出库单号 + 时间 +</w:t>
            </w:r>
            <w:r>
              <w:rPr>
                <w:rFonts w:ascii="微软雅黑" w:eastAsia="微软雅黑" w:hAnsi="微软雅黑"/>
                <w:sz w:val="18"/>
              </w:rPr>
              <w:t xml:space="preserve"> 单次出入库数量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特殊要求：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</w:rPr>
            </w:pP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王卉  2015.12.24</w:t>
            </w:r>
          </w:p>
        </w:tc>
      </w:tr>
    </w:tbl>
    <w:p w:rsidR="00706411" w:rsidRDefault="007349E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706411" w:rsidRDefault="00240D68">
      <w:pPr>
        <w:pStyle w:val="3"/>
        <w:rPr>
          <w:rFonts w:ascii="微软雅黑" w:eastAsia="微软雅黑" w:hAnsi="微软雅黑"/>
        </w:rPr>
      </w:pPr>
      <w:bookmarkStart w:id="407" w:name="_Toc439701725"/>
      <w:r>
        <w:rPr>
          <w:rFonts w:ascii="微软雅黑" w:eastAsia="微软雅黑" w:hAnsi="微软雅黑" w:hint="eastAsia"/>
        </w:rPr>
        <w:lastRenderedPageBreak/>
        <w:t>UC_15_2</w:t>
      </w:r>
      <w:r w:rsidR="007349E7">
        <w:rPr>
          <w:rFonts w:ascii="微软雅黑" w:eastAsia="微软雅黑" w:hAnsi="微软雅黑"/>
        </w:rPr>
        <w:t xml:space="preserve"> </w:t>
      </w:r>
      <w:r w:rsidR="007349E7">
        <w:rPr>
          <w:rFonts w:ascii="微软雅黑" w:eastAsia="微软雅黑" w:hAnsi="微软雅黑"/>
        </w:rPr>
        <w:t>库存盘点</w:t>
      </w:r>
      <w:bookmarkEnd w:id="407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9C21AC" w:rsidTr="008F49CB">
        <w:tc>
          <w:tcPr>
            <w:tcW w:w="4138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C4BC96" w:themeFill="background2" w:themeFillShade="BF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用例编号：</w:t>
            </w:r>
            <w:r>
              <w:rPr>
                <w:rFonts w:ascii="微软雅黑" w:eastAsia="微软雅黑" w:hAnsi="微软雅黑" w:hint="eastAsia"/>
                <w:b/>
              </w:rPr>
              <w:t>UC_15_2</w:t>
            </w:r>
          </w:p>
        </w:tc>
        <w:tc>
          <w:tcPr>
            <w:tcW w:w="4138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C4BC96" w:themeFill="background2" w:themeFillShade="BF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用例名称：库存盘点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简要说明：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快速、准确地盘点当天的库存快照，并导出excel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执行者：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中转中心库存管理人员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触发条件：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库存需要被盘点，导出excel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前置条件：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中转中心库存管理人员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已经被身份验证和授权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后置条件：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系统更新并导出库存盘点excel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优先级：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事件流程：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>基本流程：</w:t>
            </w:r>
          </w:p>
          <w:p w:rsidR="009C21AC" w:rsidRDefault="009C21AC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中转中心库存管理人员要求系统进行库存盘点</w:t>
            </w:r>
          </w:p>
          <w:p w:rsidR="009C21AC" w:rsidRDefault="009C21AC" w:rsidP="008F49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系统根据库存管理人员开始盘点的时间显示当前库存信息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盘点时，系统自动根据当前盘点时间生成一个截止点，在这个截点之后做的出入库是不计入盘点的</w:t>
            </w:r>
          </w:p>
          <w:p w:rsidR="009C21AC" w:rsidRDefault="009C21AC" w:rsidP="008F49CB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3. 管理员要求保存库存快照</w:t>
            </w:r>
          </w:p>
          <w:p w:rsidR="009C21AC" w:rsidRDefault="009C21AC" w:rsidP="008F49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4. 系统保存库存快照并提示保存成功</w:t>
            </w:r>
          </w:p>
          <w:p w:rsidR="009C21AC" w:rsidRDefault="009C21AC" w:rsidP="008F49CB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5. 中转中心库存管理人员要求系统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导出excel</w:t>
            </w:r>
          </w:p>
          <w:p w:rsidR="009C21AC" w:rsidRDefault="009C21AC" w:rsidP="008F49CB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．系统导出excel，并提示保存成功</w:t>
            </w:r>
          </w:p>
          <w:p w:rsidR="009C21AC" w:rsidRDefault="009C21AC" w:rsidP="008F49CB">
            <w:pPr>
              <w:rPr>
                <w:rFonts w:ascii="微软雅黑" w:eastAsia="微软雅黑" w:hAnsi="微软雅黑" w:cs="DejaVu Sans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>扩展流程：</w:t>
            </w:r>
          </w:p>
          <w:p w:rsidR="009C21AC" w:rsidRDefault="009C21AC" w:rsidP="008F49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 库存未初始化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系统提示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初始化仓库</w:t>
            </w:r>
          </w:p>
          <w:p w:rsidR="009C21AC" w:rsidRDefault="009C21AC" w:rsidP="008F49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 库存快照信息过多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超过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excel表格容量</w:t>
            </w:r>
          </w:p>
          <w:p w:rsidR="009C21AC" w:rsidRPr="00AC214A" w:rsidRDefault="009C21AC" w:rsidP="008F49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 系统提示生成失败</w:t>
            </w:r>
          </w:p>
          <w:p w:rsidR="009C21AC" w:rsidRDefault="009C21AC" w:rsidP="008F49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>字段列表：</w:t>
            </w:r>
          </w:p>
          <w:p w:rsidR="009C21AC" w:rsidRDefault="009C21AC" w:rsidP="008F49CB">
            <w:pPr>
              <w:ind w:firstLine="36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特殊要求：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 w:cs="DejaVu Sans"/>
                <w:sz w:val="18"/>
                <w:szCs w:val="18"/>
              </w:rPr>
            </w:pP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王卉 2015.12.24</w:t>
            </w:r>
          </w:p>
        </w:tc>
      </w:tr>
    </w:tbl>
    <w:p w:rsidR="00706411" w:rsidRDefault="007349E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br w:type="page"/>
      </w:r>
    </w:p>
    <w:p w:rsidR="00706411" w:rsidRDefault="00240D68">
      <w:pPr>
        <w:pStyle w:val="3"/>
        <w:rPr>
          <w:rFonts w:ascii="微软雅黑" w:eastAsia="微软雅黑" w:hAnsi="微软雅黑"/>
        </w:rPr>
      </w:pPr>
      <w:bookmarkStart w:id="408" w:name="_Toc439701726"/>
      <w:r>
        <w:rPr>
          <w:rFonts w:ascii="微软雅黑" w:eastAsia="微软雅黑" w:hAnsi="微软雅黑" w:hint="eastAsia"/>
        </w:rPr>
        <w:lastRenderedPageBreak/>
        <w:t>UC_16_2</w:t>
      </w:r>
      <w:r w:rsidR="007349E7">
        <w:rPr>
          <w:rFonts w:ascii="微软雅黑" w:eastAsia="微软雅黑" w:hAnsi="微软雅黑"/>
        </w:rPr>
        <w:t xml:space="preserve"> </w:t>
      </w:r>
      <w:r w:rsidR="007349E7">
        <w:rPr>
          <w:rFonts w:ascii="微软雅黑" w:eastAsia="微软雅黑" w:hAnsi="微软雅黑"/>
        </w:rPr>
        <w:t>库存调整</w:t>
      </w:r>
      <w:bookmarkEnd w:id="408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9"/>
        <w:gridCol w:w="4137"/>
      </w:tblGrid>
      <w:tr w:rsidR="009C21AC" w:rsidTr="008F49CB">
        <w:tc>
          <w:tcPr>
            <w:tcW w:w="4139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C4BC96" w:themeFill="background2" w:themeFillShade="BF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</w:t>
            </w:r>
            <w:r w:rsidR="00240D68">
              <w:rPr>
                <w:rFonts w:ascii="微软雅黑" w:eastAsia="微软雅黑" w:hAnsi="微软雅黑"/>
                <w:b/>
              </w:rPr>
              <w:t>UC_16_2</w:t>
            </w:r>
          </w:p>
        </w:tc>
        <w:tc>
          <w:tcPr>
            <w:tcW w:w="4137" w:type="dxa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C4BC96" w:themeFill="background2" w:themeFillShade="BF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</w:rPr>
              <w:t>库存调整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调整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库存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分区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中转中心库存管理人员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库存警报或入库空间不足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中转中心库存管理人员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已经被身份验证和授权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仓库空间分配得到调整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高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9C21AC" w:rsidRPr="00E55216" w:rsidRDefault="009C21AC" w:rsidP="009C21AC">
            <w:pPr>
              <w:pStyle w:val="a9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 w:rsidRPr="00E55216">
              <w:rPr>
                <w:rFonts w:ascii="微软雅黑" w:eastAsia="微软雅黑" w:hAnsi="微软雅黑" w:hint="eastAsia"/>
                <w:sz w:val="18"/>
                <w:szCs w:val="18"/>
              </w:rPr>
              <w:t>系统显示各分区剩余空间</w:t>
            </w:r>
          </w:p>
          <w:p w:rsidR="009C21AC" w:rsidRDefault="009C21AC" w:rsidP="009C21AC">
            <w:pPr>
              <w:pStyle w:val="a9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管理员选择要扩充的区域</w:t>
            </w:r>
          </w:p>
          <w:p w:rsidR="009C21AC" w:rsidRPr="008D281A" w:rsidRDefault="009C21AC" w:rsidP="009C21AC">
            <w:pPr>
              <w:pStyle w:val="a9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系统修改库存信息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并提示调整结果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更新库存各分区剩余空间信息</w:t>
            </w:r>
          </w:p>
          <w:p w:rsidR="009C21AC" w:rsidRDefault="009C21AC" w:rsidP="008F49C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9C21AC" w:rsidRPr="00F104FE" w:rsidRDefault="009C21AC" w:rsidP="008F49C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  <w:shd w:val="clear" w:color="auto" w:fill="DDD9C3" w:themeFill="background2" w:themeFillShade="E6"/>
          </w:tcPr>
          <w:p w:rsidR="009C21AC" w:rsidRDefault="009C21AC" w:rsidP="008F49C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特殊要求：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无</w:t>
            </w:r>
          </w:p>
        </w:tc>
      </w:tr>
      <w:tr w:rsidR="009C21AC" w:rsidTr="008F49CB">
        <w:tc>
          <w:tcPr>
            <w:tcW w:w="8276" w:type="dxa"/>
            <w:gridSpan w:val="2"/>
            <w:tcBorders>
              <w:top w:val="double" w:sz="4" w:space="0" w:color="C4BC96" w:themeColor="background2" w:themeShade="BF"/>
              <w:left w:val="double" w:sz="4" w:space="0" w:color="C4BC96" w:themeColor="background2" w:themeShade="BF"/>
              <w:bottom w:val="double" w:sz="4" w:space="0" w:color="C4BC96" w:themeColor="background2" w:themeShade="BF"/>
              <w:right w:val="double" w:sz="4" w:space="0" w:color="C4BC96" w:themeColor="background2" w:themeShade="BF"/>
            </w:tcBorders>
          </w:tcPr>
          <w:p w:rsidR="009C21AC" w:rsidRDefault="009C21AC" w:rsidP="008F4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王卉 2015.12.24</w:t>
            </w:r>
          </w:p>
        </w:tc>
      </w:tr>
    </w:tbl>
    <w:p w:rsidR="00706411" w:rsidRDefault="007349E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706411" w:rsidRDefault="007349E7">
      <w:pPr>
        <w:pStyle w:val="3"/>
        <w:rPr>
          <w:rFonts w:ascii="微软雅黑" w:eastAsia="微软雅黑" w:hAnsi="微软雅黑"/>
        </w:rPr>
      </w:pPr>
      <w:bookmarkStart w:id="409" w:name="_Toc439701727"/>
      <w:r>
        <w:rPr>
          <w:rFonts w:ascii="微软雅黑" w:eastAsia="微软雅黑" w:hAnsi="微软雅黑" w:hint="eastAsia"/>
        </w:rPr>
        <w:lastRenderedPageBreak/>
        <w:t>UC_17_1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期初建账</w:t>
      </w:r>
      <w:bookmarkEnd w:id="409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9"/>
        <w:gridCol w:w="4137"/>
      </w:tblGrid>
      <w:tr w:rsidR="00706411">
        <w:tc>
          <w:tcPr>
            <w:tcW w:w="4139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>UC_17_1</w:t>
            </w:r>
          </w:p>
        </w:tc>
        <w:tc>
          <w:tcPr>
            <w:tcW w:w="4137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</w:rPr>
              <w:t>期初建账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对每一帐套进行期初的初始化操作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财务人员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到了期初建账的时间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财务人员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已经被身份验证和授权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706411" w:rsidRDefault="007349E7">
            <w:pPr>
              <w:pStyle w:val="11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系统建立新的机构、人员表（录入目前在职员工和机构的信息）</w:t>
            </w:r>
          </w:p>
          <w:p w:rsidR="00706411" w:rsidRDefault="007349E7">
            <w:pPr>
              <w:pStyle w:val="11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系统建立新的车辆、司机信息表（录入现有的车辆和司机信息）</w:t>
            </w:r>
          </w:p>
          <w:p w:rsidR="00706411" w:rsidRDefault="007349E7">
            <w:pPr>
              <w:pStyle w:val="11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系统建立新的库存信息表（录入现在库存信息）</w:t>
            </w:r>
          </w:p>
          <w:p w:rsidR="00706411" w:rsidRDefault="007349E7">
            <w:pPr>
              <w:pStyle w:val="11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系统建立新的银行账户信息表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=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名称</w:t>
            </w:r>
            <w:r>
              <w:rPr>
                <w:rFonts w:ascii="微软雅黑" w:eastAsia="微软雅黑" w:hAnsi="微软雅黑" w:hint="eastAsia"/>
                <w:sz w:val="18"/>
              </w:rPr>
              <w:t>+</w:t>
            </w:r>
            <w:r>
              <w:rPr>
                <w:rFonts w:ascii="微软雅黑" w:eastAsia="微软雅黑" w:hAnsi="微软雅黑" w:hint="eastAsia"/>
                <w:sz w:val="18"/>
              </w:rPr>
              <w:t>余额（录入现在的银行账户名称和余额）</w:t>
            </w:r>
          </w:p>
          <w:p w:rsidR="00706411" w:rsidRDefault="007349E7">
            <w:pPr>
              <w:pStyle w:val="11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系统将以上全部帐套单独备份起来</w:t>
            </w:r>
          </w:p>
          <w:p w:rsidR="00706411" w:rsidRDefault="007349E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（无）</w:t>
            </w:r>
          </w:p>
          <w:p w:rsidR="00706411" w:rsidRDefault="007349E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（无）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特殊要求：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0641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王卉</w:t>
            </w:r>
          </w:p>
        </w:tc>
      </w:tr>
    </w:tbl>
    <w:p w:rsidR="00706411" w:rsidRDefault="00706411">
      <w:pPr>
        <w:widowControl/>
        <w:jc w:val="left"/>
        <w:rPr>
          <w:rFonts w:ascii="微软雅黑" w:eastAsia="微软雅黑" w:hAnsi="微软雅黑"/>
        </w:rPr>
      </w:pPr>
    </w:p>
    <w:p w:rsidR="00706411" w:rsidRDefault="007349E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706411" w:rsidRDefault="007349E7">
      <w:pPr>
        <w:pStyle w:val="3"/>
        <w:rPr>
          <w:rFonts w:ascii="微软雅黑" w:eastAsia="微软雅黑" w:hAnsi="微软雅黑"/>
        </w:rPr>
      </w:pPr>
      <w:bookmarkStart w:id="410" w:name="_Toc439701728"/>
      <w:r>
        <w:rPr>
          <w:rFonts w:ascii="微软雅黑" w:eastAsia="微软雅黑" w:hAnsi="微软雅黑" w:hint="eastAsia"/>
        </w:rPr>
        <w:lastRenderedPageBreak/>
        <w:t>UC_18_1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统计报表</w:t>
      </w:r>
      <w:bookmarkEnd w:id="410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9"/>
        <w:gridCol w:w="4137"/>
      </w:tblGrid>
      <w:tr w:rsidR="00706411">
        <w:tc>
          <w:tcPr>
            <w:tcW w:w="4139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>UC_18_1</w:t>
            </w:r>
          </w:p>
        </w:tc>
        <w:tc>
          <w:tcPr>
            <w:tcW w:w="4137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</w:rPr>
              <w:t>统计报表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统计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公司的经营情况，显示某段时间内的所有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款单以及收款单信息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财务人员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需要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查看经营情况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财务人员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已经被身份验证和授权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高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706411" w:rsidRDefault="007349E7">
            <w:pPr>
              <w:pStyle w:val="110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财务人员选择要查看的开始</w:t>
            </w:r>
            <w:r>
              <w:rPr>
                <w:rFonts w:ascii="微软雅黑" w:eastAsia="微软雅黑" w:hAnsi="微软雅黑" w:hint="eastAsia"/>
                <w:sz w:val="18"/>
              </w:rPr>
              <w:t>日期</w:t>
            </w:r>
            <w:r>
              <w:rPr>
                <w:rFonts w:ascii="微软雅黑" w:eastAsia="微软雅黑" w:hAnsi="微软雅黑"/>
                <w:sz w:val="18"/>
              </w:rPr>
              <w:t>与结束日期</w:t>
            </w:r>
          </w:p>
          <w:p w:rsidR="00706411" w:rsidRDefault="007349E7">
            <w:pPr>
              <w:pStyle w:val="110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</w:t>
            </w:r>
            <w:r>
              <w:rPr>
                <w:rFonts w:ascii="微软雅黑" w:eastAsia="微软雅黑" w:hAnsi="微软雅黑"/>
                <w:sz w:val="18"/>
              </w:rPr>
              <w:t>根据财务人员选择的时间显示出相应</w:t>
            </w:r>
            <w:r>
              <w:rPr>
                <w:rFonts w:ascii="微软雅黑" w:eastAsia="微软雅黑" w:hAnsi="微软雅黑" w:hint="eastAsia"/>
                <w:sz w:val="18"/>
              </w:rPr>
              <w:t>时间段</w:t>
            </w:r>
            <w:r>
              <w:rPr>
                <w:rFonts w:ascii="微软雅黑" w:eastAsia="微软雅黑" w:hAnsi="微软雅黑"/>
                <w:sz w:val="18"/>
              </w:rPr>
              <w:t>内的</w:t>
            </w:r>
            <w:r>
              <w:rPr>
                <w:rFonts w:ascii="微软雅黑" w:eastAsia="微软雅黑" w:hAnsi="微软雅黑" w:hint="eastAsia"/>
                <w:sz w:val="18"/>
              </w:rPr>
              <w:t>所有付</w:t>
            </w:r>
            <w:r>
              <w:rPr>
                <w:rFonts w:ascii="微软雅黑" w:eastAsia="微软雅黑" w:hAnsi="微软雅黑"/>
                <w:sz w:val="18"/>
              </w:rPr>
              <w:t>款单与收款单信息</w:t>
            </w:r>
          </w:p>
          <w:p w:rsidR="00706411" w:rsidRDefault="007349E7">
            <w:pPr>
              <w:pStyle w:val="110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重复</w:t>
            </w:r>
            <w:r>
              <w:rPr>
                <w:rFonts w:ascii="微软雅黑" w:eastAsia="微软雅黑" w:hAnsi="微软雅黑"/>
                <w:sz w:val="18"/>
              </w:rPr>
              <w:t>1</w:t>
            </w:r>
            <w:r>
              <w:rPr>
                <w:rFonts w:ascii="微软雅黑" w:eastAsia="微软雅黑" w:hAnsi="微软雅黑"/>
                <w:sz w:val="18"/>
              </w:rPr>
              <w:t>～</w:t>
            </w:r>
            <w:r>
              <w:rPr>
                <w:rFonts w:ascii="微软雅黑" w:eastAsia="微软雅黑" w:hAnsi="微软雅黑"/>
                <w:sz w:val="18"/>
              </w:rPr>
              <w:t>2</w:t>
            </w:r>
            <w:r>
              <w:rPr>
                <w:rFonts w:ascii="微软雅黑" w:eastAsia="微软雅黑" w:hAnsi="微软雅黑"/>
                <w:sz w:val="18"/>
              </w:rPr>
              <w:t>步，直至所有要查看的信息都查看完</w:t>
            </w:r>
          </w:p>
          <w:p w:rsidR="00706411" w:rsidRDefault="007349E7">
            <w:pPr>
              <w:pStyle w:val="110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财务人员点击成本收益表</w:t>
            </w:r>
          </w:p>
          <w:p w:rsidR="00706411" w:rsidRDefault="007349E7">
            <w:pPr>
              <w:pStyle w:val="110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系统显示成本收益表信息</w:t>
            </w:r>
          </w:p>
          <w:p w:rsidR="00706411" w:rsidRDefault="007349E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2a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. </w:t>
            </w:r>
            <w:r>
              <w:rPr>
                <w:rFonts w:ascii="微软雅黑" w:eastAsia="微软雅黑" w:hAnsi="微软雅黑" w:hint="eastAsia"/>
                <w:sz w:val="18"/>
              </w:rPr>
              <w:t>财务人员</w:t>
            </w:r>
            <w:r>
              <w:rPr>
                <w:rFonts w:ascii="微软雅黑" w:eastAsia="微软雅黑" w:hAnsi="微软雅黑"/>
                <w:sz w:val="18"/>
              </w:rPr>
              <w:t>可以选择导出</w:t>
            </w:r>
            <w:r>
              <w:rPr>
                <w:rFonts w:ascii="微软雅黑" w:eastAsia="微软雅黑" w:hAnsi="微软雅黑" w:hint="eastAsia"/>
                <w:sz w:val="18"/>
              </w:rPr>
              <w:t>经营情况表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1.</w:t>
            </w:r>
            <w:r>
              <w:rPr>
                <w:rFonts w:ascii="微软雅黑" w:eastAsia="微软雅黑" w:hAnsi="微软雅黑" w:hint="eastAsia"/>
                <w:sz w:val="18"/>
              </w:rPr>
              <w:t>系统导出经营情况表</w:t>
            </w:r>
          </w:p>
          <w:p w:rsidR="00706411" w:rsidRDefault="007349E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706411" w:rsidRDefault="007349E7">
            <w:pPr>
              <w:contextualSpacing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经营情况表包括一段时间内所有的付款单和收款单信息。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特殊要求：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0641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王卉</w:t>
            </w:r>
          </w:p>
        </w:tc>
      </w:tr>
    </w:tbl>
    <w:p w:rsidR="00706411" w:rsidRDefault="00706411">
      <w:pPr>
        <w:widowControl/>
        <w:jc w:val="left"/>
        <w:rPr>
          <w:rFonts w:ascii="微软雅黑" w:eastAsia="微软雅黑" w:hAnsi="微软雅黑"/>
          <w:sz w:val="20"/>
        </w:rPr>
      </w:pPr>
    </w:p>
    <w:p w:rsidR="00706411" w:rsidRDefault="007349E7">
      <w:pPr>
        <w:pStyle w:val="3"/>
        <w:rPr>
          <w:rFonts w:ascii="微软雅黑" w:eastAsia="微软雅黑" w:hAnsi="微软雅黑"/>
        </w:rPr>
      </w:pPr>
      <w:bookmarkStart w:id="411" w:name="_Toc439701729"/>
      <w:r>
        <w:rPr>
          <w:rFonts w:ascii="微软雅黑" w:eastAsia="微软雅黑" w:hAnsi="微软雅黑" w:hint="eastAsia"/>
        </w:rPr>
        <w:lastRenderedPageBreak/>
        <w:t>UC_19_1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银行账户管理</w:t>
      </w:r>
      <w:bookmarkEnd w:id="411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9"/>
        <w:gridCol w:w="4137"/>
      </w:tblGrid>
      <w:tr w:rsidR="00706411">
        <w:tc>
          <w:tcPr>
            <w:tcW w:w="4139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rFonts w:ascii="微软雅黑" w:eastAsia="微软雅黑" w:hAnsi="微软雅黑"/>
                <w:b/>
                <w:color w:val="000000"/>
              </w:rPr>
            </w:pPr>
            <w:r>
              <w:rPr>
                <w:rFonts w:ascii="微软雅黑" w:eastAsia="微软雅黑" w:hAnsi="微软雅黑"/>
                <w:b/>
                <w:color w:val="000000"/>
              </w:rPr>
              <w:t>用例编号：</w:t>
            </w:r>
            <w:r>
              <w:rPr>
                <w:rFonts w:ascii="微软雅黑" w:eastAsia="微软雅黑" w:hAnsi="微软雅黑"/>
                <w:b/>
                <w:color w:val="000000"/>
              </w:rPr>
              <w:t>UC_19_1</w:t>
            </w:r>
          </w:p>
        </w:tc>
        <w:tc>
          <w:tcPr>
            <w:tcW w:w="4137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rFonts w:ascii="微软雅黑" w:eastAsia="微软雅黑" w:hAnsi="微软雅黑"/>
                <w:b/>
                <w:color w:val="000000"/>
              </w:rPr>
            </w:pPr>
            <w:r>
              <w:rPr>
                <w:rFonts w:ascii="微软雅黑" w:eastAsia="微软雅黑" w:hAnsi="微软雅黑"/>
                <w:b/>
                <w:color w:val="000000"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  <w:color w:val="000000"/>
              </w:rPr>
              <w:t>银行账户管理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  <w:color w:val="000000"/>
              </w:rPr>
            </w:pPr>
            <w:r>
              <w:rPr>
                <w:rFonts w:ascii="微软雅黑" w:eastAsia="微软雅黑" w:hAnsi="微软雅黑"/>
                <w:b/>
                <w:color w:val="000000"/>
              </w:rPr>
              <w:t>简要说明：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方便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、快捷地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对账户进行增删改查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  <w:color w:val="000000"/>
              </w:rPr>
            </w:pPr>
            <w:r>
              <w:rPr>
                <w:rFonts w:ascii="微软雅黑" w:eastAsia="微软雅黑" w:hAnsi="微软雅黑"/>
                <w:b/>
                <w:color w:val="000000"/>
              </w:rPr>
              <w:t>执行者：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财务人员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  <w:color w:val="000000"/>
              </w:rPr>
            </w:pPr>
            <w:r>
              <w:rPr>
                <w:rFonts w:ascii="微软雅黑" w:eastAsia="微软雅黑" w:hAnsi="微软雅黑"/>
                <w:b/>
                <w:color w:val="000000"/>
              </w:rPr>
              <w:t>触发条件：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有对账户进行增删改查的需要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  <w:color w:val="000000"/>
              </w:rPr>
            </w:pPr>
            <w:r>
              <w:rPr>
                <w:rFonts w:ascii="微软雅黑" w:eastAsia="微软雅黑" w:hAnsi="微软雅黑"/>
                <w:b/>
                <w:color w:val="000000"/>
              </w:rPr>
              <w:t>前置条件：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财务人员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已经被身份验证和授权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  <w:color w:val="000000"/>
              </w:rPr>
            </w:pPr>
            <w:r>
              <w:rPr>
                <w:rFonts w:ascii="微软雅黑" w:eastAsia="微软雅黑" w:hAnsi="微软雅黑"/>
                <w:b/>
                <w:color w:val="000000"/>
              </w:rPr>
              <w:t>后置条件：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无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  <w:color w:val="000000"/>
              </w:rPr>
            </w:pPr>
            <w:r>
              <w:rPr>
                <w:rFonts w:ascii="微软雅黑" w:eastAsia="微软雅黑" w:hAnsi="微软雅黑"/>
                <w:b/>
                <w:color w:val="000000"/>
              </w:rPr>
              <w:t>优先级：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中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  <w:color w:val="000000"/>
              </w:rPr>
            </w:pPr>
            <w:r>
              <w:rPr>
                <w:rFonts w:ascii="微软雅黑" w:eastAsia="微软雅黑" w:hAnsi="微软雅黑"/>
                <w:b/>
                <w:color w:val="000000"/>
              </w:rPr>
              <w:t>事件流程：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b/>
                <w:color w:val="000000"/>
                <w:sz w:val="18"/>
              </w:rPr>
            </w:pPr>
            <w:r>
              <w:rPr>
                <w:rFonts w:ascii="微软雅黑" w:eastAsia="微软雅黑" w:hAnsi="微软雅黑"/>
                <w:b/>
                <w:color w:val="000000"/>
                <w:sz w:val="18"/>
              </w:rPr>
              <w:t>基本流程：</w:t>
            </w:r>
          </w:p>
          <w:p w:rsidR="00706411" w:rsidRDefault="007349E7">
            <w:pPr>
              <w:pStyle w:val="110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财务人员进行相关输入</w:t>
            </w:r>
          </w:p>
          <w:p w:rsidR="00706411" w:rsidRDefault="007349E7">
            <w:pPr>
              <w:pStyle w:val="110"/>
              <w:ind w:left="360" w:firstLineChars="0" w:firstLine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.1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如果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需要新增账户，则添加账户信息。跳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至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7</w:t>
            </w:r>
          </w:p>
          <w:p w:rsidR="00706411" w:rsidRDefault="007349E7">
            <w:pPr>
              <w:pStyle w:val="110"/>
              <w:ind w:left="360" w:firstLineChars="0" w:firstLine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.2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否则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，输入账户关键字，进行查询</w:t>
            </w:r>
          </w:p>
          <w:p w:rsidR="00706411" w:rsidRDefault="007349E7">
            <w:pPr>
              <w:pStyle w:val="110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系统返回查询结果</w:t>
            </w:r>
          </w:p>
          <w:p w:rsidR="00706411" w:rsidRDefault="007349E7">
            <w:pPr>
              <w:pStyle w:val="110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财务人员根据结果选择账户</w:t>
            </w:r>
          </w:p>
          <w:p w:rsidR="00706411" w:rsidRDefault="007349E7">
            <w:pPr>
              <w:pStyle w:val="110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系统显示出这个账户的详细信息</w:t>
            </w:r>
          </w:p>
          <w:p w:rsidR="00706411" w:rsidRDefault="007349E7">
            <w:pPr>
              <w:pStyle w:val="110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财务人员进行相关的操作</w:t>
            </w:r>
          </w:p>
          <w:p w:rsidR="00706411" w:rsidRDefault="007349E7">
            <w:pPr>
              <w:pStyle w:val="110"/>
              <w:ind w:left="360" w:firstLineChars="0" w:firstLine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6.1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如果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需要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删除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账户，则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选择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这个账户并点击删除，跳至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7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。</w:t>
            </w:r>
          </w:p>
          <w:p w:rsidR="00706411" w:rsidRDefault="007349E7">
            <w:pPr>
              <w:pStyle w:val="110"/>
              <w:ind w:left="360" w:firstLineChars="0" w:firstLine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6.2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如果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需要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修改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账户，则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选择这个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账户并点击修改，跳至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。</w:t>
            </w:r>
          </w:p>
          <w:p w:rsidR="00706411" w:rsidRDefault="007349E7">
            <w:pPr>
              <w:pStyle w:val="110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系统弹出窗口，财务人员进行修改，点击确认。</w:t>
            </w:r>
          </w:p>
          <w:p w:rsidR="00706411" w:rsidRDefault="007349E7">
            <w:pPr>
              <w:pStyle w:val="110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发生更改后生成更改的记录（保存在某个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log,txt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里）</w:t>
            </w:r>
          </w:p>
          <w:p w:rsidR="00706411" w:rsidRDefault="007349E7">
            <w:pPr>
              <w:pStyle w:val="110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返回查询界面</w:t>
            </w:r>
          </w:p>
          <w:p w:rsidR="00706411" w:rsidRDefault="007349E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财务人员重复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2~8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步，直至完成所有的账户管理</w:t>
            </w:r>
          </w:p>
          <w:p w:rsidR="00706411" w:rsidRDefault="007349E7">
            <w:pPr>
              <w:rPr>
                <w:rFonts w:ascii="微软雅黑" w:eastAsia="微软雅黑" w:hAnsi="微软雅黑"/>
                <w:b/>
                <w:color w:val="000000"/>
                <w:sz w:val="18"/>
              </w:rPr>
            </w:pPr>
            <w:r>
              <w:rPr>
                <w:rFonts w:ascii="微软雅黑" w:eastAsia="微软雅黑" w:hAnsi="微软雅黑"/>
                <w:b/>
                <w:color w:val="000000"/>
                <w:sz w:val="18"/>
              </w:rPr>
              <w:t>扩展流程：</w:t>
            </w:r>
          </w:p>
          <w:p w:rsidR="00706411" w:rsidRDefault="007349E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1a.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登陆的财务人员不具有最高权限</w:t>
            </w:r>
          </w:p>
          <w:p w:rsidR="00706411" w:rsidRDefault="007349E7">
            <w:pPr>
              <w:pStyle w:val="110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拒绝访问，并返回登录界面</w:t>
            </w:r>
          </w:p>
          <w:p w:rsidR="00706411" w:rsidRDefault="007349E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6a.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更改后的信息不合法</w:t>
            </w:r>
          </w:p>
          <w:p w:rsidR="00706411" w:rsidRDefault="007349E7">
            <w:pPr>
              <w:pStyle w:val="110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lastRenderedPageBreak/>
              <w:t>拒绝更改，提示错误信息</w:t>
            </w:r>
          </w:p>
          <w:p w:rsidR="00706411" w:rsidRDefault="007349E7">
            <w:pPr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9a.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超过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分钟没有操作且财务人员没有退出登录</w:t>
            </w:r>
          </w:p>
          <w:p w:rsidR="00706411" w:rsidRDefault="007349E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    1.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系统自动退出登录</w:t>
            </w:r>
          </w:p>
          <w:p w:rsidR="00706411" w:rsidRDefault="007349E7">
            <w:pPr>
              <w:rPr>
                <w:rFonts w:ascii="微软雅黑" w:eastAsia="微软雅黑" w:hAnsi="微软雅黑"/>
                <w:b/>
                <w:color w:val="000000"/>
                <w:sz w:val="18"/>
              </w:rPr>
            </w:pPr>
            <w:r>
              <w:rPr>
                <w:rFonts w:ascii="微软雅黑" w:eastAsia="微软雅黑" w:hAnsi="微软雅黑"/>
                <w:b/>
                <w:color w:val="000000"/>
                <w:sz w:val="18"/>
              </w:rPr>
              <w:t>字段列表：</w:t>
            </w:r>
          </w:p>
          <w:p w:rsidR="00706411" w:rsidRDefault="007349E7">
            <w:pPr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18"/>
              </w:rPr>
              <w:t xml:space="preserve">  </w:t>
            </w:r>
          </w:p>
          <w:p w:rsidR="00706411" w:rsidRDefault="00706411">
            <w:pPr>
              <w:rPr>
                <w:rFonts w:ascii="微软雅黑" w:eastAsia="微软雅黑" w:hAnsi="微软雅黑"/>
                <w:color w:val="000000"/>
                <w:sz w:val="18"/>
              </w:rPr>
            </w:pP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  <w:color w:val="000000"/>
              </w:rPr>
            </w:pPr>
            <w:r>
              <w:rPr>
                <w:rFonts w:ascii="微软雅黑" w:eastAsia="微软雅黑" w:hAnsi="微软雅黑"/>
                <w:b/>
                <w:color w:val="000000"/>
              </w:rPr>
              <w:lastRenderedPageBreak/>
              <w:t>特殊要求：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tabs>
                <w:tab w:val="left" w:pos="2805"/>
              </w:tabs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在输入账户关键字时，输入框下方动态地显示搜索建议，并用第一个建议补全输入框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color w:val="000000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</w:rPr>
              <w:t>王卉</w:t>
            </w:r>
          </w:p>
        </w:tc>
      </w:tr>
    </w:tbl>
    <w:p w:rsidR="00706411" w:rsidRDefault="00706411">
      <w:pPr>
        <w:widowControl/>
        <w:jc w:val="left"/>
        <w:rPr>
          <w:rFonts w:ascii="微软雅黑" w:eastAsia="微软雅黑" w:hAnsi="微软雅黑"/>
          <w:sz w:val="20"/>
        </w:rPr>
      </w:pPr>
    </w:p>
    <w:p w:rsidR="00706411" w:rsidRDefault="007349E7">
      <w:pPr>
        <w:widowControl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br w:type="page"/>
      </w:r>
    </w:p>
    <w:p w:rsidR="00706411" w:rsidRDefault="007349E7">
      <w:pPr>
        <w:pStyle w:val="3"/>
        <w:rPr>
          <w:rFonts w:ascii="微软雅黑" w:eastAsia="微软雅黑" w:hAnsi="微软雅黑"/>
        </w:rPr>
      </w:pPr>
      <w:bookmarkStart w:id="412" w:name="_Toc439701730"/>
      <w:r>
        <w:rPr>
          <w:rFonts w:ascii="微软雅黑" w:eastAsia="微软雅黑" w:hAnsi="微软雅黑" w:hint="eastAsia"/>
        </w:rPr>
        <w:lastRenderedPageBreak/>
        <w:t>UC_20_1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工资管理</w:t>
      </w:r>
      <w:bookmarkEnd w:id="412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706411"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>UC_20_1</w:t>
            </w:r>
          </w:p>
        </w:tc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</w:rPr>
              <w:t>工资管理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目的是管理公司人员的工资（按月、计次、提成），根据市场管理工资，提高员工工作积极性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总经理需要员工工资（按月、计次）进行调整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总经理获得授权登陆进行操作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总经理成功修改员工工资的标准（按月、计次）并从下月开始实行新标准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/>
                <w:b/>
                <w:sz w:val="16"/>
              </w:rPr>
              <w:t>基本流程：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系统显示出</w:t>
            </w:r>
            <w:r>
              <w:rPr>
                <w:rFonts w:ascii="微软雅黑" w:eastAsia="微软雅黑" w:hAnsi="微软雅黑" w:hint="eastAsia"/>
                <w:sz w:val="18"/>
              </w:rPr>
              <w:t>所有</w:t>
            </w:r>
            <w:r>
              <w:rPr>
                <w:rFonts w:ascii="微软雅黑" w:eastAsia="微软雅黑" w:hAnsi="微软雅黑" w:hint="eastAsia"/>
                <w:sz w:val="18"/>
              </w:rPr>
              <w:t>工作人员类型的月薪和发薪方式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总经理修改工作人员的月薪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总经理重复</w:t>
            </w:r>
            <w:r>
              <w:rPr>
                <w:rFonts w:ascii="微软雅黑" w:eastAsia="微软雅黑" w:hAnsi="微软雅黑" w:hint="eastAsia"/>
                <w:sz w:val="18"/>
              </w:rPr>
              <w:t>1~</w:t>
            </w: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</w:rPr>
              <w:t>步，直至完成所有修改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系统</w:t>
            </w:r>
            <w:r>
              <w:rPr>
                <w:rFonts w:ascii="微软雅黑" w:eastAsia="微软雅黑" w:hAnsi="微软雅黑" w:hint="eastAsia"/>
                <w:sz w:val="18"/>
              </w:rPr>
              <w:t>刷新工资表，并提示修改成功</w:t>
            </w:r>
          </w:p>
          <w:p w:rsidR="00706411" w:rsidRDefault="007349E7">
            <w:pPr>
              <w:pStyle w:val="110"/>
              <w:ind w:firstLineChars="0" w:firstLine="0"/>
              <w:rPr>
                <w:rFonts w:ascii="微软雅黑" w:eastAsia="微软雅黑" w:hAnsi="微软雅黑"/>
                <w:sz w:val="16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总经理完成修改，退出系统</w:t>
            </w:r>
          </w:p>
          <w:p w:rsidR="00706411" w:rsidRDefault="007349E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/>
                <w:b/>
                <w:sz w:val="16"/>
              </w:rPr>
              <w:t>扩展流程：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2a.</w:t>
            </w:r>
            <w:r>
              <w:rPr>
                <w:rFonts w:ascii="微软雅黑" w:eastAsia="微软雅黑" w:hAnsi="微软雅黑" w:hint="eastAsia"/>
                <w:sz w:val="18"/>
              </w:rPr>
              <w:t>总经理修改错误</w:t>
            </w:r>
            <w:r>
              <w:rPr>
                <w:rFonts w:ascii="微软雅黑" w:eastAsia="微软雅黑" w:hAnsi="微软雅黑" w:hint="eastAsia"/>
                <w:sz w:val="18"/>
              </w:rPr>
              <w:t>工资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总经理填入此人员类型正确数值并返回正常流程第一步</w:t>
            </w:r>
          </w:p>
          <w:p w:rsidR="00706411" w:rsidRDefault="007349E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4.</w:t>
            </w:r>
            <w:r>
              <w:rPr>
                <w:rFonts w:ascii="微软雅黑" w:eastAsia="微软雅黑" w:hAnsi="微软雅黑" w:hint="eastAsia"/>
                <w:sz w:val="18"/>
              </w:rPr>
              <w:t>各个工作类型的工资表</w:t>
            </w:r>
            <w:r>
              <w:rPr>
                <w:rFonts w:ascii="微软雅黑" w:eastAsia="微软雅黑" w:hAnsi="微软雅黑" w:hint="eastAsia"/>
                <w:sz w:val="18"/>
              </w:rPr>
              <w:t>=</w:t>
            </w:r>
            <w:r>
              <w:rPr>
                <w:rFonts w:ascii="微软雅黑" w:eastAsia="微软雅黑" w:hAnsi="微软雅黑" w:hint="eastAsia"/>
                <w:sz w:val="18"/>
              </w:rPr>
              <w:t>类型</w:t>
            </w:r>
            <w:r>
              <w:rPr>
                <w:rFonts w:ascii="微软雅黑" w:eastAsia="微软雅黑" w:hAnsi="微软雅黑" w:hint="eastAsia"/>
                <w:sz w:val="18"/>
              </w:rPr>
              <w:t>+</w:t>
            </w:r>
            <w:r>
              <w:rPr>
                <w:rFonts w:ascii="微软雅黑" w:eastAsia="微软雅黑" w:hAnsi="微软雅黑" w:hint="eastAsia"/>
                <w:sz w:val="18"/>
              </w:rPr>
              <w:t>基本工资</w:t>
            </w:r>
            <w:r>
              <w:rPr>
                <w:rFonts w:ascii="微软雅黑" w:eastAsia="微软雅黑" w:hAnsi="微软雅黑" w:hint="eastAsia"/>
                <w:sz w:val="18"/>
              </w:rPr>
              <w:t>+</w:t>
            </w:r>
            <w:r>
              <w:rPr>
                <w:rFonts w:ascii="微软雅黑" w:eastAsia="微软雅黑" w:hAnsi="微软雅黑" w:hint="eastAsia"/>
                <w:sz w:val="18"/>
              </w:rPr>
              <w:t>工资发放方式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特殊要求：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王毅承</w:t>
            </w:r>
          </w:p>
        </w:tc>
      </w:tr>
    </w:tbl>
    <w:p w:rsidR="00706411" w:rsidRDefault="00706411">
      <w:pPr>
        <w:widowControl/>
        <w:jc w:val="left"/>
        <w:rPr>
          <w:rFonts w:ascii="微软雅黑" w:eastAsia="微软雅黑" w:hAnsi="微软雅黑"/>
        </w:rPr>
      </w:pPr>
    </w:p>
    <w:p w:rsidR="00706411" w:rsidRDefault="007349E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br w:type="page"/>
      </w:r>
    </w:p>
    <w:p w:rsidR="00706411" w:rsidRDefault="007349E7">
      <w:pPr>
        <w:pStyle w:val="3"/>
        <w:rPr>
          <w:rFonts w:ascii="微软雅黑" w:eastAsia="微软雅黑" w:hAnsi="微软雅黑"/>
        </w:rPr>
      </w:pPr>
      <w:bookmarkStart w:id="413" w:name="_Toc439701731"/>
      <w:r>
        <w:rPr>
          <w:rFonts w:ascii="微软雅黑" w:eastAsia="微软雅黑" w:hAnsi="微软雅黑" w:hint="eastAsia"/>
        </w:rPr>
        <w:lastRenderedPageBreak/>
        <w:t>UC_21_1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机构管理</w:t>
      </w:r>
      <w:bookmarkEnd w:id="413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706411"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>UC_21_1</w:t>
            </w:r>
          </w:p>
        </w:tc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</w:rPr>
              <w:t>机构管理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目的是管理公司人员所工作的机构，完成人员的调用，提高公司的效率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总经理需要对员工工作机构做调整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总经理获得授权登陆进行操作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总经理修改完成员工的工作机构并从下个月进行调用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基本流程：</w:t>
            </w:r>
          </w:p>
          <w:p w:rsidR="00706411" w:rsidRDefault="007349E7">
            <w:pPr>
              <w:numPr>
                <w:ilvl w:val="0"/>
                <w:numId w:val="27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总经理选择员工的工作机构</w:t>
            </w:r>
          </w:p>
          <w:p w:rsidR="00706411" w:rsidRDefault="007349E7">
            <w:pPr>
              <w:numPr>
                <w:ilvl w:val="0"/>
                <w:numId w:val="27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系统以列表显示此机构中所有员工</w:t>
            </w:r>
          </w:p>
          <w:p w:rsidR="00706411" w:rsidRDefault="007349E7">
            <w:pPr>
              <w:numPr>
                <w:ilvl w:val="0"/>
                <w:numId w:val="27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总经理将员工信息从就工作机构删除</w:t>
            </w:r>
          </w:p>
          <w:p w:rsidR="00706411" w:rsidRDefault="007349E7">
            <w:pPr>
              <w:numPr>
                <w:ilvl w:val="0"/>
                <w:numId w:val="27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系统提示是否确认删除</w:t>
            </w:r>
          </w:p>
          <w:p w:rsidR="00706411" w:rsidRDefault="007349E7">
            <w:pPr>
              <w:numPr>
                <w:ilvl w:val="0"/>
                <w:numId w:val="27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系统在显示列表里删除此员工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总经理重复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3~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步，直至完成所有修改</w:t>
            </w:r>
          </w:p>
          <w:p w:rsidR="00706411" w:rsidRDefault="007349E7">
            <w:pPr>
              <w:numPr>
                <w:ilvl w:val="0"/>
                <w:numId w:val="27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总经理选择员工的工作机构</w:t>
            </w:r>
          </w:p>
          <w:p w:rsidR="00706411" w:rsidRDefault="007349E7">
            <w:pPr>
              <w:numPr>
                <w:ilvl w:val="0"/>
                <w:numId w:val="27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系统以列表显示此机构中所有员工</w:t>
            </w:r>
          </w:p>
          <w:p w:rsidR="00706411" w:rsidRDefault="007349E7">
            <w:pPr>
              <w:numPr>
                <w:ilvl w:val="0"/>
                <w:numId w:val="27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总经理将员工信息添加到新工作机构中</w:t>
            </w:r>
          </w:p>
          <w:p w:rsidR="00706411" w:rsidRDefault="007349E7">
            <w:pPr>
              <w:numPr>
                <w:ilvl w:val="0"/>
                <w:numId w:val="27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系统在列表里添加此员工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总经理重复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7~8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步，直至完成所有修改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总经理完成修改或添加，退出系统</w:t>
            </w:r>
          </w:p>
          <w:p w:rsidR="00706411" w:rsidRDefault="007349E7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扩展流程：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1a.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业务员：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系统跳至正常流程第二步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1b.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财务人员：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系统跳至正常流程第二步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1c.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快递员：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系统跳至正常流程第二步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1d.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司机：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系统跳至正常流程第二步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2a.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员工是公司新招员工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系统跳至正常流程第三步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4a.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总经理取消删除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系统调至正常流程第一步</w:t>
            </w:r>
          </w:p>
          <w:p w:rsidR="00706411" w:rsidRDefault="007349E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各个工作类型的人员表</w:t>
            </w:r>
            <w:r>
              <w:rPr>
                <w:rFonts w:ascii="微软雅黑" w:eastAsia="微软雅黑" w:hAnsi="微软雅黑" w:hint="eastAsia"/>
                <w:sz w:val="18"/>
              </w:rPr>
              <w:t>=</w:t>
            </w:r>
            <w:r>
              <w:rPr>
                <w:rFonts w:ascii="微软雅黑" w:eastAsia="微软雅黑" w:hAnsi="微软雅黑" w:hint="eastAsia"/>
                <w:sz w:val="18"/>
              </w:rPr>
              <w:t>人员编号</w:t>
            </w:r>
            <w:r>
              <w:rPr>
                <w:rFonts w:ascii="微软雅黑" w:eastAsia="微软雅黑" w:hAnsi="微软雅黑" w:hint="eastAsia"/>
                <w:sz w:val="18"/>
              </w:rPr>
              <w:t>+</w:t>
            </w:r>
            <w:r>
              <w:rPr>
                <w:rFonts w:ascii="微软雅黑" w:eastAsia="微软雅黑" w:hAnsi="微软雅黑" w:hint="eastAsia"/>
                <w:sz w:val="18"/>
              </w:rPr>
              <w:t>机构</w:t>
            </w:r>
            <w:r>
              <w:rPr>
                <w:rFonts w:ascii="微软雅黑" w:eastAsia="微软雅黑" w:hAnsi="微软雅黑" w:hint="eastAsia"/>
                <w:sz w:val="18"/>
              </w:rPr>
              <w:t>+</w:t>
            </w:r>
            <w:r>
              <w:rPr>
                <w:rFonts w:ascii="微软雅黑" w:eastAsia="微软雅黑" w:hAnsi="微软雅黑" w:hint="eastAsia"/>
                <w:sz w:val="18"/>
              </w:rPr>
              <w:t>性别</w:t>
            </w:r>
            <w:r>
              <w:rPr>
                <w:rFonts w:ascii="微软雅黑" w:eastAsia="微软雅黑" w:hAnsi="微软雅黑" w:hint="eastAsia"/>
                <w:sz w:val="18"/>
              </w:rPr>
              <w:t>+</w:t>
            </w:r>
            <w:r>
              <w:rPr>
                <w:rFonts w:ascii="微软雅黑" w:eastAsia="微软雅黑" w:hAnsi="微软雅黑" w:hint="eastAsia"/>
                <w:sz w:val="18"/>
              </w:rPr>
              <w:t>手机号</w:t>
            </w:r>
            <w:r>
              <w:rPr>
                <w:rFonts w:ascii="微软雅黑" w:eastAsia="微软雅黑" w:hAnsi="微软雅黑" w:hint="eastAsia"/>
                <w:sz w:val="18"/>
              </w:rPr>
              <w:t>+</w:t>
            </w:r>
            <w:r>
              <w:rPr>
                <w:rFonts w:ascii="微软雅黑" w:eastAsia="微软雅黑" w:hAnsi="微软雅黑" w:hint="eastAsia"/>
                <w:sz w:val="18"/>
              </w:rPr>
              <w:t>身份证号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特殊要求：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王毅承</w:t>
            </w:r>
          </w:p>
        </w:tc>
      </w:tr>
    </w:tbl>
    <w:p w:rsidR="00706411" w:rsidRDefault="00706411">
      <w:pPr>
        <w:widowControl/>
        <w:jc w:val="left"/>
        <w:rPr>
          <w:rFonts w:ascii="微软雅黑" w:eastAsia="微软雅黑" w:hAnsi="微软雅黑"/>
        </w:rPr>
      </w:pPr>
    </w:p>
    <w:p w:rsidR="00706411" w:rsidRDefault="007349E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706411" w:rsidRDefault="007349E7">
      <w:pPr>
        <w:pStyle w:val="3"/>
        <w:rPr>
          <w:rFonts w:ascii="微软雅黑" w:eastAsia="微软雅黑" w:hAnsi="微软雅黑"/>
        </w:rPr>
      </w:pPr>
      <w:bookmarkStart w:id="414" w:name="_Toc439701732"/>
      <w:r>
        <w:rPr>
          <w:rFonts w:ascii="微软雅黑" w:eastAsia="微软雅黑" w:hAnsi="微软雅黑" w:hint="eastAsia"/>
        </w:rPr>
        <w:lastRenderedPageBreak/>
        <w:t>UC_22_1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城市距离和价格管理</w:t>
      </w:r>
      <w:bookmarkEnd w:id="414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706411"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>UC_22_1</w:t>
            </w:r>
          </w:p>
        </w:tc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</w:rPr>
              <w:t>城市距离和价格管理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目的是修改公司对城市之间距离和价格的值，根据现实情况修改公司内部记录的数据，完成数据更新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总经理需要对公司基础数据（城市之间距离和价格）做修改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总经理获得授权登陆进行操作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总经理修改成功修改城市之间距离的值和基础价格的值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/>
                <w:b/>
                <w:sz w:val="16"/>
              </w:rPr>
              <w:t>基本流程：</w:t>
            </w:r>
          </w:p>
          <w:p w:rsidR="00706411" w:rsidRDefault="007349E7">
            <w:pPr>
              <w:numPr>
                <w:ilvl w:val="0"/>
                <w:numId w:val="28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总经理选择始末城市</w:t>
            </w:r>
          </w:p>
          <w:p w:rsidR="00706411" w:rsidRDefault="007349E7">
            <w:pPr>
              <w:numPr>
                <w:ilvl w:val="0"/>
                <w:numId w:val="28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系统显示两城市间所有信息</w:t>
            </w:r>
          </w:p>
          <w:p w:rsidR="00706411" w:rsidRDefault="007349E7">
            <w:pPr>
              <w:numPr>
                <w:ilvl w:val="0"/>
                <w:numId w:val="28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总经理修改距离的值和价格</w:t>
            </w:r>
          </w:p>
          <w:p w:rsidR="00706411" w:rsidRDefault="007349E7">
            <w:pPr>
              <w:numPr>
                <w:ilvl w:val="0"/>
                <w:numId w:val="28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系统显示修改后的值和价格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总经理重复</w:t>
            </w:r>
            <w:r>
              <w:rPr>
                <w:rFonts w:ascii="微软雅黑" w:eastAsia="微软雅黑" w:hAnsi="微软雅黑" w:hint="eastAsia"/>
                <w:sz w:val="18"/>
              </w:rPr>
              <w:t>1~4</w:t>
            </w:r>
            <w:r>
              <w:rPr>
                <w:rFonts w:ascii="微软雅黑" w:eastAsia="微软雅黑" w:hAnsi="微软雅黑" w:hint="eastAsia"/>
                <w:sz w:val="18"/>
              </w:rPr>
              <w:t>步，直至完成所有修改</w:t>
            </w:r>
          </w:p>
          <w:p w:rsidR="00706411" w:rsidRDefault="007349E7">
            <w:pPr>
              <w:numPr>
                <w:ilvl w:val="0"/>
                <w:numId w:val="28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总经理完成修改，系统自动更新数据</w:t>
            </w:r>
          </w:p>
          <w:p w:rsidR="00706411" w:rsidRDefault="007349E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/>
                <w:b/>
                <w:sz w:val="16"/>
              </w:rPr>
              <w:t>扩展流程：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1a.</w:t>
            </w:r>
            <w:r>
              <w:rPr>
                <w:rFonts w:ascii="微软雅黑" w:eastAsia="微软雅黑" w:hAnsi="微软雅黑" w:hint="eastAsia"/>
                <w:sz w:val="18"/>
              </w:rPr>
              <w:t>修改错误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总经理回到第一步重新修改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3a.</w:t>
            </w:r>
            <w:r>
              <w:rPr>
                <w:rFonts w:ascii="微软雅黑" w:eastAsia="微软雅黑" w:hAnsi="微软雅黑" w:hint="eastAsia"/>
                <w:sz w:val="18"/>
              </w:rPr>
              <w:t>修改错误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总经理返回系统第二步重新修改</w:t>
            </w:r>
          </w:p>
          <w:p w:rsidR="00706411" w:rsidRDefault="007349E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/>
                <w:b/>
                <w:sz w:val="16"/>
              </w:rPr>
              <w:t>字段列表：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6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6"/>
              </w:rPr>
              <w:t>距离价格表</w:t>
            </w:r>
            <w:r>
              <w:rPr>
                <w:rFonts w:ascii="微软雅黑" w:eastAsia="微软雅黑" w:hAnsi="微软雅黑" w:hint="eastAsia"/>
                <w:sz w:val="16"/>
              </w:rPr>
              <w:t>=</w:t>
            </w:r>
            <w:r>
              <w:rPr>
                <w:rFonts w:ascii="微软雅黑" w:eastAsia="微软雅黑" w:hAnsi="微软雅黑" w:hint="eastAsia"/>
                <w:sz w:val="16"/>
              </w:rPr>
              <w:t>出发地</w:t>
            </w:r>
            <w:r>
              <w:rPr>
                <w:rFonts w:ascii="微软雅黑" w:eastAsia="微软雅黑" w:hAnsi="微软雅黑" w:hint="eastAsia"/>
                <w:sz w:val="16"/>
              </w:rPr>
              <w:t>+</w:t>
            </w:r>
            <w:r>
              <w:rPr>
                <w:rFonts w:ascii="微软雅黑" w:eastAsia="微软雅黑" w:hAnsi="微软雅黑" w:hint="eastAsia"/>
                <w:sz w:val="16"/>
              </w:rPr>
              <w:t>目的地</w:t>
            </w:r>
            <w:r>
              <w:rPr>
                <w:rFonts w:ascii="微软雅黑" w:eastAsia="微软雅黑" w:hAnsi="微软雅黑" w:hint="eastAsia"/>
                <w:sz w:val="16"/>
              </w:rPr>
              <w:t>+</w:t>
            </w:r>
            <w:r>
              <w:rPr>
                <w:rFonts w:ascii="微软雅黑" w:eastAsia="微软雅黑" w:hAnsi="微软雅黑" w:hint="eastAsia"/>
                <w:sz w:val="16"/>
              </w:rPr>
              <w:t>交通运输方式</w:t>
            </w:r>
            <w:r>
              <w:rPr>
                <w:rFonts w:ascii="微软雅黑" w:eastAsia="微软雅黑" w:hAnsi="微软雅黑" w:hint="eastAsia"/>
                <w:sz w:val="16"/>
              </w:rPr>
              <w:t>+</w:t>
            </w:r>
            <w:r>
              <w:rPr>
                <w:rFonts w:ascii="微软雅黑" w:eastAsia="微软雅黑" w:hAnsi="微软雅黑" w:hint="eastAsia"/>
                <w:sz w:val="16"/>
              </w:rPr>
              <w:t>货车价格</w:t>
            </w:r>
            <w:r>
              <w:rPr>
                <w:rFonts w:ascii="微软雅黑" w:eastAsia="微软雅黑" w:hAnsi="微软雅黑" w:hint="eastAsia"/>
                <w:sz w:val="16"/>
              </w:rPr>
              <w:t>+</w:t>
            </w:r>
            <w:r>
              <w:rPr>
                <w:rFonts w:ascii="微软雅黑" w:eastAsia="微软雅黑" w:hAnsi="微软雅黑" w:hint="eastAsia"/>
                <w:sz w:val="16"/>
              </w:rPr>
              <w:t>火车价格</w:t>
            </w:r>
            <w:r>
              <w:rPr>
                <w:rFonts w:ascii="微软雅黑" w:eastAsia="微软雅黑" w:hAnsi="微软雅黑" w:hint="eastAsia"/>
                <w:sz w:val="16"/>
              </w:rPr>
              <w:t>+</w:t>
            </w:r>
            <w:r>
              <w:rPr>
                <w:rFonts w:ascii="微软雅黑" w:eastAsia="微软雅黑" w:hAnsi="微软雅黑" w:hint="eastAsia"/>
                <w:sz w:val="16"/>
              </w:rPr>
              <w:t>飞机价格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特殊要求：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王毅承</w:t>
            </w:r>
          </w:p>
        </w:tc>
      </w:tr>
    </w:tbl>
    <w:p w:rsidR="00706411" w:rsidRDefault="00706411">
      <w:pPr>
        <w:widowControl/>
        <w:jc w:val="left"/>
        <w:rPr>
          <w:rFonts w:ascii="微软雅黑" w:eastAsia="微软雅黑" w:hAnsi="微软雅黑"/>
        </w:rPr>
      </w:pPr>
    </w:p>
    <w:p w:rsidR="00706411" w:rsidRDefault="007349E7">
      <w:pPr>
        <w:pStyle w:val="3"/>
        <w:rPr>
          <w:rFonts w:ascii="微软雅黑" w:eastAsia="微软雅黑" w:hAnsi="微软雅黑"/>
        </w:rPr>
      </w:pPr>
      <w:bookmarkStart w:id="415" w:name="_Toc439701733"/>
      <w:r>
        <w:rPr>
          <w:rFonts w:ascii="微软雅黑" w:eastAsia="微软雅黑" w:hAnsi="微软雅黑" w:hint="eastAsia"/>
        </w:rPr>
        <w:t>UC_23_1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审批单据</w:t>
      </w:r>
      <w:bookmarkEnd w:id="415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706411"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>UC_23_1</w:t>
            </w:r>
          </w:p>
        </w:tc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</w:rPr>
              <w:t>审批单据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目的是对一天的单据进行审批修改，完成确认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总经理需要审批单据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总经理获得授权登陆进行操作，每日形成单据，且单据进入提交状态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总经理完成审批修改，确认单据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/>
                <w:b/>
                <w:sz w:val="16"/>
              </w:rPr>
              <w:t>基本流程：</w:t>
            </w:r>
          </w:p>
          <w:p w:rsidR="00706411" w:rsidRDefault="007349E7">
            <w:pPr>
              <w:numPr>
                <w:ilvl w:val="0"/>
                <w:numId w:val="29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总经理进行审批</w:t>
            </w:r>
          </w:p>
          <w:p w:rsidR="00706411" w:rsidRDefault="007349E7">
            <w:pPr>
              <w:numPr>
                <w:ilvl w:val="0"/>
                <w:numId w:val="29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系统按单据类型显示出所有未审批单据</w:t>
            </w:r>
          </w:p>
          <w:p w:rsidR="00706411" w:rsidRDefault="007349E7">
            <w:pPr>
              <w:numPr>
                <w:ilvl w:val="0"/>
                <w:numId w:val="29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总经理修改单据数据</w:t>
            </w:r>
          </w:p>
          <w:p w:rsidR="00706411" w:rsidRDefault="007349E7">
            <w:pPr>
              <w:numPr>
                <w:ilvl w:val="0"/>
                <w:numId w:val="29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系统显示修改后单据</w:t>
            </w:r>
          </w:p>
          <w:p w:rsidR="00706411" w:rsidRDefault="007349E7">
            <w:pPr>
              <w:numPr>
                <w:ilvl w:val="0"/>
                <w:numId w:val="29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总经理将单据改为审批后状态</w:t>
            </w:r>
          </w:p>
          <w:p w:rsidR="00706411" w:rsidRDefault="007349E7">
            <w:pPr>
              <w:numPr>
                <w:ilvl w:val="0"/>
                <w:numId w:val="29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系统提示单据审批成功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总经理重复</w:t>
            </w:r>
            <w:r>
              <w:rPr>
                <w:rFonts w:ascii="微软雅黑" w:eastAsia="微软雅黑" w:hAnsi="微软雅黑" w:hint="eastAsia"/>
                <w:sz w:val="18"/>
              </w:rPr>
              <w:t>1~6</w:t>
            </w:r>
            <w:r>
              <w:rPr>
                <w:rFonts w:ascii="微软雅黑" w:eastAsia="微软雅黑" w:hAnsi="微软雅黑" w:hint="eastAsia"/>
                <w:sz w:val="18"/>
              </w:rPr>
              <w:t>步，直至完成所有审批</w:t>
            </w:r>
          </w:p>
          <w:p w:rsidR="00706411" w:rsidRDefault="007349E7">
            <w:pPr>
              <w:pStyle w:val="11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7.</w:t>
            </w:r>
            <w:r>
              <w:rPr>
                <w:rFonts w:ascii="微软雅黑" w:eastAsia="微软雅黑" w:hAnsi="微软雅黑" w:hint="eastAsia"/>
                <w:sz w:val="18"/>
              </w:rPr>
              <w:t>通知相应人员</w:t>
            </w:r>
          </w:p>
          <w:p w:rsidR="00706411" w:rsidRDefault="007349E7">
            <w:pPr>
              <w:pStyle w:val="11"/>
              <w:ind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8.</w:t>
            </w:r>
            <w:r>
              <w:rPr>
                <w:rFonts w:ascii="微软雅黑" w:eastAsia="微软雅黑" w:hAnsi="微软雅黑" w:hint="eastAsia"/>
                <w:sz w:val="18"/>
              </w:rPr>
              <w:t>总经理完成审批，退出系统</w:t>
            </w:r>
          </w:p>
          <w:p w:rsidR="00706411" w:rsidRDefault="007349E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/>
                <w:b/>
                <w:sz w:val="16"/>
              </w:rPr>
              <w:t>扩展流程：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2a.</w:t>
            </w:r>
            <w:r>
              <w:rPr>
                <w:rFonts w:ascii="微软雅黑" w:eastAsia="微软雅黑" w:hAnsi="微软雅黑" w:hint="eastAsia"/>
                <w:sz w:val="18"/>
              </w:rPr>
              <w:t>批量审批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总经理一次审批多条单据，并跳至系统第三步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3a.</w:t>
            </w:r>
            <w:r>
              <w:rPr>
                <w:rFonts w:ascii="微软雅黑" w:eastAsia="微软雅黑" w:hAnsi="微软雅黑" w:hint="eastAsia"/>
                <w:sz w:val="18"/>
              </w:rPr>
              <w:t>数据错误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总经理将单据改为草稿状态并进行改正，改正后跳至系统第四步</w:t>
            </w:r>
          </w:p>
          <w:p w:rsidR="00706411" w:rsidRDefault="007349E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/>
                <w:b/>
                <w:sz w:val="16"/>
              </w:rPr>
              <w:lastRenderedPageBreak/>
              <w:t>字段列表：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6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6"/>
              </w:rPr>
              <w:t>每日的单据表格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特殊要求：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王毅承</w:t>
            </w:r>
          </w:p>
        </w:tc>
      </w:tr>
    </w:tbl>
    <w:p w:rsidR="00706411" w:rsidRDefault="007349E7">
      <w:pPr>
        <w:pStyle w:val="3"/>
        <w:rPr>
          <w:rFonts w:ascii="微软雅黑" w:eastAsia="微软雅黑" w:hAnsi="微软雅黑"/>
        </w:rPr>
      </w:pPr>
      <w:bookmarkStart w:id="416" w:name="_Toc439701734"/>
      <w:r>
        <w:rPr>
          <w:rFonts w:ascii="微软雅黑" w:eastAsia="微软雅黑" w:hAnsi="微软雅黑"/>
        </w:rPr>
        <w:t xml:space="preserve">UC_24_1 </w:t>
      </w:r>
      <w:r>
        <w:rPr>
          <w:rFonts w:ascii="微软雅黑" w:eastAsia="微软雅黑" w:hAnsi="微软雅黑"/>
        </w:rPr>
        <w:t>查看统计分析</w:t>
      </w:r>
      <w:bookmarkEnd w:id="416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706411"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>UC_24_1</w:t>
            </w:r>
          </w:p>
        </w:tc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</w:rPr>
              <w:t>查看统计分析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目标是查看成本收益表和经营情况表，对公司的经营状况进行了解并作出相应的未来计划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总经理需要查看成本收益表和经营情况表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总经理获得授权登陆进行操作，收入支出数据已经被统计进系统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总经理完成查看，了解公司的经营情况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/>
                <w:b/>
                <w:sz w:val="16"/>
              </w:rPr>
              <w:t>基本流程：</w:t>
            </w:r>
          </w:p>
          <w:p w:rsidR="00706411" w:rsidRDefault="007349E7">
            <w:pPr>
              <w:numPr>
                <w:ilvl w:val="0"/>
                <w:numId w:val="30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总经理选择表的类型</w:t>
            </w:r>
            <w:r>
              <w:rPr>
                <w:rFonts w:ascii="微软雅黑" w:eastAsia="微软雅黑" w:hAnsi="微软雅黑" w:hint="eastAsia"/>
                <w:sz w:val="18"/>
              </w:rPr>
              <w:br/>
              <w:t>2.</w:t>
            </w:r>
            <w:r>
              <w:rPr>
                <w:rFonts w:ascii="微软雅黑" w:eastAsia="微软雅黑" w:hAnsi="微软雅黑" w:hint="eastAsia"/>
                <w:sz w:val="18"/>
              </w:rPr>
              <w:t>系统显示出此表的所有内容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</w:t>
            </w:r>
            <w:r>
              <w:rPr>
                <w:rFonts w:ascii="微软雅黑" w:eastAsia="微软雅黑" w:hAnsi="微软雅黑" w:hint="eastAsia"/>
                <w:sz w:val="18"/>
              </w:rPr>
              <w:t>总经理进行查看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</w:t>
            </w:r>
            <w:r>
              <w:rPr>
                <w:rFonts w:ascii="微软雅黑" w:eastAsia="微软雅黑" w:hAnsi="微软雅黑" w:hint="eastAsia"/>
                <w:sz w:val="18"/>
              </w:rPr>
              <w:t>总经理完成查看，退出系统</w:t>
            </w:r>
          </w:p>
          <w:p w:rsidR="00706411" w:rsidRDefault="007349E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/>
                <w:b/>
                <w:sz w:val="16"/>
              </w:rPr>
              <w:t>扩展流程：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1a.</w:t>
            </w:r>
            <w:r>
              <w:rPr>
                <w:rFonts w:ascii="微软雅黑" w:eastAsia="微软雅黑" w:hAnsi="微软雅黑" w:hint="eastAsia"/>
                <w:sz w:val="18"/>
              </w:rPr>
              <w:t>成本收益表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系统跳至正常流程第二步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1b.</w:t>
            </w:r>
            <w:r>
              <w:rPr>
                <w:rFonts w:ascii="微软雅黑" w:eastAsia="微软雅黑" w:hAnsi="微软雅黑" w:hint="eastAsia"/>
                <w:sz w:val="18"/>
              </w:rPr>
              <w:t>经营情况表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总经理选择开始时间和结束时间，系统跳至正常流程第二步</w:t>
            </w:r>
          </w:p>
          <w:p w:rsidR="00706411" w:rsidRDefault="007349E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706411" w:rsidRDefault="007349E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lastRenderedPageBreak/>
              <w:t xml:space="preserve"> </w:t>
            </w:r>
            <w:r>
              <w:rPr>
                <w:rFonts w:ascii="微软雅黑" w:eastAsia="微软雅黑" w:hAnsi="微软雅黑" w:hint="eastAsia"/>
                <w:b/>
                <w:sz w:val="18"/>
              </w:rPr>
              <w:t>成本收益表</w:t>
            </w:r>
          </w:p>
          <w:p w:rsidR="00706411" w:rsidRDefault="007349E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sz w:val="18"/>
              </w:rPr>
              <w:t>经营情况表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特殊要求：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王毅承</w:t>
            </w:r>
          </w:p>
        </w:tc>
      </w:tr>
    </w:tbl>
    <w:p w:rsidR="00706411" w:rsidRDefault="00706411">
      <w:pPr>
        <w:pStyle w:val="3"/>
        <w:rPr>
          <w:rFonts w:ascii="微软雅黑" w:eastAsia="微软雅黑" w:hAnsi="微软雅黑"/>
        </w:rPr>
      </w:pPr>
    </w:p>
    <w:p w:rsidR="00706411" w:rsidRDefault="007349E7">
      <w:pPr>
        <w:pStyle w:val="3"/>
        <w:rPr>
          <w:rFonts w:ascii="微软雅黑" w:eastAsia="微软雅黑" w:hAnsi="微软雅黑"/>
        </w:rPr>
      </w:pPr>
      <w:bookmarkStart w:id="417" w:name="_Toc439701735"/>
      <w:r>
        <w:rPr>
          <w:rFonts w:ascii="微软雅黑" w:eastAsia="微软雅黑" w:hAnsi="微软雅黑" w:hint="eastAsia"/>
        </w:rPr>
        <w:t>UC_25_1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用户权限管理</w:t>
      </w:r>
      <w:bookmarkEnd w:id="417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706411"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>UC_25_1</w:t>
            </w:r>
          </w:p>
        </w:tc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</w:rPr>
              <w:t>用户权限管理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目标是负责对使用此系统的工作人员的信息和权限管理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tabs>
                <w:tab w:val="left" w:pos="715"/>
              </w:tabs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</w:rPr>
              <w:t>管理员</w:t>
            </w:r>
            <w:r>
              <w:rPr>
                <w:rFonts w:ascii="微软雅黑" w:eastAsia="微软雅黑" w:hAnsi="微软雅黑"/>
              </w:rPr>
              <w:tab/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</w:rPr>
              <w:t>管理员需要对工作人员的信息和权限进行管理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</w:rPr>
              <w:t>管理员获得授权登陆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</w:rPr>
              <w:t>管理员完成对工作人员的信息和权限管理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706411" w:rsidRDefault="007349E7">
            <w:pPr>
              <w:numPr>
                <w:ilvl w:val="0"/>
                <w:numId w:val="31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管理员选择工作人员的类型</w:t>
            </w:r>
          </w:p>
          <w:p w:rsidR="00706411" w:rsidRDefault="007349E7">
            <w:pPr>
              <w:numPr>
                <w:ilvl w:val="0"/>
                <w:numId w:val="31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系统显示出此类型人员的所有权限（拥有权限在前面打钩）</w:t>
            </w:r>
          </w:p>
          <w:p w:rsidR="00706411" w:rsidRDefault="007349E7">
            <w:pPr>
              <w:numPr>
                <w:ilvl w:val="0"/>
                <w:numId w:val="31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管理员修改工作人员的权限</w:t>
            </w:r>
          </w:p>
          <w:p w:rsidR="00706411" w:rsidRDefault="007349E7">
            <w:pPr>
              <w:numPr>
                <w:ilvl w:val="0"/>
                <w:numId w:val="31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系统显示出打出的钩和删除的钩</w:t>
            </w:r>
          </w:p>
          <w:p w:rsidR="00706411" w:rsidRDefault="007349E7">
            <w:pPr>
              <w:numPr>
                <w:ilvl w:val="0"/>
                <w:numId w:val="31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管理员修改工作人员的信息（识别到每个操作员和业务员）</w:t>
            </w:r>
          </w:p>
          <w:p w:rsidR="00706411" w:rsidRDefault="007349E7">
            <w:pPr>
              <w:numPr>
                <w:ilvl w:val="0"/>
                <w:numId w:val="31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系统显示出修改后的信息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重复</w:t>
            </w:r>
            <w:r>
              <w:rPr>
                <w:rFonts w:ascii="微软雅黑" w:eastAsia="微软雅黑" w:hAnsi="微软雅黑" w:hint="eastAsia"/>
                <w:sz w:val="18"/>
              </w:rPr>
              <w:t>1~6</w:t>
            </w:r>
            <w:r>
              <w:rPr>
                <w:rFonts w:ascii="微软雅黑" w:eastAsia="微软雅黑" w:hAnsi="微软雅黑" w:hint="eastAsia"/>
                <w:sz w:val="18"/>
              </w:rPr>
              <w:t>直至完成所有改动</w:t>
            </w:r>
          </w:p>
          <w:p w:rsidR="00706411" w:rsidRDefault="007349E7">
            <w:pPr>
              <w:numPr>
                <w:ilvl w:val="0"/>
                <w:numId w:val="31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管理员完成管理，退出系统</w:t>
            </w:r>
          </w:p>
          <w:p w:rsidR="00706411" w:rsidRDefault="007349E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1a.</w:t>
            </w:r>
            <w:r>
              <w:rPr>
                <w:rFonts w:ascii="微软雅黑" w:eastAsia="微软雅黑" w:hAnsi="微软雅黑" w:hint="eastAsia"/>
                <w:sz w:val="18"/>
              </w:rPr>
              <w:t>操作员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系统跳至正常流程第二步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1b.</w:t>
            </w:r>
            <w:r>
              <w:rPr>
                <w:rFonts w:ascii="微软雅黑" w:eastAsia="微软雅黑" w:hAnsi="微软雅黑" w:hint="eastAsia"/>
                <w:sz w:val="18"/>
              </w:rPr>
              <w:t>业务员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系统跳至正常流程第二步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1c.</w:t>
            </w:r>
            <w:r>
              <w:rPr>
                <w:rFonts w:ascii="微软雅黑" w:eastAsia="微软雅黑" w:hAnsi="微软雅黑" w:hint="eastAsia"/>
                <w:sz w:val="18"/>
              </w:rPr>
              <w:t>选择错误工作类型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管理员重新选择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2a.</w:t>
            </w:r>
            <w:r>
              <w:rPr>
                <w:rFonts w:ascii="微软雅黑" w:eastAsia="微软雅黑" w:hAnsi="微软雅黑" w:hint="eastAsia"/>
                <w:sz w:val="18"/>
              </w:rPr>
              <w:t>无需权限修改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系统跳至正常流程第三步</w:t>
            </w:r>
          </w:p>
          <w:p w:rsidR="00706411" w:rsidRDefault="007349E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  <w:r>
              <w:rPr>
                <w:rFonts w:ascii="微软雅黑" w:eastAsia="微软雅黑" w:hAnsi="微软雅黑"/>
                <w:b/>
                <w:sz w:val="18"/>
              </w:rPr>
              <w:t xml:space="preserve"> 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lastRenderedPageBreak/>
              <w:t>特殊要求：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王毅承</w:t>
            </w:r>
          </w:p>
        </w:tc>
      </w:tr>
    </w:tbl>
    <w:p w:rsidR="00706411" w:rsidRDefault="00706411">
      <w:pPr>
        <w:widowControl/>
        <w:jc w:val="left"/>
        <w:rPr>
          <w:rFonts w:ascii="微软雅黑" w:eastAsia="微软雅黑" w:hAnsi="微软雅黑"/>
        </w:rPr>
      </w:pPr>
    </w:p>
    <w:p w:rsidR="00706411" w:rsidRDefault="007349E7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706411" w:rsidRDefault="007349E7">
      <w:pPr>
        <w:pStyle w:val="3"/>
        <w:rPr>
          <w:rFonts w:ascii="微软雅黑" w:eastAsia="微软雅黑" w:hAnsi="微软雅黑"/>
        </w:rPr>
      </w:pPr>
      <w:bookmarkStart w:id="418" w:name="_Toc439701736"/>
      <w:r>
        <w:rPr>
          <w:rFonts w:ascii="微软雅黑" w:eastAsia="微软雅黑" w:hAnsi="微软雅黑" w:hint="eastAsia"/>
        </w:rPr>
        <w:lastRenderedPageBreak/>
        <w:t>UC_26_1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成本管理</w:t>
      </w:r>
      <w:bookmarkEnd w:id="418"/>
    </w:p>
    <w:tbl>
      <w:tblPr>
        <w:tblStyle w:val="a7"/>
        <w:tblW w:w="8280" w:type="dxa"/>
        <w:tblLayout w:type="fixed"/>
        <w:tblLook w:val="04A0" w:firstRow="1" w:lastRow="0" w:firstColumn="1" w:lastColumn="0" w:noHBand="0" w:noVBand="1"/>
      </w:tblPr>
      <w:tblGrid>
        <w:gridCol w:w="4140"/>
        <w:gridCol w:w="4140"/>
      </w:tblGrid>
      <w:tr w:rsidR="00706411">
        <w:tc>
          <w:tcPr>
            <w:tcW w:w="4140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用例编号：</w:t>
            </w:r>
            <w:r>
              <w:rPr>
                <w:rFonts w:ascii="微软雅黑" w:eastAsia="微软雅黑" w:hAnsi="微软雅黑" w:hint="eastAsia"/>
                <w:b/>
              </w:rPr>
              <w:t>UC26_1</w:t>
            </w:r>
          </w:p>
        </w:tc>
        <w:tc>
          <w:tcPr>
            <w:tcW w:w="4140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</w:rPr>
              <w:t>成本管理</w:t>
            </w:r>
          </w:p>
        </w:tc>
      </w:tr>
      <w:tr w:rsidR="00706411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简要说明：</w:t>
            </w:r>
          </w:p>
        </w:tc>
      </w:tr>
      <w:tr w:rsidR="00706411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目标是正确的计算公司运送成本，提高工作效率，记录公司收入支出的明细，计算成本收益</w:t>
            </w:r>
          </w:p>
        </w:tc>
      </w:tr>
      <w:tr w:rsidR="00706411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执行者：</w:t>
            </w:r>
          </w:p>
        </w:tc>
      </w:tr>
      <w:tr w:rsidR="00706411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财务员</w:t>
            </w:r>
          </w:p>
        </w:tc>
      </w:tr>
      <w:tr w:rsidR="00706411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触发条件：</w:t>
            </w:r>
          </w:p>
        </w:tc>
      </w:tr>
      <w:tr w:rsidR="00706411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寄件被装进物流工具（汽车、火车、飞机）；员工在公司工作</w:t>
            </w:r>
          </w:p>
        </w:tc>
      </w:tr>
      <w:tr w:rsidR="00706411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前置条件：</w:t>
            </w:r>
          </w:p>
        </w:tc>
      </w:tr>
      <w:tr w:rsidR="00706411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财务人员获得授权进行财务操作</w:t>
            </w:r>
          </w:p>
        </w:tc>
      </w:tr>
      <w:tr w:rsidR="00706411">
        <w:trPr>
          <w:trHeight w:val="624"/>
        </w:trPr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后置条件：</w:t>
            </w:r>
          </w:p>
        </w:tc>
      </w:tr>
      <w:tr w:rsidR="00706411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存储员工工资支出（快递员提成、司机计次、业务员月薪）、运费支出（按次计算）、租金（按年计算），记录到付款单中</w:t>
            </w:r>
          </w:p>
        </w:tc>
      </w:tr>
      <w:tr w:rsidR="00706411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优先级：</w:t>
            </w:r>
          </w:p>
        </w:tc>
      </w:tr>
      <w:tr w:rsidR="00706411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706411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事件流程：</w:t>
            </w:r>
          </w:p>
        </w:tc>
      </w:tr>
      <w:tr w:rsidR="00706411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 w:hint="eastAsia"/>
                <w:b/>
                <w:sz w:val="16"/>
              </w:rPr>
              <w:t>基本流程：</w:t>
            </w:r>
          </w:p>
          <w:p w:rsidR="00706411" w:rsidRDefault="007349E7">
            <w:pPr>
              <w:pStyle w:val="11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会计选择支出项目</w:t>
            </w:r>
          </w:p>
          <w:p w:rsidR="00706411" w:rsidRDefault="007349E7">
            <w:pPr>
              <w:numPr>
                <w:ilvl w:val="0"/>
                <w:numId w:val="32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会计记录支出</w:t>
            </w:r>
          </w:p>
          <w:p w:rsidR="00706411" w:rsidRDefault="007349E7">
            <w:pPr>
              <w:numPr>
                <w:ilvl w:val="0"/>
                <w:numId w:val="32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系统记录会计的输入并将支出添加到付款单中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会计重复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2~3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步，直至完成记录所有支出</w:t>
            </w:r>
          </w:p>
          <w:p w:rsidR="00706411" w:rsidRDefault="007349E7">
            <w:pPr>
              <w:numPr>
                <w:ilvl w:val="0"/>
                <w:numId w:val="32"/>
              </w:num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会计结束记录，系统完成对付款单的录入并显示此次所有记录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会计打印付款单</w:t>
            </w:r>
          </w:p>
          <w:p w:rsidR="00706411" w:rsidRDefault="007349E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 w:hint="eastAsia"/>
                <w:b/>
                <w:sz w:val="16"/>
              </w:rPr>
              <w:t>扩展流程：</w:t>
            </w:r>
          </w:p>
          <w:p w:rsidR="00706411" w:rsidRDefault="007349E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sz w:val="18"/>
              </w:rPr>
              <w:t>1a.</w:t>
            </w:r>
            <w:r>
              <w:rPr>
                <w:rFonts w:ascii="微软雅黑" w:eastAsia="微软雅黑" w:hAnsi="微软雅黑" w:hint="eastAsia"/>
                <w:sz w:val="18"/>
              </w:rPr>
              <w:t>租金支出：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系统跳至正常流程第二步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1b.</w:t>
            </w:r>
            <w:r>
              <w:rPr>
                <w:rFonts w:ascii="微软雅黑" w:eastAsia="微软雅黑" w:hAnsi="微软雅黑" w:hint="eastAsia"/>
                <w:sz w:val="18"/>
              </w:rPr>
              <w:t>工资支出：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系统跳至正常流程第二步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1c.</w:t>
            </w:r>
            <w:r>
              <w:rPr>
                <w:rFonts w:ascii="微软雅黑" w:eastAsia="微软雅黑" w:hAnsi="微软雅黑" w:hint="eastAsia"/>
                <w:sz w:val="18"/>
              </w:rPr>
              <w:t>运费支出：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系统跳至正常流程第二步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2a.</w:t>
            </w:r>
            <w:r>
              <w:rPr>
                <w:rFonts w:ascii="微软雅黑" w:eastAsia="微软雅黑" w:hAnsi="微软雅黑" w:hint="eastAsia"/>
                <w:sz w:val="18"/>
              </w:rPr>
              <w:t>租金支出</w:t>
            </w:r>
            <w:r>
              <w:rPr>
                <w:rFonts w:ascii="微软雅黑" w:eastAsia="微软雅黑" w:hAnsi="微软雅黑"/>
                <w:sz w:val="18"/>
              </w:rPr>
              <w:t>: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会计手工记录本年租金支出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2b.</w:t>
            </w:r>
            <w:r>
              <w:rPr>
                <w:rFonts w:ascii="微软雅黑" w:eastAsia="微软雅黑" w:hAnsi="微软雅黑" w:hint="eastAsia"/>
                <w:sz w:val="18"/>
              </w:rPr>
              <w:t>工资支出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会计选择快递员、司机、业务员的支出进行记录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2c.</w:t>
            </w:r>
            <w:r>
              <w:rPr>
                <w:rFonts w:ascii="微软雅黑" w:eastAsia="微软雅黑" w:hAnsi="微软雅黑" w:hint="eastAsia"/>
                <w:sz w:val="18"/>
              </w:rPr>
              <w:t>运费支出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会计手工记录每次运费支出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2d.</w:t>
            </w:r>
            <w:r>
              <w:rPr>
                <w:rFonts w:ascii="微软雅黑" w:eastAsia="微软雅黑" w:hAnsi="微软雅黑" w:hint="eastAsia"/>
                <w:sz w:val="18"/>
              </w:rPr>
              <w:t>会计记录出错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取消本次记录并返回第二步重新记录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4a.</w:t>
            </w:r>
            <w:r>
              <w:rPr>
                <w:rFonts w:ascii="微软雅黑" w:eastAsia="微软雅黑" w:hAnsi="微软雅黑" w:hint="eastAsia"/>
                <w:sz w:val="18"/>
              </w:rPr>
              <w:t>会计发现记录出错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删除错误记录并返回第二步重新记录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5a.</w:t>
            </w:r>
            <w:r>
              <w:rPr>
                <w:rFonts w:ascii="微软雅黑" w:eastAsia="微软雅黑" w:hAnsi="微软雅黑" w:hint="eastAsia"/>
                <w:sz w:val="18"/>
              </w:rPr>
              <w:t>会计不打印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</w:rPr>
              <w:t>跳过此步骤</w:t>
            </w:r>
          </w:p>
          <w:p w:rsidR="00706411" w:rsidRDefault="007349E7">
            <w:pPr>
              <w:rPr>
                <w:rFonts w:ascii="微软雅黑" w:eastAsia="微软雅黑" w:hAnsi="微软雅黑"/>
                <w:b/>
                <w:sz w:val="16"/>
              </w:rPr>
            </w:pPr>
            <w:r>
              <w:rPr>
                <w:rFonts w:ascii="微软雅黑" w:eastAsia="微软雅黑" w:hAnsi="微软雅黑" w:hint="eastAsia"/>
                <w:b/>
                <w:sz w:val="16"/>
              </w:rPr>
              <w:t>字段列表：</w:t>
            </w:r>
          </w:p>
          <w:p w:rsidR="00706411" w:rsidRDefault="007349E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6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sz w:val="16"/>
              </w:rPr>
              <w:t>付款单</w:t>
            </w:r>
          </w:p>
        </w:tc>
      </w:tr>
      <w:tr w:rsidR="00706411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lastRenderedPageBreak/>
              <w:t>特殊要求：</w:t>
            </w:r>
          </w:p>
        </w:tc>
      </w:tr>
      <w:tr w:rsidR="00706411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706411">
        <w:tc>
          <w:tcPr>
            <w:tcW w:w="8280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王毅承</w:t>
            </w:r>
          </w:p>
        </w:tc>
      </w:tr>
    </w:tbl>
    <w:p w:rsidR="00706411" w:rsidRDefault="007349E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706411" w:rsidRDefault="007349E7">
      <w:pPr>
        <w:pStyle w:val="3"/>
        <w:rPr>
          <w:rFonts w:ascii="微软雅黑" w:eastAsia="微软雅黑" w:hAnsi="微软雅黑"/>
        </w:rPr>
      </w:pPr>
      <w:bookmarkStart w:id="419" w:name="_Toc439701737"/>
      <w:r>
        <w:rPr>
          <w:rFonts w:ascii="微软雅黑" w:eastAsia="微软雅黑" w:hAnsi="微软雅黑" w:hint="eastAsia"/>
        </w:rPr>
        <w:lastRenderedPageBreak/>
        <w:t>UC_27_1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仓库初始化</w:t>
      </w:r>
      <w:bookmarkEnd w:id="419"/>
    </w:p>
    <w:tbl>
      <w:tblPr>
        <w:tblStyle w:val="a7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706411"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用例编号：</w:t>
            </w:r>
            <w:r>
              <w:rPr>
                <w:rFonts w:ascii="微软雅黑" w:eastAsia="微软雅黑" w:hAnsi="微软雅黑"/>
                <w:b/>
                <w:sz w:val="20"/>
              </w:rPr>
              <w:t>UC_27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>_1</w:t>
            </w:r>
          </w:p>
        </w:tc>
        <w:tc>
          <w:tcPr>
            <w:tcW w:w="4138" w:type="dxa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AEAAAA"/>
          </w:tcPr>
          <w:p w:rsidR="00706411" w:rsidRDefault="007349E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>仓库初始化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简要说明：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将仓库空间分为四个分区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执行者：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中转中心仓库管理员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触发条件：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仓库管理员要求进行一次仓库初始化操作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sz w:val="20"/>
                <w:szCs w:val="20"/>
              </w:rPr>
              <w:t>前置条件：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/>
                <w:sz w:val="18"/>
                <w:szCs w:val="20"/>
              </w:rPr>
              <w:t>管理员登陆并得到授权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后置条件：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仓库信息表数据清除，仓库按照要求分区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BFBFBF"/>
          </w:tcPr>
          <w:p w:rsidR="00706411" w:rsidRDefault="007349E7">
            <w:pPr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优先级：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低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事件流程：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706411" w:rsidRDefault="007349E7">
            <w:pPr>
              <w:pStyle w:val="11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管理员要求进行一次仓库初始化</w:t>
            </w:r>
          </w:p>
          <w:p w:rsidR="00706411" w:rsidRDefault="007349E7">
            <w:pPr>
              <w:pStyle w:val="11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系统提示输入初始化密码</w:t>
            </w:r>
          </w:p>
          <w:p w:rsidR="00706411" w:rsidRDefault="007349E7">
            <w:pPr>
              <w:pStyle w:val="11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管理员输入密码并确认</w:t>
            </w:r>
          </w:p>
          <w:p w:rsidR="00706411" w:rsidRDefault="007349E7">
            <w:pPr>
              <w:pStyle w:val="11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系统检查密码正确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并提示管理员输入各分区大小</w:t>
            </w:r>
            <w:r>
              <w:rPr>
                <w:rFonts w:ascii="微软雅黑" w:eastAsia="微软雅黑" w:hAnsi="微软雅黑" w:hint="eastAsia"/>
                <w:sz w:val="18"/>
              </w:rPr>
              <w:t>（位置个数）</w:t>
            </w:r>
          </w:p>
          <w:p w:rsidR="00706411" w:rsidRDefault="007349E7">
            <w:pPr>
              <w:pStyle w:val="11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管理员输入各分区位置个数并确定</w:t>
            </w:r>
          </w:p>
          <w:p w:rsidR="00706411" w:rsidRDefault="007349E7">
            <w:pPr>
              <w:pStyle w:val="11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系统检查位置个数是否超过总位置个数</w:t>
            </w:r>
          </w:p>
          <w:p w:rsidR="00706411" w:rsidRDefault="007349E7">
            <w:pPr>
              <w:pStyle w:val="11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系统按照管理员输入对仓库进行初始化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并返回操作结果</w:t>
            </w:r>
          </w:p>
          <w:p w:rsidR="00706411" w:rsidRDefault="007349E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</w:rPr>
              <w:t xml:space="preserve">4a. </w:t>
            </w:r>
            <w:r>
              <w:rPr>
                <w:rFonts w:ascii="微软雅黑" w:eastAsia="微软雅黑" w:hAnsi="微软雅黑"/>
                <w:sz w:val="18"/>
              </w:rPr>
              <w:t>密码错误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4a</w:t>
            </w:r>
            <w:r>
              <w:rPr>
                <w:rFonts w:ascii="微软雅黑" w:eastAsia="微软雅黑" w:hAnsi="微软雅黑"/>
                <w:sz w:val="18"/>
              </w:rPr>
              <w:t xml:space="preserve">1. </w:t>
            </w:r>
            <w:r>
              <w:rPr>
                <w:rFonts w:ascii="微软雅黑" w:eastAsia="微软雅黑" w:hAnsi="微软雅黑"/>
                <w:sz w:val="18"/>
              </w:rPr>
              <w:t>系统提示重新输入密码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4a</w:t>
            </w:r>
            <w:r>
              <w:rPr>
                <w:rFonts w:ascii="微软雅黑" w:eastAsia="微软雅黑" w:hAnsi="微软雅黑"/>
                <w:sz w:val="18"/>
              </w:rPr>
              <w:t xml:space="preserve">2. </w:t>
            </w:r>
            <w:r>
              <w:rPr>
                <w:rFonts w:ascii="微软雅黑" w:eastAsia="微软雅黑" w:hAnsi="微软雅黑"/>
                <w:sz w:val="18"/>
              </w:rPr>
              <w:t>返回</w:t>
            </w:r>
            <w:r>
              <w:rPr>
                <w:rFonts w:ascii="微软雅黑" w:eastAsia="微软雅黑" w:hAnsi="微软雅黑" w:hint="eastAsia"/>
                <w:sz w:val="18"/>
              </w:rPr>
              <w:t>3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6a. </w:t>
            </w:r>
            <w:r>
              <w:rPr>
                <w:rFonts w:ascii="微软雅黑" w:eastAsia="微软雅黑" w:hAnsi="微软雅黑"/>
                <w:sz w:val="18"/>
              </w:rPr>
              <w:t>输入位置个数超过总位置个数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或不足总位置个数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6a1. </w:t>
            </w:r>
            <w:r>
              <w:rPr>
                <w:rFonts w:ascii="微软雅黑" w:eastAsia="微软雅黑" w:hAnsi="微软雅黑" w:hint="eastAsia"/>
                <w:sz w:val="18"/>
              </w:rPr>
              <w:t>系统提示重新输入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   6a2. </w:t>
            </w:r>
            <w:r>
              <w:rPr>
                <w:rFonts w:ascii="微软雅黑" w:eastAsia="微软雅黑" w:hAnsi="微软雅黑" w:hint="eastAsia"/>
                <w:sz w:val="18"/>
              </w:rPr>
              <w:t>返回</w:t>
            </w:r>
            <w:r>
              <w:rPr>
                <w:rFonts w:ascii="微软雅黑" w:eastAsia="微软雅黑" w:hAnsi="微软雅黑" w:hint="eastAsia"/>
                <w:sz w:val="18"/>
              </w:rPr>
              <w:t>5</w:t>
            </w:r>
          </w:p>
          <w:p w:rsidR="00706411" w:rsidRDefault="007349E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  <w:p w:rsidR="00706411" w:rsidRDefault="007349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无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  <w:shd w:val="clear" w:color="auto" w:fill="D0CECE"/>
          </w:tcPr>
          <w:p w:rsidR="00706411" w:rsidRDefault="007349E7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lastRenderedPageBreak/>
              <w:t>特殊要求：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706411">
        <w:tc>
          <w:tcPr>
            <w:tcW w:w="8276" w:type="dxa"/>
            <w:gridSpan w:val="2"/>
            <w:tcBorders>
              <w:top w:val="double" w:sz="4" w:space="0" w:color="AEAAAA"/>
              <w:left w:val="double" w:sz="4" w:space="0" w:color="AEAAAA"/>
              <w:bottom w:val="double" w:sz="4" w:space="0" w:color="AEAAAA"/>
              <w:right w:val="double" w:sz="4" w:space="0" w:color="AEAAAA"/>
            </w:tcBorders>
          </w:tcPr>
          <w:p w:rsidR="00706411" w:rsidRDefault="007349E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署名</w:t>
            </w:r>
            <w:r>
              <w:rPr>
                <w:rFonts w:ascii="微软雅黑" w:eastAsia="微软雅黑" w:hAnsi="微软雅黑" w:hint="eastAsia"/>
                <w:sz w:val="18"/>
              </w:rPr>
              <w:t>：</w:t>
            </w:r>
            <w:r>
              <w:rPr>
                <w:rFonts w:ascii="微软雅黑" w:eastAsia="微软雅黑" w:hAnsi="微软雅黑"/>
                <w:sz w:val="18"/>
              </w:rPr>
              <w:t>孙旭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  </w:t>
            </w:r>
            <w:r>
              <w:rPr>
                <w:rFonts w:ascii="微软雅黑" w:eastAsia="微软雅黑" w:hAnsi="微软雅黑"/>
                <w:sz w:val="18"/>
              </w:rPr>
              <w:t>2015.10.22</w:t>
            </w:r>
          </w:p>
        </w:tc>
      </w:tr>
    </w:tbl>
    <w:p w:rsidR="00706411" w:rsidRDefault="00706411">
      <w:pPr>
        <w:rPr>
          <w:rFonts w:ascii="微软雅黑" w:eastAsia="微软雅黑" w:hAnsi="微软雅黑"/>
        </w:rPr>
      </w:pPr>
    </w:p>
    <w:sectPr w:rsidR="0070641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">
    <w:altName w:val="Segoe Print"/>
    <w:charset w:val="00"/>
    <w:family w:val="auto"/>
    <w:pitch w:val="default"/>
    <w:sig w:usb0="00000000" w:usb1="00000000" w:usb2="0A246029" w:usb3="0400200C" w:csb0="600001FF" w:csb1="DFFF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26EE6"/>
    <w:multiLevelType w:val="multilevel"/>
    <w:tmpl w:val="0D826EE6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" w15:restartNumberingAfterBreak="0">
    <w:nsid w:val="0FE2785E"/>
    <w:multiLevelType w:val="multilevel"/>
    <w:tmpl w:val="0FE278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0411F8"/>
    <w:multiLevelType w:val="multilevel"/>
    <w:tmpl w:val="100411F8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" w15:restartNumberingAfterBreak="0">
    <w:nsid w:val="12EC215F"/>
    <w:multiLevelType w:val="multilevel"/>
    <w:tmpl w:val="12EC215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440AB9"/>
    <w:multiLevelType w:val="multilevel"/>
    <w:tmpl w:val="24440AB9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30" w:hanging="420"/>
      </w:pPr>
    </w:lvl>
    <w:lvl w:ilvl="2" w:tentative="1">
      <w:start w:val="1"/>
      <w:numFmt w:val="lowerRoman"/>
      <w:lvlText w:val="%3."/>
      <w:lvlJc w:val="right"/>
      <w:pPr>
        <w:ind w:left="1350" w:hanging="420"/>
      </w:pPr>
    </w:lvl>
    <w:lvl w:ilvl="3" w:tentative="1">
      <w:start w:val="1"/>
      <w:numFmt w:val="decimal"/>
      <w:lvlText w:val="%4."/>
      <w:lvlJc w:val="left"/>
      <w:pPr>
        <w:ind w:left="1770" w:hanging="420"/>
      </w:pPr>
    </w:lvl>
    <w:lvl w:ilvl="4" w:tentative="1">
      <w:start w:val="1"/>
      <w:numFmt w:val="lowerLetter"/>
      <w:lvlText w:val="%5)"/>
      <w:lvlJc w:val="left"/>
      <w:pPr>
        <w:ind w:left="2190" w:hanging="420"/>
      </w:pPr>
    </w:lvl>
    <w:lvl w:ilvl="5" w:tentative="1">
      <w:start w:val="1"/>
      <w:numFmt w:val="lowerRoman"/>
      <w:lvlText w:val="%6."/>
      <w:lvlJc w:val="right"/>
      <w:pPr>
        <w:ind w:left="2610" w:hanging="420"/>
      </w:pPr>
    </w:lvl>
    <w:lvl w:ilvl="6" w:tentative="1">
      <w:start w:val="1"/>
      <w:numFmt w:val="decimal"/>
      <w:lvlText w:val="%7."/>
      <w:lvlJc w:val="left"/>
      <w:pPr>
        <w:ind w:left="3030" w:hanging="420"/>
      </w:pPr>
    </w:lvl>
    <w:lvl w:ilvl="7" w:tentative="1">
      <w:start w:val="1"/>
      <w:numFmt w:val="lowerLetter"/>
      <w:lvlText w:val="%8)"/>
      <w:lvlJc w:val="left"/>
      <w:pPr>
        <w:ind w:left="3450" w:hanging="420"/>
      </w:pPr>
    </w:lvl>
    <w:lvl w:ilvl="8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5" w15:restartNumberingAfterBreak="0">
    <w:nsid w:val="25892A34"/>
    <w:multiLevelType w:val="multilevel"/>
    <w:tmpl w:val="25892A34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6" w15:restartNumberingAfterBreak="0">
    <w:nsid w:val="29654A90"/>
    <w:multiLevelType w:val="multilevel"/>
    <w:tmpl w:val="29654A90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7" w15:restartNumberingAfterBreak="0">
    <w:nsid w:val="29A2693E"/>
    <w:multiLevelType w:val="multilevel"/>
    <w:tmpl w:val="29A269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6B4333"/>
    <w:multiLevelType w:val="multilevel"/>
    <w:tmpl w:val="2C6B4333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0556EEF"/>
    <w:multiLevelType w:val="multilevel"/>
    <w:tmpl w:val="30556EEF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0" w15:restartNumberingAfterBreak="0">
    <w:nsid w:val="38A54576"/>
    <w:multiLevelType w:val="multilevel"/>
    <w:tmpl w:val="38A54576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1" w15:restartNumberingAfterBreak="0">
    <w:nsid w:val="397F0EE1"/>
    <w:multiLevelType w:val="multilevel"/>
    <w:tmpl w:val="397F0E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9BB025B"/>
    <w:multiLevelType w:val="multilevel"/>
    <w:tmpl w:val="39BB025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58703C"/>
    <w:multiLevelType w:val="multilevel"/>
    <w:tmpl w:val="4658703C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4" w15:restartNumberingAfterBreak="0">
    <w:nsid w:val="4C226936"/>
    <w:multiLevelType w:val="multilevel"/>
    <w:tmpl w:val="4C2269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CD82DF7"/>
    <w:multiLevelType w:val="multilevel"/>
    <w:tmpl w:val="4CD82DF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0DC5E9F"/>
    <w:multiLevelType w:val="multilevel"/>
    <w:tmpl w:val="50DC5E9F"/>
    <w:lvl w:ilvl="0">
      <w:start w:val="1"/>
      <w:numFmt w:val="decimal"/>
      <w:lvlText w:val="%1."/>
      <w:lvlJc w:val="left"/>
      <w:pPr>
        <w:ind w:left="54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7" w15:restartNumberingAfterBreak="0">
    <w:nsid w:val="51BA0698"/>
    <w:multiLevelType w:val="multilevel"/>
    <w:tmpl w:val="51BA0698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8" w15:restartNumberingAfterBreak="0">
    <w:nsid w:val="51DF23A3"/>
    <w:multiLevelType w:val="multilevel"/>
    <w:tmpl w:val="51DF23A3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2D623D0"/>
    <w:multiLevelType w:val="multilevel"/>
    <w:tmpl w:val="52D623D0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35C329A"/>
    <w:multiLevelType w:val="multilevel"/>
    <w:tmpl w:val="535C32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02DBC6"/>
    <w:multiLevelType w:val="singleLevel"/>
    <w:tmpl w:val="5602DBC6"/>
    <w:lvl w:ilvl="0">
      <w:start w:val="1"/>
      <w:numFmt w:val="decimal"/>
      <w:suff w:val="nothing"/>
      <w:lvlText w:val="%1."/>
      <w:lvlJc w:val="left"/>
    </w:lvl>
  </w:abstractNum>
  <w:abstractNum w:abstractNumId="22" w15:restartNumberingAfterBreak="0">
    <w:nsid w:val="560A79CE"/>
    <w:multiLevelType w:val="singleLevel"/>
    <w:tmpl w:val="560A79CE"/>
    <w:lvl w:ilvl="0">
      <w:start w:val="1"/>
      <w:numFmt w:val="decimal"/>
      <w:suff w:val="nothing"/>
      <w:lvlText w:val="%1."/>
      <w:lvlJc w:val="left"/>
    </w:lvl>
  </w:abstractNum>
  <w:abstractNum w:abstractNumId="23" w15:restartNumberingAfterBreak="0">
    <w:nsid w:val="560A7D65"/>
    <w:multiLevelType w:val="singleLevel"/>
    <w:tmpl w:val="560A7D65"/>
    <w:lvl w:ilvl="0">
      <w:start w:val="1"/>
      <w:numFmt w:val="decimal"/>
      <w:suff w:val="nothing"/>
      <w:lvlText w:val="%1."/>
      <w:lvlJc w:val="left"/>
    </w:lvl>
  </w:abstractNum>
  <w:abstractNum w:abstractNumId="24" w15:restartNumberingAfterBreak="0">
    <w:nsid w:val="560A85A4"/>
    <w:multiLevelType w:val="singleLevel"/>
    <w:tmpl w:val="560A85A4"/>
    <w:lvl w:ilvl="0">
      <w:start w:val="1"/>
      <w:numFmt w:val="decimal"/>
      <w:suff w:val="nothing"/>
      <w:lvlText w:val="%1."/>
      <w:lvlJc w:val="left"/>
    </w:lvl>
  </w:abstractNum>
  <w:abstractNum w:abstractNumId="25" w15:restartNumberingAfterBreak="0">
    <w:nsid w:val="560A8B07"/>
    <w:multiLevelType w:val="singleLevel"/>
    <w:tmpl w:val="560A8B07"/>
    <w:lvl w:ilvl="0">
      <w:start w:val="1"/>
      <w:numFmt w:val="decimal"/>
      <w:suff w:val="nothing"/>
      <w:lvlText w:val="%1."/>
      <w:lvlJc w:val="left"/>
    </w:lvl>
  </w:abstractNum>
  <w:abstractNum w:abstractNumId="26" w15:restartNumberingAfterBreak="0">
    <w:nsid w:val="560BFE83"/>
    <w:multiLevelType w:val="singleLevel"/>
    <w:tmpl w:val="560BFE83"/>
    <w:lvl w:ilvl="0">
      <w:start w:val="1"/>
      <w:numFmt w:val="decimal"/>
      <w:suff w:val="nothing"/>
      <w:lvlText w:val="%1."/>
      <w:lvlJc w:val="left"/>
    </w:lvl>
  </w:abstractNum>
  <w:abstractNum w:abstractNumId="27" w15:restartNumberingAfterBreak="0">
    <w:nsid w:val="56447AF1"/>
    <w:multiLevelType w:val="singleLevel"/>
    <w:tmpl w:val="56447AF1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ascii="微软雅黑" w:eastAsia="微软雅黑" w:hAnsi="微软雅黑" w:cs="Times New Roman"/>
      </w:rPr>
    </w:lvl>
  </w:abstractNum>
  <w:abstractNum w:abstractNumId="28" w15:restartNumberingAfterBreak="0">
    <w:nsid w:val="59932703"/>
    <w:multiLevelType w:val="multilevel"/>
    <w:tmpl w:val="59932703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9" w15:restartNumberingAfterBreak="0">
    <w:nsid w:val="5D5727F7"/>
    <w:multiLevelType w:val="multilevel"/>
    <w:tmpl w:val="5D5727F7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30" w:hanging="420"/>
      </w:pPr>
    </w:lvl>
    <w:lvl w:ilvl="2" w:tentative="1">
      <w:start w:val="1"/>
      <w:numFmt w:val="lowerRoman"/>
      <w:lvlText w:val="%3."/>
      <w:lvlJc w:val="right"/>
      <w:pPr>
        <w:ind w:left="1350" w:hanging="420"/>
      </w:pPr>
    </w:lvl>
    <w:lvl w:ilvl="3" w:tentative="1">
      <w:start w:val="1"/>
      <w:numFmt w:val="decimal"/>
      <w:lvlText w:val="%4."/>
      <w:lvlJc w:val="left"/>
      <w:pPr>
        <w:ind w:left="1770" w:hanging="420"/>
      </w:pPr>
    </w:lvl>
    <w:lvl w:ilvl="4" w:tentative="1">
      <w:start w:val="1"/>
      <w:numFmt w:val="lowerLetter"/>
      <w:lvlText w:val="%5)"/>
      <w:lvlJc w:val="left"/>
      <w:pPr>
        <w:ind w:left="2190" w:hanging="420"/>
      </w:pPr>
    </w:lvl>
    <w:lvl w:ilvl="5" w:tentative="1">
      <w:start w:val="1"/>
      <w:numFmt w:val="lowerRoman"/>
      <w:lvlText w:val="%6."/>
      <w:lvlJc w:val="right"/>
      <w:pPr>
        <w:ind w:left="2610" w:hanging="420"/>
      </w:pPr>
    </w:lvl>
    <w:lvl w:ilvl="6" w:tentative="1">
      <w:start w:val="1"/>
      <w:numFmt w:val="decimal"/>
      <w:lvlText w:val="%7."/>
      <w:lvlJc w:val="left"/>
      <w:pPr>
        <w:ind w:left="3030" w:hanging="420"/>
      </w:pPr>
    </w:lvl>
    <w:lvl w:ilvl="7" w:tentative="1">
      <w:start w:val="1"/>
      <w:numFmt w:val="lowerLetter"/>
      <w:lvlText w:val="%8)"/>
      <w:lvlJc w:val="left"/>
      <w:pPr>
        <w:ind w:left="3450" w:hanging="420"/>
      </w:pPr>
    </w:lvl>
    <w:lvl w:ilvl="8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0" w15:restartNumberingAfterBreak="0">
    <w:nsid w:val="5D6E09A4"/>
    <w:multiLevelType w:val="multilevel"/>
    <w:tmpl w:val="5D6E09A4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1" w15:restartNumberingAfterBreak="0">
    <w:nsid w:val="6AF215EF"/>
    <w:multiLevelType w:val="hybridMultilevel"/>
    <w:tmpl w:val="E7B4A1E6"/>
    <w:lvl w:ilvl="0" w:tplc="0FC08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6A560A6"/>
    <w:multiLevelType w:val="multilevel"/>
    <w:tmpl w:val="76A560A6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20" w:hanging="420"/>
      </w:pPr>
    </w:lvl>
    <w:lvl w:ilvl="2" w:tentative="1">
      <w:start w:val="1"/>
      <w:numFmt w:val="lowerRoman"/>
      <w:lvlText w:val="%3."/>
      <w:lvlJc w:val="right"/>
      <w:pPr>
        <w:ind w:left="1440" w:hanging="420"/>
      </w:pPr>
    </w:lvl>
    <w:lvl w:ilvl="3" w:tentative="1">
      <w:start w:val="1"/>
      <w:numFmt w:val="decimal"/>
      <w:lvlText w:val="%4."/>
      <w:lvlJc w:val="left"/>
      <w:pPr>
        <w:ind w:left="1860" w:hanging="420"/>
      </w:pPr>
    </w:lvl>
    <w:lvl w:ilvl="4" w:tentative="1">
      <w:start w:val="1"/>
      <w:numFmt w:val="lowerLetter"/>
      <w:lvlText w:val="%5)"/>
      <w:lvlJc w:val="left"/>
      <w:pPr>
        <w:ind w:left="2280" w:hanging="420"/>
      </w:pPr>
    </w:lvl>
    <w:lvl w:ilvl="5" w:tentative="1">
      <w:start w:val="1"/>
      <w:numFmt w:val="lowerRoman"/>
      <w:lvlText w:val="%6."/>
      <w:lvlJc w:val="right"/>
      <w:pPr>
        <w:ind w:left="2700" w:hanging="420"/>
      </w:pPr>
    </w:lvl>
    <w:lvl w:ilvl="6" w:tentative="1">
      <w:start w:val="1"/>
      <w:numFmt w:val="decimal"/>
      <w:lvlText w:val="%7."/>
      <w:lvlJc w:val="left"/>
      <w:pPr>
        <w:ind w:left="3120" w:hanging="420"/>
      </w:pPr>
    </w:lvl>
    <w:lvl w:ilvl="7" w:tentative="1">
      <w:start w:val="1"/>
      <w:numFmt w:val="lowerLetter"/>
      <w:lvlText w:val="%8)"/>
      <w:lvlJc w:val="left"/>
      <w:pPr>
        <w:ind w:left="3540" w:hanging="420"/>
      </w:pPr>
    </w:lvl>
    <w:lvl w:ilvl="8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3" w15:restartNumberingAfterBreak="0">
    <w:nsid w:val="7DD23E7E"/>
    <w:multiLevelType w:val="multilevel"/>
    <w:tmpl w:val="7DD23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9"/>
  </w:num>
  <w:num w:numId="3">
    <w:abstractNumId w:val="15"/>
  </w:num>
  <w:num w:numId="4">
    <w:abstractNumId w:val="17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28"/>
  </w:num>
  <w:num w:numId="10">
    <w:abstractNumId w:val="16"/>
  </w:num>
  <w:num w:numId="11">
    <w:abstractNumId w:val="2"/>
  </w:num>
  <w:num w:numId="12">
    <w:abstractNumId w:val="32"/>
  </w:num>
  <w:num w:numId="13">
    <w:abstractNumId w:val="10"/>
  </w:num>
  <w:num w:numId="14">
    <w:abstractNumId w:val="4"/>
  </w:num>
  <w:num w:numId="15">
    <w:abstractNumId w:val="29"/>
  </w:num>
  <w:num w:numId="16">
    <w:abstractNumId w:val="33"/>
  </w:num>
  <w:num w:numId="17">
    <w:abstractNumId w:val="12"/>
  </w:num>
  <w:num w:numId="18">
    <w:abstractNumId w:val="0"/>
  </w:num>
  <w:num w:numId="19">
    <w:abstractNumId w:val="7"/>
  </w:num>
  <w:num w:numId="20">
    <w:abstractNumId w:val="5"/>
  </w:num>
  <w:num w:numId="21">
    <w:abstractNumId w:val="21"/>
  </w:num>
  <w:num w:numId="22">
    <w:abstractNumId w:val="3"/>
  </w:num>
  <w:num w:numId="23">
    <w:abstractNumId w:val="1"/>
  </w:num>
  <w:num w:numId="24">
    <w:abstractNumId w:val="19"/>
  </w:num>
  <w:num w:numId="25">
    <w:abstractNumId w:val="18"/>
  </w:num>
  <w:num w:numId="26">
    <w:abstractNumId w:val="8"/>
  </w:num>
  <w:num w:numId="27">
    <w:abstractNumId w:val="22"/>
  </w:num>
  <w:num w:numId="28">
    <w:abstractNumId w:val="23"/>
  </w:num>
  <w:num w:numId="29">
    <w:abstractNumId w:val="24"/>
  </w:num>
  <w:num w:numId="30">
    <w:abstractNumId w:val="25"/>
  </w:num>
  <w:num w:numId="31">
    <w:abstractNumId w:val="26"/>
  </w:num>
  <w:num w:numId="32">
    <w:abstractNumId w:val="27"/>
    <w:lvlOverride w:ilvl="0">
      <w:startOverride w:val="1"/>
    </w:lvlOverride>
  </w:num>
  <w:num w:numId="33">
    <w:abstractNumId w:val="14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24587"/>
    <w:rsid w:val="00012CB5"/>
    <w:rsid w:val="00053619"/>
    <w:rsid w:val="00133416"/>
    <w:rsid w:val="00154B5D"/>
    <w:rsid w:val="0020346D"/>
    <w:rsid w:val="00225ED9"/>
    <w:rsid w:val="00240D68"/>
    <w:rsid w:val="002666B9"/>
    <w:rsid w:val="002E5D1C"/>
    <w:rsid w:val="003344B8"/>
    <w:rsid w:val="00355047"/>
    <w:rsid w:val="00397FAF"/>
    <w:rsid w:val="003B3663"/>
    <w:rsid w:val="003B5448"/>
    <w:rsid w:val="003E28CB"/>
    <w:rsid w:val="0045544A"/>
    <w:rsid w:val="00533DE2"/>
    <w:rsid w:val="00615083"/>
    <w:rsid w:val="0064334E"/>
    <w:rsid w:val="00667674"/>
    <w:rsid w:val="00681CCC"/>
    <w:rsid w:val="00695CB6"/>
    <w:rsid w:val="006D5687"/>
    <w:rsid w:val="00706411"/>
    <w:rsid w:val="007337EE"/>
    <w:rsid w:val="007349E7"/>
    <w:rsid w:val="00790B76"/>
    <w:rsid w:val="007A4A8A"/>
    <w:rsid w:val="007C6799"/>
    <w:rsid w:val="00826C6C"/>
    <w:rsid w:val="0084066B"/>
    <w:rsid w:val="00870325"/>
    <w:rsid w:val="008C0B28"/>
    <w:rsid w:val="008E395A"/>
    <w:rsid w:val="00930172"/>
    <w:rsid w:val="0096253B"/>
    <w:rsid w:val="009C21AC"/>
    <w:rsid w:val="009C38F1"/>
    <w:rsid w:val="00A62401"/>
    <w:rsid w:val="00A66446"/>
    <w:rsid w:val="00B06B3A"/>
    <w:rsid w:val="00B46CBF"/>
    <w:rsid w:val="00B92349"/>
    <w:rsid w:val="00C03F7D"/>
    <w:rsid w:val="00C458CC"/>
    <w:rsid w:val="00C83B4C"/>
    <w:rsid w:val="00CA4330"/>
    <w:rsid w:val="00D24587"/>
    <w:rsid w:val="00D43798"/>
    <w:rsid w:val="00EC6694"/>
    <w:rsid w:val="00F515CE"/>
    <w:rsid w:val="00F53916"/>
    <w:rsid w:val="30FD3700"/>
    <w:rsid w:val="3EC1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927A9A98-1642-4DA9-87DA-1ACD5CFCB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kern w:val="0"/>
      <w:sz w:val="22"/>
    </w:rPr>
  </w:style>
  <w:style w:type="paragraph" w:styleId="20">
    <w:name w:val="toc 2"/>
    <w:basedOn w:val="a"/>
    <w:next w:val="a"/>
    <w:uiPriority w:val="39"/>
    <w:unhideWhenUsed/>
    <w:pPr>
      <w:widowControl/>
      <w:spacing w:after="100" w:line="259" w:lineRule="auto"/>
      <w:ind w:left="220"/>
      <w:jc w:val="left"/>
    </w:pPr>
    <w:rPr>
      <w:kern w:val="0"/>
      <w:sz w:val="22"/>
    </w:rPr>
  </w:style>
  <w:style w:type="character" w:styleId="a6">
    <w:name w:val="Hyperlink"/>
    <w:basedOn w:val="a0"/>
    <w:uiPriority w:val="99"/>
    <w:unhideWhenUsed/>
    <w:rPr>
      <w:color w:val="0563C1"/>
      <w:u w:val="single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110">
    <w:name w:val="列出段落1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12">
    <w:name w:val="无间隔1"/>
    <w:link w:val="a8"/>
    <w:uiPriority w:val="1"/>
    <w:qFormat/>
    <w:rPr>
      <w:rFonts w:ascii="Calibri" w:hAnsi="Calibri"/>
      <w:sz w:val="22"/>
      <w:szCs w:val="22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Pr>
      <w:rFonts w:ascii="Calibri Light" w:eastAsia="宋体" w:hAnsi="Calibri Light"/>
      <w:b/>
      <w:bCs/>
      <w:sz w:val="28"/>
      <w:szCs w:val="28"/>
    </w:rPr>
  </w:style>
  <w:style w:type="character" w:customStyle="1" w:styleId="a8">
    <w:name w:val="无间隔 字符"/>
    <w:basedOn w:val="a0"/>
    <w:link w:val="12"/>
    <w:uiPriority w:val="1"/>
    <w:rPr>
      <w:kern w:val="0"/>
      <w:sz w:val="22"/>
    </w:rPr>
  </w:style>
  <w:style w:type="paragraph" w:styleId="a9">
    <w:name w:val="List Paragraph"/>
    <w:basedOn w:val="a"/>
    <w:uiPriority w:val="34"/>
    <w:qFormat/>
    <w:rsid w:val="009C21AC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48</Pages>
  <Words>2458</Words>
  <Characters>14011</Characters>
  <Application>Microsoft Office Word</Application>
  <DocSecurity>0</DocSecurity>
  <Lines>116</Lines>
  <Paragraphs>32</Paragraphs>
  <ScaleCrop>false</ScaleCrop>
  <Company>第3组：黑化肥挥发不会发黑组</Company>
  <LinksUpToDate>false</LinksUpToDate>
  <CharactersWithSpaces>16437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物流管理系统用例描述文档</dc:title>
  <dc:subject>详细描述</dc:subject>
  <dc:creator>第三组</dc:creator>
  <cp:lastModifiedBy>xu sun</cp:lastModifiedBy>
  <cp:revision>13</cp:revision>
  <dcterms:created xsi:type="dcterms:W3CDTF">2015-10-21T12:06:00Z</dcterms:created>
  <dcterms:modified xsi:type="dcterms:W3CDTF">2016-01-04T12:13:00Z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