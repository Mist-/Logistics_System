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Y="3696"/>
        <w:tblW w:w="0" w:type="auto"/>
        <w:tblLook w:val="04A0" w:firstRow="1" w:lastRow="0" w:firstColumn="1" w:lastColumn="0" w:noHBand="0" w:noVBand="1"/>
        <w:tblPrChange w:id="0" w:author="Mouse" w:date="2015-10-21T17:12:00Z">
          <w:tblPr>
            <w:tblStyle w:val="a4"/>
            <w:tblpPr w:leftFromText="180" w:rightFromText="180" w:vertAnchor="page" w:horzAnchor="margin" w:tblpY="184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82"/>
        <w:gridCol w:w="4714"/>
        <w:gridCol w:w="2200"/>
        <w:tblGridChange w:id="1">
          <w:tblGrid>
            <w:gridCol w:w="1382"/>
            <w:gridCol w:w="4714"/>
            <w:gridCol w:w="2200"/>
          </w:tblGrid>
        </w:tblGridChange>
      </w:tblGrid>
      <w:tr w:rsidR="008B249A" w:rsidRPr="003E23AF" w:rsidTr="000B3E63">
        <w:trPr>
          <w:trHeight w:val="274"/>
          <w:trPrChange w:id="2" w:author="Mouse" w:date="2015-10-21T17:12:00Z">
            <w:trPr>
              <w:trHeight w:val="274"/>
            </w:trPr>
          </w:trPrChange>
        </w:trPr>
        <w:tc>
          <w:tcPr>
            <w:tcW w:w="1382" w:type="dxa"/>
            <w:tcPrChange w:id="3" w:author="Mouse" w:date="2015-10-21T17:12:00Z">
              <w:tcPr>
                <w:tcW w:w="1382" w:type="dxa"/>
              </w:tcPr>
            </w:tcPrChange>
          </w:tcPr>
          <w:p w:rsidR="008B249A" w:rsidRPr="003E23AF" w:rsidRDefault="008B249A" w:rsidP="000B3E63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rPrChange w:id="4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5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ID</w:t>
            </w:r>
          </w:p>
        </w:tc>
        <w:tc>
          <w:tcPr>
            <w:tcW w:w="4714" w:type="dxa"/>
            <w:tcPrChange w:id="6" w:author="Mouse" w:date="2015-10-21T17:12:00Z">
              <w:tcPr>
                <w:tcW w:w="4714" w:type="dxa"/>
              </w:tcPr>
            </w:tcPrChange>
          </w:tcPr>
          <w:p w:rsidR="008B249A" w:rsidRPr="003E23AF" w:rsidRDefault="009A5844" w:rsidP="000B3E63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rPrChange w:id="7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8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订单号</w:t>
            </w:r>
          </w:p>
        </w:tc>
        <w:tc>
          <w:tcPr>
            <w:tcW w:w="2200" w:type="dxa"/>
            <w:tcPrChange w:id="9" w:author="Mouse" w:date="2015-10-21T17:12:00Z">
              <w:tcPr>
                <w:tcW w:w="2200" w:type="dxa"/>
              </w:tcPr>
            </w:tcPrChange>
          </w:tcPr>
          <w:p w:rsidR="008B249A" w:rsidRPr="003E23AF" w:rsidRDefault="008B249A" w:rsidP="000B3E63">
            <w:pPr>
              <w:rPr>
                <w:rFonts w:asciiTheme="minorEastAsia" w:hAnsiTheme="minorEastAsia"/>
                <w:b/>
                <w:sz w:val="18"/>
                <w:szCs w:val="18"/>
                <w:rPrChange w:id="10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1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预期输出</w:t>
            </w:r>
          </w:p>
        </w:tc>
      </w:tr>
      <w:tr w:rsidR="005117F7" w:rsidRPr="003E23AF" w:rsidTr="000B3E63">
        <w:tc>
          <w:tcPr>
            <w:tcW w:w="1382" w:type="dxa"/>
            <w:tcPrChange w:id="12" w:author="Mouse" w:date="2015-10-21T17:12:00Z">
              <w:tcPr>
                <w:tcW w:w="1382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13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14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TUS</w:t>
            </w:r>
            <w:r w:rsidRPr="003E23AF">
              <w:rPr>
                <w:rFonts w:asciiTheme="minorEastAsia" w:hAnsiTheme="minorEastAsia"/>
                <w:sz w:val="18"/>
                <w:szCs w:val="18"/>
                <w:rPrChange w:id="15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  <w:t>1-1</w:t>
            </w:r>
          </w:p>
        </w:tc>
        <w:tc>
          <w:tcPr>
            <w:tcW w:w="4714" w:type="dxa"/>
            <w:tcPrChange w:id="16" w:author="Mouse" w:date="2015-10-21T17:12:00Z">
              <w:tcPr>
                <w:tcW w:w="4714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17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18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123456789</w:t>
            </w:r>
          </w:p>
        </w:tc>
        <w:tc>
          <w:tcPr>
            <w:tcW w:w="2200" w:type="dxa"/>
            <w:tcPrChange w:id="19" w:author="Mouse" w:date="2015-10-21T17:12:00Z">
              <w:tcPr>
                <w:tcW w:w="2200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20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21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系统不进行查询，并提示格式不正确</w:t>
            </w:r>
          </w:p>
        </w:tc>
      </w:tr>
      <w:tr w:rsidR="005117F7" w:rsidRPr="003E23AF" w:rsidTr="000B3E63">
        <w:tc>
          <w:tcPr>
            <w:tcW w:w="1382" w:type="dxa"/>
            <w:tcPrChange w:id="22" w:author="Mouse" w:date="2015-10-21T17:12:00Z">
              <w:tcPr>
                <w:tcW w:w="1382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23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24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TUS1-2</w:t>
            </w:r>
          </w:p>
        </w:tc>
        <w:tc>
          <w:tcPr>
            <w:tcW w:w="4714" w:type="dxa"/>
            <w:tcPrChange w:id="25" w:author="Mouse" w:date="2015-10-21T17:12:00Z">
              <w:tcPr>
                <w:tcW w:w="4714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26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27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1234567890（系统中存在此订单）</w:t>
            </w:r>
          </w:p>
        </w:tc>
        <w:tc>
          <w:tcPr>
            <w:tcW w:w="2200" w:type="dxa"/>
            <w:tcPrChange w:id="28" w:author="Mouse" w:date="2015-10-21T17:12:00Z">
              <w:tcPr>
                <w:tcW w:w="2200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29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30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系统返回查询结果，并按照列表形式显示</w:t>
            </w:r>
          </w:p>
        </w:tc>
      </w:tr>
      <w:tr w:rsidR="005117F7" w:rsidRPr="003E23AF" w:rsidTr="000B3E63">
        <w:tc>
          <w:tcPr>
            <w:tcW w:w="1382" w:type="dxa"/>
            <w:tcPrChange w:id="31" w:author="Mouse" w:date="2015-10-21T17:12:00Z">
              <w:tcPr>
                <w:tcW w:w="1382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32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33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TUS1-3</w:t>
            </w:r>
          </w:p>
        </w:tc>
        <w:tc>
          <w:tcPr>
            <w:tcW w:w="4714" w:type="dxa"/>
            <w:tcPrChange w:id="34" w:author="Mouse" w:date="2015-10-21T17:12:00Z">
              <w:tcPr>
                <w:tcW w:w="4714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35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36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0000000000（系统中不存在此订单）</w:t>
            </w:r>
          </w:p>
        </w:tc>
        <w:tc>
          <w:tcPr>
            <w:tcW w:w="2200" w:type="dxa"/>
            <w:tcPrChange w:id="37" w:author="Mouse" w:date="2015-10-21T17:12:00Z">
              <w:tcPr>
                <w:tcW w:w="2200" w:type="dxa"/>
              </w:tcPr>
            </w:tcPrChange>
          </w:tcPr>
          <w:p w:rsidR="005117F7" w:rsidRPr="003E23AF" w:rsidRDefault="005117F7" w:rsidP="000B3E63">
            <w:pPr>
              <w:rPr>
                <w:rFonts w:asciiTheme="minorEastAsia" w:hAnsiTheme="minorEastAsia"/>
                <w:sz w:val="18"/>
                <w:szCs w:val="18"/>
                <w:rPrChange w:id="38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39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系统在显示查询结果的地方显示（没有找到订单信息）</w:t>
            </w:r>
          </w:p>
        </w:tc>
      </w:tr>
    </w:tbl>
    <w:p w:rsidR="000B3E63" w:rsidRPr="003E23AF" w:rsidRDefault="000B3E63" w:rsidP="000B3E63">
      <w:pPr>
        <w:pStyle w:val="2"/>
        <w:rPr>
          <w:ins w:id="40" w:author="Mouse" w:date="2015-10-21T17:12:00Z"/>
          <w:rFonts w:asciiTheme="minorEastAsia" w:eastAsiaTheme="minorEastAsia" w:hAnsiTheme="minorEastAsia"/>
          <w:rPrChange w:id="41" w:author="Mouse" w:date="2015-10-21T17:15:00Z">
            <w:rPr>
              <w:ins w:id="42" w:author="Mouse" w:date="2015-10-21T17:12:00Z"/>
            </w:rPr>
          </w:rPrChange>
        </w:rPr>
        <w:pPrChange w:id="43" w:author="Mouse" w:date="2015-10-21T17:07:00Z">
          <w:pPr>
            <w:jc w:val="center"/>
          </w:pPr>
        </w:pPrChange>
      </w:pPr>
    </w:p>
    <w:p w:rsidR="00DE0413" w:rsidRPr="003E23AF" w:rsidRDefault="000B3E63" w:rsidP="000B3E63">
      <w:pPr>
        <w:pStyle w:val="2"/>
        <w:rPr>
          <w:rFonts w:asciiTheme="minorEastAsia" w:eastAsiaTheme="minorEastAsia" w:hAnsiTheme="minorEastAsia"/>
          <w:rPrChange w:id="44" w:author="Mouse" w:date="2015-10-21T17:15:00Z">
            <w:rPr/>
          </w:rPrChange>
        </w:rPr>
        <w:pPrChange w:id="45" w:author="Mouse" w:date="2015-10-21T17:07:00Z">
          <w:pPr>
            <w:jc w:val="center"/>
          </w:pPr>
        </w:pPrChange>
      </w:pPr>
      <w:ins w:id="46" w:author="Mouse" w:date="2015-10-21T17:07:00Z">
        <w:r w:rsidRPr="003E23AF">
          <w:rPr>
            <w:rFonts w:asciiTheme="minorEastAsia" w:eastAsiaTheme="minorEastAsia" w:hAnsiTheme="minorEastAsia" w:hint="eastAsia"/>
            <w:rPrChange w:id="47" w:author="Mouse" w:date="2015-10-21T17:15:00Z">
              <w:rPr>
                <w:rFonts w:hint="eastAsia"/>
              </w:rPr>
            </w:rPrChange>
          </w:rPr>
          <w:t>TUS1</w:t>
        </w:r>
      </w:ins>
      <w:del w:id="48" w:author="Mouse" w:date="2015-10-21T17:07:00Z">
        <w:r w:rsidR="009953BE" w:rsidRPr="003E23AF" w:rsidDel="000B3E63">
          <w:rPr>
            <w:rFonts w:asciiTheme="minorEastAsia" w:eastAsiaTheme="minorEastAsia" w:hAnsiTheme="minorEastAsia" w:hint="eastAsia"/>
            <w:rPrChange w:id="49" w:author="Mouse" w:date="2015-10-21T17:15:00Z">
              <w:rPr>
                <w:rFonts w:hint="eastAsia"/>
              </w:rPr>
            </w:rPrChange>
          </w:rPr>
          <w:delText>TUS1</w:delText>
        </w:r>
        <w:r w:rsidR="009953BE" w:rsidRPr="003E23AF" w:rsidDel="000B3E63">
          <w:rPr>
            <w:rFonts w:asciiTheme="minorEastAsia" w:eastAsiaTheme="minorEastAsia" w:hAnsiTheme="minorEastAsia"/>
            <w:rPrChange w:id="50" w:author="Mouse" w:date="2015-10-21T17:15:00Z">
              <w:rPr/>
            </w:rPrChange>
          </w:rPr>
          <w:delText xml:space="preserve"> </w:delText>
        </w:r>
      </w:del>
      <w:del w:id="51" w:author="Mouse" w:date="2015-10-21T17:06:00Z">
        <w:r w:rsidR="009953BE" w:rsidRPr="003E23AF" w:rsidDel="000B3E63">
          <w:rPr>
            <w:rFonts w:asciiTheme="minorEastAsia" w:eastAsiaTheme="minorEastAsia" w:hAnsiTheme="minorEastAsia" w:hint="eastAsia"/>
            <w:rPrChange w:id="52" w:author="Mouse" w:date="2015-10-21T17:15:00Z">
              <w:rPr>
                <w:rFonts w:hint="eastAsia"/>
              </w:rPr>
            </w:rPrChange>
          </w:rPr>
          <w:delText>测试用例</w:delText>
        </w:r>
      </w:del>
    </w:p>
    <w:p w:rsidR="005117F7" w:rsidRPr="003E23AF" w:rsidRDefault="005117F7" w:rsidP="005117F7">
      <w:pPr>
        <w:rPr>
          <w:rFonts w:asciiTheme="minorEastAsia" w:hAnsiTheme="minorEastAsia"/>
          <w:b/>
          <w:sz w:val="18"/>
          <w:szCs w:val="18"/>
          <w:rPrChange w:id="53" w:author="Mouse" w:date="2015-10-21T17:15:00Z">
            <w:rPr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002"/>
        <w:gridCol w:w="1842"/>
      </w:tblGrid>
      <w:tr w:rsidR="005117F7" w:rsidRPr="003E23AF" w:rsidTr="003A7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5117F7" w:rsidRPr="003E23AF" w:rsidRDefault="005117F7" w:rsidP="008B249A">
            <w:pPr>
              <w:jc w:val="center"/>
              <w:rPr>
                <w:rFonts w:asciiTheme="minorEastAsia" w:hAnsiTheme="minorEastAsia"/>
                <w:b w:val="0"/>
                <w:sz w:val="18"/>
                <w:szCs w:val="18"/>
                <w:rPrChange w:id="54" w:author="Mouse" w:date="2015-10-21T17:15:00Z">
                  <w:rPr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szCs w:val="18"/>
                <w:rPrChange w:id="55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  <w:szCs w:val="18"/>
                  </w:rPr>
                </w:rPrChange>
              </w:rPr>
              <w:t>编号</w:t>
            </w:r>
          </w:p>
        </w:tc>
        <w:tc>
          <w:tcPr>
            <w:tcW w:w="1842" w:type="dxa"/>
          </w:tcPr>
          <w:p w:rsidR="005117F7" w:rsidRPr="003E23AF" w:rsidRDefault="005117F7" w:rsidP="008B2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18"/>
                <w:szCs w:val="18"/>
                <w:rPrChange w:id="56" w:author="Mouse" w:date="2015-10-21T17:15:00Z">
                  <w:rPr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szCs w:val="18"/>
                <w:rPrChange w:id="57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  <w:szCs w:val="18"/>
                  </w:rPr>
                </w:rPrChange>
              </w:rPr>
              <w:t>TUS1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spacing w:line="240" w:lineRule="atLeast"/>
              <w:rPr>
                <w:rFonts w:asciiTheme="minorEastAsia" w:hAnsiTheme="minorEastAsia"/>
                <w:b w:val="0"/>
                <w:sz w:val="18"/>
                <w:rPrChange w:id="58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59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Inquiry.Input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60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61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szCs w:val="18"/>
                <w:rPrChange w:id="62" w:author="Mouse" w:date="2015-10-21T17:15:00Z">
                  <w:rPr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63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Inquiry.Input.Number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64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65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szCs w:val="18"/>
                <w:rPrChange w:id="66" w:author="Mouse" w:date="2015-10-21T17:15:00Z">
                  <w:rPr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67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Inquiry.Input.Invalid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68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69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szCs w:val="18"/>
                <w:rPrChange w:id="70" w:author="Mouse" w:date="2015-10-21T17:15:00Z">
                  <w:rPr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71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Inquiry.Input.Valid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72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73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spacing w:line="240" w:lineRule="atLeast"/>
              <w:rPr>
                <w:rFonts w:asciiTheme="minorEastAsia" w:hAnsiTheme="minorEastAsia"/>
                <w:b w:val="0"/>
                <w:sz w:val="18"/>
                <w:rPrChange w:id="74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75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Inquiry.Result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76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77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szCs w:val="18"/>
                <w:rPrChange w:id="78" w:author="Mouse" w:date="2015-10-21T17:15:00Z">
                  <w:rPr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79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Inquiry.Result.Info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80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81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szCs w:val="18"/>
                <w:rPrChange w:id="82" w:author="Mouse" w:date="2015-10-21T17:15:00Z">
                  <w:rPr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83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Inquiry.Result.Blank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84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85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jc w:val="center"/>
              <w:rPr>
                <w:rFonts w:asciiTheme="minorEastAsia" w:hAnsiTheme="minorEastAsia"/>
                <w:b w:val="0"/>
                <w:sz w:val="18"/>
                <w:rPrChange w:id="86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87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Inquiry.Result.NotBlank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88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89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rPrChange w:id="90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91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Inquiry.Info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92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93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rPrChange w:id="94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95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Inquiry.Info.Timestamp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96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97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rPrChange w:id="98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99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Inquiry.Info.Location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100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01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rPrChange w:id="102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103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Inquiry.Info.Destination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104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05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rPrChange w:id="106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107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Inquiry.Info.List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108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09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rPrChange w:id="110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111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Inquiry.Close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112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13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  <w:tr w:rsidR="005117F7" w:rsidRPr="003E23AF" w:rsidTr="003A7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117F7" w:rsidRPr="003E23AF" w:rsidRDefault="005117F7" w:rsidP="005117F7">
            <w:pPr>
              <w:rPr>
                <w:rFonts w:asciiTheme="minorEastAsia" w:hAnsiTheme="minorEastAsia"/>
                <w:b w:val="0"/>
                <w:sz w:val="18"/>
                <w:rPrChange w:id="114" w:author="Mouse" w:date="2015-10-21T17:15:00Z">
                  <w:rPr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 w:val="0"/>
                <w:sz w:val="18"/>
                <w:rPrChange w:id="115" w:author="Mouse" w:date="2015-10-21T17:15:00Z">
                  <w:rPr>
                    <w:rFonts w:ascii="方正等线" w:eastAsia="方正等线" w:hAnsi="方正等线" w:hint="eastAsia"/>
                    <w:b w:val="0"/>
                    <w:sz w:val="18"/>
                  </w:rPr>
                </w:rPrChange>
              </w:rPr>
              <w:t>Inquiry.Close.Next</w:t>
            </w:r>
          </w:p>
        </w:tc>
        <w:tc>
          <w:tcPr>
            <w:tcW w:w="1842" w:type="dxa"/>
          </w:tcPr>
          <w:p w:rsidR="005117F7" w:rsidRPr="003E23AF" w:rsidRDefault="003A7957" w:rsidP="008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18"/>
                <w:szCs w:val="18"/>
                <w:rPrChange w:id="116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17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√</w:t>
            </w:r>
          </w:p>
        </w:tc>
      </w:tr>
    </w:tbl>
    <w:p w:rsidR="005117F7" w:rsidRPr="003E23AF" w:rsidRDefault="005117F7" w:rsidP="005117F7">
      <w:pPr>
        <w:rPr>
          <w:rFonts w:asciiTheme="minorEastAsia" w:hAnsiTheme="minorEastAsia"/>
          <w:b/>
          <w:sz w:val="18"/>
          <w:szCs w:val="18"/>
          <w:rPrChange w:id="118" w:author="Mouse" w:date="2015-10-21T17:15:00Z">
            <w:rPr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8B249A" w:rsidRPr="003E23AF" w:rsidTr="009A5844">
        <w:tc>
          <w:tcPr>
            <w:tcW w:w="2263" w:type="dxa"/>
          </w:tcPr>
          <w:p w:rsidR="008B249A" w:rsidRPr="003E23AF" w:rsidRDefault="008B249A" w:rsidP="008B249A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rPrChange w:id="119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20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测试用例套件</w:t>
            </w:r>
          </w:p>
        </w:tc>
        <w:tc>
          <w:tcPr>
            <w:tcW w:w="6033" w:type="dxa"/>
            <w:gridSpan w:val="3"/>
          </w:tcPr>
          <w:p w:rsidR="008B249A" w:rsidRPr="003E23AF" w:rsidRDefault="008B249A" w:rsidP="008B249A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rPrChange w:id="121" w:author="Mouse" w:date="2015-10-21T17:15:00Z">
                  <w:rPr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b/>
                <w:sz w:val="18"/>
                <w:szCs w:val="18"/>
                <w:rPrChange w:id="122" w:author="Mouse" w:date="2015-10-21T17:15:00Z">
                  <w:rPr>
                    <w:rFonts w:ascii="方正等线" w:eastAsia="方正等线" w:hAnsi="方正等线" w:hint="eastAsia"/>
                    <w:b/>
                    <w:sz w:val="18"/>
                    <w:szCs w:val="18"/>
                  </w:rPr>
                </w:rPrChange>
              </w:rPr>
              <w:t>覆盖流程</w:t>
            </w:r>
          </w:p>
        </w:tc>
      </w:tr>
      <w:tr w:rsidR="00470CB3" w:rsidRPr="003E23AF" w:rsidTr="009A5844">
        <w:tc>
          <w:tcPr>
            <w:tcW w:w="2263" w:type="dxa"/>
          </w:tcPr>
          <w:p w:rsidR="00470CB3" w:rsidRPr="003E23AF" w:rsidRDefault="00470CB3" w:rsidP="00470CB3">
            <w:pPr>
              <w:jc w:val="center"/>
              <w:rPr>
                <w:rFonts w:asciiTheme="minorEastAsia" w:hAnsiTheme="minorEastAsia"/>
                <w:sz w:val="18"/>
                <w:szCs w:val="18"/>
                <w:rPrChange w:id="123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124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TUS1</w:t>
            </w:r>
          </w:p>
        </w:tc>
        <w:tc>
          <w:tcPr>
            <w:tcW w:w="2011" w:type="dxa"/>
          </w:tcPr>
          <w:p w:rsidR="00470CB3" w:rsidRPr="003E23AF" w:rsidRDefault="00470CB3" w:rsidP="00470CB3">
            <w:pPr>
              <w:jc w:val="center"/>
              <w:rPr>
                <w:rFonts w:asciiTheme="minorEastAsia" w:hAnsiTheme="minorEastAsia"/>
                <w:sz w:val="18"/>
                <w:szCs w:val="18"/>
                <w:rPrChange w:id="125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126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正常流程</w:t>
            </w:r>
          </w:p>
        </w:tc>
        <w:tc>
          <w:tcPr>
            <w:tcW w:w="2011" w:type="dxa"/>
          </w:tcPr>
          <w:p w:rsidR="00470CB3" w:rsidRPr="003E23AF" w:rsidRDefault="00470CB3" w:rsidP="00470CB3">
            <w:pPr>
              <w:jc w:val="center"/>
              <w:rPr>
                <w:rFonts w:asciiTheme="minorEastAsia" w:hAnsiTheme="minorEastAsia"/>
                <w:sz w:val="18"/>
                <w:szCs w:val="18"/>
                <w:rPrChange w:id="127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128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2a</w:t>
            </w:r>
          </w:p>
        </w:tc>
        <w:tc>
          <w:tcPr>
            <w:tcW w:w="2011" w:type="dxa"/>
          </w:tcPr>
          <w:p w:rsidR="00470CB3" w:rsidRPr="003E23AF" w:rsidRDefault="00470CB3" w:rsidP="00470CB3">
            <w:pPr>
              <w:jc w:val="center"/>
              <w:rPr>
                <w:rFonts w:asciiTheme="minorEastAsia" w:hAnsiTheme="minorEastAsia"/>
                <w:sz w:val="18"/>
                <w:szCs w:val="18"/>
                <w:rPrChange w:id="129" w:author="Mouse" w:date="2015-10-21T17:15:00Z">
                  <w:rPr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r w:rsidRPr="003E23AF">
              <w:rPr>
                <w:rFonts w:asciiTheme="minorEastAsia" w:hAnsiTheme="minorEastAsia" w:hint="eastAsia"/>
                <w:sz w:val="18"/>
                <w:szCs w:val="18"/>
                <w:rPrChange w:id="130" w:author="Mouse" w:date="2015-10-21T17:15:00Z">
                  <w:rPr>
                    <w:rFonts w:ascii="方正等线" w:eastAsia="方正等线" w:hAnsi="方正等线" w:hint="eastAsia"/>
                    <w:sz w:val="18"/>
                    <w:szCs w:val="18"/>
                  </w:rPr>
                </w:rPrChange>
              </w:rPr>
              <w:t>2b</w:t>
            </w:r>
          </w:p>
        </w:tc>
      </w:tr>
    </w:tbl>
    <w:p w:rsidR="000B3E63" w:rsidRPr="003E23AF" w:rsidRDefault="000B3E63" w:rsidP="000B3E63">
      <w:pPr>
        <w:jc w:val="center"/>
        <w:rPr>
          <w:ins w:id="131" w:author="Mouse" w:date="2015-10-21T17:04:00Z"/>
          <w:rFonts w:asciiTheme="minorEastAsia" w:hAnsiTheme="minorEastAsia"/>
          <w:b/>
          <w:sz w:val="18"/>
          <w:rPrChange w:id="132" w:author="Mouse" w:date="2015-10-21T17:15:00Z">
            <w:rPr>
              <w:ins w:id="133" w:author="Mouse" w:date="2015-10-21T17:04:00Z"/>
              <w:rFonts w:ascii="方正等线" w:eastAsia="方正等线" w:hAnsi="方正等线"/>
              <w:b/>
              <w:sz w:val="18"/>
            </w:rPr>
          </w:rPrChange>
        </w:rPr>
      </w:pPr>
    </w:p>
    <w:tbl>
      <w:tblPr>
        <w:tblStyle w:val="a4"/>
        <w:tblpPr w:leftFromText="180" w:rightFromText="180" w:vertAnchor="page" w:horzAnchor="margin" w:tblpY="1844"/>
        <w:tblW w:w="9067" w:type="dxa"/>
        <w:tblLook w:val="04A0" w:firstRow="1" w:lastRow="0" w:firstColumn="1" w:lastColumn="0" w:noHBand="0" w:noVBand="1"/>
      </w:tblPr>
      <w:tblGrid>
        <w:gridCol w:w="1098"/>
        <w:gridCol w:w="1449"/>
        <w:gridCol w:w="2821"/>
        <w:gridCol w:w="1290"/>
        <w:gridCol w:w="1185"/>
        <w:gridCol w:w="1224"/>
      </w:tblGrid>
      <w:tr w:rsidR="000B3E63" w:rsidRPr="003E23AF" w:rsidTr="000B3E63">
        <w:trPr>
          <w:trHeight w:val="274"/>
          <w:ins w:id="134" w:author="Mouse" w:date="2015-10-21T17:04:00Z"/>
        </w:trPr>
        <w:tc>
          <w:tcPr>
            <w:tcW w:w="1098" w:type="dxa"/>
          </w:tcPr>
          <w:p w:rsidR="000B3E63" w:rsidRPr="003E23AF" w:rsidRDefault="000B3E63" w:rsidP="000B3E63">
            <w:pPr>
              <w:jc w:val="center"/>
              <w:rPr>
                <w:ins w:id="135" w:author="Mouse" w:date="2015-10-21T17:04:00Z"/>
                <w:rFonts w:asciiTheme="minorEastAsia" w:hAnsiTheme="minorEastAsia"/>
                <w:b/>
                <w:sz w:val="18"/>
                <w:szCs w:val="18"/>
                <w:rPrChange w:id="136" w:author="Mouse" w:date="2015-10-21T17:15:00Z">
                  <w:rPr>
                    <w:ins w:id="137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8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ID</w:t>
              </w:r>
            </w:ins>
          </w:p>
        </w:tc>
        <w:tc>
          <w:tcPr>
            <w:tcW w:w="1449" w:type="dxa"/>
          </w:tcPr>
          <w:p w:rsidR="000B3E63" w:rsidRPr="003E23AF" w:rsidRDefault="000B3E63" w:rsidP="000B3E63">
            <w:pPr>
              <w:jc w:val="center"/>
              <w:rPr>
                <w:ins w:id="140" w:author="Mouse" w:date="2015-10-21T17:04:00Z"/>
                <w:rFonts w:asciiTheme="minorEastAsia" w:hAnsiTheme="minorEastAsia"/>
                <w:b/>
                <w:sz w:val="18"/>
                <w:szCs w:val="18"/>
                <w:rPrChange w:id="141" w:author="Mouse" w:date="2015-10-21T17:15:00Z">
                  <w:rPr>
                    <w:ins w:id="142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43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4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出发/目的地</w:t>
              </w:r>
            </w:ins>
          </w:p>
        </w:tc>
        <w:tc>
          <w:tcPr>
            <w:tcW w:w="2821" w:type="dxa"/>
          </w:tcPr>
          <w:p w:rsidR="000B3E63" w:rsidRPr="003E23AF" w:rsidRDefault="000B3E63" w:rsidP="000B3E63">
            <w:pPr>
              <w:jc w:val="center"/>
              <w:rPr>
                <w:ins w:id="145" w:author="Mouse" w:date="2015-10-21T17:04:00Z"/>
                <w:rFonts w:asciiTheme="minorEastAsia" w:hAnsiTheme="minorEastAsia"/>
                <w:b/>
                <w:sz w:val="18"/>
                <w:szCs w:val="18"/>
                <w:rPrChange w:id="146" w:author="Mouse" w:date="2015-10-21T17:15:00Z">
                  <w:rPr>
                    <w:ins w:id="147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48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4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包装方式</w:t>
              </w:r>
            </w:ins>
          </w:p>
        </w:tc>
        <w:tc>
          <w:tcPr>
            <w:tcW w:w="1290" w:type="dxa"/>
          </w:tcPr>
          <w:p w:rsidR="000B3E63" w:rsidRPr="003E23AF" w:rsidRDefault="000B3E63" w:rsidP="000B3E63">
            <w:pPr>
              <w:jc w:val="center"/>
              <w:rPr>
                <w:ins w:id="150" w:author="Mouse" w:date="2015-10-21T17:04:00Z"/>
                <w:rFonts w:asciiTheme="minorEastAsia" w:hAnsiTheme="minorEastAsia"/>
                <w:b/>
                <w:sz w:val="18"/>
                <w:szCs w:val="18"/>
                <w:rPrChange w:id="151" w:author="Mouse" w:date="2015-10-21T17:15:00Z">
                  <w:rPr>
                    <w:ins w:id="152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53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5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货运方式</w:t>
              </w:r>
            </w:ins>
          </w:p>
        </w:tc>
        <w:tc>
          <w:tcPr>
            <w:tcW w:w="1185" w:type="dxa"/>
          </w:tcPr>
          <w:p w:rsidR="000B3E63" w:rsidRPr="003E23AF" w:rsidRDefault="000B3E63" w:rsidP="000B3E63">
            <w:pPr>
              <w:rPr>
                <w:ins w:id="155" w:author="Mouse" w:date="2015-10-21T17:04:00Z"/>
                <w:rFonts w:asciiTheme="minorEastAsia" w:hAnsiTheme="minorEastAsia"/>
                <w:b/>
                <w:sz w:val="18"/>
                <w:szCs w:val="18"/>
                <w:rPrChange w:id="156" w:author="Mouse" w:date="2015-10-21T17:15:00Z">
                  <w:rPr>
                    <w:ins w:id="157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58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5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（时间/天）</w:t>
              </w:r>
            </w:ins>
          </w:p>
        </w:tc>
        <w:tc>
          <w:tcPr>
            <w:tcW w:w="1224" w:type="dxa"/>
          </w:tcPr>
          <w:p w:rsidR="000B3E63" w:rsidRPr="003E23AF" w:rsidRDefault="000B3E63" w:rsidP="000B3E63">
            <w:pPr>
              <w:rPr>
                <w:ins w:id="160" w:author="Mouse" w:date="2015-10-21T17:04:00Z"/>
                <w:rFonts w:asciiTheme="minorEastAsia" w:hAnsiTheme="minorEastAsia"/>
                <w:b/>
                <w:sz w:val="18"/>
                <w:szCs w:val="18"/>
                <w:rPrChange w:id="161" w:author="Mouse" w:date="2015-10-21T17:15:00Z">
                  <w:rPr>
                    <w:ins w:id="162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63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6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（报价/元）</w:t>
              </w:r>
            </w:ins>
          </w:p>
        </w:tc>
      </w:tr>
      <w:tr w:rsidR="000B3E63" w:rsidRPr="003E23AF" w:rsidTr="000B3E63">
        <w:trPr>
          <w:ins w:id="165" w:author="Mouse" w:date="2015-10-21T17:04:00Z"/>
        </w:trPr>
        <w:tc>
          <w:tcPr>
            <w:tcW w:w="1098" w:type="dxa"/>
          </w:tcPr>
          <w:p w:rsidR="000B3E63" w:rsidRPr="003E23AF" w:rsidRDefault="000B3E63" w:rsidP="000B3E63">
            <w:pPr>
              <w:rPr>
                <w:ins w:id="166" w:author="Mouse" w:date="2015-10-21T17:04:00Z"/>
                <w:rFonts w:asciiTheme="minorEastAsia" w:hAnsiTheme="minorEastAsia"/>
                <w:sz w:val="18"/>
                <w:szCs w:val="18"/>
                <w:rPrChange w:id="167" w:author="Mouse" w:date="2015-10-21T17:15:00Z">
                  <w:rPr>
                    <w:ins w:id="168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69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7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171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1449" w:type="dxa"/>
          </w:tcPr>
          <w:p w:rsidR="000B3E63" w:rsidRPr="003E23AF" w:rsidRDefault="000B3E63" w:rsidP="000B3E63">
            <w:pPr>
              <w:rPr>
                <w:ins w:id="172" w:author="Mouse" w:date="2015-10-21T17:04:00Z"/>
                <w:rFonts w:asciiTheme="minorEastAsia" w:hAnsiTheme="minorEastAsia"/>
                <w:sz w:val="18"/>
                <w:szCs w:val="18"/>
                <w:rPrChange w:id="173" w:author="Mouse" w:date="2015-10-21T17:15:00Z">
                  <w:rPr>
                    <w:ins w:id="174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75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7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南京/上海</w:t>
              </w:r>
            </w:ins>
          </w:p>
        </w:tc>
        <w:tc>
          <w:tcPr>
            <w:tcW w:w="2821" w:type="dxa"/>
          </w:tcPr>
          <w:p w:rsidR="000B3E63" w:rsidRPr="003E23AF" w:rsidRDefault="000B3E63" w:rsidP="000B3E63">
            <w:pPr>
              <w:rPr>
                <w:ins w:id="177" w:author="Mouse" w:date="2015-10-21T17:04:00Z"/>
                <w:rFonts w:asciiTheme="minorEastAsia" w:hAnsiTheme="minorEastAsia"/>
                <w:sz w:val="18"/>
                <w:szCs w:val="18"/>
                <w:rPrChange w:id="178" w:author="Mouse" w:date="2015-10-21T17:15:00Z">
                  <w:rPr>
                    <w:ins w:id="179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80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8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快递袋</w:t>
              </w:r>
            </w:ins>
          </w:p>
        </w:tc>
        <w:tc>
          <w:tcPr>
            <w:tcW w:w="1290" w:type="dxa"/>
          </w:tcPr>
          <w:p w:rsidR="000B3E63" w:rsidRPr="003E23AF" w:rsidRDefault="000B3E63" w:rsidP="000B3E63">
            <w:pPr>
              <w:rPr>
                <w:ins w:id="182" w:author="Mouse" w:date="2015-10-21T17:04:00Z"/>
                <w:rFonts w:asciiTheme="minorEastAsia" w:hAnsiTheme="minorEastAsia"/>
                <w:sz w:val="18"/>
                <w:szCs w:val="18"/>
                <w:rPrChange w:id="183" w:author="Mouse" w:date="2015-10-21T17:15:00Z">
                  <w:rPr>
                    <w:ins w:id="184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85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8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汽车</w:t>
              </w:r>
            </w:ins>
          </w:p>
        </w:tc>
        <w:tc>
          <w:tcPr>
            <w:tcW w:w="1185" w:type="dxa"/>
          </w:tcPr>
          <w:p w:rsidR="000B3E63" w:rsidRPr="003E23AF" w:rsidRDefault="000B3E63" w:rsidP="000B3E63">
            <w:pPr>
              <w:rPr>
                <w:ins w:id="187" w:author="Mouse" w:date="2015-10-21T17:04:00Z"/>
                <w:rFonts w:asciiTheme="minorEastAsia" w:hAnsiTheme="minorEastAsia"/>
                <w:sz w:val="18"/>
                <w:szCs w:val="18"/>
                <w:rPrChange w:id="188" w:author="Mouse" w:date="2015-10-21T17:15:00Z">
                  <w:rPr>
                    <w:ins w:id="189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90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9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 xml:space="preserve">2 </w:t>
              </w:r>
            </w:ins>
          </w:p>
        </w:tc>
        <w:tc>
          <w:tcPr>
            <w:tcW w:w="1224" w:type="dxa"/>
          </w:tcPr>
          <w:p w:rsidR="000B3E63" w:rsidRPr="003E23AF" w:rsidRDefault="000B3E63" w:rsidP="000B3E63">
            <w:pPr>
              <w:rPr>
                <w:ins w:id="192" w:author="Mouse" w:date="2015-10-21T17:04:00Z"/>
                <w:rFonts w:asciiTheme="minorEastAsia" w:hAnsiTheme="minorEastAsia"/>
                <w:sz w:val="18"/>
                <w:szCs w:val="18"/>
                <w:rPrChange w:id="193" w:author="Mouse" w:date="2015-10-21T17:15:00Z">
                  <w:rPr>
                    <w:ins w:id="194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95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9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略</w:t>
              </w:r>
            </w:ins>
          </w:p>
        </w:tc>
      </w:tr>
      <w:tr w:rsidR="000B3E63" w:rsidRPr="003E23AF" w:rsidTr="000B3E63">
        <w:trPr>
          <w:ins w:id="197" w:author="Mouse" w:date="2015-10-21T17:04:00Z"/>
        </w:trPr>
        <w:tc>
          <w:tcPr>
            <w:tcW w:w="1098" w:type="dxa"/>
          </w:tcPr>
          <w:p w:rsidR="000B3E63" w:rsidRPr="003E23AF" w:rsidRDefault="000B3E63" w:rsidP="000B3E63">
            <w:pPr>
              <w:rPr>
                <w:ins w:id="198" w:author="Mouse" w:date="2015-10-21T17:04:00Z"/>
                <w:rFonts w:asciiTheme="minorEastAsia" w:hAnsiTheme="minorEastAsia"/>
                <w:sz w:val="18"/>
                <w:szCs w:val="18"/>
                <w:rPrChange w:id="199" w:author="Mouse" w:date="2015-10-21T17:15:00Z">
                  <w:rPr>
                    <w:ins w:id="200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1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1449" w:type="dxa"/>
          </w:tcPr>
          <w:p w:rsidR="000B3E63" w:rsidRPr="003E23AF" w:rsidRDefault="000B3E63" w:rsidP="000B3E63">
            <w:pPr>
              <w:rPr>
                <w:ins w:id="203" w:author="Mouse" w:date="2015-10-21T17:04:00Z"/>
                <w:rFonts w:asciiTheme="minorEastAsia" w:hAnsiTheme="minorEastAsia"/>
                <w:sz w:val="18"/>
                <w:szCs w:val="18"/>
                <w:rPrChange w:id="204" w:author="Mouse" w:date="2015-10-21T17:15:00Z">
                  <w:rPr>
                    <w:ins w:id="205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6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南京/北京</w:t>
              </w:r>
            </w:ins>
          </w:p>
        </w:tc>
        <w:tc>
          <w:tcPr>
            <w:tcW w:w="2821" w:type="dxa"/>
          </w:tcPr>
          <w:p w:rsidR="000B3E63" w:rsidRPr="003E23AF" w:rsidRDefault="000B3E63" w:rsidP="000B3E63">
            <w:pPr>
              <w:rPr>
                <w:ins w:id="208" w:author="Mouse" w:date="2015-10-21T17:04:00Z"/>
                <w:rFonts w:asciiTheme="minorEastAsia" w:hAnsiTheme="minorEastAsia"/>
                <w:sz w:val="18"/>
                <w:szCs w:val="18"/>
                <w:rPrChange w:id="209" w:author="Mouse" w:date="2015-10-21T17:15:00Z">
                  <w:rPr>
                    <w:ins w:id="210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1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快递袋</w:t>
              </w:r>
            </w:ins>
          </w:p>
        </w:tc>
        <w:tc>
          <w:tcPr>
            <w:tcW w:w="1290" w:type="dxa"/>
          </w:tcPr>
          <w:p w:rsidR="000B3E63" w:rsidRPr="003E23AF" w:rsidRDefault="000B3E63" w:rsidP="000B3E63">
            <w:pPr>
              <w:rPr>
                <w:ins w:id="213" w:author="Mouse" w:date="2015-10-21T17:04:00Z"/>
                <w:rFonts w:asciiTheme="minorEastAsia" w:hAnsiTheme="minorEastAsia"/>
                <w:sz w:val="18"/>
                <w:szCs w:val="18"/>
                <w:rPrChange w:id="214" w:author="Mouse" w:date="2015-10-21T17:15:00Z">
                  <w:rPr>
                    <w:ins w:id="215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6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汽车</w:t>
              </w:r>
            </w:ins>
          </w:p>
        </w:tc>
        <w:tc>
          <w:tcPr>
            <w:tcW w:w="1185" w:type="dxa"/>
          </w:tcPr>
          <w:p w:rsidR="000B3E63" w:rsidRPr="003E23AF" w:rsidRDefault="000B3E63" w:rsidP="000B3E63">
            <w:pPr>
              <w:rPr>
                <w:ins w:id="218" w:author="Mouse" w:date="2015-10-21T17:04:00Z"/>
                <w:rFonts w:asciiTheme="minorEastAsia" w:hAnsiTheme="minorEastAsia"/>
                <w:sz w:val="18"/>
                <w:szCs w:val="18"/>
                <w:rPrChange w:id="219" w:author="Mouse" w:date="2015-10-21T17:15:00Z">
                  <w:rPr>
                    <w:ins w:id="220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1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</w:t>
              </w:r>
            </w:ins>
          </w:p>
        </w:tc>
        <w:tc>
          <w:tcPr>
            <w:tcW w:w="1224" w:type="dxa"/>
          </w:tcPr>
          <w:p w:rsidR="000B3E63" w:rsidRPr="003E23AF" w:rsidRDefault="000B3E63" w:rsidP="000B3E63">
            <w:pPr>
              <w:rPr>
                <w:ins w:id="223" w:author="Mouse" w:date="2015-10-21T17:04:00Z"/>
                <w:rFonts w:asciiTheme="minorEastAsia" w:hAnsiTheme="minorEastAsia"/>
                <w:sz w:val="18"/>
                <w:szCs w:val="18"/>
                <w:rPrChange w:id="224" w:author="Mouse" w:date="2015-10-21T17:15:00Z">
                  <w:rPr>
                    <w:ins w:id="225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6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略</w:t>
              </w:r>
            </w:ins>
          </w:p>
        </w:tc>
      </w:tr>
      <w:tr w:rsidR="000B3E63" w:rsidRPr="003E23AF" w:rsidTr="000B3E63">
        <w:trPr>
          <w:ins w:id="228" w:author="Mouse" w:date="2015-10-21T17:04:00Z"/>
        </w:trPr>
        <w:tc>
          <w:tcPr>
            <w:tcW w:w="1098" w:type="dxa"/>
          </w:tcPr>
          <w:p w:rsidR="000B3E63" w:rsidRPr="003E23AF" w:rsidRDefault="000B3E63" w:rsidP="000B3E63">
            <w:pPr>
              <w:rPr>
                <w:ins w:id="229" w:author="Mouse" w:date="2015-10-21T17:04:00Z"/>
                <w:rFonts w:asciiTheme="minorEastAsia" w:hAnsiTheme="minorEastAsia"/>
                <w:sz w:val="18"/>
                <w:szCs w:val="18"/>
                <w:rPrChange w:id="230" w:author="Mouse" w:date="2015-10-21T17:15:00Z">
                  <w:rPr>
                    <w:ins w:id="231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32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3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TUS1-3</w:t>
              </w:r>
            </w:ins>
          </w:p>
        </w:tc>
        <w:tc>
          <w:tcPr>
            <w:tcW w:w="1449" w:type="dxa"/>
          </w:tcPr>
          <w:p w:rsidR="000B3E63" w:rsidRPr="003E23AF" w:rsidRDefault="000B3E63" w:rsidP="000B3E63">
            <w:pPr>
              <w:rPr>
                <w:ins w:id="234" w:author="Mouse" w:date="2015-10-21T17:04:00Z"/>
                <w:rFonts w:asciiTheme="minorEastAsia" w:hAnsiTheme="minorEastAsia"/>
                <w:sz w:val="18"/>
                <w:szCs w:val="18"/>
                <w:rPrChange w:id="235" w:author="Mouse" w:date="2015-10-21T17:15:00Z">
                  <w:rPr>
                    <w:ins w:id="236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37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3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北京/上海</w:t>
              </w:r>
            </w:ins>
          </w:p>
        </w:tc>
        <w:tc>
          <w:tcPr>
            <w:tcW w:w="2821" w:type="dxa"/>
          </w:tcPr>
          <w:p w:rsidR="000B3E63" w:rsidRPr="003E23AF" w:rsidRDefault="000B3E63" w:rsidP="000B3E63">
            <w:pPr>
              <w:rPr>
                <w:ins w:id="239" w:author="Mouse" w:date="2015-10-21T17:04:00Z"/>
                <w:rFonts w:asciiTheme="minorEastAsia" w:hAnsiTheme="minorEastAsia"/>
                <w:sz w:val="18"/>
                <w:szCs w:val="18"/>
                <w:rPrChange w:id="240" w:author="Mouse" w:date="2015-10-21T17:15:00Z">
                  <w:rPr>
                    <w:ins w:id="241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42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4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快递袋</w:t>
              </w:r>
            </w:ins>
          </w:p>
        </w:tc>
        <w:tc>
          <w:tcPr>
            <w:tcW w:w="1290" w:type="dxa"/>
          </w:tcPr>
          <w:p w:rsidR="000B3E63" w:rsidRPr="003E23AF" w:rsidRDefault="000B3E63" w:rsidP="000B3E63">
            <w:pPr>
              <w:rPr>
                <w:ins w:id="244" w:author="Mouse" w:date="2015-10-21T17:04:00Z"/>
                <w:rFonts w:asciiTheme="minorEastAsia" w:hAnsiTheme="minorEastAsia"/>
                <w:sz w:val="18"/>
                <w:szCs w:val="18"/>
                <w:rPrChange w:id="245" w:author="Mouse" w:date="2015-10-21T17:15:00Z">
                  <w:rPr>
                    <w:ins w:id="246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47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4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汽车</w:t>
              </w:r>
            </w:ins>
          </w:p>
        </w:tc>
        <w:tc>
          <w:tcPr>
            <w:tcW w:w="1185" w:type="dxa"/>
          </w:tcPr>
          <w:p w:rsidR="000B3E63" w:rsidRPr="003E23AF" w:rsidRDefault="000B3E63" w:rsidP="000B3E63">
            <w:pPr>
              <w:rPr>
                <w:ins w:id="249" w:author="Mouse" w:date="2015-10-21T17:04:00Z"/>
                <w:rFonts w:asciiTheme="minorEastAsia" w:hAnsiTheme="minorEastAsia"/>
                <w:sz w:val="18"/>
                <w:szCs w:val="18"/>
                <w:rPrChange w:id="250" w:author="Mouse" w:date="2015-10-21T17:15:00Z">
                  <w:rPr>
                    <w:ins w:id="251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52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5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</w:t>
              </w:r>
            </w:ins>
          </w:p>
        </w:tc>
        <w:tc>
          <w:tcPr>
            <w:tcW w:w="1224" w:type="dxa"/>
          </w:tcPr>
          <w:p w:rsidR="000B3E63" w:rsidRPr="003E23AF" w:rsidRDefault="000B3E63" w:rsidP="000B3E63">
            <w:pPr>
              <w:rPr>
                <w:ins w:id="254" w:author="Mouse" w:date="2015-10-21T17:04:00Z"/>
                <w:rFonts w:asciiTheme="minorEastAsia" w:hAnsiTheme="minorEastAsia"/>
                <w:sz w:val="18"/>
                <w:szCs w:val="18"/>
                <w:rPrChange w:id="255" w:author="Mouse" w:date="2015-10-21T17:15:00Z">
                  <w:rPr>
                    <w:ins w:id="256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57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5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略</w:t>
              </w:r>
            </w:ins>
          </w:p>
        </w:tc>
      </w:tr>
    </w:tbl>
    <w:p w:rsidR="000B3E63" w:rsidRPr="003E23AF" w:rsidRDefault="000B3E63" w:rsidP="000B3E63">
      <w:pPr>
        <w:pStyle w:val="2"/>
        <w:rPr>
          <w:ins w:id="259" w:author="Mouse" w:date="2015-10-21T17:04:00Z"/>
          <w:rFonts w:asciiTheme="minorEastAsia" w:eastAsiaTheme="minorEastAsia" w:hAnsiTheme="minorEastAsia"/>
          <w:rPrChange w:id="260" w:author="Mouse" w:date="2015-10-21T17:15:00Z">
            <w:rPr>
              <w:ins w:id="261" w:author="Mouse" w:date="2015-10-21T17:04:00Z"/>
            </w:rPr>
          </w:rPrChange>
        </w:rPr>
        <w:pPrChange w:id="262" w:author="Mouse" w:date="2015-10-21T17:07:00Z">
          <w:pPr/>
        </w:pPrChange>
      </w:pPr>
      <w:ins w:id="263" w:author="Mouse" w:date="2015-10-21T17:07:00Z">
        <w:r w:rsidRPr="003E23AF">
          <w:rPr>
            <w:rFonts w:asciiTheme="minorEastAsia" w:eastAsiaTheme="minorEastAsia" w:hAnsiTheme="minorEastAsia" w:hint="eastAsia"/>
            <w:rPrChange w:id="264" w:author="Mouse" w:date="2015-10-21T17:15:00Z">
              <w:rPr>
                <w:rFonts w:hint="eastAsia"/>
              </w:rPr>
            </w:rPrChange>
          </w:rPr>
          <w:lastRenderedPageBreak/>
          <w:t>TUS2</w:t>
        </w:r>
      </w:ins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3989"/>
        <w:gridCol w:w="1842"/>
      </w:tblGrid>
      <w:tr w:rsidR="000B3E63" w:rsidRPr="003E23AF" w:rsidTr="000B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65" w:author="Mouse" w:date="2015-10-21T17:04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jc w:val="center"/>
              <w:rPr>
                <w:ins w:id="266" w:author="Mouse" w:date="2015-10-21T17:04:00Z"/>
                <w:rFonts w:asciiTheme="minorEastAsia" w:hAnsiTheme="minorEastAsia"/>
                <w:b w:val="0"/>
                <w:sz w:val="18"/>
                <w:szCs w:val="18"/>
                <w:rPrChange w:id="267" w:author="Mouse" w:date="2015-10-21T17:15:00Z">
                  <w:rPr>
                    <w:ins w:id="268" w:author="Mouse" w:date="2015-10-21T17:04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269" w:author="Mouse" w:date="2015-10-21T17:04:00Z">
              <w:r w:rsidRPr="003E23AF">
                <w:rPr>
                  <w:rFonts w:asciiTheme="minorEastAsia" w:hAnsiTheme="minorEastAsia" w:hint="eastAsia"/>
                  <w:b w:val="0"/>
                  <w:sz w:val="18"/>
                  <w:szCs w:val="18"/>
                  <w:rPrChange w:id="270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  <w:szCs w:val="18"/>
                    </w:rPr>
                  </w:rPrChange>
                </w:rPr>
                <w:t>编号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ouse" w:date="2015-10-21T17:04:00Z"/>
                <w:rFonts w:asciiTheme="minorEastAsia" w:hAnsiTheme="minorEastAsia"/>
                <w:b w:val="0"/>
                <w:sz w:val="18"/>
                <w:szCs w:val="18"/>
                <w:rPrChange w:id="272" w:author="Mouse" w:date="2015-10-21T17:15:00Z">
                  <w:rPr>
                    <w:ins w:id="273" w:author="Mouse" w:date="2015-10-21T17:04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274" w:author="Mouse" w:date="2015-10-21T17:04:00Z">
              <w:r w:rsidRPr="003E23AF">
                <w:rPr>
                  <w:rFonts w:asciiTheme="minorEastAsia" w:hAnsiTheme="minorEastAsia" w:hint="eastAsia"/>
                  <w:b w:val="0"/>
                  <w:sz w:val="18"/>
                  <w:szCs w:val="18"/>
                  <w:rPrChange w:id="275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76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spacing w:line="240" w:lineRule="atLeast"/>
              <w:rPr>
                <w:ins w:id="277" w:author="Mouse" w:date="2015-10-21T17:04:00Z"/>
                <w:rFonts w:asciiTheme="minorEastAsia" w:hAnsiTheme="minorEastAsia"/>
                <w:b w:val="0"/>
                <w:sz w:val="18"/>
                <w:rPrChange w:id="278" w:author="Mouse" w:date="2015-10-21T17:15:00Z">
                  <w:rPr>
                    <w:ins w:id="279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80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281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PriceAndTime.Save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2" w:author="Mouse" w:date="2015-10-21T17:04:00Z"/>
                <w:rFonts w:asciiTheme="minorEastAsia" w:hAnsiTheme="minorEastAsia"/>
                <w:b/>
                <w:sz w:val="18"/>
                <w:szCs w:val="18"/>
                <w:rPrChange w:id="283" w:author="Mouse" w:date="2015-10-21T17:15:00Z">
                  <w:rPr>
                    <w:ins w:id="284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85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8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287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288" w:author="Mouse" w:date="2015-10-21T17:04:00Z"/>
                <w:rFonts w:asciiTheme="minorEastAsia" w:hAnsiTheme="minorEastAsia"/>
                <w:b w:val="0"/>
                <w:sz w:val="18"/>
                <w:szCs w:val="18"/>
                <w:rPrChange w:id="289" w:author="Mouse" w:date="2015-10-21T17:15:00Z">
                  <w:rPr>
                    <w:ins w:id="290" w:author="Mouse" w:date="2015-10-21T17:04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291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292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PriceAndTime.Save.Time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Mouse" w:date="2015-10-21T17:04:00Z"/>
                <w:rFonts w:asciiTheme="minorEastAsia" w:hAnsiTheme="minorEastAsia"/>
                <w:b/>
                <w:sz w:val="18"/>
                <w:szCs w:val="18"/>
                <w:rPrChange w:id="294" w:author="Mouse" w:date="2015-10-21T17:15:00Z">
                  <w:rPr>
                    <w:ins w:id="295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96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9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8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299" w:author="Mouse" w:date="2015-10-21T17:04:00Z"/>
                <w:rFonts w:asciiTheme="minorEastAsia" w:hAnsiTheme="minorEastAsia"/>
                <w:b w:val="0"/>
                <w:sz w:val="18"/>
                <w:szCs w:val="18"/>
                <w:rPrChange w:id="300" w:author="Mouse" w:date="2015-10-21T17:15:00Z">
                  <w:rPr>
                    <w:ins w:id="301" w:author="Mouse" w:date="2015-10-21T17:04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302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30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PriceAndTime.Save.Price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4" w:author="Mouse" w:date="2015-10-21T17:04:00Z"/>
                <w:rFonts w:asciiTheme="minorEastAsia" w:hAnsiTheme="minorEastAsia"/>
                <w:b/>
                <w:sz w:val="18"/>
                <w:szCs w:val="18"/>
                <w:rPrChange w:id="305" w:author="Mouse" w:date="2015-10-21T17:15:00Z">
                  <w:rPr>
                    <w:ins w:id="306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07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0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09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10" w:author="Mouse" w:date="2015-10-21T17:04:00Z"/>
                <w:rFonts w:asciiTheme="minorEastAsia" w:hAnsiTheme="minorEastAsia"/>
                <w:b w:val="0"/>
                <w:sz w:val="18"/>
                <w:szCs w:val="18"/>
                <w:rPrChange w:id="311" w:author="Mouse" w:date="2015-10-21T17:15:00Z">
                  <w:rPr>
                    <w:ins w:id="312" w:author="Mouse" w:date="2015-10-21T17:04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313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314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PriceAndTime.Time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Mouse" w:date="2015-10-21T17:04:00Z"/>
                <w:rFonts w:asciiTheme="minorEastAsia" w:hAnsiTheme="minorEastAsia"/>
                <w:b/>
                <w:sz w:val="18"/>
                <w:szCs w:val="18"/>
                <w:rPrChange w:id="316" w:author="Mouse" w:date="2015-10-21T17:15:00Z">
                  <w:rPr>
                    <w:ins w:id="317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18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1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0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spacing w:line="240" w:lineRule="atLeast"/>
              <w:rPr>
                <w:ins w:id="321" w:author="Mouse" w:date="2015-10-21T17:04:00Z"/>
                <w:rFonts w:asciiTheme="minorEastAsia" w:hAnsiTheme="minorEastAsia"/>
                <w:b w:val="0"/>
                <w:sz w:val="18"/>
                <w:rPrChange w:id="322" w:author="Mouse" w:date="2015-10-21T17:15:00Z">
                  <w:rPr>
                    <w:ins w:id="323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324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32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PriceAndTime.Time.HistoryData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6" w:author="Mouse" w:date="2015-10-21T17:04:00Z"/>
                <w:rFonts w:asciiTheme="minorEastAsia" w:hAnsiTheme="minorEastAsia"/>
                <w:b/>
                <w:sz w:val="18"/>
                <w:szCs w:val="18"/>
                <w:rPrChange w:id="327" w:author="Mouse" w:date="2015-10-21T17:15:00Z">
                  <w:rPr>
                    <w:ins w:id="328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29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3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31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32" w:author="Mouse" w:date="2015-10-21T17:04:00Z"/>
                <w:rFonts w:asciiTheme="minorEastAsia" w:hAnsiTheme="minorEastAsia"/>
                <w:b w:val="0"/>
                <w:sz w:val="18"/>
                <w:szCs w:val="18"/>
                <w:rPrChange w:id="333" w:author="Mouse" w:date="2015-10-21T17:15:00Z">
                  <w:rPr>
                    <w:ins w:id="334" w:author="Mouse" w:date="2015-10-21T17:04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335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szCs w:val="18"/>
                  <w:rPrChange w:id="336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  <w:szCs w:val="18"/>
                    </w:rPr>
                  </w:rPrChange>
                </w:rPr>
                <w:t>PriceAndTime.Time.Average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7" w:author="Mouse" w:date="2015-10-21T17:04:00Z"/>
                <w:rFonts w:asciiTheme="minorEastAsia" w:hAnsiTheme="minorEastAsia"/>
                <w:b/>
                <w:sz w:val="18"/>
                <w:szCs w:val="18"/>
                <w:rPrChange w:id="338" w:author="Mouse" w:date="2015-10-21T17:15:00Z">
                  <w:rPr>
                    <w:ins w:id="339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40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4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42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43" w:author="Mouse" w:date="2015-10-21T17:04:00Z"/>
                <w:rFonts w:asciiTheme="minorEastAsia" w:hAnsiTheme="minorEastAsia"/>
                <w:b w:val="0"/>
                <w:sz w:val="18"/>
                <w:szCs w:val="18"/>
                <w:rPrChange w:id="344" w:author="Mouse" w:date="2015-10-21T17:15:00Z">
                  <w:rPr>
                    <w:ins w:id="345" w:author="Mouse" w:date="2015-10-21T17:04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346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szCs w:val="18"/>
                  <w:rPrChange w:id="34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  <w:szCs w:val="18"/>
                    </w:rPr>
                  </w:rPrChange>
                </w:rPr>
                <w:t>PriceAndTime.Time.NoData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8" w:author="Mouse" w:date="2015-10-21T17:04:00Z"/>
                <w:rFonts w:asciiTheme="minorEastAsia" w:hAnsiTheme="minorEastAsia"/>
                <w:b/>
                <w:sz w:val="18"/>
                <w:szCs w:val="18"/>
                <w:rPrChange w:id="349" w:author="Mouse" w:date="2015-10-21T17:15:00Z">
                  <w:rPr>
                    <w:ins w:id="350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51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5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53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54" w:author="Mouse" w:date="2015-10-21T17:04:00Z"/>
                <w:rFonts w:asciiTheme="minorEastAsia" w:hAnsiTheme="minorEastAsia"/>
                <w:b w:val="0"/>
                <w:sz w:val="18"/>
                <w:rPrChange w:id="355" w:author="Mouse" w:date="2015-10-21T17:15:00Z">
                  <w:rPr>
                    <w:ins w:id="356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357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358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PriceAndTime.HistoryData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9" w:author="Mouse" w:date="2015-10-21T17:04:00Z"/>
                <w:rFonts w:asciiTheme="minorEastAsia" w:hAnsiTheme="minorEastAsia"/>
                <w:b/>
                <w:sz w:val="18"/>
                <w:szCs w:val="18"/>
                <w:rPrChange w:id="360" w:author="Mouse" w:date="2015-10-21T17:15:00Z">
                  <w:rPr>
                    <w:ins w:id="361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62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6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64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65" w:author="Mouse" w:date="2015-10-21T17:04:00Z"/>
                <w:rFonts w:asciiTheme="minorEastAsia" w:hAnsiTheme="minorEastAsia"/>
                <w:b w:val="0"/>
                <w:sz w:val="18"/>
                <w:rPrChange w:id="366" w:author="Mouse" w:date="2015-10-21T17:15:00Z">
                  <w:rPr>
                    <w:ins w:id="367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368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36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PriceAndTime.HistoryData.Departure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0" w:author="Mouse" w:date="2015-10-21T17:04:00Z"/>
                <w:rFonts w:asciiTheme="minorEastAsia" w:hAnsiTheme="minorEastAsia"/>
                <w:b/>
                <w:sz w:val="18"/>
                <w:szCs w:val="18"/>
                <w:rPrChange w:id="371" w:author="Mouse" w:date="2015-10-21T17:15:00Z">
                  <w:rPr>
                    <w:ins w:id="372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73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7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75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76" w:author="Mouse" w:date="2015-10-21T17:04:00Z"/>
                <w:rFonts w:asciiTheme="minorEastAsia" w:hAnsiTheme="minorEastAsia"/>
                <w:b w:val="0"/>
                <w:sz w:val="18"/>
                <w:rPrChange w:id="377" w:author="Mouse" w:date="2015-10-21T17:15:00Z">
                  <w:rPr>
                    <w:ins w:id="378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379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380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PriceAndTime.HistoryData.Destination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1" w:author="Mouse" w:date="2015-10-21T17:04:00Z"/>
                <w:rFonts w:asciiTheme="minorEastAsia" w:hAnsiTheme="minorEastAsia"/>
                <w:b/>
                <w:sz w:val="18"/>
                <w:szCs w:val="18"/>
                <w:rPrChange w:id="382" w:author="Mouse" w:date="2015-10-21T17:15:00Z">
                  <w:rPr>
                    <w:ins w:id="383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84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8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6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87" w:author="Mouse" w:date="2015-10-21T17:04:00Z"/>
                <w:rFonts w:asciiTheme="minorEastAsia" w:hAnsiTheme="minorEastAsia"/>
                <w:b w:val="0"/>
                <w:sz w:val="18"/>
                <w:rPrChange w:id="388" w:author="Mouse" w:date="2015-10-21T17:15:00Z">
                  <w:rPr>
                    <w:ins w:id="389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390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391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PriceAndTime.HistoryData.TimeSpent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2" w:author="Mouse" w:date="2015-10-21T17:04:00Z"/>
                <w:rFonts w:asciiTheme="minorEastAsia" w:hAnsiTheme="minorEastAsia"/>
                <w:b/>
                <w:sz w:val="18"/>
                <w:szCs w:val="18"/>
                <w:rPrChange w:id="393" w:author="Mouse" w:date="2015-10-21T17:15:00Z">
                  <w:rPr>
                    <w:ins w:id="394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395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39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97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398" w:author="Mouse" w:date="2015-10-21T17:04:00Z"/>
                <w:rFonts w:asciiTheme="minorEastAsia" w:hAnsiTheme="minorEastAsia"/>
                <w:b w:val="0"/>
                <w:sz w:val="18"/>
                <w:rPrChange w:id="399" w:author="Mouse" w:date="2015-10-21T17:15:00Z">
                  <w:rPr>
                    <w:ins w:id="400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401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402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PriceAndTime.HistoryData.TimeSpent.Average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3" w:author="Mouse" w:date="2015-10-21T17:04:00Z"/>
                <w:rFonts w:asciiTheme="minorEastAsia" w:hAnsiTheme="minorEastAsia"/>
                <w:b/>
                <w:sz w:val="18"/>
                <w:szCs w:val="18"/>
                <w:rPrChange w:id="404" w:author="Mouse" w:date="2015-10-21T17:15:00Z">
                  <w:rPr>
                    <w:ins w:id="405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06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0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8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409" w:author="Mouse" w:date="2015-10-21T17:04:00Z"/>
                <w:rFonts w:asciiTheme="minorEastAsia" w:hAnsiTheme="minorEastAsia"/>
                <w:b w:val="0"/>
                <w:sz w:val="18"/>
                <w:rPrChange w:id="410" w:author="Mouse" w:date="2015-10-21T17:15:00Z">
                  <w:rPr>
                    <w:ins w:id="411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412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41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PriceAndTime.Price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4" w:author="Mouse" w:date="2015-10-21T17:04:00Z"/>
                <w:rFonts w:asciiTheme="minorEastAsia" w:hAnsiTheme="minorEastAsia"/>
                <w:b/>
                <w:sz w:val="18"/>
                <w:szCs w:val="18"/>
                <w:rPrChange w:id="415" w:author="Mouse" w:date="2015-10-21T17:15:00Z">
                  <w:rPr>
                    <w:ins w:id="416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17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1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419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420" w:author="Mouse" w:date="2015-10-21T17:04:00Z"/>
                <w:rFonts w:asciiTheme="minorEastAsia" w:hAnsiTheme="minorEastAsia"/>
                <w:b w:val="0"/>
                <w:sz w:val="18"/>
                <w:rPrChange w:id="421" w:author="Mouse" w:date="2015-10-21T17:15:00Z">
                  <w:rPr>
                    <w:ins w:id="422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423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424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PriceAndTime.Price.Departure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5" w:author="Mouse" w:date="2015-10-21T17:04:00Z"/>
                <w:rFonts w:asciiTheme="minorEastAsia" w:hAnsiTheme="minorEastAsia"/>
                <w:b/>
                <w:sz w:val="18"/>
                <w:szCs w:val="18"/>
                <w:rPrChange w:id="426" w:author="Mouse" w:date="2015-10-21T17:15:00Z">
                  <w:rPr>
                    <w:ins w:id="427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28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2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0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rPr>
                <w:ins w:id="431" w:author="Mouse" w:date="2015-10-21T17:04:00Z"/>
                <w:rFonts w:asciiTheme="minorEastAsia" w:hAnsiTheme="minorEastAsia"/>
                <w:b w:val="0"/>
                <w:sz w:val="18"/>
                <w:rPrChange w:id="432" w:author="Mouse" w:date="2015-10-21T17:15:00Z">
                  <w:rPr>
                    <w:ins w:id="433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434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43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PriceAndTime.Price.Destination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6" w:author="Mouse" w:date="2015-10-21T17:04:00Z"/>
                <w:rFonts w:asciiTheme="minorEastAsia" w:hAnsiTheme="minorEastAsia"/>
                <w:b/>
                <w:sz w:val="18"/>
                <w:szCs w:val="18"/>
                <w:rPrChange w:id="437" w:author="Mouse" w:date="2015-10-21T17:15:00Z">
                  <w:rPr>
                    <w:ins w:id="438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39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4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441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tabs>
                <w:tab w:val="left" w:pos="796"/>
              </w:tabs>
              <w:rPr>
                <w:ins w:id="442" w:author="Mouse" w:date="2015-10-21T17:04:00Z"/>
                <w:rFonts w:asciiTheme="minorEastAsia" w:hAnsiTheme="minorEastAsia"/>
                <w:b w:val="0"/>
                <w:sz w:val="18"/>
                <w:rPrChange w:id="443" w:author="Mouse" w:date="2015-10-21T17:15:00Z">
                  <w:rPr>
                    <w:ins w:id="444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445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446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PriceAndTime.Price.Package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Mouse" w:date="2015-10-21T17:04:00Z"/>
                <w:rFonts w:asciiTheme="minorEastAsia" w:hAnsiTheme="minorEastAsia"/>
                <w:b/>
                <w:sz w:val="18"/>
                <w:szCs w:val="18"/>
                <w:rPrChange w:id="448" w:author="Mouse" w:date="2015-10-21T17:15:00Z">
                  <w:rPr>
                    <w:ins w:id="449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50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5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52" w:author="Mouse" w:date="2015-10-21T17:0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9" w:type="dxa"/>
          </w:tcPr>
          <w:p w:rsidR="000B3E63" w:rsidRPr="003E23AF" w:rsidRDefault="000B3E63" w:rsidP="000B3E63">
            <w:pPr>
              <w:tabs>
                <w:tab w:val="left" w:pos="796"/>
              </w:tabs>
              <w:rPr>
                <w:ins w:id="453" w:author="Mouse" w:date="2015-10-21T17:04:00Z"/>
                <w:rFonts w:asciiTheme="minorEastAsia" w:hAnsiTheme="minorEastAsia"/>
                <w:b w:val="0"/>
                <w:sz w:val="18"/>
                <w:rPrChange w:id="454" w:author="Mouse" w:date="2015-10-21T17:15:00Z">
                  <w:rPr>
                    <w:ins w:id="455" w:author="Mouse" w:date="2015-10-21T17:04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456" w:author="Mouse" w:date="2015-10-21T17:04:00Z">
              <w:r w:rsidRPr="003E23AF">
                <w:rPr>
                  <w:rFonts w:asciiTheme="minorEastAsia" w:hAnsiTheme="minorEastAsia"/>
                  <w:b w:val="0"/>
                  <w:sz w:val="18"/>
                  <w:rPrChange w:id="45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PriceAndTime.Price.ServiceType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8" w:author="Mouse" w:date="2015-10-21T17:04:00Z"/>
                <w:rFonts w:asciiTheme="minorEastAsia" w:hAnsiTheme="minorEastAsia"/>
                <w:b/>
                <w:sz w:val="18"/>
                <w:szCs w:val="18"/>
                <w:rPrChange w:id="459" w:author="Mouse" w:date="2015-10-21T17:15:00Z">
                  <w:rPr>
                    <w:ins w:id="460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61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6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463" w:author="Mouse" w:date="2015-10-21T17:04:00Z"/>
          <w:rFonts w:asciiTheme="minorEastAsia" w:hAnsiTheme="minorEastAsia"/>
          <w:sz w:val="18"/>
          <w:rPrChange w:id="464" w:author="Mouse" w:date="2015-10-21T17:15:00Z">
            <w:rPr>
              <w:ins w:id="465" w:author="Mouse" w:date="2015-10-21T17:04:00Z"/>
              <w:rFonts w:ascii="方正等线" w:eastAsia="方正等线" w:hAnsi="方正等线"/>
              <w:sz w:val="18"/>
            </w:rPr>
          </w:rPrChang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0B3E63" w:rsidRPr="003E23AF" w:rsidTr="000B3E63">
        <w:trPr>
          <w:ins w:id="466" w:author="Mouse" w:date="2015-10-21T17:04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467" w:author="Mouse" w:date="2015-10-21T17:04:00Z"/>
                <w:rFonts w:asciiTheme="minorEastAsia" w:hAnsiTheme="minorEastAsia"/>
                <w:b/>
                <w:sz w:val="18"/>
                <w:szCs w:val="18"/>
                <w:rPrChange w:id="468" w:author="Mouse" w:date="2015-10-21T17:15:00Z">
                  <w:rPr>
                    <w:ins w:id="469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70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7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测试用例套件</w:t>
              </w:r>
            </w:ins>
          </w:p>
        </w:tc>
        <w:tc>
          <w:tcPr>
            <w:tcW w:w="2127" w:type="dxa"/>
          </w:tcPr>
          <w:p w:rsidR="000B3E63" w:rsidRPr="003E23AF" w:rsidRDefault="000B3E63" w:rsidP="000B3E63">
            <w:pPr>
              <w:jc w:val="center"/>
              <w:rPr>
                <w:ins w:id="472" w:author="Mouse" w:date="2015-10-21T17:04:00Z"/>
                <w:rFonts w:asciiTheme="minorEastAsia" w:hAnsiTheme="minorEastAsia"/>
                <w:b/>
                <w:sz w:val="18"/>
                <w:szCs w:val="18"/>
                <w:rPrChange w:id="473" w:author="Mouse" w:date="2015-10-21T17:15:00Z">
                  <w:rPr>
                    <w:ins w:id="474" w:author="Mouse" w:date="2015-10-21T17:04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475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47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477" w:author="Mouse" w:date="2015-10-21T17:04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478" w:author="Mouse" w:date="2015-10-21T17:04:00Z"/>
                <w:rFonts w:asciiTheme="minorEastAsia" w:hAnsiTheme="minorEastAsia"/>
                <w:sz w:val="18"/>
                <w:szCs w:val="18"/>
                <w:rPrChange w:id="479" w:author="Mouse" w:date="2015-10-21T17:15:00Z">
                  <w:rPr>
                    <w:ins w:id="480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481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48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  <w:tc>
          <w:tcPr>
            <w:tcW w:w="2127" w:type="dxa"/>
          </w:tcPr>
          <w:p w:rsidR="000B3E63" w:rsidRPr="003E23AF" w:rsidRDefault="000B3E63" w:rsidP="000B3E63">
            <w:pPr>
              <w:jc w:val="center"/>
              <w:rPr>
                <w:ins w:id="483" w:author="Mouse" w:date="2015-10-21T17:04:00Z"/>
                <w:rFonts w:asciiTheme="minorEastAsia" w:hAnsiTheme="minorEastAsia"/>
                <w:sz w:val="18"/>
                <w:szCs w:val="18"/>
                <w:rPrChange w:id="484" w:author="Mouse" w:date="2015-10-21T17:15:00Z">
                  <w:rPr>
                    <w:ins w:id="485" w:author="Mouse" w:date="2015-10-21T17:04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486" w:author="Mouse" w:date="2015-10-21T17:04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48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正常流程</w:t>
              </w:r>
            </w:ins>
          </w:p>
        </w:tc>
      </w:tr>
    </w:tbl>
    <w:p w:rsidR="000B3E63" w:rsidRPr="003E23AF" w:rsidRDefault="000B3E63" w:rsidP="000B3E63">
      <w:pPr>
        <w:rPr>
          <w:ins w:id="488" w:author="Mouse" w:date="2015-10-21T17:04:00Z"/>
          <w:rFonts w:asciiTheme="minorEastAsia" w:hAnsiTheme="minorEastAsia"/>
          <w:sz w:val="18"/>
          <w:rPrChange w:id="489" w:author="Mouse" w:date="2015-10-21T17:15:00Z">
            <w:rPr>
              <w:ins w:id="490" w:author="Mouse" w:date="2015-10-21T17:04:00Z"/>
              <w:rFonts w:ascii="方正等线" w:eastAsia="方正等线" w:hAnsi="方正等线"/>
              <w:sz w:val="18"/>
            </w:rPr>
          </w:rPrChange>
        </w:rPr>
      </w:pPr>
    </w:p>
    <w:p w:rsidR="000B3E63" w:rsidRPr="003E23AF" w:rsidRDefault="000B3E63" w:rsidP="000B3E63">
      <w:pPr>
        <w:rPr>
          <w:ins w:id="491" w:author="Mouse" w:date="2015-10-21T17:04:00Z"/>
          <w:rFonts w:asciiTheme="minorEastAsia" w:hAnsiTheme="minorEastAsia"/>
          <w:sz w:val="18"/>
          <w:rPrChange w:id="492" w:author="Mouse" w:date="2015-10-21T17:15:00Z">
            <w:rPr>
              <w:ins w:id="493" w:author="Mouse" w:date="2015-10-21T17:04:00Z"/>
              <w:rFonts w:ascii="方正等线" w:eastAsia="方正等线" w:hAnsi="方正等线"/>
              <w:sz w:val="18"/>
            </w:rPr>
          </w:rPrChange>
        </w:rPr>
      </w:pPr>
      <w:ins w:id="494" w:author="Mouse" w:date="2015-10-21T17:04:00Z">
        <w:r w:rsidRPr="003E23AF">
          <w:rPr>
            <w:rFonts w:asciiTheme="minorEastAsia" w:hAnsiTheme="minorEastAsia" w:hint="eastAsia"/>
            <w:sz w:val="18"/>
            <w:rPrChange w:id="495" w:author="Mouse" w:date="2015-10-21T17:15:00Z">
              <w:rPr>
                <w:rFonts w:ascii="方正等线" w:eastAsia="方正等线" w:hAnsi="方正等线" w:hint="eastAsia"/>
                <w:sz w:val="18"/>
              </w:rPr>
            </w:rPrChange>
          </w:rPr>
          <w:t>附历史数据信息：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559"/>
      </w:tblGrid>
      <w:tr w:rsidR="000B3E63" w:rsidRPr="003E23AF" w:rsidTr="000B3E63">
        <w:trPr>
          <w:ins w:id="496" w:author="Mouse" w:date="2015-10-21T17:04:00Z"/>
        </w:trPr>
        <w:tc>
          <w:tcPr>
            <w:tcW w:w="1271" w:type="dxa"/>
          </w:tcPr>
          <w:p w:rsidR="000B3E63" w:rsidRPr="003E23AF" w:rsidRDefault="000B3E63" w:rsidP="000B3E63">
            <w:pPr>
              <w:rPr>
                <w:ins w:id="497" w:author="Mouse" w:date="2015-10-21T17:04:00Z"/>
                <w:rFonts w:asciiTheme="minorEastAsia" w:hAnsiTheme="minorEastAsia"/>
                <w:b/>
                <w:sz w:val="18"/>
                <w:rPrChange w:id="498" w:author="Mouse" w:date="2015-10-21T17:15:00Z">
                  <w:rPr>
                    <w:ins w:id="499" w:author="Mouse" w:date="2015-10-21T17:04:00Z"/>
                    <w:rFonts w:ascii="方正等线" w:eastAsia="方正等线" w:hAnsi="方正等线"/>
                    <w:b/>
                    <w:sz w:val="18"/>
                  </w:rPr>
                </w:rPrChange>
              </w:rPr>
            </w:pPr>
            <w:ins w:id="500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rPrChange w:id="50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</w:rPr>
                  </w:rPrChange>
                </w:rPr>
                <w:t>编号</w:t>
              </w:r>
            </w:ins>
          </w:p>
        </w:tc>
        <w:tc>
          <w:tcPr>
            <w:tcW w:w="1418" w:type="dxa"/>
          </w:tcPr>
          <w:p w:rsidR="000B3E63" w:rsidRPr="003E23AF" w:rsidRDefault="000B3E63" w:rsidP="000B3E63">
            <w:pPr>
              <w:rPr>
                <w:ins w:id="502" w:author="Mouse" w:date="2015-10-21T17:04:00Z"/>
                <w:rFonts w:asciiTheme="minorEastAsia" w:hAnsiTheme="minorEastAsia"/>
                <w:b/>
                <w:sz w:val="18"/>
                <w:rPrChange w:id="503" w:author="Mouse" w:date="2015-10-21T17:15:00Z">
                  <w:rPr>
                    <w:ins w:id="504" w:author="Mouse" w:date="2015-10-21T17:04:00Z"/>
                    <w:rFonts w:ascii="方正等线" w:eastAsia="方正等线" w:hAnsi="方正等线"/>
                    <w:b/>
                    <w:sz w:val="18"/>
                  </w:rPr>
                </w:rPrChange>
              </w:rPr>
            </w:pPr>
            <w:ins w:id="505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rPrChange w:id="50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</w:rPr>
                  </w:rPrChange>
                </w:rPr>
                <w:t>出发地</w:t>
              </w:r>
            </w:ins>
          </w:p>
        </w:tc>
        <w:tc>
          <w:tcPr>
            <w:tcW w:w="1417" w:type="dxa"/>
          </w:tcPr>
          <w:p w:rsidR="000B3E63" w:rsidRPr="003E23AF" w:rsidRDefault="000B3E63" w:rsidP="000B3E63">
            <w:pPr>
              <w:rPr>
                <w:ins w:id="507" w:author="Mouse" w:date="2015-10-21T17:04:00Z"/>
                <w:rFonts w:asciiTheme="minorEastAsia" w:hAnsiTheme="minorEastAsia"/>
                <w:b/>
                <w:sz w:val="18"/>
                <w:rPrChange w:id="508" w:author="Mouse" w:date="2015-10-21T17:15:00Z">
                  <w:rPr>
                    <w:ins w:id="509" w:author="Mouse" w:date="2015-10-21T17:04:00Z"/>
                    <w:rFonts w:ascii="方正等线" w:eastAsia="方正等线" w:hAnsi="方正等线"/>
                    <w:b/>
                    <w:sz w:val="18"/>
                  </w:rPr>
                </w:rPrChange>
              </w:rPr>
            </w:pPr>
            <w:ins w:id="510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rPrChange w:id="51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</w:rPr>
                  </w:rPrChange>
                </w:rPr>
                <w:t>到达地</w:t>
              </w:r>
            </w:ins>
          </w:p>
        </w:tc>
        <w:tc>
          <w:tcPr>
            <w:tcW w:w="1559" w:type="dxa"/>
          </w:tcPr>
          <w:p w:rsidR="000B3E63" w:rsidRPr="003E23AF" w:rsidRDefault="000B3E63" w:rsidP="000B3E63">
            <w:pPr>
              <w:rPr>
                <w:ins w:id="512" w:author="Mouse" w:date="2015-10-21T17:04:00Z"/>
                <w:rFonts w:asciiTheme="minorEastAsia" w:hAnsiTheme="minorEastAsia"/>
                <w:b/>
                <w:sz w:val="18"/>
                <w:rPrChange w:id="513" w:author="Mouse" w:date="2015-10-21T17:15:00Z">
                  <w:rPr>
                    <w:ins w:id="514" w:author="Mouse" w:date="2015-10-21T17:04:00Z"/>
                    <w:rFonts w:ascii="方正等线" w:eastAsia="方正等线" w:hAnsi="方正等线"/>
                    <w:b/>
                    <w:sz w:val="18"/>
                  </w:rPr>
                </w:rPrChange>
              </w:rPr>
            </w:pPr>
            <w:ins w:id="515" w:author="Mouse" w:date="2015-10-21T17:04:00Z">
              <w:r w:rsidRPr="003E23AF">
                <w:rPr>
                  <w:rFonts w:asciiTheme="minorEastAsia" w:hAnsiTheme="minorEastAsia" w:hint="eastAsia"/>
                  <w:b/>
                  <w:sz w:val="18"/>
                  <w:rPrChange w:id="51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</w:rPr>
                  </w:rPrChange>
                </w:rPr>
                <w:t>用时</w:t>
              </w:r>
            </w:ins>
          </w:p>
        </w:tc>
      </w:tr>
      <w:tr w:rsidR="000B3E63" w:rsidRPr="003E23AF" w:rsidTr="000B3E63">
        <w:trPr>
          <w:ins w:id="517" w:author="Mouse" w:date="2015-10-21T17:04:00Z"/>
        </w:trPr>
        <w:tc>
          <w:tcPr>
            <w:tcW w:w="1271" w:type="dxa"/>
          </w:tcPr>
          <w:p w:rsidR="000B3E63" w:rsidRPr="003E23AF" w:rsidRDefault="000B3E63" w:rsidP="000B3E63">
            <w:pPr>
              <w:rPr>
                <w:ins w:id="518" w:author="Mouse" w:date="2015-10-21T17:04:00Z"/>
                <w:rFonts w:asciiTheme="minorEastAsia" w:hAnsiTheme="minorEastAsia"/>
                <w:sz w:val="18"/>
                <w:rPrChange w:id="519" w:author="Mouse" w:date="2015-10-21T17:15:00Z">
                  <w:rPr>
                    <w:ins w:id="520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21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22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1</w:t>
              </w:r>
            </w:ins>
          </w:p>
        </w:tc>
        <w:tc>
          <w:tcPr>
            <w:tcW w:w="1418" w:type="dxa"/>
          </w:tcPr>
          <w:p w:rsidR="000B3E63" w:rsidRPr="003E23AF" w:rsidRDefault="000B3E63" w:rsidP="000B3E63">
            <w:pPr>
              <w:rPr>
                <w:ins w:id="523" w:author="Mouse" w:date="2015-10-21T17:04:00Z"/>
                <w:rFonts w:asciiTheme="minorEastAsia" w:hAnsiTheme="minorEastAsia"/>
                <w:sz w:val="18"/>
                <w:rPrChange w:id="524" w:author="Mouse" w:date="2015-10-21T17:15:00Z">
                  <w:rPr>
                    <w:ins w:id="525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26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2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南京</w:t>
              </w:r>
            </w:ins>
          </w:p>
        </w:tc>
        <w:tc>
          <w:tcPr>
            <w:tcW w:w="1417" w:type="dxa"/>
          </w:tcPr>
          <w:p w:rsidR="000B3E63" w:rsidRPr="003E23AF" w:rsidRDefault="000B3E63" w:rsidP="000B3E63">
            <w:pPr>
              <w:rPr>
                <w:ins w:id="528" w:author="Mouse" w:date="2015-10-21T17:04:00Z"/>
                <w:rFonts w:asciiTheme="minorEastAsia" w:hAnsiTheme="minorEastAsia"/>
                <w:sz w:val="18"/>
                <w:rPrChange w:id="529" w:author="Mouse" w:date="2015-10-21T17:15:00Z">
                  <w:rPr>
                    <w:ins w:id="530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31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32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上海</w:t>
              </w:r>
            </w:ins>
          </w:p>
        </w:tc>
        <w:tc>
          <w:tcPr>
            <w:tcW w:w="1559" w:type="dxa"/>
          </w:tcPr>
          <w:p w:rsidR="000B3E63" w:rsidRPr="003E23AF" w:rsidRDefault="000B3E63" w:rsidP="000B3E63">
            <w:pPr>
              <w:rPr>
                <w:ins w:id="533" w:author="Mouse" w:date="2015-10-21T17:04:00Z"/>
                <w:rFonts w:asciiTheme="minorEastAsia" w:hAnsiTheme="minorEastAsia"/>
                <w:sz w:val="18"/>
                <w:rPrChange w:id="534" w:author="Mouse" w:date="2015-10-21T17:15:00Z">
                  <w:rPr>
                    <w:ins w:id="535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36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3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1天</w:t>
              </w:r>
            </w:ins>
          </w:p>
        </w:tc>
      </w:tr>
      <w:tr w:rsidR="000B3E63" w:rsidRPr="003E23AF" w:rsidTr="000B3E63">
        <w:trPr>
          <w:ins w:id="538" w:author="Mouse" w:date="2015-10-21T17:04:00Z"/>
        </w:trPr>
        <w:tc>
          <w:tcPr>
            <w:tcW w:w="1271" w:type="dxa"/>
          </w:tcPr>
          <w:p w:rsidR="000B3E63" w:rsidRPr="003E23AF" w:rsidRDefault="000B3E63" w:rsidP="000B3E63">
            <w:pPr>
              <w:rPr>
                <w:ins w:id="539" w:author="Mouse" w:date="2015-10-21T17:04:00Z"/>
                <w:rFonts w:asciiTheme="minorEastAsia" w:hAnsiTheme="minorEastAsia"/>
                <w:sz w:val="18"/>
                <w:rPrChange w:id="540" w:author="Mouse" w:date="2015-10-21T17:15:00Z">
                  <w:rPr>
                    <w:ins w:id="541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42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43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2</w:t>
              </w:r>
            </w:ins>
          </w:p>
        </w:tc>
        <w:tc>
          <w:tcPr>
            <w:tcW w:w="1418" w:type="dxa"/>
          </w:tcPr>
          <w:p w:rsidR="000B3E63" w:rsidRPr="003E23AF" w:rsidRDefault="000B3E63" w:rsidP="000B3E63">
            <w:pPr>
              <w:rPr>
                <w:ins w:id="544" w:author="Mouse" w:date="2015-10-21T17:04:00Z"/>
                <w:rFonts w:asciiTheme="minorEastAsia" w:hAnsiTheme="minorEastAsia"/>
                <w:sz w:val="18"/>
                <w:rPrChange w:id="545" w:author="Mouse" w:date="2015-10-21T17:15:00Z">
                  <w:rPr>
                    <w:ins w:id="546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47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48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南京</w:t>
              </w:r>
            </w:ins>
          </w:p>
        </w:tc>
        <w:tc>
          <w:tcPr>
            <w:tcW w:w="1417" w:type="dxa"/>
          </w:tcPr>
          <w:p w:rsidR="000B3E63" w:rsidRPr="003E23AF" w:rsidRDefault="000B3E63" w:rsidP="000B3E63">
            <w:pPr>
              <w:rPr>
                <w:ins w:id="549" w:author="Mouse" w:date="2015-10-21T17:04:00Z"/>
                <w:rFonts w:asciiTheme="minorEastAsia" w:hAnsiTheme="minorEastAsia"/>
                <w:sz w:val="18"/>
                <w:rPrChange w:id="550" w:author="Mouse" w:date="2015-10-21T17:15:00Z">
                  <w:rPr>
                    <w:ins w:id="551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52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53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上海</w:t>
              </w:r>
            </w:ins>
          </w:p>
        </w:tc>
        <w:tc>
          <w:tcPr>
            <w:tcW w:w="1559" w:type="dxa"/>
          </w:tcPr>
          <w:p w:rsidR="000B3E63" w:rsidRPr="003E23AF" w:rsidRDefault="000B3E63" w:rsidP="000B3E63">
            <w:pPr>
              <w:rPr>
                <w:ins w:id="554" w:author="Mouse" w:date="2015-10-21T17:04:00Z"/>
                <w:rFonts w:asciiTheme="minorEastAsia" w:hAnsiTheme="minorEastAsia"/>
                <w:sz w:val="18"/>
                <w:rPrChange w:id="555" w:author="Mouse" w:date="2015-10-21T17:15:00Z">
                  <w:rPr>
                    <w:ins w:id="556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57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58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2天</w:t>
              </w:r>
            </w:ins>
          </w:p>
        </w:tc>
      </w:tr>
      <w:tr w:rsidR="000B3E63" w:rsidRPr="003E23AF" w:rsidTr="000B3E63">
        <w:trPr>
          <w:ins w:id="559" w:author="Mouse" w:date="2015-10-21T17:04:00Z"/>
        </w:trPr>
        <w:tc>
          <w:tcPr>
            <w:tcW w:w="1271" w:type="dxa"/>
          </w:tcPr>
          <w:p w:rsidR="000B3E63" w:rsidRPr="003E23AF" w:rsidRDefault="000B3E63" w:rsidP="000B3E63">
            <w:pPr>
              <w:rPr>
                <w:ins w:id="560" w:author="Mouse" w:date="2015-10-21T17:04:00Z"/>
                <w:rFonts w:asciiTheme="minorEastAsia" w:hAnsiTheme="minorEastAsia"/>
                <w:sz w:val="18"/>
                <w:rPrChange w:id="561" w:author="Mouse" w:date="2015-10-21T17:15:00Z">
                  <w:rPr>
                    <w:ins w:id="562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63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64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3</w:t>
              </w:r>
            </w:ins>
          </w:p>
        </w:tc>
        <w:tc>
          <w:tcPr>
            <w:tcW w:w="1418" w:type="dxa"/>
          </w:tcPr>
          <w:p w:rsidR="000B3E63" w:rsidRPr="003E23AF" w:rsidRDefault="000B3E63" w:rsidP="000B3E63">
            <w:pPr>
              <w:rPr>
                <w:ins w:id="565" w:author="Mouse" w:date="2015-10-21T17:04:00Z"/>
                <w:rFonts w:asciiTheme="minorEastAsia" w:hAnsiTheme="minorEastAsia"/>
                <w:sz w:val="18"/>
                <w:rPrChange w:id="566" w:author="Mouse" w:date="2015-10-21T17:15:00Z">
                  <w:rPr>
                    <w:ins w:id="567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68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6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南京</w:t>
              </w:r>
            </w:ins>
          </w:p>
        </w:tc>
        <w:tc>
          <w:tcPr>
            <w:tcW w:w="1417" w:type="dxa"/>
          </w:tcPr>
          <w:p w:rsidR="000B3E63" w:rsidRPr="003E23AF" w:rsidRDefault="000B3E63" w:rsidP="000B3E63">
            <w:pPr>
              <w:rPr>
                <w:ins w:id="570" w:author="Mouse" w:date="2015-10-21T17:04:00Z"/>
                <w:rFonts w:asciiTheme="minorEastAsia" w:hAnsiTheme="minorEastAsia"/>
                <w:sz w:val="18"/>
                <w:rPrChange w:id="571" w:author="Mouse" w:date="2015-10-21T17:15:00Z">
                  <w:rPr>
                    <w:ins w:id="572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73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74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上海</w:t>
              </w:r>
            </w:ins>
          </w:p>
        </w:tc>
        <w:tc>
          <w:tcPr>
            <w:tcW w:w="1559" w:type="dxa"/>
          </w:tcPr>
          <w:p w:rsidR="000B3E63" w:rsidRPr="003E23AF" w:rsidRDefault="000B3E63" w:rsidP="000B3E63">
            <w:pPr>
              <w:rPr>
                <w:ins w:id="575" w:author="Mouse" w:date="2015-10-21T17:04:00Z"/>
                <w:rFonts w:asciiTheme="minorEastAsia" w:hAnsiTheme="minorEastAsia"/>
                <w:sz w:val="18"/>
                <w:rPrChange w:id="576" w:author="Mouse" w:date="2015-10-21T17:15:00Z">
                  <w:rPr>
                    <w:ins w:id="577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78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7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3天</w:t>
              </w:r>
            </w:ins>
          </w:p>
        </w:tc>
      </w:tr>
      <w:tr w:rsidR="000B3E63" w:rsidRPr="003E23AF" w:rsidTr="000B3E63">
        <w:trPr>
          <w:ins w:id="580" w:author="Mouse" w:date="2015-10-21T17:04:00Z"/>
        </w:trPr>
        <w:tc>
          <w:tcPr>
            <w:tcW w:w="1271" w:type="dxa"/>
          </w:tcPr>
          <w:p w:rsidR="000B3E63" w:rsidRPr="003E23AF" w:rsidRDefault="000B3E63" w:rsidP="000B3E63">
            <w:pPr>
              <w:rPr>
                <w:ins w:id="581" w:author="Mouse" w:date="2015-10-21T17:04:00Z"/>
                <w:rFonts w:asciiTheme="minorEastAsia" w:hAnsiTheme="minorEastAsia"/>
                <w:sz w:val="18"/>
                <w:rPrChange w:id="582" w:author="Mouse" w:date="2015-10-21T17:15:00Z">
                  <w:rPr>
                    <w:ins w:id="583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84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85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4</w:t>
              </w:r>
            </w:ins>
          </w:p>
        </w:tc>
        <w:tc>
          <w:tcPr>
            <w:tcW w:w="1418" w:type="dxa"/>
          </w:tcPr>
          <w:p w:rsidR="000B3E63" w:rsidRPr="003E23AF" w:rsidRDefault="000B3E63" w:rsidP="000B3E63">
            <w:pPr>
              <w:rPr>
                <w:ins w:id="586" w:author="Mouse" w:date="2015-10-21T17:04:00Z"/>
                <w:rFonts w:asciiTheme="minorEastAsia" w:hAnsiTheme="minorEastAsia"/>
                <w:sz w:val="18"/>
                <w:rPrChange w:id="587" w:author="Mouse" w:date="2015-10-21T17:15:00Z">
                  <w:rPr>
                    <w:ins w:id="588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89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90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北京</w:t>
              </w:r>
            </w:ins>
          </w:p>
        </w:tc>
        <w:tc>
          <w:tcPr>
            <w:tcW w:w="1417" w:type="dxa"/>
          </w:tcPr>
          <w:p w:rsidR="000B3E63" w:rsidRPr="003E23AF" w:rsidRDefault="000B3E63" w:rsidP="000B3E63">
            <w:pPr>
              <w:rPr>
                <w:ins w:id="591" w:author="Mouse" w:date="2015-10-21T17:04:00Z"/>
                <w:rFonts w:asciiTheme="minorEastAsia" w:hAnsiTheme="minorEastAsia"/>
                <w:sz w:val="18"/>
                <w:rPrChange w:id="592" w:author="Mouse" w:date="2015-10-21T17:15:00Z">
                  <w:rPr>
                    <w:ins w:id="593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94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595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上海</w:t>
              </w:r>
            </w:ins>
          </w:p>
        </w:tc>
        <w:tc>
          <w:tcPr>
            <w:tcW w:w="1559" w:type="dxa"/>
          </w:tcPr>
          <w:p w:rsidR="000B3E63" w:rsidRPr="003E23AF" w:rsidRDefault="000B3E63" w:rsidP="000B3E63">
            <w:pPr>
              <w:rPr>
                <w:ins w:id="596" w:author="Mouse" w:date="2015-10-21T17:04:00Z"/>
                <w:rFonts w:asciiTheme="minorEastAsia" w:hAnsiTheme="minorEastAsia"/>
                <w:sz w:val="18"/>
                <w:rPrChange w:id="597" w:author="Mouse" w:date="2015-10-21T17:15:00Z">
                  <w:rPr>
                    <w:ins w:id="598" w:author="Mouse" w:date="2015-10-21T17:04:00Z"/>
                    <w:rFonts w:ascii="方正等线" w:eastAsia="方正等线" w:hAnsi="方正等线"/>
                    <w:sz w:val="18"/>
                  </w:rPr>
                </w:rPrChange>
              </w:rPr>
            </w:pPr>
            <w:ins w:id="599" w:author="Mouse" w:date="2015-10-21T17:04:00Z">
              <w:r w:rsidRPr="003E23AF">
                <w:rPr>
                  <w:rFonts w:asciiTheme="minorEastAsia" w:hAnsiTheme="minorEastAsia" w:hint="eastAsia"/>
                  <w:sz w:val="18"/>
                  <w:rPrChange w:id="600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1天</w:t>
              </w:r>
            </w:ins>
          </w:p>
        </w:tc>
      </w:tr>
    </w:tbl>
    <w:p w:rsidR="000B3E63" w:rsidRPr="003E23AF" w:rsidRDefault="000B3E63" w:rsidP="000B3E63">
      <w:pPr>
        <w:pStyle w:val="2"/>
        <w:rPr>
          <w:ins w:id="601" w:author="Mouse" w:date="2015-10-21T17:05:00Z"/>
          <w:rFonts w:asciiTheme="minorEastAsia" w:eastAsiaTheme="minorEastAsia" w:hAnsiTheme="minorEastAsia"/>
          <w:rPrChange w:id="602" w:author="Mouse" w:date="2015-10-21T17:15:00Z">
            <w:rPr>
              <w:ins w:id="603" w:author="Mouse" w:date="2015-10-21T17:05:00Z"/>
            </w:rPr>
          </w:rPrChange>
        </w:rPr>
        <w:pPrChange w:id="604" w:author="Mouse" w:date="2015-10-21T17:06:00Z">
          <w:pPr/>
        </w:pPrChange>
      </w:pPr>
      <w:ins w:id="605" w:author="Mouse" w:date="2015-10-21T17:05:00Z">
        <w:r w:rsidRPr="003E23AF">
          <w:rPr>
            <w:rFonts w:asciiTheme="minorEastAsia" w:eastAsiaTheme="minorEastAsia" w:hAnsiTheme="minorEastAsia" w:hint="eastAsia"/>
            <w:rPrChange w:id="606" w:author="Mouse" w:date="2015-10-21T17:15:00Z">
              <w:rPr>
                <w:rFonts w:hint="eastAsia"/>
              </w:rPr>
            </w:rPrChange>
          </w:rPr>
          <w:lastRenderedPageBreak/>
          <w:t>TUS3</w:t>
        </w:r>
        <w:r w:rsidRPr="003E23AF">
          <w:rPr>
            <w:rFonts w:asciiTheme="minorEastAsia" w:eastAsiaTheme="minorEastAsia" w:hAnsiTheme="minorEastAsia"/>
            <w:rPrChange w:id="607" w:author="Mouse" w:date="2015-10-21T17:15:00Z">
              <w:rPr/>
            </w:rPrChange>
          </w:rPr>
          <w:t xml:space="preserve"> </w:t>
        </w:r>
      </w:ins>
    </w:p>
    <w:tbl>
      <w:tblPr>
        <w:tblStyle w:val="a4"/>
        <w:tblpPr w:leftFromText="180" w:rightFromText="180" w:vertAnchor="page" w:horzAnchor="margin" w:tblpY="3069"/>
        <w:tblW w:w="0" w:type="auto"/>
        <w:tblLook w:val="04A0" w:firstRow="1" w:lastRow="0" w:firstColumn="1" w:lastColumn="0" w:noHBand="0" w:noVBand="1"/>
        <w:tblPrChange w:id="608" w:author="Mouse" w:date="2015-10-21T17:05:00Z">
          <w:tblPr>
            <w:tblStyle w:val="a4"/>
            <w:tblpPr w:leftFromText="180" w:rightFromText="180" w:vertAnchor="page" w:horzAnchor="margin" w:tblpY="184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48"/>
        <w:gridCol w:w="1017"/>
        <w:gridCol w:w="763"/>
        <w:gridCol w:w="1318"/>
        <w:gridCol w:w="650"/>
        <w:gridCol w:w="901"/>
        <w:gridCol w:w="684"/>
        <w:gridCol w:w="1715"/>
        <w:tblGridChange w:id="609">
          <w:tblGrid>
            <w:gridCol w:w="1250"/>
            <w:gridCol w:w="1018"/>
            <w:gridCol w:w="764"/>
            <w:gridCol w:w="1318"/>
            <w:gridCol w:w="650"/>
            <w:gridCol w:w="895"/>
            <w:gridCol w:w="684"/>
            <w:gridCol w:w="1717"/>
          </w:tblGrid>
        </w:tblGridChange>
      </w:tblGrid>
      <w:tr w:rsidR="000B3E63" w:rsidRPr="003E23AF" w:rsidTr="000B3E63">
        <w:trPr>
          <w:trHeight w:val="274"/>
          <w:ins w:id="610" w:author="Mouse" w:date="2015-10-21T17:05:00Z"/>
          <w:trPrChange w:id="611" w:author="Mouse" w:date="2015-10-21T17:05:00Z">
            <w:trPr>
              <w:trHeight w:val="274"/>
            </w:trPr>
          </w:trPrChange>
        </w:trPr>
        <w:tc>
          <w:tcPr>
            <w:tcW w:w="1250" w:type="dxa"/>
            <w:tcPrChange w:id="612" w:author="Mouse" w:date="2015-10-21T17:05:00Z">
              <w:tcPr>
                <w:tcW w:w="1253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13" w:author="Mouse" w:date="2015-10-21T17:05:00Z"/>
                <w:rFonts w:asciiTheme="minorEastAsia" w:hAnsiTheme="minorEastAsia"/>
                <w:b/>
                <w:sz w:val="18"/>
                <w:szCs w:val="18"/>
                <w:rPrChange w:id="614" w:author="Mouse" w:date="2015-10-21T17:15:00Z">
                  <w:rPr>
                    <w:ins w:id="615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16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1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ID</w:t>
              </w:r>
            </w:ins>
          </w:p>
        </w:tc>
        <w:tc>
          <w:tcPr>
            <w:tcW w:w="1018" w:type="dxa"/>
            <w:tcPrChange w:id="618" w:author="Mouse" w:date="2015-10-21T17:05:00Z">
              <w:tcPr>
                <w:tcW w:w="1023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19" w:author="Mouse" w:date="2015-10-21T17:05:00Z"/>
                <w:rFonts w:asciiTheme="minorEastAsia" w:hAnsiTheme="minorEastAsia"/>
                <w:b/>
                <w:sz w:val="18"/>
                <w:szCs w:val="18"/>
                <w:rPrChange w:id="620" w:author="Mouse" w:date="2015-10-21T17:15:00Z">
                  <w:rPr>
                    <w:ins w:id="621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22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2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寄件人姓名</w:t>
              </w:r>
            </w:ins>
          </w:p>
        </w:tc>
        <w:tc>
          <w:tcPr>
            <w:tcW w:w="764" w:type="dxa"/>
            <w:tcPrChange w:id="624" w:author="Mouse" w:date="2015-10-21T17:05:00Z">
              <w:tcPr>
                <w:tcW w:w="767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25" w:author="Mouse" w:date="2015-10-21T17:05:00Z"/>
                <w:rFonts w:asciiTheme="minorEastAsia" w:hAnsiTheme="minorEastAsia"/>
                <w:b/>
                <w:sz w:val="18"/>
                <w:szCs w:val="18"/>
                <w:rPrChange w:id="626" w:author="Mouse" w:date="2015-10-21T17:15:00Z">
                  <w:rPr>
                    <w:ins w:id="627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28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2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住址</w:t>
              </w:r>
            </w:ins>
          </w:p>
        </w:tc>
        <w:tc>
          <w:tcPr>
            <w:tcW w:w="1318" w:type="dxa"/>
            <w:tcPrChange w:id="630" w:author="Mouse" w:date="2015-10-21T17:05:00Z">
              <w:tcPr>
                <w:tcW w:w="1296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31" w:author="Mouse" w:date="2015-10-21T17:05:00Z"/>
                <w:rFonts w:asciiTheme="minorEastAsia" w:hAnsiTheme="minorEastAsia"/>
                <w:b/>
                <w:sz w:val="18"/>
                <w:szCs w:val="18"/>
                <w:rPrChange w:id="632" w:author="Mouse" w:date="2015-10-21T17:15:00Z">
                  <w:rPr>
                    <w:ins w:id="633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34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3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电话</w:t>
              </w:r>
            </w:ins>
          </w:p>
        </w:tc>
        <w:tc>
          <w:tcPr>
            <w:tcW w:w="650" w:type="dxa"/>
            <w:tcPrChange w:id="636" w:author="Mouse" w:date="2015-10-21T17:05:00Z">
              <w:tcPr>
                <w:tcW w:w="652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37" w:author="Mouse" w:date="2015-10-21T17:05:00Z"/>
                <w:rFonts w:asciiTheme="minorEastAsia" w:hAnsiTheme="minorEastAsia"/>
                <w:b/>
                <w:sz w:val="18"/>
                <w:szCs w:val="18"/>
                <w:rPrChange w:id="638" w:author="Mouse" w:date="2015-10-21T17:15:00Z">
                  <w:rPr>
                    <w:ins w:id="639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40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4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单位</w:t>
              </w:r>
            </w:ins>
          </w:p>
        </w:tc>
        <w:tc>
          <w:tcPr>
            <w:tcW w:w="895" w:type="dxa"/>
            <w:tcPrChange w:id="642" w:author="Mouse" w:date="2015-10-21T17:05:00Z">
              <w:tcPr>
                <w:tcW w:w="895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43" w:author="Mouse" w:date="2015-10-21T17:05:00Z"/>
                <w:rFonts w:asciiTheme="minorEastAsia" w:hAnsiTheme="minorEastAsia"/>
                <w:b/>
                <w:sz w:val="18"/>
                <w:szCs w:val="18"/>
                <w:rPrChange w:id="644" w:author="Mouse" w:date="2015-10-21T17:15:00Z">
                  <w:rPr>
                    <w:ins w:id="645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46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4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手机</w:t>
              </w:r>
            </w:ins>
          </w:p>
        </w:tc>
        <w:tc>
          <w:tcPr>
            <w:tcW w:w="684" w:type="dxa"/>
            <w:tcPrChange w:id="648" w:author="Mouse" w:date="2015-10-21T17:05:00Z">
              <w:tcPr>
                <w:tcW w:w="685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49" w:author="Mouse" w:date="2015-10-21T17:05:00Z"/>
                <w:rFonts w:asciiTheme="minorEastAsia" w:hAnsiTheme="minorEastAsia"/>
                <w:b/>
                <w:sz w:val="18"/>
                <w:szCs w:val="18"/>
                <w:rPrChange w:id="650" w:author="Mouse" w:date="2015-10-21T17:15:00Z">
                  <w:rPr>
                    <w:ins w:id="651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52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5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收…</w:t>
              </w:r>
            </w:ins>
          </w:p>
        </w:tc>
        <w:tc>
          <w:tcPr>
            <w:tcW w:w="1717" w:type="dxa"/>
            <w:tcPrChange w:id="654" w:author="Mouse" w:date="2015-10-21T17:05:00Z">
              <w:tcPr>
                <w:tcW w:w="1725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655" w:author="Mouse" w:date="2015-10-21T17:05:00Z"/>
                <w:rFonts w:asciiTheme="minorEastAsia" w:hAnsiTheme="minorEastAsia"/>
                <w:b/>
                <w:sz w:val="18"/>
                <w:szCs w:val="18"/>
                <w:rPrChange w:id="656" w:author="Mouse" w:date="2015-10-21T17:15:00Z">
                  <w:rPr>
                    <w:ins w:id="657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658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65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660" w:author="Mouse" w:date="2015-10-21T17:05:00Z"/>
        </w:trPr>
        <w:tc>
          <w:tcPr>
            <w:tcW w:w="1250" w:type="dxa"/>
            <w:tcPrChange w:id="661" w:author="Mouse" w:date="2015-10-21T17:05:00Z">
              <w:tcPr>
                <w:tcW w:w="1253" w:type="dxa"/>
              </w:tcPr>
            </w:tcPrChange>
          </w:tcPr>
          <w:p w:rsidR="000B3E63" w:rsidRPr="003E23AF" w:rsidRDefault="000B3E63" w:rsidP="000B3E63">
            <w:pPr>
              <w:rPr>
                <w:ins w:id="662" w:author="Mouse" w:date="2015-10-21T17:05:00Z"/>
                <w:rFonts w:asciiTheme="minorEastAsia" w:hAnsiTheme="minorEastAsia"/>
                <w:sz w:val="18"/>
                <w:szCs w:val="18"/>
                <w:rPrChange w:id="663" w:author="Mouse" w:date="2015-10-21T17:15:00Z">
                  <w:rPr>
                    <w:ins w:id="664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665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66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667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1018" w:type="dxa"/>
            <w:tcPrChange w:id="668" w:author="Mouse" w:date="2015-10-21T17:05:00Z">
              <w:tcPr>
                <w:tcW w:w="1023" w:type="dxa"/>
              </w:tcPr>
            </w:tcPrChange>
          </w:tcPr>
          <w:p w:rsidR="000B3E63" w:rsidRPr="003E23AF" w:rsidRDefault="000B3E63" w:rsidP="000B3E63">
            <w:pPr>
              <w:rPr>
                <w:ins w:id="669" w:author="Mouse" w:date="2015-10-21T17:05:00Z"/>
                <w:rFonts w:asciiTheme="minorEastAsia" w:hAnsiTheme="minorEastAsia"/>
                <w:sz w:val="18"/>
                <w:szCs w:val="18"/>
                <w:rPrChange w:id="670" w:author="Mouse" w:date="2015-10-21T17:15:00Z">
                  <w:rPr>
                    <w:ins w:id="671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672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67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孙九日</w:t>
              </w:r>
            </w:ins>
          </w:p>
        </w:tc>
        <w:tc>
          <w:tcPr>
            <w:tcW w:w="764" w:type="dxa"/>
            <w:tcPrChange w:id="674" w:author="Mouse" w:date="2015-10-21T17:05:00Z">
              <w:tcPr>
                <w:tcW w:w="767" w:type="dxa"/>
              </w:tcPr>
            </w:tcPrChange>
          </w:tcPr>
          <w:p w:rsidR="000B3E63" w:rsidRPr="003E23AF" w:rsidRDefault="000B3E63" w:rsidP="000B3E63">
            <w:pPr>
              <w:rPr>
                <w:ins w:id="675" w:author="Mouse" w:date="2015-10-21T17:05:00Z"/>
                <w:rFonts w:asciiTheme="minorEastAsia" w:hAnsiTheme="minorEastAsia"/>
                <w:sz w:val="18"/>
                <w:szCs w:val="18"/>
                <w:rPrChange w:id="676" w:author="Mouse" w:date="2015-10-21T17:15:00Z">
                  <w:rPr>
                    <w:ins w:id="677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678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67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九乡河屯三号</w:t>
              </w:r>
            </w:ins>
          </w:p>
        </w:tc>
        <w:tc>
          <w:tcPr>
            <w:tcW w:w="1318" w:type="dxa"/>
            <w:tcPrChange w:id="680" w:author="Mouse" w:date="2015-10-21T17:05:00Z">
              <w:tcPr>
                <w:tcW w:w="1296" w:type="dxa"/>
              </w:tcPr>
            </w:tcPrChange>
          </w:tcPr>
          <w:p w:rsidR="000B3E63" w:rsidRPr="003E23AF" w:rsidRDefault="000B3E63" w:rsidP="000B3E63">
            <w:pPr>
              <w:rPr>
                <w:ins w:id="681" w:author="Mouse" w:date="2015-10-21T17:05:00Z"/>
                <w:rFonts w:asciiTheme="minorEastAsia" w:hAnsiTheme="minorEastAsia"/>
                <w:sz w:val="18"/>
                <w:szCs w:val="18"/>
                <w:rPrChange w:id="682" w:author="Mouse" w:date="2015-10-21T17:15:00Z">
                  <w:rPr>
                    <w:ins w:id="683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684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68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133-3333-3333</w:t>
              </w:r>
            </w:ins>
          </w:p>
        </w:tc>
        <w:tc>
          <w:tcPr>
            <w:tcW w:w="650" w:type="dxa"/>
            <w:tcPrChange w:id="686" w:author="Mouse" w:date="2015-10-21T17:05:00Z">
              <w:tcPr>
                <w:tcW w:w="652" w:type="dxa"/>
              </w:tcPr>
            </w:tcPrChange>
          </w:tcPr>
          <w:p w:rsidR="000B3E63" w:rsidRPr="003E23AF" w:rsidRDefault="000B3E63" w:rsidP="000B3E63">
            <w:pPr>
              <w:rPr>
                <w:ins w:id="687" w:author="Mouse" w:date="2015-10-21T17:05:00Z"/>
                <w:rFonts w:asciiTheme="minorEastAsia" w:hAnsiTheme="minorEastAsia"/>
                <w:sz w:val="18"/>
                <w:szCs w:val="18"/>
                <w:rPrChange w:id="688" w:author="Mouse" w:date="2015-10-21T17:15:00Z">
                  <w:rPr>
                    <w:ins w:id="689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690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69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九乡河技校</w:t>
              </w:r>
            </w:ins>
          </w:p>
        </w:tc>
        <w:tc>
          <w:tcPr>
            <w:tcW w:w="895" w:type="dxa"/>
            <w:tcPrChange w:id="692" w:author="Mouse" w:date="2015-10-21T17:05:00Z">
              <w:tcPr>
                <w:tcW w:w="895" w:type="dxa"/>
              </w:tcPr>
            </w:tcPrChange>
          </w:tcPr>
          <w:p w:rsidR="000B3E63" w:rsidRPr="003E23AF" w:rsidRDefault="000B3E63" w:rsidP="000B3E63">
            <w:pPr>
              <w:rPr>
                <w:ins w:id="693" w:author="Mouse" w:date="2015-10-21T17:05:00Z"/>
                <w:rFonts w:asciiTheme="minorEastAsia" w:hAnsiTheme="minorEastAsia"/>
                <w:sz w:val="18"/>
                <w:szCs w:val="18"/>
                <w:rPrChange w:id="694" w:author="Mouse" w:date="2015-10-21T17:15:00Z">
                  <w:rPr>
                    <w:ins w:id="695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696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69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133-3333-3333</w:t>
              </w:r>
            </w:ins>
          </w:p>
        </w:tc>
        <w:tc>
          <w:tcPr>
            <w:tcW w:w="684" w:type="dxa"/>
            <w:tcPrChange w:id="698" w:author="Mouse" w:date="2015-10-21T17:05:00Z">
              <w:tcPr>
                <w:tcW w:w="685" w:type="dxa"/>
              </w:tcPr>
            </w:tcPrChange>
          </w:tcPr>
          <w:p w:rsidR="000B3E63" w:rsidRPr="003E23AF" w:rsidRDefault="000B3E63" w:rsidP="000B3E63">
            <w:pPr>
              <w:rPr>
                <w:ins w:id="699" w:author="Mouse" w:date="2015-10-21T17:05:00Z"/>
                <w:rFonts w:asciiTheme="minorEastAsia" w:hAnsiTheme="minorEastAsia"/>
                <w:sz w:val="18"/>
                <w:szCs w:val="18"/>
                <w:rPrChange w:id="700" w:author="Mouse" w:date="2015-10-21T17:15:00Z">
                  <w:rPr>
                    <w:ins w:id="701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02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0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(信息正常)</w:t>
              </w:r>
            </w:ins>
          </w:p>
        </w:tc>
        <w:tc>
          <w:tcPr>
            <w:tcW w:w="1717" w:type="dxa"/>
            <w:tcPrChange w:id="704" w:author="Mouse" w:date="2015-10-21T17:05:00Z">
              <w:tcPr>
                <w:tcW w:w="1725" w:type="dxa"/>
              </w:tcPr>
            </w:tcPrChange>
          </w:tcPr>
          <w:p w:rsidR="000B3E63" w:rsidRPr="003E23AF" w:rsidRDefault="000B3E63" w:rsidP="000B3E63">
            <w:pPr>
              <w:rPr>
                <w:ins w:id="705" w:author="Mouse" w:date="2015-10-21T17:05:00Z"/>
                <w:rFonts w:asciiTheme="minorEastAsia" w:hAnsiTheme="minorEastAsia"/>
                <w:sz w:val="18"/>
                <w:szCs w:val="18"/>
                <w:rPrChange w:id="706" w:author="Mouse" w:date="2015-10-21T17:15:00Z">
                  <w:rPr>
                    <w:ins w:id="707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08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0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系统正常保存订单，准备进行报价和时间计算</w:t>
              </w:r>
            </w:ins>
          </w:p>
        </w:tc>
      </w:tr>
      <w:tr w:rsidR="000B3E63" w:rsidRPr="003E23AF" w:rsidTr="000B3E63">
        <w:trPr>
          <w:ins w:id="710" w:author="Mouse" w:date="2015-10-21T17:05:00Z"/>
        </w:trPr>
        <w:tc>
          <w:tcPr>
            <w:tcW w:w="1250" w:type="dxa"/>
            <w:tcPrChange w:id="711" w:author="Mouse" w:date="2015-10-21T17:05:00Z">
              <w:tcPr>
                <w:tcW w:w="1253" w:type="dxa"/>
              </w:tcPr>
            </w:tcPrChange>
          </w:tcPr>
          <w:p w:rsidR="000B3E63" w:rsidRPr="003E23AF" w:rsidRDefault="000B3E63" w:rsidP="000B3E63">
            <w:pPr>
              <w:rPr>
                <w:ins w:id="712" w:author="Mouse" w:date="2015-10-21T17:05:00Z"/>
                <w:rFonts w:asciiTheme="minorEastAsia" w:hAnsiTheme="minorEastAsia"/>
                <w:sz w:val="18"/>
                <w:szCs w:val="18"/>
                <w:rPrChange w:id="713" w:author="Mouse" w:date="2015-10-21T17:15:00Z">
                  <w:rPr>
                    <w:ins w:id="714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15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1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1018" w:type="dxa"/>
            <w:tcPrChange w:id="717" w:author="Mouse" w:date="2015-10-21T17:05:00Z">
              <w:tcPr>
                <w:tcW w:w="1023" w:type="dxa"/>
              </w:tcPr>
            </w:tcPrChange>
          </w:tcPr>
          <w:p w:rsidR="000B3E63" w:rsidRPr="003E23AF" w:rsidRDefault="000B3E63" w:rsidP="000B3E63">
            <w:pPr>
              <w:rPr>
                <w:ins w:id="718" w:author="Mouse" w:date="2015-10-21T17:05:00Z"/>
                <w:rFonts w:asciiTheme="minorEastAsia" w:hAnsiTheme="minorEastAsia"/>
                <w:sz w:val="18"/>
                <w:szCs w:val="18"/>
                <w:rPrChange w:id="719" w:author="Mouse" w:date="2015-10-21T17:15:00Z">
                  <w:rPr>
                    <w:ins w:id="720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21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2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a</w:t>
              </w:r>
            </w:ins>
          </w:p>
        </w:tc>
        <w:tc>
          <w:tcPr>
            <w:tcW w:w="764" w:type="dxa"/>
            <w:tcPrChange w:id="723" w:author="Mouse" w:date="2015-10-21T17:05:00Z">
              <w:tcPr>
                <w:tcW w:w="767" w:type="dxa"/>
              </w:tcPr>
            </w:tcPrChange>
          </w:tcPr>
          <w:p w:rsidR="000B3E63" w:rsidRPr="003E23AF" w:rsidRDefault="000B3E63" w:rsidP="000B3E63">
            <w:pPr>
              <w:rPr>
                <w:ins w:id="724" w:author="Mouse" w:date="2015-10-21T17:05:00Z"/>
                <w:rFonts w:asciiTheme="minorEastAsia" w:hAnsiTheme="minorEastAsia"/>
                <w:sz w:val="18"/>
                <w:szCs w:val="18"/>
                <w:rPrChange w:id="725" w:author="Mouse" w:date="2015-10-21T17:15:00Z">
                  <w:rPr>
                    <w:ins w:id="726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1318" w:type="dxa"/>
            <w:tcPrChange w:id="727" w:author="Mouse" w:date="2015-10-21T17:05:00Z">
              <w:tcPr>
                <w:tcW w:w="1296" w:type="dxa"/>
              </w:tcPr>
            </w:tcPrChange>
          </w:tcPr>
          <w:p w:rsidR="000B3E63" w:rsidRPr="003E23AF" w:rsidRDefault="000B3E63" w:rsidP="000B3E63">
            <w:pPr>
              <w:rPr>
                <w:ins w:id="728" w:author="Mouse" w:date="2015-10-21T17:05:00Z"/>
                <w:rFonts w:asciiTheme="minorEastAsia" w:hAnsiTheme="minorEastAsia"/>
                <w:sz w:val="18"/>
                <w:szCs w:val="18"/>
                <w:rPrChange w:id="729" w:author="Mouse" w:date="2015-10-21T17:15:00Z">
                  <w:rPr>
                    <w:ins w:id="730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31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3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13333333333</w:t>
              </w:r>
            </w:ins>
          </w:p>
        </w:tc>
        <w:tc>
          <w:tcPr>
            <w:tcW w:w="650" w:type="dxa"/>
            <w:tcPrChange w:id="733" w:author="Mouse" w:date="2015-10-21T17:05:00Z">
              <w:tcPr>
                <w:tcW w:w="652" w:type="dxa"/>
              </w:tcPr>
            </w:tcPrChange>
          </w:tcPr>
          <w:p w:rsidR="000B3E63" w:rsidRPr="003E23AF" w:rsidRDefault="000B3E63" w:rsidP="000B3E63">
            <w:pPr>
              <w:rPr>
                <w:ins w:id="734" w:author="Mouse" w:date="2015-10-21T17:05:00Z"/>
                <w:rFonts w:asciiTheme="minorEastAsia" w:hAnsiTheme="minorEastAsia"/>
                <w:sz w:val="18"/>
                <w:szCs w:val="18"/>
                <w:rPrChange w:id="735" w:author="Mouse" w:date="2015-10-21T17:15:00Z">
                  <w:rPr>
                    <w:ins w:id="736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37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3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九乡河技校</w:t>
              </w:r>
            </w:ins>
          </w:p>
        </w:tc>
        <w:tc>
          <w:tcPr>
            <w:tcW w:w="895" w:type="dxa"/>
            <w:tcPrChange w:id="739" w:author="Mouse" w:date="2015-10-21T17:05:00Z">
              <w:tcPr>
                <w:tcW w:w="895" w:type="dxa"/>
              </w:tcPr>
            </w:tcPrChange>
          </w:tcPr>
          <w:p w:rsidR="000B3E63" w:rsidRPr="003E23AF" w:rsidRDefault="000B3E63" w:rsidP="000B3E63">
            <w:pPr>
              <w:rPr>
                <w:ins w:id="740" w:author="Mouse" w:date="2015-10-21T17:05:00Z"/>
                <w:rFonts w:asciiTheme="minorEastAsia" w:hAnsiTheme="minorEastAsia"/>
                <w:sz w:val="18"/>
                <w:szCs w:val="18"/>
                <w:rPrChange w:id="741" w:author="Mouse" w:date="2015-10-21T17:15:00Z">
                  <w:rPr>
                    <w:ins w:id="742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43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4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+86133-3333-3333</w:t>
              </w:r>
            </w:ins>
          </w:p>
        </w:tc>
        <w:tc>
          <w:tcPr>
            <w:tcW w:w="684" w:type="dxa"/>
            <w:tcPrChange w:id="745" w:author="Mouse" w:date="2015-10-21T17:05:00Z">
              <w:tcPr>
                <w:tcW w:w="685" w:type="dxa"/>
              </w:tcPr>
            </w:tcPrChange>
          </w:tcPr>
          <w:p w:rsidR="000B3E63" w:rsidRPr="003E23AF" w:rsidRDefault="000B3E63" w:rsidP="000B3E63">
            <w:pPr>
              <w:rPr>
                <w:ins w:id="746" w:author="Mouse" w:date="2015-10-21T17:05:00Z"/>
                <w:rFonts w:asciiTheme="minorEastAsia" w:hAnsiTheme="minorEastAsia"/>
                <w:sz w:val="18"/>
                <w:szCs w:val="18"/>
                <w:rPrChange w:id="747" w:author="Mouse" w:date="2015-10-21T17:15:00Z">
                  <w:rPr>
                    <w:ins w:id="748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49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5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（信息正常）</w:t>
              </w:r>
            </w:ins>
          </w:p>
        </w:tc>
        <w:tc>
          <w:tcPr>
            <w:tcW w:w="1717" w:type="dxa"/>
            <w:tcPrChange w:id="751" w:author="Mouse" w:date="2015-10-21T17:05:00Z">
              <w:tcPr>
                <w:tcW w:w="1725" w:type="dxa"/>
              </w:tcPr>
            </w:tcPrChange>
          </w:tcPr>
          <w:p w:rsidR="000B3E63" w:rsidRPr="003E23AF" w:rsidRDefault="000B3E63" w:rsidP="000B3E63">
            <w:pPr>
              <w:rPr>
                <w:ins w:id="752" w:author="Mouse" w:date="2015-10-21T17:05:00Z"/>
                <w:rFonts w:asciiTheme="minorEastAsia" w:hAnsiTheme="minorEastAsia"/>
                <w:sz w:val="18"/>
                <w:szCs w:val="18"/>
                <w:rPrChange w:id="753" w:author="Mouse" w:date="2015-10-21T17:15:00Z">
                  <w:rPr>
                    <w:ins w:id="754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55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5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系统提示住址空缺，拒绝保存，要求继续更改</w:t>
              </w:r>
            </w:ins>
          </w:p>
        </w:tc>
      </w:tr>
      <w:tr w:rsidR="000B3E63" w:rsidRPr="003E23AF" w:rsidTr="000B3E63">
        <w:trPr>
          <w:ins w:id="757" w:author="Mouse" w:date="2015-10-21T17:05:00Z"/>
        </w:trPr>
        <w:tc>
          <w:tcPr>
            <w:tcW w:w="1250" w:type="dxa"/>
            <w:tcPrChange w:id="758" w:author="Mouse" w:date="2015-10-21T17:05:00Z">
              <w:tcPr>
                <w:tcW w:w="1253" w:type="dxa"/>
              </w:tcPr>
            </w:tcPrChange>
          </w:tcPr>
          <w:p w:rsidR="000B3E63" w:rsidRPr="003E23AF" w:rsidRDefault="000B3E63" w:rsidP="000B3E63">
            <w:pPr>
              <w:rPr>
                <w:ins w:id="759" w:author="Mouse" w:date="2015-10-21T17:05:00Z"/>
                <w:rFonts w:asciiTheme="minorEastAsia" w:hAnsiTheme="minorEastAsia"/>
                <w:sz w:val="18"/>
                <w:szCs w:val="18"/>
                <w:rPrChange w:id="760" w:author="Mouse" w:date="2015-10-21T17:15:00Z">
                  <w:rPr>
                    <w:ins w:id="761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62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6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TUS1-3</w:t>
              </w:r>
            </w:ins>
          </w:p>
        </w:tc>
        <w:tc>
          <w:tcPr>
            <w:tcW w:w="1018" w:type="dxa"/>
            <w:tcPrChange w:id="764" w:author="Mouse" w:date="2015-10-21T17:05:00Z">
              <w:tcPr>
                <w:tcW w:w="1023" w:type="dxa"/>
              </w:tcPr>
            </w:tcPrChange>
          </w:tcPr>
          <w:p w:rsidR="000B3E63" w:rsidRPr="003E23AF" w:rsidRDefault="000B3E63" w:rsidP="000B3E63">
            <w:pPr>
              <w:rPr>
                <w:ins w:id="765" w:author="Mouse" w:date="2015-10-21T17:05:00Z"/>
                <w:rFonts w:asciiTheme="minorEastAsia" w:hAnsiTheme="minorEastAsia"/>
                <w:sz w:val="18"/>
                <w:szCs w:val="18"/>
                <w:rPrChange w:id="766" w:author="Mouse" w:date="2015-10-21T17:15:00Z">
                  <w:rPr>
                    <w:ins w:id="767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68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6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a</w:t>
              </w:r>
            </w:ins>
          </w:p>
        </w:tc>
        <w:tc>
          <w:tcPr>
            <w:tcW w:w="764" w:type="dxa"/>
            <w:tcPrChange w:id="770" w:author="Mouse" w:date="2015-10-21T17:05:00Z">
              <w:tcPr>
                <w:tcW w:w="767" w:type="dxa"/>
              </w:tcPr>
            </w:tcPrChange>
          </w:tcPr>
          <w:p w:rsidR="000B3E63" w:rsidRPr="003E23AF" w:rsidRDefault="000B3E63" w:rsidP="000B3E63">
            <w:pPr>
              <w:rPr>
                <w:ins w:id="771" w:author="Mouse" w:date="2015-10-21T17:05:00Z"/>
                <w:rFonts w:asciiTheme="minorEastAsia" w:hAnsiTheme="minorEastAsia"/>
                <w:sz w:val="18"/>
                <w:szCs w:val="18"/>
                <w:rPrChange w:id="772" w:author="Mouse" w:date="2015-10-21T17:15:00Z">
                  <w:rPr>
                    <w:ins w:id="773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74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7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九乡河屯三号</w:t>
              </w:r>
            </w:ins>
          </w:p>
        </w:tc>
        <w:tc>
          <w:tcPr>
            <w:tcW w:w="1318" w:type="dxa"/>
            <w:tcPrChange w:id="776" w:author="Mouse" w:date="2015-10-21T17:05:00Z">
              <w:tcPr>
                <w:tcW w:w="1296" w:type="dxa"/>
              </w:tcPr>
            </w:tcPrChange>
          </w:tcPr>
          <w:p w:rsidR="000B3E63" w:rsidRPr="003E23AF" w:rsidRDefault="000B3E63" w:rsidP="000B3E63">
            <w:pPr>
              <w:rPr>
                <w:ins w:id="777" w:author="Mouse" w:date="2015-10-21T17:05:00Z"/>
                <w:rFonts w:asciiTheme="minorEastAsia" w:hAnsiTheme="minorEastAsia"/>
                <w:sz w:val="18"/>
                <w:szCs w:val="18"/>
                <w:rPrChange w:id="778" w:author="Mouse" w:date="2015-10-21T17:15:00Z">
                  <w:rPr>
                    <w:ins w:id="779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80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8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02502110394</w:t>
              </w:r>
            </w:ins>
          </w:p>
        </w:tc>
        <w:tc>
          <w:tcPr>
            <w:tcW w:w="650" w:type="dxa"/>
            <w:tcPrChange w:id="782" w:author="Mouse" w:date="2015-10-21T17:05:00Z">
              <w:tcPr>
                <w:tcW w:w="652" w:type="dxa"/>
              </w:tcPr>
            </w:tcPrChange>
          </w:tcPr>
          <w:p w:rsidR="000B3E63" w:rsidRPr="003E23AF" w:rsidRDefault="000B3E63" w:rsidP="000B3E63">
            <w:pPr>
              <w:rPr>
                <w:ins w:id="783" w:author="Mouse" w:date="2015-10-21T17:05:00Z"/>
                <w:rFonts w:asciiTheme="minorEastAsia" w:hAnsiTheme="minorEastAsia"/>
                <w:sz w:val="18"/>
                <w:szCs w:val="18"/>
                <w:rPrChange w:id="784" w:author="Mouse" w:date="2015-10-21T17:15:00Z">
                  <w:rPr>
                    <w:ins w:id="785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86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8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九乡河技校</w:t>
              </w:r>
            </w:ins>
          </w:p>
        </w:tc>
        <w:tc>
          <w:tcPr>
            <w:tcW w:w="895" w:type="dxa"/>
            <w:tcPrChange w:id="788" w:author="Mouse" w:date="2015-10-21T17:05:00Z">
              <w:tcPr>
                <w:tcW w:w="895" w:type="dxa"/>
              </w:tcPr>
            </w:tcPrChange>
          </w:tcPr>
          <w:p w:rsidR="000B3E63" w:rsidRPr="003E23AF" w:rsidRDefault="000B3E63" w:rsidP="000B3E63">
            <w:pPr>
              <w:rPr>
                <w:ins w:id="789" w:author="Mouse" w:date="2015-10-21T17:05:00Z"/>
                <w:rFonts w:asciiTheme="minorEastAsia" w:hAnsiTheme="minorEastAsia"/>
                <w:sz w:val="18"/>
                <w:szCs w:val="18"/>
                <w:rPrChange w:id="790" w:author="Mouse" w:date="2015-10-21T17:15:00Z">
                  <w:rPr>
                    <w:ins w:id="791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92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9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+86</w:t>
              </w:r>
            </w:ins>
          </w:p>
        </w:tc>
        <w:tc>
          <w:tcPr>
            <w:tcW w:w="684" w:type="dxa"/>
            <w:tcPrChange w:id="794" w:author="Mouse" w:date="2015-10-21T17:05:00Z">
              <w:tcPr>
                <w:tcW w:w="685" w:type="dxa"/>
              </w:tcPr>
            </w:tcPrChange>
          </w:tcPr>
          <w:p w:rsidR="000B3E63" w:rsidRPr="003E23AF" w:rsidRDefault="000B3E63" w:rsidP="000B3E63">
            <w:pPr>
              <w:rPr>
                <w:ins w:id="795" w:author="Mouse" w:date="2015-10-21T17:05:00Z"/>
                <w:rFonts w:asciiTheme="minorEastAsia" w:hAnsiTheme="minorEastAsia"/>
                <w:sz w:val="18"/>
                <w:szCs w:val="18"/>
                <w:rPrChange w:id="796" w:author="Mouse" w:date="2015-10-21T17:15:00Z">
                  <w:rPr>
                    <w:ins w:id="797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798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79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（信息正常）</w:t>
              </w:r>
            </w:ins>
          </w:p>
        </w:tc>
        <w:tc>
          <w:tcPr>
            <w:tcW w:w="1717" w:type="dxa"/>
            <w:tcPrChange w:id="800" w:author="Mouse" w:date="2015-10-21T17:05:00Z">
              <w:tcPr>
                <w:tcW w:w="1725" w:type="dxa"/>
              </w:tcPr>
            </w:tcPrChange>
          </w:tcPr>
          <w:p w:rsidR="000B3E63" w:rsidRPr="003E23AF" w:rsidRDefault="000B3E63" w:rsidP="000B3E63">
            <w:pPr>
              <w:rPr>
                <w:ins w:id="801" w:author="Mouse" w:date="2015-10-21T17:05:00Z"/>
                <w:rFonts w:asciiTheme="minorEastAsia" w:hAnsiTheme="minorEastAsia"/>
                <w:sz w:val="18"/>
                <w:szCs w:val="18"/>
                <w:rPrChange w:id="802" w:author="Mouse" w:date="2015-10-21T17:15:00Z">
                  <w:rPr>
                    <w:ins w:id="803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804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80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系统正常保存订单，准备进行报价和时间计算</w:t>
              </w:r>
            </w:ins>
          </w:p>
        </w:tc>
      </w:tr>
    </w:tbl>
    <w:p w:rsidR="000B3E63" w:rsidRPr="003E23AF" w:rsidRDefault="000B3E63" w:rsidP="000B3E63">
      <w:pPr>
        <w:rPr>
          <w:ins w:id="806" w:author="Mouse" w:date="2015-10-21T17:05:00Z"/>
          <w:rFonts w:asciiTheme="minorEastAsia" w:hAnsiTheme="minorEastAsia" w:hint="eastAsia"/>
          <w:b/>
          <w:sz w:val="18"/>
          <w:szCs w:val="18"/>
          <w:rPrChange w:id="807" w:author="Mouse" w:date="2015-10-21T17:15:00Z">
            <w:rPr>
              <w:ins w:id="808" w:author="Mouse" w:date="2015-10-21T17:05:00Z"/>
              <w:rFonts w:ascii="方正等线" w:eastAsia="方正等线" w:hAnsi="方正等线" w:hint="eastAsia"/>
              <w:b/>
              <w:sz w:val="18"/>
              <w:szCs w:val="18"/>
            </w:rPr>
          </w:rPrChange>
        </w:rPr>
        <w:pPrChange w:id="809" w:author="Mouse" w:date="2015-10-21T17:06:00Z">
          <w:pPr/>
        </w:pPrChange>
      </w:pPr>
    </w:p>
    <w:p w:rsidR="000B3E63" w:rsidRPr="003E23AF" w:rsidRDefault="000B3E63" w:rsidP="000B3E63">
      <w:pPr>
        <w:jc w:val="center"/>
        <w:rPr>
          <w:ins w:id="810" w:author="Mouse" w:date="2015-10-21T17:05:00Z"/>
          <w:rFonts w:asciiTheme="minorEastAsia" w:hAnsiTheme="minorEastAsia" w:hint="eastAsia"/>
          <w:b/>
          <w:sz w:val="18"/>
          <w:szCs w:val="18"/>
          <w:rPrChange w:id="811" w:author="Mouse" w:date="2015-10-21T17:15:00Z">
            <w:rPr>
              <w:ins w:id="812" w:author="Mouse" w:date="2015-10-21T17:05:00Z"/>
              <w:rFonts w:ascii="方正等线" w:eastAsia="方正等线" w:hAnsi="方正等线" w:hint="eastAsia"/>
              <w:b/>
              <w:sz w:val="18"/>
              <w:szCs w:val="18"/>
            </w:rPr>
          </w:rPrChange>
        </w:rPr>
        <w:pPrChange w:id="813" w:author="Mouse" w:date="2015-10-21T17:05:00Z">
          <w:pPr/>
        </w:pPrChange>
      </w:pPr>
    </w:p>
    <w:tbl>
      <w:tblPr>
        <w:tblStyle w:val="3-3"/>
        <w:tblW w:w="5382" w:type="dxa"/>
        <w:tblLayout w:type="fixed"/>
        <w:tblLook w:val="04A0" w:firstRow="1" w:lastRow="0" w:firstColumn="1" w:lastColumn="0" w:noHBand="0" w:noVBand="1"/>
      </w:tblPr>
      <w:tblGrid>
        <w:gridCol w:w="3695"/>
        <w:gridCol w:w="1687"/>
      </w:tblGrid>
      <w:tr w:rsidR="000B3E63" w:rsidRPr="003E23AF" w:rsidTr="000B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ins w:id="814" w:author="Mouse" w:date="2015-10-21T17:05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jc w:val="center"/>
              <w:rPr>
                <w:ins w:id="815" w:author="Mouse" w:date="2015-10-21T17:05:00Z"/>
                <w:rFonts w:asciiTheme="minorEastAsia" w:hAnsiTheme="minorEastAsia"/>
                <w:sz w:val="18"/>
                <w:rPrChange w:id="816" w:author="Mouse" w:date="2015-10-21T17:15:00Z">
                  <w:rPr>
                    <w:ins w:id="817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18" w:author="Mouse" w:date="2015-10-21T17:05:00Z">
              <w:r w:rsidRPr="003E23AF">
                <w:rPr>
                  <w:rFonts w:asciiTheme="minorEastAsia" w:hAnsiTheme="minorEastAsia" w:hint="eastAsia"/>
                  <w:sz w:val="18"/>
                  <w:rPrChange w:id="81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编号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20" w:author="Mouse" w:date="2015-10-21T17:05:00Z"/>
                <w:rFonts w:asciiTheme="minorEastAsia" w:hAnsiTheme="minorEastAsia"/>
                <w:sz w:val="18"/>
                <w:rPrChange w:id="821" w:author="Mouse" w:date="2015-10-21T17:15:00Z">
                  <w:rPr>
                    <w:ins w:id="822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23" w:author="Mouse" w:date="2015-10-21T17:05:00Z">
              <w:r w:rsidRPr="003E23AF">
                <w:rPr>
                  <w:rFonts w:asciiTheme="minorEastAsia" w:hAnsiTheme="minorEastAsia" w:hint="eastAsia"/>
                  <w:sz w:val="18"/>
                  <w:rPrChange w:id="824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TUS1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ins w:id="825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826" w:author="Mouse" w:date="2015-10-21T17:05:00Z"/>
                <w:rFonts w:asciiTheme="minorEastAsia" w:hAnsiTheme="minorEastAsia"/>
                <w:b w:val="0"/>
                <w:sz w:val="18"/>
                <w:rPrChange w:id="827" w:author="Mouse" w:date="2015-10-21T17:15:00Z">
                  <w:rPr>
                    <w:ins w:id="828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829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830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Pickup.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831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Input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2" w:author="Mouse" w:date="2015-10-21T17:05:00Z"/>
                <w:rFonts w:asciiTheme="minorEastAsia" w:hAnsiTheme="minorEastAsia"/>
                <w:sz w:val="18"/>
                <w:rPrChange w:id="833" w:author="Mouse" w:date="2015-10-21T17:15:00Z">
                  <w:rPr>
                    <w:ins w:id="834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35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83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62"/>
          <w:ins w:id="837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838" w:author="Mouse" w:date="2015-10-21T17:05:00Z"/>
                <w:rFonts w:asciiTheme="minorEastAsia" w:hAnsiTheme="minorEastAsia"/>
                <w:b w:val="0"/>
                <w:sz w:val="18"/>
                <w:rPrChange w:id="839" w:author="Mouse" w:date="2015-10-21T17:15:00Z">
                  <w:rPr>
                    <w:ins w:id="840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841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842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843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ickup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844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.Input.Sender_PhoneNumber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5" w:author="Mouse" w:date="2015-10-21T17:05:00Z"/>
                <w:rFonts w:asciiTheme="minorEastAsia" w:hAnsiTheme="minorEastAsia"/>
                <w:sz w:val="18"/>
                <w:rPrChange w:id="846" w:author="Mouse" w:date="2015-10-21T17:15:00Z">
                  <w:rPr>
                    <w:ins w:id="847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48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84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ins w:id="850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851" w:author="Mouse" w:date="2015-10-21T17:05:00Z"/>
                <w:rFonts w:asciiTheme="minorEastAsia" w:hAnsiTheme="minorEastAsia"/>
                <w:b w:val="0"/>
                <w:sz w:val="18"/>
                <w:rPrChange w:id="852" w:author="Mouse" w:date="2015-10-21T17:15:00Z">
                  <w:rPr>
                    <w:ins w:id="853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854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85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856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ickup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85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.Input.Sender_Name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8" w:author="Mouse" w:date="2015-10-21T17:05:00Z"/>
                <w:rFonts w:asciiTheme="minorEastAsia" w:hAnsiTheme="minorEastAsia"/>
                <w:sz w:val="18"/>
                <w:rPrChange w:id="859" w:author="Mouse" w:date="2015-10-21T17:15:00Z">
                  <w:rPr>
                    <w:ins w:id="860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61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86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95"/>
          <w:ins w:id="863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864" w:author="Mouse" w:date="2015-10-21T17:05:00Z"/>
                <w:rFonts w:asciiTheme="minorEastAsia" w:hAnsiTheme="minorEastAsia"/>
                <w:b w:val="0"/>
                <w:sz w:val="18"/>
                <w:rPrChange w:id="865" w:author="Mouse" w:date="2015-10-21T17:15:00Z">
                  <w:rPr>
                    <w:ins w:id="866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867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868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86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.Input.Reciever_PhoneNumber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0" w:author="Mouse" w:date="2015-10-21T17:05:00Z"/>
                <w:rFonts w:asciiTheme="minorEastAsia" w:hAnsiTheme="minorEastAsia"/>
                <w:sz w:val="18"/>
                <w:rPrChange w:id="871" w:author="Mouse" w:date="2015-10-21T17:15:00Z">
                  <w:rPr>
                    <w:ins w:id="872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73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87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ins w:id="875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876" w:author="Mouse" w:date="2015-10-21T17:05:00Z"/>
                <w:rFonts w:asciiTheme="minorEastAsia" w:hAnsiTheme="minorEastAsia"/>
                <w:b w:val="0"/>
                <w:sz w:val="18"/>
                <w:rPrChange w:id="877" w:author="Mouse" w:date="2015-10-21T17:15:00Z">
                  <w:rPr>
                    <w:ins w:id="878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879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880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Pickup.Input.Reciever_Name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81" w:author="Mouse" w:date="2015-10-21T17:05:00Z"/>
                <w:rFonts w:asciiTheme="minorEastAsia" w:hAnsiTheme="minorEastAsia"/>
                <w:sz w:val="18"/>
                <w:rPrChange w:id="882" w:author="Mouse" w:date="2015-10-21T17:15:00Z">
                  <w:rPr>
                    <w:ins w:id="883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84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88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33"/>
          <w:ins w:id="886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887" w:author="Mouse" w:date="2015-10-21T17:05:00Z"/>
                <w:rFonts w:asciiTheme="minorEastAsia" w:hAnsiTheme="minorEastAsia"/>
                <w:b w:val="0"/>
                <w:sz w:val="18"/>
                <w:rPrChange w:id="888" w:author="Mouse" w:date="2015-10-21T17:15:00Z">
                  <w:rPr>
                    <w:ins w:id="889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890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891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892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ick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89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up.Input.Destination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4" w:author="Mouse" w:date="2015-10-21T17:05:00Z"/>
                <w:rFonts w:asciiTheme="minorEastAsia" w:hAnsiTheme="minorEastAsia"/>
                <w:sz w:val="18"/>
                <w:rPrChange w:id="895" w:author="Mouse" w:date="2015-10-21T17:15:00Z">
                  <w:rPr>
                    <w:ins w:id="896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897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89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ins w:id="899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00" w:author="Mouse" w:date="2015-10-21T17:05:00Z"/>
                <w:rFonts w:asciiTheme="minorEastAsia" w:hAnsiTheme="minorEastAsia"/>
                <w:b w:val="0"/>
                <w:sz w:val="18"/>
                <w:rPrChange w:id="901" w:author="Mouse" w:date="2015-10-21T17:15:00Z">
                  <w:rPr>
                    <w:ins w:id="902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03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904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Pickup.CreateNewOrder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05" w:author="Mouse" w:date="2015-10-21T17:05:00Z"/>
                <w:rFonts w:asciiTheme="minorEastAsia" w:hAnsiTheme="minorEastAsia"/>
                <w:sz w:val="18"/>
                <w:rPrChange w:id="906" w:author="Mouse" w:date="2015-10-21T17:15:00Z">
                  <w:rPr>
                    <w:ins w:id="907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08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0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316"/>
          <w:ins w:id="910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11" w:author="Mouse" w:date="2015-10-21T17:05:00Z"/>
                <w:rFonts w:asciiTheme="minorEastAsia" w:hAnsiTheme="minorEastAsia"/>
                <w:b w:val="0"/>
                <w:sz w:val="18"/>
                <w:rPrChange w:id="912" w:author="Mouse" w:date="2015-10-21T17:15:00Z">
                  <w:rPr>
                    <w:ins w:id="913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14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91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Pickup.CreateNewOrder.ID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6" w:author="Mouse" w:date="2015-10-21T17:05:00Z"/>
                <w:rFonts w:asciiTheme="minorEastAsia" w:hAnsiTheme="minorEastAsia"/>
                <w:sz w:val="18"/>
                <w:rPrChange w:id="917" w:author="Mouse" w:date="2015-10-21T17:15:00Z">
                  <w:rPr>
                    <w:ins w:id="918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19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2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ins w:id="921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22" w:author="Mouse" w:date="2015-10-21T17:05:00Z"/>
                <w:rFonts w:asciiTheme="minorEastAsia" w:hAnsiTheme="minorEastAsia"/>
                <w:b w:val="0"/>
                <w:sz w:val="18"/>
                <w:rPrChange w:id="923" w:author="Mouse" w:date="2015-10-21T17:15:00Z">
                  <w:rPr>
                    <w:ins w:id="924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25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926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Pickup.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92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Save.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28" w:author="Mouse" w:date="2015-10-21T17:05:00Z"/>
                <w:rFonts w:asciiTheme="minorEastAsia" w:hAnsiTheme="minorEastAsia"/>
                <w:sz w:val="18"/>
                <w:rPrChange w:id="929" w:author="Mouse" w:date="2015-10-21T17:15:00Z">
                  <w:rPr>
                    <w:ins w:id="930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31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3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73"/>
          <w:ins w:id="933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34" w:author="Mouse" w:date="2015-10-21T17:05:00Z"/>
                <w:rFonts w:asciiTheme="minorEastAsia" w:hAnsiTheme="minorEastAsia"/>
                <w:b w:val="0"/>
                <w:sz w:val="18"/>
                <w:rPrChange w:id="935" w:author="Mouse" w:date="2015-10-21T17:15:00Z">
                  <w:rPr>
                    <w:ins w:id="936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37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938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Pickup.Save.Accept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9" w:author="Mouse" w:date="2015-10-21T17:05:00Z"/>
                <w:rFonts w:asciiTheme="minorEastAsia" w:hAnsiTheme="minorEastAsia"/>
                <w:sz w:val="18"/>
                <w:rPrChange w:id="940" w:author="Mouse" w:date="2015-10-21T17:15:00Z">
                  <w:rPr>
                    <w:ins w:id="941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42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4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ins w:id="944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45" w:author="Mouse" w:date="2015-10-21T17:05:00Z"/>
                <w:rFonts w:asciiTheme="minorEastAsia" w:hAnsiTheme="minorEastAsia"/>
                <w:b w:val="0"/>
                <w:sz w:val="18"/>
                <w:rPrChange w:id="946" w:author="Mouse" w:date="2015-10-21T17:15:00Z">
                  <w:rPr>
                    <w:ins w:id="947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48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94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Pickup.Save.Reject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0" w:author="Mouse" w:date="2015-10-21T17:05:00Z"/>
                <w:rFonts w:asciiTheme="minorEastAsia" w:hAnsiTheme="minorEastAsia"/>
                <w:sz w:val="18"/>
                <w:rPrChange w:id="951" w:author="Mouse" w:date="2015-10-21T17:15:00Z">
                  <w:rPr>
                    <w:ins w:id="952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53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5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333"/>
          <w:ins w:id="955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56" w:author="Mouse" w:date="2015-10-21T17:05:00Z"/>
                <w:rFonts w:asciiTheme="minorEastAsia" w:hAnsiTheme="minorEastAsia"/>
                <w:b w:val="0"/>
                <w:sz w:val="18"/>
                <w:rPrChange w:id="957" w:author="Mouse" w:date="2015-10-21T17:15:00Z">
                  <w:rPr>
                    <w:ins w:id="958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59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960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Pickup.Save.Check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1" w:author="Mouse" w:date="2015-10-21T17:05:00Z"/>
                <w:rFonts w:asciiTheme="minorEastAsia" w:hAnsiTheme="minorEastAsia"/>
                <w:sz w:val="18"/>
                <w:rPrChange w:id="962" w:author="Mouse" w:date="2015-10-21T17:15:00Z">
                  <w:rPr>
                    <w:ins w:id="963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64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6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ins w:id="966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67" w:author="Mouse" w:date="2015-10-21T17:05:00Z"/>
                <w:rFonts w:asciiTheme="minorEastAsia" w:hAnsiTheme="minorEastAsia"/>
                <w:b w:val="0"/>
                <w:sz w:val="18"/>
                <w:rPrChange w:id="968" w:author="Mouse" w:date="2015-10-21T17:15:00Z">
                  <w:rPr>
                    <w:ins w:id="969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70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971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972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.Check.Reciever_PhoneNumber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73" w:author="Mouse" w:date="2015-10-21T17:05:00Z"/>
                <w:rFonts w:asciiTheme="minorEastAsia" w:hAnsiTheme="minorEastAsia"/>
                <w:sz w:val="18"/>
                <w:rPrChange w:id="974" w:author="Mouse" w:date="2015-10-21T17:15:00Z">
                  <w:rPr>
                    <w:ins w:id="975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76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7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338"/>
          <w:ins w:id="978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79" w:author="Mouse" w:date="2015-10-21T17:05:00Z"/>
                <w:rFonts w:asciiTheme="minorEastAsia" w:hAnsiTheme="minorEastAsia"/>
                <w:b w:val="0"/>
                <w:sz w:val="18"/>
                <w:rPrChange w:id="980" w:author="Mouse" w:date="2015-10-21T17:15:00Z">
                  <w:rPr>
                    <w:ins w:id="981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82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983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984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.Check.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985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Destination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6" w:author="Mouse" w:date="2015-10-21T17:05:00Z"/>
                <w:rFonts w:asciiTheme="minorEastAsia" w:hAnsiTheme="minorEastAsia"/>
                <w:sz w:val="18"/>
                <w:rPrChange w:id="987" w:author="Mouse" w:date="2015-10-21T17:15:00Z">
                  <w:rPr>
                    <w:ins w:id="988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989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99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ins w:id="991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992" w:author="Mouse" w:date="2015-10-21T17:05:00Z"/>
                <w:rFonts w:asciiTheme="minorEastAsia" w:hAnsiTheme="minorEastAsia"/>
                <w:b w:val="0"/>
                <w:sz w:val="18"/>
                <w:rPrChange w:id="993" w:author="Mouse" w:date="2015-10-21T17:15:00Z">
                  <w:rPr>
                    <w:ins w:id="994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995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996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Pickup.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99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Delete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98" w:author="Mouse" w:date="2015-10-21T17:05:00Z"/>
                <w:rFonts w:asciiTheme="minorEastAsia" w:hAnsiTheme="minorEastAsia"/>
                <w:sz w:val="18"/>
                <w:rPrChange w:id="999" w:author="Mouse" w:date="2015-10-21T17:15:00Z">
                  <w:rPr>
                    <w:ins w:id="1000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1001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0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316"/>
          <w:ins w:id="1003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1004" w:author="Mouse" w:date="2015-10-21T17:05:00Z"/>
                <w:rFonts w:asciiTheme="minorEastAsia" w:hAnsiTheme="minorEastAsia"/>
                <w:b w:val="0"/>
                <w:sz w:val="18"/>
                <w:rPrChange w:id="1005" w:author="Mouse" w:date="2015-10-21T17:15:00Z">
                  <w:rPr>
                    <w:ins w:id="1006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007" w:author="Mouse" w:date="2015-10-21T17:05:00Z">
              <w:r w:rsidRPr="003E23AF">
                <w:rPr>
                  <w:rFonts w:asciiTheme="minorEastAsia" w:hAnsiTheme="minorEastAsia"/>
                  <w:b w:val="0"/>
                  <w:sz w:val="18"/>
                  <w:rPrChange w:id="1008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P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009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ickup.Delete.Confirm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0" w:author="Mouse" w:date="2015-10-21T17:05:00Z"/>
                <w:rFonts w:asciiTheme="minorEastAsia" w:hAnsiTheme="minorEastAsia"/>
                <w:sz w:val="18"/>
                <w:rPrChange w:id="1011" w:author="Mouse" w:date="2015-10-21T17:15:00Z">
                  <w:rPr>
                    <w:ins w:id="1012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1013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1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ins w:id="1015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1016" w:author="Mouse" w:date="2015-10-21T17:05:00Z"/>
                <w:rFonts w:asciiTheme="minorEastAsia" w:hAnsiTheme="minorEastAsia"/>
                <w:b w:val="0"/>
                <w:sz w:val="18"/>
                <w:rPrChange w:id="1017" w:author="Mouse" w:date="2015-10-21T17:15:00Z">
                  <w:rPr>
                    <w:ins w:id="1018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019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020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Pickup.Confirm.Yes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21" w:author="Mouse" w:date="2015-10-21T17:05:00Z"/>
                <w:rFonts w:asciiTheme="minorEastAsia" w:hAnsiTheme="minorEastAsia"/>
                <w:sz w:val="18"/>
                <w:rPrChange w:id="1022" w:author="Mouse" w:date="2015-10-21T17:15:00Z">
                  <w:rPr>
                    <w:ins w:id="1023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1024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2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327"/>
          <w:ins w:id="1026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1027" w:author="Mouse" w:date="2015-10-21T17:05:00Z"/>
                <w:rFonts w:asciiTheme="minorEastAsia" w:hAnsiTheme="minorEastAsia"/>
                <w:b w:val="0"/>
                <w:sz w:val="18"/>
                <w:rPrChange w:id="1028" w:author="Mouse" w:date="2015-10-21T17:15:00Z">
                  <w:rPr>
                    <w:ins w:id="1029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030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031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Pickup.Confirm.No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2" w:author="Mouse" w:date="2015-10-21T17:05:00Z"/>
                <w:rFonts w:asciiTheme="minorEastAsia" w:hAnsiTheme="minorEastAsia"/>
                <w:sz w:val="18"/>
                <w:rPrChange w:id="1033" w:author="Mouse" w:date="2015-10-21T17:15:00Z">
                  <w:rPr>
                    <w:ins w:id="1034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1035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037" w:author="Mouse" w:date="2015-10-21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</w:tcPr>
          <w:p w:rsidR="000B3E63" w:rsidRPr="003E23AF" w:rsidRDefault="000B3E63" w:rsidP="000B3E63">
            <w:pPr>
              <w:spacing w:line="240" w:lineRule="atLeast"/>
              <w:rPr>
                <w:ins w:id="1038" w:author="Mouse" w:date="2015-10-21T17:05:00Z"/>
                <w:rFonts w:asciiTheme="minorEastAsia" w:hAnsiTheme="minorEastAsia"/>
                <w:b w:val="0"/>
                <w:sz w:val="18"/>
                <w:rPrChange w:id="1039" w:author="Mouse" w:date="2015-10-21T17:15:00Z">
                  <w:rPr>
                    <w:ins w:id="1040" w:author="Mouse" w:date="2015-10-21T17:05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041" w:author="Mouse" w:date="2015-10-21T17:05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042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Pickup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104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.Modify</w:t>
              </w:r>
            </w:ins>
          </w:p>
        </w:tc>
        <w:tc>
          <w:tcPr>
            <w:tcW w:w="1687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44" w:author="Mouse" w:date="2015-10-21T17:05:00Z"/>
                <w:rFonts w:asciiTheme="minorEastAsia" w:hAnsiTheme="minorEastAsia"/>
                <w:sz w:val="18"/>
                <w:rPrChange w:id="1045" w:author="Mouse" w:date="2015-10-21T17:15:00Z">
                  <w:rPr>
                    <w:ins w:id="1046" w:author="Mouse" w:date="2015-10-21T17:05:00Z"/>
                    <w:rFonts w:ascii="方正等线" w:eastAsia="方正等线" w:hAnsi="方正等线"/>
                    <w:sz w:val="18"/>
                  </w:rPr>
                </w:rPrChange>
              </w:rPr>
            </w:pPr>
            <w:ins w:id="1047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4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1049" w:author="Mouse" w:date="2015-10-21T17:05:00Z"/>
          <w:rFonts w:asciiTheme="minorEastAsia" w:hAnsiTheme="minorEastAsia"/>
          <w:rPrChange w:id="1050" w:author="Mouse" w:date="2015-10-21T17:15:00Z">
            <w:rPr>
              <w:ins w:id="1051" w:author="Mouse" w:date="2015-10-21T17:05:00Z"/>
            </w:rPr>
          </w:rPrChang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1533"/>
      </w:tblGrid>
      <w:tr w:rsidR="000B3E63" w:rsidRPr="003E23AF" w:rsidTr="000B3E63">
        <w:trPr>
          <w:ins w:id="1052" w:author="Mouse" w:date="2015-10-21T17:05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1053" w:author="Mouse" w:date="2015-10-21T17:05:00Z"/>
                <w:rFonts w:asciiTheme="minorEastAsia" w:hAnsiTheme="minorEastAsia"/>
                <w:b/>
                <w:sz w:val="18"/>
                <w:szCs w:val="18"/>
                <w:rPrChange w:id="1054" w:author="Mouse" w:date="2015-10-21T17:15:00Z">
                  <w:rPr>
                    <w:ins w:id="1055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056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5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测试用例套件</w:t>
              </w:r>
            </w:ins>
          </w:p>
        </w:tc>
        <w:tc>
          <w:tcPr>
            <w:tcW w:w="3544" w:type="dxa"/>
            <w:gridSpan w:val="2"/>
          </w:tcPr>
          <w:p w:rsidR="000B3E63" w:rsidRPr="003E23AF" w:rsidRDefault="000B3E63" w:rsidP="000B3E63">
            <w:pPr>
              <w:jc w:val="center"/>
              <w:rPr>
                <w:ins w:id="1058" w:author="Mouse" w:date="2015-10-21T17:05:00Z"/>
                <w:rFonts w:asciiTheme="minorEastAsia" w:hAnsiTheme="minorEastAsia"/>
                <w:b/>
                <w:sz w:val="18"/>
                <w:szCs w:val="18"/>
                <w:rPrChange w:id="1059" w:author="Mouse" w:date="2015-10-21T17:15:00Z">
                  <w:rPr>
                    <w:ins w:id="1060" w:author="Mouse" w:date="2015-10-21T17:0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061" w:author="Mouse" w:date="2015-10-21T17:0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6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1063" w:author="Mouse" w:date="2015-10-21T17:05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1064" w:author="Mouse" w:date="2015-10-21T17:05:00Z"/>
                <w:rFonts w:asciiTheme="minorEastAsia" w:hAnsiTheme="minorEastAsia"/>
                <w:sz w:val="18"/>
                <w:szCs w:val="18"/>
                <w:rPrChange w:id="1065" w:author="Mouse" w:date="2015-10-21T17:15:00Z">
                  <w:rPr>
                    <w:ins w:id="1066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67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6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  <w:tc>
          <w:tcPr>
            <w:tcW w:w="2011" w:type="dxa"/>
          </w:tcPr>
          <w:p w:rsidR="000B3E63" w:rsidRPr="003E23AF" w:rsidRDefault="000B3E63" w:rsidP="000B3E63">
            <w:pPr>
              <w:jc w:val="center"/>
              <w:rPr>
                <w:ins w:id="1069" w:author="Mouse" w:date="2015-10-21T17:05:00Z"/>
                <w:rFonts w:asciiTheme="minorEastAsia" w:hAnsiTheme="minorEastAsia"/>
                <w:sz w:val="18"/>
                <w:szCs w:val="18"/>
                <w:rPrChange w:id="1070" w:author="Mouse" w:date="2015-10-21T17:15:00Z">
                  <w:rPr>
                    <w:ins w:id="1071" w:author="Mouse" w:date="2015-10-21T17:0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72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7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正常流程</w:t>
              </w:r>
            </w:ins>
          </w:p>
        </w:tc>
        <w:tc>
          <w:tcPr>
            <w:tcW w:w="1533" w:type="dxa"/>
          </w:tcPr>
          <w:p w:rsidR="000B3E63" w:rsidRPr="003E23AF" w:rsidRDefault="000B3E63" w:rsidP="000B3E63">
            <w:pPr>
              <w:jc w:val="center"/>
              <w:rPr>
                <w:ins w:id="1074" w:author="Mouse" w:date="2015-10-21T17:05:00Z"/>
                <w:rFonts w:asciiTheme="minorEastAsia" w:hAnsiTheme="minorEastAsia"/>
                <w:rPrChange w:id="1075" w:author="Mouse" w:date="2015-10-21T17:15:00Z">
                  <w:rPr>
                    <w:ins w:id="1076" w:author="Mouse" w:date="2015-10-21T17:05:00Z"/>
                  </w:rPr>
                </w:rPrChange>
              </w:rPr>
            </w:pPr>
            <w:ins w:id="1077" w:author="Mouse" w:date="2015-10-21T17:0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7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4a</w:t>
              </w:r>
            </w:ins>
          </w:p>
        </w:tc>
      </w:tr>
    </w:tbl>
    <w:p w:rsidR="000B3E63" w:rsidRPr="003E23AF" w:rsidRDefault="000B3E63" w:rsidP="000B3E63">
      <w:pPr>
        <w:rPr>
          <w:ins w:id="1079" w:author="Mouse" w:date="2015-10-21T17:05:00Z"/>
          <w:rFonts w:asciiTheme="minorEastAsia" w:hAnsiTheme="minorEastAsia"/>
          <w:rPrChange w:id="1080" w:author="Mouse" w:date="2015-10-21T17:15:00Z">
            <w:rPr>
              <w:ins w:id="1081" w:author="Mouse" w:date="2015-10-21T17:05:00Z"/>
            </w:rPr>
          </w:rPrChange>
        </w:rPr>
      </w:pPr>
    </w:p>
    <w:tbl>
      <w:tblPr>
        <w:tblStyle w:val="a4"/>
        <w:tblpPr w:leftFromText="180" w:rightFromText="180" w:vertAnchor="page" w:horzAnchor="margin" w:tblpY="2781"/>
        <w:tblW w:w="0" w:type="auto"/>
        <w:tblLook w:val="04A0" w:firstRow="1" w:lastRow="0" w:firstColumn="1" w:lastColumn="0" w:noHBand="0" w:noVBand="1"/>
        <w:tblPrChange w:id="1082" w:author="Mouse" w:date="2015-10-21T17:06:00Z">
          <w:tblPr>
            <w:tblStyle w:val="a4"/>
            <w:tblpPr w:leftFromText="180" w:rightFromText="180" w:vertAnchor="page" w:horzAnchor="margin" w:tblpY="184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82"/>
        <w:gridCol w:w="4714"/>
        <w:gridCol w:w="2200"/>
        <w:tblGridChange w:id="1083">
          <w:tblGrid>
            <w:gridCol w:w="1382"/>
            <w:gridCol w:w="4714"/>
            <w:gridCol w:w="2200"/>
          </w:tblGrid>
        </w:tblGridChange>
      </w:tblGrid>
      <w:tr w:rsidR="000B3E63" w:rsidRPr="003E23AF" w:rsidTr="000B3E63">
        <w:trPr>
          <w:trHeight w:val="274"/>
          <w:ins w:id="1084" w:author="Mouse" w:date="2015-10-21T17:06:00Z"/>
          <w:trPrChange w:id="1085" w:author="Mouse" w:date="2015-10-21T17:06:00Z">
            <w:trPr>
              <w:trHeight w:val="274"/>
            </w:trPr>
          </w:trPrChange>
        </w:trPr>
        <w:tc>
          <w:tcPr>
            <w:tcW w:w="1382" w:type="dxa"/>
            <w:tcPrChange w:id="1086" w:author="Mouse" w:date="2015-10-21T17:06:00Z">
              <w:tcPr>
                <w:tcW w:w="1382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1087" w:author="Mouse" w:date="2015-10-21T17:06:00Z"/>
                <w:rFonts w:asciiTheme="minorEastAsia" w:hAnsiTheme="minorEastAsia"/>
                <w:b/>
                <w:sz w:val="18"/>
                <w:szCs w:val="18"/>
                <w:rPrChange w:id="1088" w:author="Mouse" w:date="2015-10-21T17:15:00Z">
                  <w:rPr>
                    <w:ins w:id="1089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090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9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lastRenderedPageBreak/>
                <w:t>ID</w:t>
              </w:r>
            </w:ins>
          </w:p>
        </w:tc>
        <w:tc>
          <w:tcPr>
            <w:tcW w:w="4714" w:type="dxa"/>
            <w:tcPrChange w:id="1092" w:author="Mouse" w:date="2015-10-21T17:06:00Z">
              <w:tcPr>
                <w:tcW w:w="4714" w:type="dxa"/>
              </w:tcPr>
            </w:tcPrChange>
          </w:tcPr>
          <w:p w:rsidR="000B3E63" w:rsidRPr="003E23AF" w:rsidRDefault="000B3E63" w:rsidP="000B3E63">
            <w:pPr>
              <w:jc w:val="center"/>
              <w:rPr>
                <w:ins w:id="1093" w:author="Mouse" w:date="2015-10-21T17:06:00Z"/>
                <w:rFonts w:asciiTheme="minorEastAsia" w:hAnsiTheme="minorEastAsia"/>
                <w:b/>
                <w:sz w:val="18"/>
                <w:szCs w:val="18"/>
                <w:rPrChange w:id="1094" w:author="Mouse" w:date="2015-10-21T17:15:00Z">
                  <w:rPr>
                    <w:ins w:id="1095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096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9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订单号</w:t>
              </w:r>
            </w:ins>
          </w:p>
        </w:tc>
        <w:tc>
          <w:tcPr>
            <w:tcW w:w="2200" w:type="dxa"/>
            <w:tcPrChange w:id="1098" w:author="Mouse" w:date="2015-10-21T17:06:00Z">
              <w:tcPr>
                <w:tcW w:w="2200" w:type="dxa"/>
              </w:tcPr>
            </w:tcPrChange>
          </w:tcPr>
          <w:p w:rsidR="000B3E63" w:rsidRPr="003E23AF" w:rsidRDefault="000B3E63" w:rsidP="000B3E63">
            <w:pPr>
              <w:rPr>
                <w:ins w:id="1099" w:author="Mouse" w:date="2015-10-21T17:06:00Z"/>
                <w:rFonts w:asciiTheme="minorEastAsia" w:hAnsiTheme="minorEastAsia"/>
                <w:b/>
                <w:sz w:val="18"/>
                <w:szCs w:val="18"/>
                <w:rPrChange w:id="1100" w:author="Mouse" w:date="2015-10-21T17:15:00Z">
                  <w:rPr>
                    <w:ins w:id="1101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102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10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1104" w:author="Mouse" w:date="2015-10-21T17:06:00Z"/>
        </w:trPr>
        <w:tc>
          <w:tcPr>
            <w:tcW w:w="1382" w:type="dxa"/>
            <w:tcPrChange w:id="1105" w:author="Mouse" w:date="2015-10-21T17:06:00Z">
              <w:tcPr>
                <w:tcW w:w="1382" w:type="dxa"/>
              </w:tcPr>
            </w:tcPrChange>
          </w:tcPr>
          <w:p w:rsidR="000B3E63" w:rsidRPr="003E23AF" w:rsidRDefault="000B3E63" w:rsidP="000B3E63">
            <w:pPr>
              <w:rPr>
                <w:ins w:id="1106" w:author="Mouse" w:date="2015-10-21T17:06:00Z"/>
                <w:rFonts w:asciiTheme="minorEastAsia" w:hAnsiTheme="minorEastAsia"/>
                <w:sz w:val="18"/>
                <w:szCs w:val="18"/>
                <w:rPrChange w:id="1107" w:author="Mouse" w:date="2015-10-21T17:15:00Z">
                  <w:rPr>
                    <w:ins w:id="1108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09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1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1111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4714" w:type="dxa"/>
            <w:tcPrChange w:id="1112" w:author="Mouse" w:date="2015-10-21T17:06:00Z">
              <w:tcPr>
                <w:tcW w:w="4714" w:type="dxa"/>
              </w:tcPr>
            </w:tcPrChange>
          </w:tcPr>
          <w:p w:rsidR="000B3E63" w:rsidRPr="003E23AF" w:rsidRDefault="000B3E63" w:rsidP="000B3E63">
            <w:pPr>
              <w:rPr>
                <w:ins w:id="1113" w:author="Mouse" w:date="2015-10-21T17:06:00Z"/>
                <w:rFonts w:asciiTheme="minorEastAsia" w:hAnsiTheme="minorEastAsia"/>
                <w:sz w:val="18"/>
                <w:szCs w:val="18"/>
                <w:rPrChange w:id="1114" w:author="Mouse" w:date="2015-10-21T17:15:00Z">
                  <w:rPr>
                    <w:ins w:id="1115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16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1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123456789</w:t>
              </w:r>
            </w:ins>
          </w:p>
        </w:tc>
        <w:tc>
          <w:tcPr>
            <w:tcW w:w="2200" w:type="dxa"/>
            <w:tcPrChange w:id="1118" w:author="Mouse" w:date="2015-10-21T17:06:00Z">
              <w:tcPr>
                <w:tcW w:w="2200" w:type="dxa"/>
              </w:tcPr>
            </w:tcPrChange>
          </w:tcPr>
          <w:p w:rsidR="000B3E63" w:rsidRPr="003E23AF" w:rsidRDefault="000B3E63" w:rsidP="000B3E63">
            <w:pPr>
              <w:rPr>
                <w:ins w:id="1119" w:author="Mouse" w:date="2015-10-21T17:06:00Z"/>
                <w:rFonts w:asciiTheme="minorEastAsia" w:hAnsiTheme="minorEastAsia"/>
                <w:sz w:val="18"/>
                <w:szCs w:val="18"/>
                <w:rPrChange w:id="1120" w:author="Mouse" w:date="2015-10-21T17:15:00Z">
                  <w:rPr>
                    <w:ins w:id="1121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22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2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系统不进行查询，并提示格式不正确</w:t>
              </w:r>
            </w:ins>
          </w:p>
        </w:tc>
      </w:tr>
      <w:tr w:rsidR="000B3E63" w:rsidRPr="003E23AF" w:rsidTr="000B3E63">
        <w:trPr>
          <w:ins w:id="1124" w:author="Mouse" w:date="2015-10-21T17:06:00Z"/>
        </w:trPr>
        <w:tc>
          <w:tcPr>
            <w:tcW w:w="1382" w:type="dxa"/>
            <w:tcPrChange w:id="1125" w:author="Mouse" w:date="2015-10-21T17:06:00Z">
              <w:tcPr>
                <w:tcW w:w="1382" w:type="dxa"/>
              </w:tcPr>
            </w:tcPrChange>
          </w:tcPr>
          <w:p w:rsidR="000B3E63" w:rsidRPr="003E23AF" w:rsidRDefault="000B3E63" w:rsidP="000B3E63">
            <w:pPr>
              <w:rPr>
                <w:ins w:id="1126" w:author="Mouse" w:date="2015-10-21T17:06:00Z"/>
                <w:rFonts w:asciiTheme="minorEastAsia" w:hAnsiTheme="minorEastAsia"/>
                <w:sz w:val="18"/>
                <w:szCs w:val="18"/>
                <w:rPrChange w:id="1127" w:author="Mouse" w:date="2015-10-21T17:15:00Z">
                  <w:rPr>
                    <w:ins w:id="1128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29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3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4714" w:type="dxa"/>
            <w:tcPrChange w:id="1131" w:author="Mouse" w:date="2015-10-21T17:06:00Z">
              <w:tcPr>
                <w:tcW w:w="4714" w:type="dxa"/>
              </w:tcPr>
            </w:tcPrChange>
          </w:tcPr>
          <w:p w:rsidR="000B3E63" w:rsidRPr="003E23AF" w:rsidRDefault="000B3E63" w:rsidP="000B3E63">
            <w:pPr>
              <w:rPr>
                <w:ins w:id="1132" w:author="Mouse" w:date="2015-10-21T17:06:00Z"/>
                <w:rFonts w:asciiTheme="minorEastAsia" w:hAnsiTheme="minorEastAsia"/>
                <w:sz w:val="18"/>
                <w:szCs w:val="18"/>
                <w:rPrChange w:id="1133" w:author="Mouse" w:date="2015-10-21T17:15:00Z">
                  <w:rPr>
                    <w:ins w:id="1134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35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3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1234567890（系统中存在此订单）</w:t>
              </w:r>
            </w:ins>
          </w:p>
        </w:tc>
        <w:tc>
          <w:tcPr>
            <w:tcW w:w="2200" w:type="dxa"/>
            <w:tcPrChange w:id="1137" w:author="Mouse" w:date="2015-10-21T17:06:00Z">
              <w:tcPr>
                <w:tcW w:w="2200" w:type="dxa"/>
              </w:tcPr>
            </w:tcPrChange>
          </w:tcPr>
          <w:p w:rsidR="000B3E63" w:rsidRPr="003E23AF" w:rsidRDefault="000B3E63" w:rsidP="000B3E63">
            <w:pPr>
              <w:rPr>
                <w:ins w:id="1138" w:author="Mouse" w:date="2015-10-21T17:06:00Z"/>
                <w:rFonts w:asciiTheme="minorEastAsia" w:hAnsiTheme="minorEastAsia"/>
                <w:sz w:val="18"/>
                <w:szCs w:val="18"/>
                <w:rPrChange w:id="1139" w:author="Mouse" w:date="2015-10-21T17:15:00Z">
                  <w:rPr>
                    <w:ins w:id="1140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41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4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系统返回查询结果，并按照列表形式显示</w:t>
              </w:r>
            </w:ins>
          </w:p>
        </w:tc>
      </w:tr>
      <w:tr w:rsidR="000B3E63" w:rsidRPr="003E23AF" w:rsidTr="000B3E63">
        <w:trPr>
          <w:ins w:id="1143" w:author="Mouse" w:date="2015-10-21T17:06:00Z"/>
        </w:trPr>
        <w:tc>
          <w:tcPr>
            <w:tcW w:w="1382" w:type="dxa"/>
            <w:tcPrChange w:id="1144" w:author="Mouse" w:date="2015-10-21T17:06:00Z">
              <w:tcPr>
                <w:tcW w:w="1382" w:type="dxa"/>
              </w:tcPr>
            </w:tcPrChange>
          </w:tcPr>
          <w:p w:rsidR="000B3E63" w:rsidRPr="003E23AF" w:rsidRDefault="000B3E63" w:rsidP="000B3E63">
            <w:pPr>
              <w:rPr>
                <w:ins w:id="1145" w:author="Mouse" w:date="2015-10-21T17:06:00Z"/>
                <w:rFonts w:asciiTheme="minorEastAsia" w:hAnsiTheme="minorEastAsia"/>
                <w:sz w:val="18"/>
                <w:szCs w:val="18"/>
                <w:rPrChange w:id="1146" w:author="Mouse" w:date="2015-10-21T17:15:00Z">
                  <w:rPr>
                    <w:ins w:id="1147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48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4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TUS1-3</w:t>
              </w:r>
            </w:ins>
          </w:p>
        </w:tc>
        <w:tc>
          <w:tcPr>
            <w:tcW w:w="4714" w:type="dxa"/>
            <w:tcPrChange w:id="1150" w:author="Mouse" w:date="2015-10-21T17:06:00Z">
              <w:tcPr>
                <w:tcW w:w="4714" w:type="dxa"/>
              </w:tcPr>
            </w:tcPrChange>
          </w:tcPr>
          <w:p w:rsidR="000B3E63" w:rsidRPr="003E23AF" w:rsidRDefault="000B3E63" w:rsidP="000B3E63">
            <w:pPr>
              <w:rPr>
                <w:ins w:id="1151" w:author="Mouse" w:date="2015-10-21T17:06:00Z"/>
                <w:rFonts w:asciiTheme="minorEastAsia" w:hAnsiTheme="minorEastAsia"/>
                <w:sz w:val="18"/>
                <w:szCs w:val="18"/>
                <w:rPrChange w:id="1152" w:author="Mouse" w:date="2015-10-21T17:15:00Z">
                  <w:rPr>
                    <w:ins w:id="1153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54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5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0000000000（系统中不存在此订单）</w:t>
              </w:r>
            </w:ins>
          </w:p>
        </w:tc>
        <w:tc>
          <w:tcPr>
            <w:tcW w:w="2200" w:type="dxa"/>
            <w:tcPrChange w:id="1156" w:author="Mouse" w:date="2015-10-21T17:06:00Z">
              <w:tcPr>
                <w:tcW w:w="2200" w:type="dxa"/>
              </w:tcPr>
            </w:tcPrChange>
          </w:tcPr>
          <w:p w:rsidR="000B3E63" w:rsidRPr="003E23AF" w:rsidRDefault="000B3E63" w:rsidP="000B3E63">
            <w:pPr>
              <w:rPr>
                <w:ins w:id="1157" w:author="Mouse" w:date="2015-10-21T17:06:00Z"/>
                <w:rFonts w:asciiTheme="minorEastAsia" w:hAnsiTheme="minorEastAsia"/>
                <w:sz w:val="18"/>
                <w:szCs w:val="18"/>
                <w:rPrChange w:id="1158" w:author="Mouse" w:date="2015-10-21T17:15:00Z">
                  <w:rPr>
                    <w:ins w:id="1159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160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16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系统在显示查询结果的地方显示（没有找到订单信息）</w:t>
              </w:r>
            </w:ins>
          </w:p>
        </w:tc>
      </w:tr>
    </w:tbl>
    <w:p w:rsidR="000B3E63" w:rsidRPr="003E23AF" w:rsidRDefault="000B3E63" w:rsidP="000B3E63">
      <w:pPr>
        <w:pStyle w:val="2"/>
        <w:rPr>
          <w:ins w:id="1162" w:author="Mouse" w:date="2015-10-21T17:06:00Z"/>
          <w:rFonts w:asciiTheme="minorEastAsia" w:eastAsiaTheme="minorEastAsia" w:hAnsiTheme="minorEastAsia"/>
          <w:rPrChange w:id="1163" w:author="Mouse" w:date="2015-10-21T17:15:00Z">
            <w:rPr>
              <w:ins w:id="1164" w:author="Mouse" w:date="2015-10-21T17:06:00Z"/>
            </w:rPr>
          </w:rPrChange>
        </w:rPr>
        <w:pPrChange w:id="1165" w:author="Mouse" w:date="2015-10-21T17:07:00Z">
          <w:pPr>
            <w:jc w:val="center"/>
          </w:pPr>
        </w:pPrChange>
      </w:pPr>
      <w:ins w:id="1166" w:author="Mouse" w:date="2015-10-21T17:06:00Z">
        <w:r w:rsidRPr="003E23AF">
          <w:rPr>
            <w:rFonts w:asciiTheme="minorEastAsia" w:eastAsiaTheme="minorEastAsia" w:hAnsiTheme="minorEastAsia" w:hint="eastAsia"/>
            <w:rPrChange w:id="1167" w:author="Mouse" w:date="2015-10-21T17:15:00Z">
              <w:rPr>
                <w:rFonts w:hint="eastAsia"/>
              </w:rPr>
            </w:rPrChange>
          </w:rPr>
          <w:t>TUS4</w:t>
        </w:r>
      </w:ins>
    </w:p>
    <w:p w:rsidR="000B3E63" w:rsidRPr="003E23AF" w:rsidRDefault="000B3E63" w:rsidP="000B3E63">
      <w:pPr>
        <w:rPr>
          <w:ins w:id="1168" w:author="Mouse" w:date="2015-10-21T17:06:00Z"/>
          <w:rFonts w:asciiTheme="minorEastAsia" w:hAnsiTheme="minorEastAsia"/>
          <w:b/>
          <w:sz w:val="18"/>
          <w:szCs w:val="18"/>
          <w:rPrChange w:id="1169" w:author="Mouse" w:date="2015-10-21T17:15:00Z">
            <w:rPr>
              <w:ins w:id="1170" w:author="Mouse" w:date="2015-10-21T17:06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002"/>
        <w:gridCol w:w="1842"/>
      </w:tblGrid>
      <w:tr w:rsidR="000B3E63" w:rsidRPr="003E23AF" w:rsidTr="000B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71" w:author="Mouse" w:date="2015-10-21T17:06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jc w:val="center"/>
              <w:rPr>
                <w:ins w:id="1172" w:author="Mouse" w:date="2015-10-21T17:06:00Z"/>
                <w:rFonts w:asciiTheme="minorEastAsia" w:hAnsiTheme="minorEastAsia"/>
                <w:b w:val="0"/>
                <w:sz w:val="18"/>
                <w:szCs w:val="18"/>
                <w:rPrChange w:id="1173" w:author="Mouse" w:date="2015-10-21T17:15:00Z">
                  <w:rPr>
                    <w:ins w:id="1174" w:author="Mouse" w:date="2015-10-21T17:06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1175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szCs w:val="18"/>
                  <w:rPrChange w:id="1176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  <w:szCs w:val="18"/>
                    </w:rPr>
                  </w:rPrChange>
                </w:rPr>
                <w:t>编号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77" w:author="Mouse" w:date="2015-10-21T17:06:00Z"/>
                <w:rFonts w:asciiTheme="minorEastAsia" w:hAnsiTheme="minorEastAsia"/>
                <w:b w:val="0"/>
                <w:sz w:val="18"/>
                <w:szCs w:val="18"/>
                <w:rPrChange w:id="1178" w:author="Mouse" w:date="2015-10-21T17:15:00Z">
                  <w:rPr>
                    <w:ins w:id="1179" w:author="Mouse" w:date="2015-10-21T17:06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1180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szCs w:val="18"/>
                  <w:rPrChange w:id="1181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82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spacing w:line="240" w:lineRule="atLeast"/>
              <w:rPr>
                <w:ins w:id="1183" w:author="Mouse" w:date="2015-10-21T17:06:00Z"/>
                <w:rFonts w:asciiTheme="minorEastAsia" w:hAnsiTheme="minorEastAsia"/>
                <w:b w:val="0"/>
                <w:sz w:val="18"/>
                <w:rPrChange w:id="1184" w:author="Mouse" w:date="2015-10-21T17:15:00Z">
                  <w:rPr>
                    <w:ins w:id="1185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186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187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Inquiry.Input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88" w:author="Mouse" w:date="2015-10-21T17:06:00Z"/>
                <w:rFonts w:asciiTheme="minorEastAsia" w:hAnsiTheme="minorEastAsia"/>
                <w:b/>
                <w:sz w:val="18"/>
                <w:szCs w:val="18"/>
                <w:rPrChange w:id="1189" w:author="Mouse" w:date="2015-10-21T17:15:00Z">
                  <w:rPr>
                    <w:ins w:id="1190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191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19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193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194" w:author="Mouse" w:date="2015-10-21T17:06:00Z"/>
                <w:rFonts w:asciiTheme="minorEastAsia" w:hAnsiTheme="minorEastAsia"/>
                <w:b w:val="0"/>
                <w:sz w:val="18"/>
                <w:szCs w:val="18"/>
                <w:rPrChange w:id="1195" w:author="Mouse" w:date="2015-10-21T17:15:00Z">
                  <w:rPr>
                    <w:ins w:id="1196" w:author="Mouse" w:date="2015-10-21T17:06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1197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198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Inquiry.Input.Number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9" w:author="Mouse" w:date="2015-10-21T17:06:00Z"/>
                <w:rFonts w:asciiTheme="minorEastAsia" w:hAnsiTheme="minorEastAsia"/>
                <w:b/>
                <w:sz w:val="18"/>
                <w:szCs w:val="18"/>
                <w:rPrChange w:id="1200" w:author="Mouse" w:date="2015-10-21T17:15:00Z">
                  <w:rPr>
                    <w:ins w:id="1201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02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0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04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205" w:author="Mouse" w:date="2015-10-21T17:06:00Z"/>
                <w:rFonts w:asciiTheme="minorEastAsia" w:hAnsiTheme="minorEastAsia"/>
                <w:b w:val="0"/>
                <w:sz w:val="18"/>
                <w:szCs w:val="18"/>
                <w:rPrChange w:id="1206" w:author="Mouse" w:date="2015-10-21T17:15:00Z">
                  <w:rPr>
                    <w:ins w:id="1207" w:author="Mouse" w:date="2015-10-21T17:06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1208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09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Inquiry.Input.Invalid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10" w:author="Mouse" w:date="2015-10-21T17:06:00Z"/>
                <w:rFonts w:asciiTheme="minorEastAsia" w:hAnsiTheme="minorEastAsia"/>
                <w:b/>
                <w:sz w:val="18"/>
                <w:szCs w:val="18"/>
                <w:rPrChange w:id="1211" w:author="Mouse" w:date="2015-10-21T17:15:00Z">
                  <w:rPr>
                    <w:ins w:id="1212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13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1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215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216" w:author="Mouse" w:date="2015-10-21T17:06:00Z"/>
                <w:rFonts w:asciiTheme="minorEastAsia" w:hAnsiTheme="minorEastAsia"/>
                <w:b w:val="0"/>
                <w:sz w:val="18"/>
                <w:szCs w:val="18"/>
                <w:rPrChange w:id="1217" w:author="Mouse" w:date="2015-10-21T17:15:00Z">
                  <w:rPr>
                    <w:ins w:id="1218" w:author="Mouse" w:date="2015-10-21T17:06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1219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20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Inquiry.Input.Valid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1" w:author="Mouse" w:date="2015-10-21T17:06:00Z"/>
                <w:rFonts w:asciiTheme="minorEastAsia" w:hAnsiTheme="minorEastAsia"/>
                <w:b/>
                <w:sz w:val="18"/>
                <w:szCs w:val="18"/>
                <w:rPrChange w:id="1222" w:author="Mouse" w:date="2015-10-21T17:15:00Z">
                  <w:rPr>
                    <w:ins w:id="1223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24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2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26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spacing w:line="240" w:lineRule="atLeast"/>
              <w:rPr>
                <w:ins w:id="1227" w:author="Mouse" w:date="2015-10-21T17:06:00Z"/>
                <w:rFonts w:asciiTheme="minorEastAsia" w:hAnsiTheme="minorEastAsia"/>
                <w:b w:val="0"/>
                <w:sz w:val="18"/>
                <w:rPrChange w:id="1228" w:author="Mouse" w:date="2015-10-21T17:15:00Z">
                  <w:rPr>
                    <w:ins w:id="1229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230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31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Inquiry.Result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32" w:author="Mouse" w:date="2015-10-21T17:06:00Z"/>
                <w:rFonts w:asciiTheme="minorEastAsia" w:hAnsiTheme="minorEastAsia"/>
                <w:b/>
                <w:sz w:val="18"/>
                <w:szCs w:val="18"/>
                <w:rPrChange w:id="1233" w:author="Mouse" w:date="2015-10-21T17:15:00Z">
                  <w:rPr>
                    <w:ins w:id="1234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35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3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237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238" w:author="Mouse" w:date="2015-10-21T17:06:00Z"/>
                <w:rFonts w:asciiTheme="minorEastAsia" w:hAnsiTheme="minorEastAsia"/>
                <w:b w:val="0"/>
                <w:sz w:val="18"/>
                <w:szCs w:val="18"/>
                <w:rPrChange w:id="1239" w:author="Mouse" w:date="2015-10-21T17:15:00Z">
                  <w:rPr>
                    <w:ins w:id="1240" w:author="Mouse" w:date="2015-10-21T17:06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1241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42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Inquiry.Result.Info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3" w:author="Mouse" w:date="2015-10-21T17:06:00Z"/>
                <w:rFonts w:asciiTheme="minorEastAsia" w:hAnsiTheme="minorEastAsia"/>
                <w:b/>
                <w:sz w:val="18"/>
                <w:szCs w:val="18"/>
                <w:rPrChange w:id="1244" w:author="Mouse" w:date="2015-10-21T17:15:00Z">
                  <w:rPr>
                    <w:ins w:id="1245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46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4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48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249" w:author="Mouse" w:date="2015-10-21T17:06:00Z"/>
                <w:rFonts w:asciiTheme="minorEastAsia" w:hAnsiTheme="minorEastAsia"/>
                <w:b w:val="0"/>
                <w:sz w:val="18"/>
                <w:szCs w:val="18"/>
                <w:rPrChange w:id="1250" w:author="Mouse" w:date="2015-10-21T17:15:00Z">
                  <w:rPr>
                    <w:ins w:id="1251" w:author="Mouse" w:date="2015-10-21T17:06:00Z"/>
                    <w:rFonts w:ascii="方正等线" w:eastAsia="方正等线" w:hAnsi="方正等线"/>
                    <w:b w:val="0"/>
                    <w:sz w:val="18"/>
                    <w:szCs w:val="18"/>
                  </w:rPr>
                </w:rPrChange>
              </w:rPr>
            </w:pPr>
            <w:ins w:id="1252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53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Inquiry.Result.Blank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54" w:author="Mouse" w:date="2015-10-21T17:06:00Z"/>
                <w:rFonts w:asciiTheme="minorEastAsia" w:hAnsiTheme="minorEastAsia"/>
                <w:b/>
                <w:sz w:val="18"/>
                <w:szCs w:val="18"/>
                <w:rPrChange w:id="1255" w:author="Mouse" w:date="2015-10-21T17:15:00Z">
                  <w:rPr>
                    <w:ins w:id="1256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57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5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259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jc w:val="center"/>
              <w:rPr>
                <w:ins w:id="1260" w:author="Mouse" w:date="2015-10-21T17:06:00Z"/>
                <w:rFonts w:asciiTheme="minorEastAsia" w:hAnsiTheme="minorEastAsia"/>
                <w:b w:val="0"/>
                <w:sz w:val="18"/>
                <w:rPrChange w:id="1261" w:author="Mouse" w:date="2015-10-21T17:15:00Z">
                  <w:rPr>
                    <w:ins w:id="1262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263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64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Inquiry.Result.NotBlank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5" w:author="Mouse" w:date="2015-10-21T17:06:00Z"/>
                <w:rFonts w:asciiTheme="minorEastAsia" w:hAnsiTheme="minorEastAsia"/>
                <w:b/>
                <w:sz w:val="18"/>
                <w:szCs w:val="18"/>
                <w:rPrChange w:id="1266" w:author="Mouse" w:date="2015-10-21T17:15:00Z">
                  <w:rPr>
                    <w:ins w:id="1267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68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6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70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271" w:author="Mouse" w:date="2015-10-21T17:06:00Z"/>
                <w:rFonts w:asciiTheme="minorEastAsia" w:hAnsiTheme="minorEastAsia"/>
                <w:b w:val="0"/>
                <w:sz w:val="18"/>
                <w:rPrChange w:id="1272" w:author="Mouse" w:date="2015-10-21T17:15:00Z">
                  <w:rPr>
                    <w:ins w:id="1273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274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75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Inquiry.Info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6" w:author="Mouse" w:date="2015-10-21T17:06:00Z"/>
                <w:rFonts w:asciiTheme="minorEastAsia" w:hAnsiTheme="minorEastAsia"/>
                <w:b/>
                <w:sz w:val="18"/>
                <w:szCs w:val="18"/>
                <w:rPrChange w:id="1277" w:author="Mouse" w:date="2015-10-21T17:15:00Z">
                  <w:rPr>
                    <w:ins w:id="1278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79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8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281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282" w:author="Mouse" w:date="2015-10-21T17:06:00Z"/>
                <w:rFonts w:asciiTheme="minorEastAsia" w:hAnsiTheme="minorEastAsia"/>
                <w:b w:val="0"/>
                <w:sz w:val="18"/>
                <w:rPrChange w:id="1283" w:author="Mouse" w:date="2015-10-21T17:15:00Z">
                  <w:rPr>
                    <w:ins w:id="1284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285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86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Inquiry.Info.Timestamp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7" w:author="Mouse" w:date="2015-10-21T17:06:00Z"/>
                <w:rFonts w:asciiTheme="minorEastAsia" w:hAnsiTheme="minorEastAsia"/>
                <w:b/>
                <w:sz w:val="18"/>
                <w:szCs w:val="18"/>
                <w:rPrChange w:id="1288" w:author="Mouse" w:date="2015-10-21T17:15:00Z">
                  <w:rPr>
                    <w:ins w:id="1289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290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29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92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293" w:author="Mouse" w:date="2015-10-21T17:06:00Z"/>
                <w:rFonts w:asciiTheme="minorEastAsia" w:hAnsiTheme="minorEastAsia"/>
                <w:b w:val="0"/>
                <w:sz w:val="18"/>
                <w:rPrChange w:id="1294" w:author="Mouse" w:date="2015-10-21T17:15:00Z">
                  <w:rPr>
                    <w:ins w:id="1295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296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297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Inquiry.Info.Location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98" w:author="Mouse" w:date="2015-10-21T17:06:00Z"/>
                <w:rFonts w:asciiTheme="minorEastAsia" w:hAnsiTheme="minorEastAsia"/>
                <w:b/>
                <w:sz w:val="18"/>
                <w:szCs w:val="18"/>
                <w:rPrChange w:id="1299" w:author="Mouse" w:date="2015-10-21T17:15:00Z">
                  <w:rPr>
                    <w:ins w:id="1300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01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0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303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304" w:author="Mouse" w:date="2015-10-21T17:06:00Z"/>
                <w:rFonts w:asciiTheme="minorEastAsia" w:hAnsiTheme="minorEastAsia"/>
                <w:b w:val="0"/>
                <w:sz w:val="18"/>
                <w:rPrChange w:id="1305" w:author="Mouse" w:date="2015-10-21T17:15:00Z">
                  <w:rPr>
                    <w:ins w:id="1306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307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308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Inquiry.Info.Destination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9" w:author="Mouse" w:date="2015-10-21T17:06:00Z"/>
                <w:rFonts w:asciiTheme="minorEastAsia" w:hAnsiTheme="minorEastAsia"/>
                <w:b/>
                <w:sz w:val="18"/>
                <w:szCs w:val="18"/>
                <w:rPrChange w:id="1310" w:author="Mouse" w:date="2015-10-21T17:15:00Z">
                  <w:rPr>
                    <w:ins w:id="1311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12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1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14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315" w:author="Mouse" w:date="2015-10-21T17:06:00Z"/>
                <w:rFonts w:asciiTheme="minorEastAsia" w:hAnsiTheme="minorEastAsia"/>
                <w:b w:val="0"/>
                <w:sz w:val="18"/>
                <w:rPrChange w:id="1316" w:author="Mouse" w:date="2015-10-21T17:15:00Z">
                  <w:rPr>
                    <w:ins w:id="1317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318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319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Inquiry.Info.List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20" w:author="Mouse" w:date="2015-10-21T17:06:00Z"/>
                <w:rFonts w:asciiTheme="minorEastAsia" w:hAnsiTheme="minorEastAsia"/>
                <w:b/>
                <w:sz w:val="18"/>
                <w:szCs w:val="18"/>
                <w:rPrChange w:id="1321" w:author="Mouse" w:date="2015-10-21T17:15:00Z">
                  <w:rPr>
                    <w:ins w:id="1322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23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2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325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326" w:author="Mouse" w:date="2015-10-21T17:06:00Z"/>
                <w:rFonts w:asciiTheme="minorEastAsia" w:hAnsiTheme="minorEastAsia"/>
                <w:b w:val="0"/>
                <w:sz w:val="18"/>
                <w:rPrChange w:id="1327" w:author="Mouse" w:date="2015-10-21T17:15:00Z">
                  <w:rPr>
                    <w:ins w:id="1328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329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330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Inquiry.Close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1" w:author="Mouse" w:date="2015-10-21T17:06:00Z"/>
                <w:rFonts w:asciiTheme="minorEastAsia" w:hAnsiTheme="minorEastAsia"/>
                <w:b/>
                <w:sz w:val="18"/>
                <w:szCs w:val="18"/>
                <w:rPrChange w:id="1332" w:author="Mouse" w:date="2015-10-21T17:15:00Z">
                  <w:rPr>
                    <w:ins w:id="1333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34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3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36" w:author="Mouse" w:date="2015-10-21T17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B3E63" w:rsidRPr="003E23AF" w:rsidRDefault="000B3E63" w:rsidP="000B3E63">
            <w:pPr>
              <w:rPr>
                <w:ins w:id="1337" w:author="Mouse" w:date="2015-10-21T17:06:00Z"/>
                <w:rFonts w:asciiTheme="minorEastAsia" w:hAnsiTheme="minorEastAsia"/>
                <w:b w:val="0"/>
                <w:sz w:val="18"/>
                <w:rPrChange w:id="1338" w:author="Mouse" w:date="2015-10-21T17:15:00Z">
                  <w:rPr>
                    <w:ins w:id="1339" w:author="Mouse" w:date="2015-10-21T17:06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340" w:author="Mouse" w:date="2015-10-21T17:06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341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Inquiry.Close.Next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2" w:author="Mouse" w:date="2015-10-21T17:06:00Z"/>
                <w:rFonts w:asciiTheme="minorEastAsia" w:hAnsiTheme="minorEastAsia"/>
                <w:b/>
                <w:sz w:val="18"/>
                <w:szCs w:val="18"/>
                <w:rPrChange w:id="1343" w:author="Mouse" w:date="2015-10-21T17:15:00Z">
                  <w:rPr>
                    <w:ins w:id="1344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45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4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1347" w:author="Mouse" w:date="2015-10-21T17:06:00Z"/>
          <w:rFonts w:asciiTheme="minorEastAsia" w:hAnsiTheme="minorEastAsia"/>
          <w:b/>
          <w:sz w:val="18"/>
          <w:szCs w:val="18"/>
          <w:rPrChange w:id="1348" w:author="Mouse" w:date="2015-10-21T17:15:00Z">
            <w:rPr>
              <w:ins w:id="1349" w:author="Mouse" w:date="2015-10-21T17:06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0B3E63" w:rsidRPr="003E23AF" w:rsidTr="000B3E63">
        <w:trPr>
          <w:ins w:id="1350" w:author="Mouse" w:date="2015-10-21T17:06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1351" w:author="Mouse" w:date="2015-10-21T17:06:00Z"/>
                <w:rFonts w:asciiTheme="minorEastAsia" w:hAnsiTheme="minorEastAsia"/>
                <w:b/>
                <w:sz w:val="18"/>
                <w:szCs w:val="18"/>
                <w:rPrChange w:id="1352" w:author="Mouse" w:date="2015-10-21T17:15:00Z">
                  <w:rPr>
                    <w:ins w:id="1353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54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5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测试用例套件</w:t>
              </w:r>
            </w:ins>
          </w:p>
        </w:tc>
        <w:tc>
          <w:tcPr>
            <w:tcW w:w="6033" w:type="dxa"/>
            <w:gridSpan w:val="3"/>
          </w:tcPr>
          <w:p w:rsidR="000B3E63" w:rsidRPr="003E23AF" w:rsidRDefault="000B3E63" w:rsidP="000B3E63">
            <w:pPr>
              <w:jc w:val="center"/>
              <w:rPr>
                <w:ins w:id="1356" w:author="Mouse" w:date="2015-10-21T17:06:00Z"/>
                <w:rFonts w:asciiTheme="minorEastAsia" w:hAnsiTheme="minorEastAsia"/>
                <w:b/>
                <w:sz w:val="18"/>
                <w:szCs w:val="18"/>
                <w:rPrChange w:id="1357" w:author="Mouse" w:date="2015-10-21T17:15:00Z">
                  <w:rPr>
                    <w:ins w:id="1358" w:author="Mouse" w:date="2015-10-21T17:06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359" w:author="Mouse" w:date="2015-10-21T17:06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36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1361" w:author="Mouse" w:date="2015-10-21T17:06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1362" w:author="Mouse" w:date="2015-10-21T17:06:00Z"/>
                <w:rFonts w:asciiTheme="minorEastAsia" w:hAnsiTheme="minorEastAsia"/>
                <w:sz w:val="18"/>
                <w:szCs w:val="18"/>
                <w:rPrChange w:id="1363" w:author="Mouse" w:date="2015-10-21T17:15:00Z">
                  <w:rPr>
                    <w:ins w:id="1364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365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36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  <w:tc>
          <w:tcPr>
            <w:tcW w:w="2011" w:type="dxa"/>
          </w:tcPr>
          <w:p w:rsidR="000B3E63" w:rsidRPr="003E23AF" w:rsidRDefault="000B3E63" w:rsidP="000B3E63">
            <w:pPr>
              <w:jc w:val="center"/>
              <w:rPr>
                <w:ins w:id="1367" w:author="Mouse" w:date="2015-10-21T17:06:00Z"/>
                <w:rFonts w:asciiTheme="minorEastAsia" w:hAnsiTheme="minorEastAsia"/>
                <w:sz w:val="18"/>
                <w:szCs w:val="18"/>
                <w:rPrChange w:id="1368" w:author="Mouse" w:date="2015-10-21T17:15:00Z">
                  <w:rPr>
                    <w:ins w:id="1369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370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37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正常流程</w:t>
              </w:r>
            </w:ins>
          </w:p>
        </w:tc>
        <w:tc>
          <w:tcPr>
            <w:tcW w:w="2011" w:type="dxa"/>
          </w:tcPr>
          <w:p w:rsidR="000B3E63" w:rsidRPr="003E23AF" w:rsidRDefault="000B3E63" w:rsidP="000B3E63">
            <w:pPr>
              <w:jc w:val="center"/>
              <w:rPr>
                <w:ins w:id="1372" w:author="Mouse" w:date="2015-10-21T17:06:00Z"/>
                <w:rFonts w:asciiTheme="minorEastAsia" w:hAnsiTheme="minorEastAsia"/>
                <w:sz w:val="18"/>
                <w:szCs w:val="18"/>
                <w:rPrChange w:id="1373" w:author="Mouse" w:date="2015-10-21T17:15:00Z">
                  <w:rPr>
                    <w:ins w:id="1374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375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37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2a</w:t>
              </w:r>
            </w:ins>
          </w:p>
        </w:tc>
        <w:tc>
          <w:tcPr>
            <w:tcW w:w="2011" w:type="dxa"/>
          </w:tcPr>
          <w:p w:rsidR="000B3E63" w:rsidRPr="003E23AF" w:rsidRDefault="000B3E63" w:rsidP="000B3E63">
            <w:pPr>
              <w:jc w:val="center"/>
              <w:rPr>
                <w:ins w:id="1377" w:author="Mouse" w:date="2015-10-21T17:06:00Z"/>
                <w:rFonts w:asciiTheme="minorEastAsia" w:hAnsiTheme="minorEastAsia"/>
                <w:sz w:val="18"/>
                <w:szCs w:val="18"/>
                <w:rPrChange w:id="1378" w:author="Mouse" w:date="2015-10-21T17:15:00Z">
                  <w:rPr>
                    <w:ins w:id="1379" w:author="Mouse" w:date="2015-10-21T17:06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380" w:author="Mouse" w:date="2015-10-21T17:06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38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2b</w:t>
              </w:r>
            </w:ins>
          </w:p>
        </w:tc>
      </w:tr>
    </w:tbl>
    <w:p w:rsidR="000B3E63" w:rsidRPr="003E23AF" w:rsidRDefault="000B3E63" w:rsidP="005117F7">
      <w:pPr>
        <w:rPr>
          <w:ins w:id="1382" w:author="Mouse" w:date="2015-10-21T17:07:00Z"/>
          <w:rFonts w:asciiTheme="minorEastAsia" w:hAnsiTheme="minorEastAsia"/>
          <w:b/>
          <w:sz w:val="18"/>
          <w:szCs w:val="18"/>
          <w:rPrChange w:id="1383" w:author="Mouse" w:date="2015-10-21T17:15:00Z">
            <w:rPr>
              <w:ins w:id="1384" w:author="Mouse" w:date="2015-10-21T17:07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>
      <w:pPr>
        <w:widowControl/>
        <w:jc w:val="left"/>
        <w:rPr>
          <w:ins w:id="1385" w:author="Mouse" w:date="2015-10-21T17:07:00Z"/>
          <w:rFonts w:asciiTheme="minorEastAsia" w:hAnsiTheme="minorEastAsia"/>
          <w:b/>
          <w:sz w:val="18"/>
          <w:szCs w:val="18"/>
          <w:rPrChange w:id="1386" w:author="Mouse" w:date="2015-10-21T17:15:00Z">
            <w:rPr>
              <w:ins w:id="1387" w:author="Mouse" w:date="2015-10-21T17:07:00Z"/>
              <w:rFonts w:ascii="方正等线" w:eastAsia="方正等线" w:hAnsi="方正等线"/>
              <w:b/>
              <w:sz w:val="18"/>
              <w:szCs w:val="18"/>
            </w:rPr>
          </w:rPrChange>
        </w:rPr>
      </w:pPr>
      <w:ins w:id="1388" w:author="Mouse" w:date="2015-10-21T17:07:00Z">
        <w:r w:rsidRPr="003E23AF">
          <w:rPr>
            <w:rFonts w:asciiTheme="minorEastAsia" w:hAnsiTheme="minorEastAsia"/>
            <w:b/>
            <w:sz w:val="18"/>
            <w:szCs w:val="18"/>
            <w:rPrChange w:id="1389" w:author="Mouse" w:date="2015-10-21T17:15:00Z">
              <w:rPr>
                <w:rFonts w:ascii="方正等线" w:eastAsia="方正等线" w:hAnsi="方正等线"/>
                <w:b/>
                <w:sz w:val="18"/>
                <w:szCs w:val="18"/>
              </w:rPr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1390" w:author="Mouse" w:date="2015-10-21T17:08:00Z"/>
          <w:rFonts w:asciiTheme="minorEastAsia" w:eastAsiaTheme="minorEastAsia" w:hAnsiTheme="minorEastAsia"/>
          <w:rPrChange w:id="1391" w:author="Mouse" w:date="2015-10-21T17:15:00Z">
            <w:rPr>
              <w:ins w:id="1392" w:author="Mouse" w:date="2015-10-21T17:08:00Z"/>
            </w:rPr>
          </w:rPrChange>
        </w:rPr>
        <w:pPrChange w:id="1393" w:author="Mouse" w:date="2015-10-21T17:08:00Z">
          <w:pPr>
            <w:jc w:val="center"/>
          </w:pPr>
        </w:pPrChange>
      </w:pPr>
      <w:ins w:id="1394" w:author="Mouse" w:date="2015-10-21T17:08:00Z">
        <w:r w:rsidRPr="003E23AF">
          <w:rPr>
            <w:rFonts w:asciiTheme="minorEastAsia" w:eastAsiaTheme="minorEastAsia" w:hAnsiTheme="minorEastAsia" w:hint="eastAsia"/>
            <w:rPrChange w:id="1395" w:author="Mouse" w:date="2015-10-21T17:15:00Z">
              <w:rPr>
                <w:rFonts w:hint="eastAsia"/>
              </w:rPr>
            </w:rPrChange>
          </w:rPr>
          <w:lastRenderedPageBreak/>
          <w:t>TUS5</w:t>
        </w:r>
      </w:ins>
    </w:p>
    <w:tbl>
      <w:tblPr>
        <w:tblStyle w:val="a4"/>
        <w:tblpPr w:leftFromText="180" w:rightFromText="180" w:vertAnchor="page" w:horzAnchor="margin" w:tblpY="2493"/>
        <w:tblW w:w="0" w:type="auto"/>
        <w:tblLook w:val="04A0" w:firstRow="1" w:lastRow="0" w:firstColumn="1" w:lastColumn="0" w:noHBand="0" w:noVBand="1"/>
      </w:tblPr>
      <w:tblGrid>
        <w:gridCol w:w="1382"/>
        <w:gridCol w:w="2724"/>
        <w:gridCol w:w="3260"/>
      </w:tblGrid>
      <w:tr w:rsidR="000B3E63" w:rsidRPr="003E23AF" w:rsidTr="000B3E63">
        <w:trPr>
          <w:trHeight w:val="274"/>
          <w:ins w:id="1396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jc w:val="center"/>
              <w:rPr>
                <w:ins w:id="1397" w:author="Mouse" w:date="2015-10-21T17:08:00Z"/>
                <w:rFonts w:asciiTheme="minorEastAsia" w:hAnsiTheme="minorEastAsia"/>
                <w:b/>
                <w:sz w:val="18"/>
                <w:szCs w:val="18"/>
                <w:rPrChange w:id="1398" w:author="Mouse" w:date="2015-10-21T17:15:00Z">
                  <w:rPr>
                    <w:ins w:id="1399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400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40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ID</w:t>
              </w:r>
            </w:ins>
          </w:p>
        </w:tc>
        <w:tc>
          <w:tcPr>
            <w:tcW w:w="2724" w:type="dxa"/>
          </w:tcPr>
          <w:p w:rsidR="000B3E63" w:rsidRPr="003E23AF" w:rsidRDefault="000B3E63" w:rsidP="000B3E63">
            <w:pPr>
              <w:jc w:val="center"/>
              <w:rPr>
                <w:ins w:id="1402" w:author="Mouse" w:date="2015-10-21T17:08:00Z"/>
                <w:rFonts w:asciiTheme="minorEastAsia" w:hAnsiTheme="minorEastAsia"/>
                <w:b/>
                <w:sz w:val="18"/>
                <w:szCs w:val="18"/>
                <w:rPrChange w:id="1403" w:author="Mouse" w:date="2015-10-21T17:15:00Z">
                  <w:rPr>
                    <w:ins w:id="1404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405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40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装车单号</w:t>
              </w:r>
            </w:ins>
          </w:p>
        </w:tc>
        <w:tc>
          <w:tcPr>
            <w:tcW w:w="3260" w:type="dxa"/>
          </w:tcPr>
          <w:p w:rsidR="000B3E63" w:rsidRPr="003E23AF" w:rsidRDefault="000B3E63" w:rsidP="000B3E63">
            <w:pPr>
              <w:jc w:val="center"/>
              <w:rPr>
                <w:ins w:id="1407" w:author="Mouse" w:date="2015-10-21T17:08:00Z"/>
                <w:rFonts w:asciiTheme="minorEastAsia" w:hAnsiTheme="minorEastAsia"/>
                <w:b/>
                <w:sz w:val="18"/>
                <w:szCs w:val="18"/>
                <w:rPrChange w:id="1408" w:author="Mouse" w:date="2015-10-21T17:15:00Z">
                  <w:rPr>
                    <w:ins w:id="1409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410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41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1412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1413" w:author="Mouse" w:date="2015-10-21T17:08:00Z"/>
                <w:rFonts w:asciiTheme="minorEastAsia" w:hAnsiTheme="minorEastAsia"/>
                <w:sz w:val="18"/>
                <w:szCs w:val="18"/>
                <w:rPrChange w:id="1414" w:author="Mouse" w:date="2015-10-21T17:15:00Z">
                  <w:rPr>
                    <w:ins w:id="141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1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1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1418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2724" w:type="dxa"/>
          </w:tcPr>
          <w:p w:rsidR="000B3E63" w:rsidRPr="003E23AF" w:rsidRDefault="000B3E63" w:rsidP="000B3E63">
            <w:pPr>
              <w:rPr>
                <w:ins w:id="1419" w:author="Mouse" w:date="2015-10-21T17:08:00Z"/>
                <w:rFonts w:asciiTheme="minorEastAsia" w:hAnsiTheme="minorEastAsia"/>
                <w:sz w:val="18"/>
                <w:szCs w:val="18"/>
                <w:rPrChange w:id="1420" w:author="Mouse" w:date="2015-10-21T17:15:00Z">
                  <w:rPr>
                    <w:ins w:id="1421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22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2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0250000-20151012-00001</w:t>
              </w:r>
            </w:ins>
          </w:p>
        </w:tc>
        <w:tc>
          <w:tcPr>
            <w:tcW w:w="3260" w:type="dxa"/>
          </w:tcPr>
          <w:p w:rsidR="000B3E63" w:rsidRPr="003E23AF" w:rsidRDefault="000B3E63" w:rsidP="000B3E63">
            <w:pPr>
              <w:rPr>
                <w:ins w:id="1424" w:author="Mouse" w:date="2015-10-21T17:08:00Z"/>
                <w:rFonts w:asciiTheme="minorEastAsia" w:hAnsiTheme="minorEastAsia"/>
                <w:sz w:val="18"/>
                <w:szCs w:val="18"/>
                <w:rPrChange w:id="1425" w:author="Mouse" w:date="2015-10-21T17:15:00Z">
                  <w:rPr>
                    <w:ins w:id="142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2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2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完成收货操作，生成到达单</w:t>
              </w:r>
            </w:ins>
          </w:p>
        </w:tc>
      </w:tr>
      <w:tr w:rsidR="000B3E63" w:rsidRPr="003E23AF" w:rsidTr="000B3E63">
        <w:trPr>
          <w:ins w:id="1429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1430" w:author="Mouse" w:date="2015-10-21T17:08:00Z"/>
                <w:rFonts w:asciiTheme="minorEastAsia" w:hAnsiTheme="minorEastAsia"/>
                <w:sz w:val="18"/>
                <w:szCs w:val="18"/>
                <w:rPrChange w:id="1431" w:author="Mouse" w:date="2015-10-21T17:15:00Z">
                  <w:rPr>
                    <w:ins w:id="143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3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3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2724" w:type="dxa"/>
          </w:tcPr>
          <w:p w:rsidR="000B3E63" w:rsidRPr="003E23AF" w:rsidRDefault="000B3E63" w:rsidP="000B3E63">
            <w:pPr>
              <w:rPr>
                <w:ins w:id="1435" w:author="Mouse" w:date="2015-10-21T17:08:00Z"/>
                <w:rFonts w:asciiTheme="minorEastAsia" w:hAnsiTheme="minorEastAsia"/>
                <w:sz w:val="18"/>
                <w:szCs w:val="18"/>
                <w:rPrChange w:id="1436" w:author="Mouse" w:date="2015-10-21T17:15:00Z">
                  <w:rPr>
                    <w:ins w:id="143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3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3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02500002015101200001</w:t>
              </w:r>
            </w:ins>
          </w:p>
        </w:tc>
        <w:tc>
          <w:tcPr>
            <w:tcW w:w="3260" w:type="dxa"/>
          </w:tcPr>
          <w:p w:rsidR="000B3E63" w:rsidRPr="003E23AF" w:rsidRDefault="000B3E63" w:rsidP="000B3E63">
            <w:pPr>
              <w:rPr>
                <w:ins w:id="1440" w:author="Mouse" w:date="2015-10-21T17:08:00Z"/>
                <w:rFonts w:asciiTheme="minorEastAsia" w:hAnsiTheme="minorEastAsia"/>
                <w:sz w:val="18"/>
                <w:szCs w:val="18"/>
                <w:rPrChange w:id="1441" w:author="Mouse" w:date="2015-10-21T17:15:00Z">
                  <w:rPr>
                    <w:ins w:id="144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4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4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完成收货操作，生成到达单</w:t>
              </w:r>
            </w:ins>
          </w:p>
        </w:tc>
      </w:tr>
      <w:tr w:rsidR="000B3E63" w:rsidRPr="003E23AF" w:rsidTr="000B3E63">
        <w:trPr>
          <w:ins w:id="1445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1446" w:author="Mouse" w:date="2015-10-21T17:08:00Z"/>
                <w:rFonts w:asciiTheme="minorEastAsia" w:hAnsiTheme="minorEastAsia"/>
                <w:sz w:val="18"/>
                <w:szCs w:val="18"/>
                <w:rPrChange w:id="1447" w:author="Mouse" w:date="2015-10-21T17:15:00Z">
                  <w:rPr>
                    <w:ins w:id="1448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49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5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TUS1-3</w:t>
              </w:r>
            </w:ins>
          </w:p>
        </w:tc>
        <w:tc>
          <w:tcPr>
            <w:tcW w:w="2724" w:type="dxa"/>
          </w:tcPr>
          <w:p w:rsidR="000B3E63" w:rsidRPr="003E23AF" w:rsidRDefault="000B3E63" w:rsidP="000B3E63">
            <w:pPr>
              <w:rPr>
                <w:ins w:id="1451" w:author="Mouse" w:date="2015-10-21T17:08:00Z"/>
                <w:rFonts w:asciiTheme="minorEastAsia" w:hAnsiTheme="minorEastAsia"/>
                <w:sz w:val="18"/>
                <w:szCs w:val="18"/>
                <w:rPrChange w:id="1452" w:author="Mouse" w:date="2015-10-21T17:15:00Z">
                  <w:rPr>
                    <w:ins w:id="145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54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5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0250000-20151313-00001</w:t>
              </w:r>
            </w:ins>
          </w:p>
        </w:tc>
        <w:tc>
          <w:tcPr>
            <w:tcW w:w="3260" w:type="dxa"/>
          </w:tcPr>
          <w:p w:rsidR="000B3E63" w:rsidRPr="003E23AF" w:rsidRDefault="000B3E63" w:rsidP="000B3E63">
            <w:pPr>
              <w:rPr>
                <w:ins w:id="1456" w:author="Mouse" w:date="2015-10-21T17:08:00Z"/>
                <w:rFonts w:asciiTheme="minorEastAsia" w:hAnsiTheme="minorEastAsia"/>
                <w:sz w:val="18"/>
                <w:szCs w:val="18"/>
                <w:rPrChange w:id="1457" w:author="Mouse" w:date="2015-10-21T17:15:00Z">
                  <w:rPr>
                    <w:ins w:id="1458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59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6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提示找不到装车单，无法完成收货操作</w:t>
              </w:r>
            </w:ins>
          </w:p>
        </w:tc>
      </w:tr>
      <w:tr w:rsidR="000B3E63" w:rsidRPr="003E23AF" w:rsidTr="000B3E63">
        <w:trPr>
          <w:ins w:id="1461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1462" w:author="Mouse" w:date="2015-10-21T17:08:00Z"/>
                <w:rFonts w:asciiTheme="minorEastAsia" w:hAnsiTheme="minorEastAsia"/>
                <w:sz w:val="18"/>
                <w:szCs w:val="18"/>
                <w:rPrChange w:id="1463" w:author="Mouse" w:date="2015-10-21T17:15:00Z">
                  <w:rPr>
                    <w:ins w:id="1464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65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6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TUS1-4</w:t>
              </w:r>
            </w:ins>
          </w:p>
        </w:tc>
        <w:tc>
          <w:tcPr>
            <w:tcW w:w="2724" w:type="dxa"/>
          </w:tcPr>
          <w:p w:rsidR="000B3E63" w:rsidRPr="003E23AF" w:rsidRDefault="000B3E63" w:rsidP="000B3E63">
            <w:pPr>
              <w:rPr>
                <w:ins w:id="1467" w:author="Mouse" w:date="2015-10-21T17:08:00Z"/>
                <w:rFonts w:asciiTheme="minorEastAsia" w:hAnsiTheme="minorEastAsia"/>
                <w:sz w:val="18"/>
                <w:szCs w:val="18"/>
                <w:rPrChange w:id="1468" w:author="Mouse" w:date="2015-10-21T17:15:00Z">
                  <w:rPr>
                    <w:ins w:id="1469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70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7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025000-00000000-0001</w:t>
              </w:r>
            </w:ins>
          </w:p>
        </w:tc>
        <w:tc>
          <w:tcPr>
            <w:tcW w:w="3260" w:type="dxa"/>
          </w:tcPr>
          <w:p w:rsidR="000B3E63" w:rsidRPr="003E23AF" w:rsidRDefault="000B3E63" w:rsidP="000B3E63">
            <w:pPr>
              <w:rPr>
                <w:ins w:id="1472" w:author="Mouse" w:date="2015-10-21T17:08:00Z"/>
                <w:rFonts w:asciiTheme="minorEastAsia" w:hAnsiTheme="minorEastAsia"/>
                <w:sz w:val="18"/>
                <w:szCs w:val="18"/>
                <w:rPrChange w:id="1473" w:author="Mouse" w:date="2015-10-21T17:15:00Z">
                  <w:rPr>
                    <w:ins w:id="1474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475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47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提示装车单格式不正确，拒绝收货</w:t>
              </w:r>
            </w:ins>
          </w:p>
        </w:tc>
      </w:tr>
    </w:tbl>
    <w:p w:rsidR="000B3E63" w:rsidRPr="003E23AF" w:rsidRDefault="000B3E63" w:rsidP="000B3E63">
      <w:pPr>
        <w:jc w:val="center"/>
        <w:rPr>
          <w:ins w:id="1477" w:author="Mouse" w:date="2015-10-21T17:08:00Z"/>
          <w:rFonts w:asciiTheme="minorEastAsia" w:hAnsiTheme="minorEastAsia"/>
          <w:b/>
          <w:sz w:val="18"/>
          <w:szCs w:val="18"/>
          <w:rPrChange w:id="1478" w:author="Mouse" w:date="2015-10-21T17:15:00Z">
            <w:rPr>
              <w:ins w:id="1479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 w:rsidP="000B3E63">
      <w:pPr>
        <w:jc w:val="center"/>
        <w:rPr>
          <w:ins w:id="1480" w:author="Mouse" w:date="2015-10-21T17:08:00Z"/>
          <w:rFonts w:asciiTheme="minorEastAsia" w:hAnsiTheme="minorEastAsia"/>
          <w:b/>
          <w:sz w:val="18"/>
          <w:szCs w:val="18"/>
          <w:rPrChange w:id="1481" w:author="Mouse" w:date="2015-10-21T17:15:00Z">
            <w:rPr>
              <w:ins w:id="1482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 w:rsidP="000B3E63">
      <w:pPr>
        <w:jc w:val="center"/>
        <w:rPr>
          <w:ins w:id="1483" w:author="Mouse" w:date="2015-10-21T17:08:00Z"/>
          <w:rFonts w:asciiTheme="minorEastAsia" w:hAnsiTheme="minorEastAsia"/>
          <w:b/>
          <w:sz w:val="18"/>
          <w:szCs w:val="18"/>
          <w:rPrChange w:id="1484" w:author="Mouse" w:date="2015-10-21T17:15:00Z">
            <w:rPr>
              <w:ins w:id="1485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 w:rsidP="000B3E63">
      <w:pPr>
        <w:jc w:val="center"/>
        <w:rPr>
          <w:ins w:id="1486" w:author="Mouse" w:date="2015-10-21T17:08:00Z"/>
          <w:rFonts w:asciiTheme="minorEastAsia" w:hAnsiTheme="minorEastAsia"/>
          <w:b/>
          <w:sz w:val="18"/>
          <w:szCs w:val="18"/>
          <w:rPrChange w:id="1487" w:author="Mouse" w:date="2015-10-21T17:15:00Z">
            <w:rPr>
              <w:ins w:id="1488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 w:rsidP="000B3E63">
      <w:pPr>
        <w:jc w:val="center"/>
        <w:rPr>
          <w:ins w:id="1489" w:author="Mouse" w:date="2015-10-21T17:08:00Z"/>
          <w:rFonts w:asciiTheme="minorEastAsia" w:hAnsiTheme="minorEastAsia"/>
          <w:b/>
          <w:sz w:val="18"/>
          <w:szCs w:val="18"/>
          <w:rPrChange w:id="1490" w:author="Mouse" w:date="2015-10-21T17:15:00Z">
            <w:rPr>
              <w:ins w:id="1491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 w:rsidP="000B3E63">
      <w:pPr>
        <w:jc w:val="center"/>
        <w:rPr>
          <w:ins w:id="1492" w:author="Mouse" w:date="2015-10-21T17:08:00Z"/>
          <w:rFonts w:asciiTheme="minorEastAsia" w:hAnsiTheme="minorEastAsia"/>
          <w:b/>
          <w:sz w:val="18"/>
          <w:szCs w:val="18"/>
          <w:rPrChange w:id="1493" w:author="Mouse" w:date="2015-10-21T17:15:00Z">
            <w:rPr>
              <w:ins w:id="1494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 w:rsidP="000B3E63">
      <w:pPr>
        <w:jc w:val="center"/>
        <w:rPr>
          <w:ins w:id="1495" w:author="Mouse" w:date="2015-10-21T17:08:00Z"/>
          <w:rFonts w:asciiTheme="minorEastAsia" w:hAnsiTheme="minorEastAsia"/>
          <w:b/>
          <w:sz w:val="18"/>
          <w:szCs w:val="18"/>
          <w:rPrChange w:id="1496" w:author="Mouse" w:date="2015-10-21T17:15:00Z">
            <w:rPr>
              <w:ins w:id="1497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  <w:ins w:id="1498" w:author="Mouse" w:date="2015-10-21T17:08:00Z">
        <w:r w:rsidRPr="003E23AF">
          <w:rPr>
            <w:rFonts w:asciiTheme="minorEastAsia" w:hAnsiTheme="minorEastAsia" w:hint="eastAsia"/>
            <w:b/>
            <w:sz w:val="18"/>
            <w:szCs w:val="18"/>
            <w:rPrChange w:id="1499" w:author="Mouse" w:date="2015-10-21T17:15:00Z">
              <w:rPr>
                <w:rFonts w:ascii="方正等线" w:eastAsia="方正等线" w:hAnsi="方正等线" w:hint="eastAsia"/>
                <w:b/>
                <w:sz w:val="18"/>
                <w:szCs w:val="18"/>
              </w:rPr>
            </w:rPrChange>
          </w:rPr>
          <w:t>TUS2</w:t>
        </w:r>
        <w:r w:rsidRPr="003E23AF">
          <w:rPr>
            <w:rFonts w:asciiTheme="minorEastAsia" w:hAnsiTheme="minorEastAsia"/>
            <w:b/>
            <w:sz w:val="18"/>
            <w:szCs w:val="18"/>
            <w:rPrChange w:id="1500" w:author="Mouse" w:date="2015-10-21T17:15:00Z">
              <w:rPr>
                <w:rFonts w:ascii="方正等线" w:eastAsia="方正等线" w:hAnsi="方正等线"/>
                <w:b/>
                <w:sz w:val="18"/>
                <w:szCs w:val="18"/>
              </w:rPr>
            </w:rPrChange>
          </w:rPr>
          <w:t xml:space="preserve"> </w:t>
        </w:r>
        <w:r w:rsidRPr="003E23AF">
          <w:rPr>
            <w:rFonts w:asciiTheme="minorEastAsia" w:hAnsiTheme="minorEastAsia" w:hint="eastAsia"/>
            <w:b/>
            <w:sz w:val="18"/>
            <w:szCs w:val="18"/>
            <w:rPrChange w:id="1501" w:author="Mouse" w:date="2015-10-21T17:15:00Z">
              <w:rPr>
                <w:rFonts w:ascii="方正等线" w:eastAsia="方正等线" w:hAnsi="方正等线" w:hint="eastAsia"/>
                <w:b/>
                <w:sz w:val="18"/>
                <w:szCs w:val="18"/>
              </w:rPr>
            </w:rPrChange>
          </w:rPr>
          <w:t>测试用例</w:t>
        </w:r>
      </w:ins>
    </w:p>
    <w:tbl>
      <w:tblPr>
        <w:tblStyle w:val="a4"/>
        <w:tblpPr w:leftFromText="180" w:rightFromText="180" w:vertAnchor="page" w:horzAnchor="margin" w:tblpY="6174"/>
        <w:tblW w:w="0" w:type="auto"/>
        <w:tblLook w:val="04A0" w:firstRow="1" w:lastRow="0" w:firstColumn="1" w:lastColumn="0" w:noHBand="0" w:noVBand="1"/>
      </w:tblPr>
      <w:tblGrid>
        <w:gridCol w:w="1181"/>
        <w:gridCol w:w="2254"/>
        <w:gridCol w:w="2379"/>
        <w:gridCol w:w="2482"/>
      </w:tblGrid>
      <w:tr w:rsidR="000B3E63" w:rsidRPr="003E23AF" w:rsidTr="000B3E63">
        <w:trPr>
          <w:trHeight w:val="274"/>
          <w:ins w:id="1502" w:author="Mouse" w:date="2015-10-21T17:08:00Z"/>
        </w:trPr>
        <w:tc>
          <w:tcPr>
            <w:tcW w:w="1181" w:type="dxa"/>
          </w:tcPr>
          <w:p w:rsidR="000B3E63" w:rsidRPr="003E23AF" w:rsidRDefault="000B3E63" w:rsidP="000B3E63">
            <w:pPr>
              <w:jc w:val="center"/>
              <w:rPr>
                <w:ins w:id="1503" w:author="Mouse" w:date="2015-10-21T17:08:00Z"/>
                <w:rFonts w:asciiTheme="minorEastAsia" w:hAnsiTheme="minorEastAsia"/>
                <w:b/>
                <w:sz w:val="18"/>
                <w:szCs w:val="18"/>
                <w:rPrChange w:id="1504" w:author="Mouse" w:date="2015-10-21T17:15:00Z">
                  <w:rPr>
                    <w:ins w:id="1505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50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50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ID</w:t>
              </w:r>
            </w:ins>
          </w:p>
        </w:tc>
        <w:tc>
          <w:tcPr>
            <w:tcW w:w="2254" w:type="dxa"/>
          </w:tcPr>
          <w:p w:rsidR="000B3E63" w:rsidRPr="003E23AF" w:rsidRDefault="000B3E63" w:rsidP="000B3E63">
            <w:pPr>
              <w:jc w:val="center"/>
              <w:rPr>
                <w:ins w:id="1508" w:author="Mouse" w:date="2015-10-21T17:08:00Z"/>
                <w:rFonts w:asciiTheme="minorEastAsia" w:hAnsiTheme="minorEastAsia"/>
                <w:b/>
                <w:sz w:val="18"/>
                <w:szCs w:val="18"/>
                <w:rPrChange w:id="1509" w:author="Mouse" w:date="2015-10-21T17:15:00Z">
                  <w:rPr>
                    <w:ins w:id="1510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51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51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货物是否有丢失或破损</w:t>
              </w:r>
            </w:ins>
          </w:p>
        </w:tc>
        <w:tc>
          <w:tcPr>
            <w:tcW w:w="2379" w:type="dxa"/>
          </w:tcPr>
          <w:p w:rsidR="000B3E63" w:rsidRPr="003E23AF" w:rsidRDefault="000B3E63" w:rsidP="000B3E63">
            <w:pPr>
              <w:jc w:val="center"/>
              <w:rPr>
                <w:ins w:id="1513" w:author="Mouse" w:date="2015-10-21T17:08:00Z"/>
                <w:rFonts w:asciiTheme="minorEastAsia" w:hAnsiTheme="minorEastAsia"/>
                <w:b/>
                <w:sz w:val="18"/>
                <w:szCs w:val="18"/>
                <w:rPrChange w:id="1514" w:author="Mouse" w:date="2015-10-21T17:15:00Z">
                  <w:rPr>
                    <w:ins w:id="1515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51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51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输入订单号</w:t>
              </w:r>
            </w:ins>
          </w:p>
        </w:tc>
        <w:tc>
          <w:tcPr>
            <w:tcW w:w="2482" w:type="dxa"/>
          </w:tcPr>
          <w:p w:rsidR="000B3E63" w:rsidRPr="003E23AF" w:rsidRDefault="000B3E63" w:rsidP="000B3E63">
            <w:pPr>
              <w:jc w:val="center"/>
              <w:rPr>
                <w:ins w:id="1518" w:author="Mouse" w:date="2015-10-21T17:08:00Z"/>
                <w:rFonts w:asciiTheme="minorEastAsia" w:hAnsiTheme="minorEastAsia"/>
                <w:b/>
                <w:sz w:val="18"/>
                <w:szCs w:val="18"/>
                <w:rPrChange w:id="1519" w:author="Mouse" w:date="2015-10-21T17:15:00Z">
                  <w:rPr>
                    <w:ins w:id="1520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52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52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1523" w:author="Mouse" w:date="2015-10-21T17:08:00Z"/>
        </w:trPr>
        <w:tc>
          <w:tcPr>
            <w:tcW w:w="1181" w:type="dxa"/>
          </w:tcPr>
          <w:p w:rsidR="000B3E63" w:rsidRPr="003E23AF" w:rsidRDefault="000B3E63" w:rsidP="000B3E63">
            <w:pPr>
              <w:rPr>
                <w:ins w:id="1524" w:author="Mouse" w:date="2015-10-21T17:08:00Z"/>
                <w:rFonts w:asciiTheme="minorEastAsia" w:hAnsiTheme="minorEastAsia"/>
                <w:sz w:val="18"/>
                <w:szCs w:val="18"/>
                <w:rPrChange w:id="1525" w:author="Mouse" w:date="2015-10-21T17:15:00Z">
                  <w:rPr>
                    <w:ins w:id="152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2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2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1529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2254" w:type="dxa"/>
          </w:tcPr>
          <w:p w:rsidR="000B3E63" w:rsidRPr="003E23AF" w:rsidRDefault="000B3E63" w:rsidP="000B3E63">
            <w:pPr>
              <w:rPr>
                <w:ins w:id="1530" w:author="Mouse" w:date="2015-10-21T17:08:00Z"/>
                <w:rFonts w:asciiTheme="minorEastAsia" w:hAnsiTheme="minorEastAsia"/>
                <w:sz w:val="18"/>
                <w:szCs w:val="18"/>
                <w:rPrChange w:id="1531" w:author="Mouse" w:date="2015-10-21T17:15:00Z">
                  <w:rPr>
                    <w:ins w:id="153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3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3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有</w:t>
              </w:r>
            </w:ins>
          </w:p>
        </w:tc>
        <w:tc>
          <w:tcPr>
            <w:tcW w:w="2379" w:type="dxa"/>
          </w:tcPr>
          <w:p w:rsidR="000B3E63" w:rsidRPr="003E23AF" w:rsidRDefault="000B3E63" w:rsidP="000B3E63">
            <w:pPr>
              <w:rPr>
                <w:ins w:id="1535" w:author="Mouse" w:date="2015-10-21T17:08:00Z"/>
                <w:rFonts w:asciiTheme="minorEastAsia" w:hAnsiTheme="minorEastAsia"/>
                <w:sz w:val="18"/>
                <w:szCs w:val="18"/>
                <w:rPrChange w:id="1536" w:author="Mouse" w:date="2015-10-21T17:15:00Z">
                  <w:rPr>
                    <w:ins w:id="153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3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3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1234567890</w:t>
              </w:r>
            </w:ins>
          </w:p>
        </w:tc>
        <w:tc>
          <w:tcPr>
            <w:tcW w:w="2482" w:type="dxa"/>
          </w:tcPr>
          <w:p w:rsidR="000B3E63" w:rsidRPr="003E23AF" w:rsidRDefault="000B3E63" w:rsidP="000B3E63">
            <w:pPr>
              <w:rPr>
                <w:ins w:id="1540" w:author="Mouse" w:date="2015-10-21T17:08:00Z"/>
                <w:rFonts w:asciiTheme="minorEastAsia" w:hAnsiTheme="minorEastAsia"/>
                <w:sz w:val="18"/>
                <w:szCs w:val="18"/>
                <w:rPrChange w:id="1541" w:author="Mouse" w:date="2015-10-21T17:15:00Z">
                  <w:rPr>
                    <w:ins w:id="154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4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4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系统确认更改</w:t>
              </w:r>
            </w:ins>
          </w:p>
        </w:tc>
      </w:tr>
      <w:tr w:rsidR="000B3E63" w:rsidRPr="003E23AF" w:rsidTr="000B3E63">
        <w:trPr>
          <w:ins w:id="1545" w:author="Mouse" w:date="2015-10-21T17:08:00Z"/>
        </w:trPr>
        <w:tc>
          <w:tcPr>
            <w:tcW w:w="1181" w:type="dxa"/>
          </w:tcPr>
          <w:p w:rsidR="000B3E63" w:rsidRPr="003E23AF" w:rsidRDefault="000B3E63" w:rsidP="000B3E63">
            <w:pPr>
              <w:rPr>
                <w:ins w:id="1546" w:author="Mouse" w:date="2015-10-21T17:08:00Z"/>
                <w:rFonts w:asciiTheme="minorEastAsia" w:hAnsiTheme="minorEastAsia"/>
                <w:sz w:val="18"/>
                <w:szCs w:val="18"/>
                <w:rPrChange w:id="1547" w:author="Mouse" w:date="2015-10-21T17:15:00Z">
                  <w:rPr>
                    <w:ins w:id="1548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49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5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2254" w:type="dxa"/>
          </w:tcPr>
          <w:p w:rsidR="000B3E63" w:rsidRPr="003E23AF" w:rsidRDefault="000B3E63" w:rsidP="000B3E63">
            <w:pPr>
              <w:rPr>
                <w:ins w:id="1551" w:author="Mouse" w:date="2015-10-21T17:08:00Z"/>
                <w:rFonts w:asciiTheme="minorEastAsia" w:hAnsiTheme="minorEastAsia"/>
                <w:sz w:val="18"/>
                <w:szCs w:val="18"/>
                <w:rPrChange w:id="1552" w:author="Mouse" w:date="2015-10-21T17:15:00Z">
                  <w:rPr>
                    <w:ins w:id="155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54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5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否</w:t>
              </w:r>
            </w:ins>
          </w:p>
        </w:tc>
        <w:tc>
          <w:tcPr>
            <w:tcW w:w="2379" w:type="dxa"/>
          </w:tcPr>
          <w:p w:rsidR="000B3E63" w:rsidRPr="003E23AF" w:rsidRDefault="000B3E63" w:rsidP="000B3E63">
            <w:pPr>
              <w:rPr>
                <w:ins w:id="1556" w:author="Mouse" w:date="2015-10-21T17:08:00Z"/>
                <w:rFonts w:asciiTheme="minorEastAsia" w:hAnsiTheme="minorEastAsia"/>
                <w:sz w:val="18"/>
                <w:szCs w:val="18"/>
                <w:rPrChange w:id="1557" w:author="Mouse" w:date="2015-10-21T17:15:00Z">
                  <w:rPr>
                    <w:ins w:id="1558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59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6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空</w:t>
              </w:r>
            </w:ins>
          </w:p>
        </w:tc>
        <w:tc>
          <w:tcPr>
            <w:tcW w:w="2482" w:type="dxa"/>
          </w:tcPr>
          <w:p w:rsidR="000B3E63" w:rsidRPr="003E23AF" w:rsidRDefault="000B3E63" w:rsidP="000B3E63">
            <w:pPr>
              <w:rPr>
                <w:ins w:id="1561" w:author="Mouse" w:date="2015-10-21T17:08:00Z"/>
                <w:rFonts w:asciiTheme="minorEastAsia" w:hAnsiTheme="minorEastAsia"/>
                <w:sz w:val="18"/>
                <w:szCs w:val="18"/>
                <w:rPrChange w:id="1562" w:author="Mouse" w:date="2015-10-21T17:15:00Z">
                  <w:rPr>
                    <w:ins w:id="156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64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6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系统不执行任何操作</w:t>
              </w:r>
            </w:ins>
          </w:p>
        </w:tc>
      </w:tr>
      <w:tr w:rsidR="000B3E63" w:rsidRPr="003E23AF" w:rsidTr="000B3E63">
        <w:trPr>
          <w:ins w:id="1566" w:author="Mouse" w:date="2015-10-21T17:08:00Z"/>
        </w:trPr>
        <w:tc>
          <w:tcPr>
            <w:tcW w:w="1181" w:type="dxa"/>
          </w:tcPr>
          <w:p w:rsidR="000B3E63" w:rsidRPr="003E23AF" w:rsidRDefault="000B3E63" w:rsidP="000B3E63">
            <w:pPr>
              <w:rPr>
                <w:ins w:id="1567" w:author="Mouse" w:date="2015-10-21T17:08:00Z"/>
                <w:rFonts w:asciiTheme="minorEastAsia" w:hAnsiTheme="minorEastAsia"/>
                <w:sz w:val="18"/>
                <w:szCs w:val="18"/>
                <w:rPrChange w:id="1568" w:author="Mouse" w:date="2015-10-21T17:15:00Z">
                  <w:rPr>
                    <w:ins w:id="1569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70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7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TUS1-3</w:t>
              </w:r>
            </w:ins>
          </w:p>
        </w:tc>
        <w:tc>
          <w:tcPr>
            <w:tcW w:w="2254" w:type="dxa"/>
          </w:tcPr>
          <w:p w:rsidR="000B3E63" w:rsidRPr="003E23AF" w:rsidRDefault="000B3E63" w:rsidP="000B3E63">
            <w:pPr>
              <w:rPr>
                <w:ins w:id="1572" w:author="Mouse" w:date="2015-10-21T17:08:00Z"/>
                <w:rFonts w:asciiTheme="minorEastAsia" w:hAnsiTheme="minorEastAsia"/>
                <w:sz w:val="18"/>
                <w:szCs w:val="18"/>
                <w:rPrChange w:id="1573" w:author="Mouse" w:date="2015-10-21T17:15:00Z">
                  <w:rPr>
                    <w:ins w:id="1574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75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7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有</w:t>
              </w:r>
            </w:ins>
          </w:p>
        </w:tc>
        <w:tc>
          <w:tcPr>
            <w:tcW w:w="2379" w:type="dxa"/>
          </w:tcPr>
          <w:p w:rsidR="000B3E63" w:rsidRPr="003E23AF" w:rsidRDefault="000B3E63" w:rsidP="000B3E63">
            <w:pPr>
              <w:rPr>
                <w:ins w:id="1577" w:author="Mouse" w:date="2015-10-21T17:08:00Z"/>
                <w:rFonts w:asciiTheme="minorEastAsia" w:hAnsiTheme="minorEastAsia"/>
                <w:sz w:val="18"/>
                <w:szCs w:val="18"/>
                <w:rPrChange w:id="1578" w:author="Mouse" w:date="2015-10-21T17:15:00Z">
                  <w:rPr>
                    <w:ins w:id="1579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80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8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0000000000</w:t>
              </w:r>
            </w:ins>
          </w:p>
        </w:tc>
        <w:tc>
          <w:tcPr>
            <w:tcW w:w="2482" w:type="dxa"/>
          </w:tcPr>
          <w:p w:rsidR="000B3E63" w:rsidRPr="003E23AF" w:rsidRDefault="000B3E63" w:rsidP="000B3E63">
            <w:pPr>
              <w:rPr>
                <w:ins w:id="1582" w:author="Mouse" w:date="2015-10-21T17:08:00Z"/>
                <w:rFonts w:asciiTheme="minorEastAsia" w:hAnsiTheme="minorEastAsia"/>
                <w:sz w:val="18"/>
                <w:szCs w:val="18"/>
                <w:rPrChange w:id="1583" w:author="Mouse" w:date="2015-10-21T17:15:00Z">
                  <w:rPr>
                    <w:ins w:id="1584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85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8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系统提示不存在这一订单号并拒绝更改</w:t>
              </w:r>
            </w:ins>
          </w:p>
        </w:tc>
      </w:tr>
      <w:tr w:rsidR="000B3E63" w:rsidRPr="003E23AF" w:rsidTr="000B3E63">
        <w:trPr>
          <w:ins w:id="1587" w:author="Mouse" w:date="2015-10-21T17:08:00Z"/>
        </w:trPr>
        <w:tc>
          <w:tcPr>
            <w:tcW w:w="1181" w:type="dxa"/>
          </w:tcPr>
          <w:p w:rsidR="000B3E63" w:rsidRPr="003E23AF" w:rsidRDefault="000B3E63" w:rsidP="000B3E63">
            <w:pPr>
              <w:rPr>
                <w:ins w:id="1588" w:author="Mouse" w:date="2015-10-21T17:08:00Z"/>
                <w:rFonts w:asciiTheme="minorEastAsia" w:hAnsiTheme="minorEastAsia"/>
                <w:sz w:val="18"/>
                <w:szCs w:val="18"/>
                <w:rPrChange w:id="1589" w:author="Mouse" w:date="2015-10-21T17:15:00Z">
                  <w:rPr>
                    <w:ins w:id="159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91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9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TUS1-4</w:t>
              </w:r>
            </w:ins>
          </w:p>
        </w:tc>
        <w:tc>
          <w:tcPr>
            <w:tcW w:w="2254" w:type="dxa"/>
          </w:tcPr>
          <w:p w:rsidR="000B3E63" w:rsidRPr="003E23AF" w:rsidRDefault="000B3E63" w:rsidP="000B3E63">
            <w:pPr>
              <w:rPr>
                <w:ins w:id="1593" w:author="Mouse" w:date="2015-10-21T17:08:00Z"/>
                <w:rFonts w:asciiTheme="minorEastAsia" w:hAnsiTheme="minorEastAsia"/>
                <w:sz w:val="18"/>
                <w:szCs w:val="18"/>
                <w:rPrChange w:id="1594" w:author="Mouse" w:date="2015-10-21T17:15:00Z">
                  <w:rPr>
                    <w:ins w:id="159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59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59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有</w:t>
              </w:r>
            </w:ins>
          </w:p>
        </w:tc>
        <w:tc>
          <w:tcPr>
            <w:tcW w:w="2379" w:type="dxa"/>
          </w:tcPr>
          <w:p w:rsidR="000B3E63" w:rsidRPr="003E23AF" w:rsidRDefault="000B3E63" w:rsidP="000B3E63">
            <w:pPr>
              <w:rPr>
                <w:ins w:id="1598" w:author="Mouse" w:date="2015-10-21T17:08:00Z"/>
                <w:rFonts w:asciiTheme="minorEastAsia" w:hAnsiTheme="minorEastAsia"/>
                <w:sz w:val="18"/>
                <w:szCs w:val="18"/>
                <w:rPrChange w:id="1599" w:author="Mouse" w:date="2015-10-21T17:15:00Z">
                  <w:rPr>
                    <w:ins w:id="160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601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60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00000</w:t>
              </w:r>
            </w:ins>
          </w:p>
        </w:tc>
        <w:tc>
          <w:tcPr>
            <w:tcW w:w="2482" w:type="dxa"/>
          </w:tcPr>
          <w:p w:rsidR="000B3E63" w:rsidRPr="003E23AF" w:rsidRDefault="000B3E63" w:rsidP="000B3E63">
            <w:pPr>
              <w:rPr>
                <w:ins w:id="1603" w:author="Mouse" w:date="2015-10-21T17:08:00Z"/>
                <w:rFonts w:asciiTheme="minorEastAsia" w:hAnsiTheme="minorEastAsia"/>
                <w:sz w:val="18"/>
                <w:szCs w:val="18"/>
                <w:rPrChange w:id="1604" w:author="Mouse" w:date="2015-10-21T17:15:00Z">
                  <w:rPr>
                    <w:ins w:id="160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60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60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系统提示订单号格式错误并拒绝更改</w:t>
              </w:r>
            </w:ins>
          </w:p>
        </w:tc>
      </w:tr>
    </w:tbl>
    <w:p w:rsidR="000B3E63" w:rsidRPr="003E23AF" w:rsidRDefault="000B3E63" w:rsidP="000B3E63">
      <w:pPr>
        <w:jc w:val="center"/>
        <w:rPr>
          <w:ins w:id="1608" w:author="Mouse" w:date="2015-10-21T17:08:00Z"/>
          <w:rFonts w:asciiTheme="minorEastAsia" w:hAnsiTheme="minorEastAsia"/>
          <w:b/>
          <w:sz w:val="18"/>
          <w:szCs w:val="18"/>
          <w:rPrChange w:id="1609" w:author="Mouse" w:date="2015-10-21T17:15:00Z">
            <w:rPr>
              <w:ins w:id="1610" w:author="Mouse" w:date="2015-10-21T17:08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 w:rsidP="000B3E63">
      <w:pPr>
        <w:rPr>
          <w:ins w:id="1611" w:author="Mouse" w:date="2015-10-21T17:08:00Z"/>
          <w:rFonts w:asciiTheme="minorEastAsia" w:hAnsiTheme="minorEastAsia"/>
          <w:rPrChange w:id="1612" w:author="Mouse" w:date="2015-10-21T17:15:00Z">
            <w:rPr>
              <w:ins w:id="1613" w:author="Mouse" w:date="2015-10-21T17:08:00Z"/>
            </w:rPr>
          </w:rPrChange>
        </w:rPr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805"/>
        <w:gridCol w:w="1842"/>
        <w:gridCol w:w="1842"/>
      </w:tblGrid>
      <w:tr w:rsidR="000B3E63" w:rsidRPr="003E23AF" w:rsidTr="000B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614" w:author="Mouse" w:date="2015-10-21T17:08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jc w:val="center"/>
              <w:rPr>
                <w:ins w:id="1615" w:author="Mouse" w:date="2015-10-21T17:08:00Z"/>
                <w:rFonts w:asciiTheme="minorEastAsia" w:hAnsiTheme="minorEastAsia"/>
                <w:sz w:val="18"/>
                <w:szCs w:val="18"/>
                <w:rPrChange w:id="1616" w:author="Mouse" w:date="2015-10-21T17:15:00Z">
                  <w:rPr>
                    <w:ins w:id="161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61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61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编号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20" w:author="Mouse" w:date="2015-10-21T17:08:00Z"/>
                <w:rFonts w:asciiTheme="minorEastAsia" w:hAnsiTheme="minorEastAsia"/>
                <w:sz w:val="18"/>
                <w:szCs w:val="18"/>
                <w:rPrChange w:id="1621" w:author="Mouse" w:date="2015-10-21T17:15:00Z">
                  <w:rPr>
                    <w:ins w:id="162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62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62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25" w:author="Mouse" w:date="2015-10-21T17:08:00Z"/>
                <w:rFonts w:asciiTheme="minorEastAsia" w:hAnsiTheme="minorEastAsia"/>
                <w:sz w:val="18"/>
                <w:szCs w:val="18"/>
                <w:rPrChange w:id="1626" w:author="Mouse" w:date="2015-10-21T17:15:00Z">
                  <w:rPr>
                    <w:ins w:id="162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62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62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TUS2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ins w:id="1630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631" w:author="Mouse" w:date="2015-10-21T17:08:00Z"/>
                <w:rFonts w:asciiTheme="minorEastAsia" w:hAnsiTheme="minorEastAsia"/>
                <w:b w:val="0"/>
                <w:sz w:val="18"/>
                <w:rPrChange w:id="1632" w:author="Mouse" w:date="2015-10-21T17:15:00Z">
                  <w:rPr>
                    <w:ins w:id="1633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634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63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Receive.Input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6" w:author="Mouse" w:date="2015-10-21T17:08:00Z"/>
                <w:rFonts w:asciiTheme="minorEastAsia" w:hAnsiTheme="minorEastAsia"/>
                <w:b/>
                <w:sz w:val="18"/>
                <w:szCs w:val="18"/>
                <w:rPrChange w:id="1637" w:author="Mouse" w:date="2015-10-21T17:15:00Z">
                  <w:rPr>
                    <w:ins w:id="163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63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64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1" w:author="Mouse" w:date="2015-10-21T17:08:00Z"/>
                <w:rFonts w:asciiTheme="minorEastAsia" w:hAnsiTheme="minorEastAsia"/>
                <w:b/>
                <w:sz w:val="18"/>
                <w:szCs w:val="18"/>
                <w:rPrChange w:id="1642" w:author="Mouse" w:date="2015-10-21T17:15:00Z">
                  <w:rPr>
                    <w:ins w:id="164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294"/>
          <w:ins w:id="1644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645" w:author="Mouse" w:date="2015-10-21T17:08:00Z"/>
                <w:rFonts w:asciiTheme="minorEastAsia" w:hAnsiTheme="minorEastAsia"/>
                <w:sz w:val="18"/>
                <w:rPrChange w:id="1646" w:author="Mouse" w:date="2015-10-21T17:15:00Z">
                  <w:rPr>
                    <w:ins w:id="164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648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64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Receive.Input.Start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0" w:author="Mouse" w:date="2015-10-21T17:08:00Z"/>
                <w:rFonts w:asciiTheme="minorEastAsia" w:hAnsiTheme="minorEastAsia"/>
                <w:b/>
                <w:sz w:val="18"/>
                <w:szCs w:val="18"/>
                <w:rPrChange w:id="1651" w:author="Mouse" w:date="2015-10-21T17:15:00Z">
                  <w:rPr>
                    <w:ins w:id="165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65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65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5" w:author="Mouse" w:date="2015-10-21T17:08:00Z"/>
                <w:rFonts w:asciiTheme="minorEastAsia" w:hAnsiTheme="minorEastAsia"/>
                <w:b/>
                <w:sz w:val="18"/>
                <w:szCs w:val="18"/>
                <w:rPrChange w:id="1656" w:author="Mouse" w:date="2015-10-21T17:15:00Z">
                  <w:rPr>
                    <w:ins w:id="165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ins w:id="165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659" w:author="Mouse" w:date="2015-10-21T17:08:00Z"/>
                <w:rFonts w:asciiTheme="minorEastAsia" w:hAnsiTheme="minorEastAsia"/>
                <w:b w:val="0"/>
                <w:sz w:val="18"/>
                <w:rPrChange w:id="1660" w:author="Mouse" w:date="2015-10-21T17:15:00Z">
                  <w:rPr>
                    <w:ins w:id="1661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662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66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Receive.Input.End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64" w:author="Mouse" w:date="2015-10-21T17:08:00Z"/>
                <w:rFonts w:asciiTheme="minorEastAsia" w:hAnsiTheme="minorEastAsia"/>
                <w:b/>
                <w:sz w:val="18"/>
                <w:szCs w:val="18"/>
                <w:rPrChange w:id="1665" w:author="Mouse" w:date="2015-10-21T17:15:00Z">
                  <w:rPr>
                    <w:ins w:id="1666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667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66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69" w:author="Mouse" w:date="2015-10-21T17:08:00Z"/>
                <w:rFonts w:asciiTheme="minorEastAsia" w:hAnsiTheme="minorEastAsia"/>
                <w:b/>
                <w:sz w:val="18"/>
                <w:szCs w:val="18"/>
                <w:rPrChange w:id="1670" w:author="Mouse" w:date="2015-10-21T17:15:00Z">
                  <w:rPr>
                    <w:ins w:id="1671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251"/>
          <w:ins w:id="1672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673" w:author="Mouse" w:date="2015-10-21T17:08:00Z"/>
                <w:rFonts w:asciiTheme="minorEastAsia" w:hAnsiTheme="minorEastAsia"/>
                <w:sz w:val="18"/>
                <w:rPrChange w:id="1674" w:author="Mouse" w:date="2015-10-21T17:15:00Z">
                  <w:rPr>
                    <w:ins w:id="1675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676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67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Receive.Input.OrderID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8" w:author="Mouse" w:date="2015-10-21T17:08:00Z"/>
                <w:rFonts w:asciiTheme="minorEastAsia" w:hAnsiTheme="minorEastAsia"/>
                <w:b/>
                <w:sz w:val="18"/>
                <w:szCs w:val="18"/>
                <w:rPrChange w:id="1679" w:author="Mouse" w:date="2015-10-21T17:15:00Z">
                  <w:rPr>
                    <w:ins w:id="1680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68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68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3" w:author="Mouse" w:date="2015-10-21T17:08:00Z"/>
                <w:rFonts w:asciiTheme="minorEastAsia" w:hAnsiTheme="minorEastAsia"/>
                <w:b/>
                <w:sz w:val="18"/>
                <w:szCs w:val="18"/>
                <w:rPrChange w:id="1684" w:author="Mouse" w:date="2015-10-21T17:15:00Z">
                  <w:rPr>
                    <w:ins w:id="1685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68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68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ins w:id="168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689" w:author="Mouse" w:date="2015-10-21T17:08:00Z"/>
                <w:rFonts w:asciiTheme="minorEastAsia" w:hAnsiTheme="minorEastAsia"/>
                <w:sz w:val="18"/>
                <w:rPrChange w:id="1690" w:author="Mouse" w:date="2015-10-21T17:15:00Z">
                  <w:rPr>
                    <w:ins w:id="169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692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69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Receive.Input.Exist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94" w:author="Mouse" w:date="2015-10-21T17:08:00Z"/>
                <w:rFonts w:asciiTheme="minorEastAsia" w:hAnsiTheme="minorEastAsia"/>
                <w:b/>
                <w:sz w:val="18"/>
                <w:szCs w:val="18"/>
                <w:rPrChange w:id="1695" w:author="Mouse" w:date="2015-10-21T17:15:00Z">
                  <w:rPr>
                    <w:ins w:id="1696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697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69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99" w:author="Mouse" w:date="2015-10-21T17:08:00Z"/>
                <w:rFonts w:asciiTheme="minorEastAsia" w:hAnsiTheme="minorEastAsia"/>
                <w:b/>
                <w:sz w:val="18"/>
                <w:szCs w:val="18"/>
                <w:rPrChange w:id="1700" w:author="Mouse" w:date="2015-10-21T17:15:00Z">
                  <w:rPr>
                    <w:ins w:id="1701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02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0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73"/>
          <w:ins w:id="1704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705" w:author="Mouse" w:date="2015-10-21T17:08:00Z"/>
                <w:rFonts w:asciiTheme="minorEastAsia" w:hAnsiTheme="minorEastAsia"/>
                <w:b w:val="0"/>
                <w:sz w:val="18"/>
                <w:rPrChange w:id="1706" w:author="Mouse" w:date="2015-10-21T17:15:00Z">
                  <w:rPr>
                    <w:ins w:id="1707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708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70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Receive.Input.NotExist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0" w:author="Mouse" w:date="2015-10-21T17:08:00Z"/>
                <w:rFonts w:asciiTheme="minorEastAsia" w:hAnsiTheme="minorEastAsia"/>
                <w:b/>
                <w:sz w:val="18"/>
                <w:szCs w:val="18"/>
                <w:rPrChange w:id="1711" w:author="Mouse" w:date="2015-10-21T17:15:00Z">
                  <w:rPr>
                    <w:ins w:id="171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1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1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5" w:author="Mouse" w:date="2015-10-21T17:08:00Z"/>
                <w:rFonts w:asciiTheme="minorEastAsia" w:hAnsiTheme="minorEastAsia"/>
                <w:b/>
                <w:sz w:val="18"/>
                <w:szCs w:val="18"/>
                <w:rPrChange w:id="1716" w:author="Mouse" w:date="2015-10-21T17:15:00Z">
                  <w:rPr>
                    <w:ins w:id="171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ins w:id="171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719" w:author="Mouse" w:date="2015-10-21T17:08:00Z"/>
                <w:rFonts w:asciiTheme="minorEastAsia" w:hAnsiTheme="minorEastAsia"/>
                <w:b w:val="0"/>
                <w:sz w:val="18"/>
                <w:rPrChange w:id="1720" w:author="Mouse" w:date="2015-10-21T17:15:00Z">
                  <w:rPr>
                    <w:ins w:id="1721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722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72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1724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ce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172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ive.Input.Status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6" w:author="Mouse" w:date="2015-10-21T17:08:00Z"/>
                <w:rFonts w:asciiTheme="minorEastAsia" w:hAnsiTheme="minorEastAsia"/>
                <w:b/>
                <w:sz w:val="18"/>
                <w:szCs w:val="18"/>
                <w:rPrChange w:id="1727" w:author="Mouse" w:date="2015-10-21T17:15:00Z">
                  <w:rPr>
                    <w:ins w:id="172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2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3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31" w:author="Mouse" w:date="2015-10-21T17:08:00Z"/>
                <w:rFonts w:asciiTheme="minorEastAsia" w:hAnsiTheme="minorEastAsia"/>
                <w:b/>
                <w:sz w:val="18"/>
                <w:szCs w:val="18"/>
                <w:rPrChange w:id="1732" w:author="Mouse" w:date="2015-10-21T17:15:00Z">
                  <w:rPr>
                    <w:ins w:id="173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3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3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54"/>
          <w:ins w:id="1736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737" w:author="Mouse" w:date="2015-10-21T17:08:00Z"/>
                <w:rFonts w:asciiTheme="minorEastAsia" w:hAnsiTheme="minorEastAsia"/>
                <w:sz w:val="18"/>
                <w:rPrChange w:id="1738" w:author="Mouse" w:date="2015-10-21T17:15:00Z">
                  <w:rPr>
                    <w:ins w:id="1739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740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741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Receive.InputArrivalAlreadyExist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2" w:author="Mouse" w:date="2015-10-21T17:08:00Z"/>
                <w:rFonts w:asciiTheme="minorEastAsia" w:hAnsiTheme="minorEastAsia"/>
                <w:b/>
                <w:sz w:val="18"/>
                <w:szCs w:val="18"/>
                <w:rPrChange w:id="1743" w:author="Mouse" w:date="2015-10-21T17:15:00Z">
                  <w:rPr>
                    <w:ins w:id="1744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5" w:author="Mouse" w:date="2015-10-21T17:08:00Z"/>
                <w:rFonts w:asciiTheme="minorEastAsia" w:hAnsiTheme="minorEastAsia"/>
                <w:b/>
                <w:sz w:val="18"/>
                <w:szCs w:val="18"/>
                <w:rPrChange w:id="1746" w:author="Mouse" w:date="2015-10-21T17:15:00Z">
                  <w:rPr>
                    <w:ins w:id="174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4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4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  <w:ins w:id="1750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751" w:author="Mouse" w:date="2015-10-21T17:08:00Z"/>
                <w:rFonts w:asciiTheme="minorEastAsia" w:hAnsiTheme="minorEastAsia"/>
                <w:sz w:val="18"/>
                <w:rPrChange w:id="1752" w:author="Mouse" w:date="2015-10-21T17:15:00Z">
                  <w:rPr>
                    <w:ins w:id="1753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754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75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Receive.Arrival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6" w:author="Mouse" w:date="2015-10-21T17:08:00Z"/>
                <w:rFonts w:asciiTheme="minorEastAsia" w:hAnsiTheme="minorEastAsia"/>
                <w:b/>
                <w:sz w:val="18"/>
                <w:szCs w:val="18"/>
                <w:rPrChange w:id="1757" w:author="Mouse" w:date="2015-10-21T17:15:00Z">
                  <w:rPr>
                    <w:ins w:id="175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5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6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1" w:author="Mouse" w:date="2015-10-21T17:08:00Z"/>
                <w:rFonts w:asciiTheme="minorEastAsia" w:hAnsiTheme="minorEastAsia"/>
                <w:b/>
                <w:sz w:val="18"/>
                <w:szCs w:val="18"/>
                <w:rPrChange w:id="1762" w:author="Mouse" w:date="2015-10-21T17:15:00Z">
                  <w:rPr>
                    <w:ins w:id="176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273"/>
          <w:ins w:id="1764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765" w:author="Mouse" w:date="2015-10-21T17:08:00Z"/>
                <w:rFonts w:asciiTheme="minorEastAsia" w:hAnsiTheme="minorEastAsia"/>
                <w:sz w:val="18"/>
                <w:rPrChange w:id="1766" w:author="Mouse" w:date="2015-10-21T17:15:00Z">
                  <w:rPr>
                    <w:ins w:id="176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768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76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Receive.Arrival.Date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0" w:author="Mouse" w:date="2015-10-21T17:08:00Z"/>
                <w:rFonts w:asciiTheme="minorEastAsia" w:hAnsiTheme="minorEastAsia"/>
                <w:b/>
                <w:sz w:val="18"/>
                <w:szCs w:val="18"/>
                <w:rPrChange w:id="1771" w:author="Mouse" w:date="2015-10-21T17:15:00Z">
                  <w:rPr>
                    <w:ins w:id="177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7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7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5" w:author="Mouse" w:date="2015-10-21T17:08:00Z"/>
                <w:rFonts w:asciiTheme="minorEastAsia" w:hAnsiTheme="minorEastAsia"/>
                <w:b/>
                <w:sz w:val="18"/>
                <w:szCs w:val="18"/>
                <w:rPrChange w:id="1776" w:author="Mouse" w:date="2015-10-21T17:15:00Z">
                  <w:rPr>
                    <w:ins w:id="177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ins w:id="177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779" w:author="Mouse" w:date="2015-10-21T17:08:00Z"/>
                <w:rFonts w:asciiTheme="minorEastAsia" w:hAnsiTheme="minorEastAsia"/>
                <w:sz w:val="18"/>
                <w:rPrChange w:id="1780" w:author="Mouse" w:date="2015-10-21T17:15:00Z">
                  <w:rPr>
                    <w:ins w:id="178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782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78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Receive.Arrival.Depature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4" w:author="Mouse" w:date="2015-10-21T17:08:00Z"/>
                <w:rFonts w:asciiTheme="minorEastAsia" w:hAnsiTheme="minorEastAsia"/>
                <w:b/>
                <w:sz w:val="18"/>
                <w:szCs w:val="18"/>
                <w:rPrChange w:id="1785" w:author="Mouse" w:date="2015-10-21T17:15:00Z">
                  <w:rPr>
                    <w:ins w:id="1786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787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78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9" w:author="Mouse" w:date="2015-10-21T17:08:00Z"/>
                <w:rFonts w:asciiTheme="minorEastAsia" w:hAnsiTheme="minorEastAsia"/>
                <w:b/>
                <w:sz w:val="18"/>
                <w:szCs w:val="18"/>
                <w:rPrChange w:id="1790" w:author="Mouse" w:date="2015-10-21T17:15:00Z">
                  <w:rPr>
                    <w:ins w:id="1791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262"/>
          <w:ins w:id="1792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793" w:author="Mouse" w:date="2015-10-21T17:08:00Z"/>
                <w:rFonts w:asciiTheme="minorEastAsia" w:hAnsiTheme="minorEastAsia"/>
                <w:sz w:val="18"/>
                <w:rPrChange w:id="1794" w:author="Mouse" w:date="2015-10-21T17:15:00Z">
                  <w:rPr>
                    <w:ins w:id="1795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796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79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Receive.Arrival.Number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8" w:author="Mouse" w:date="2015-10-21T17:08:00Z"/>
                <w:rFonts w:asciiTheme="minorEastAsia" w:hAnsiTheme="minorEastAsia"/>
                <w:b/>
                <w:sz w:val="18"/>
                <w:szCs w:val="18"/>
                <w:rPrChange w:id="1799" w:author="Mouse" w:date="2015-10-21T17:15:00Z">
                  <w:rPr>
                    <w:ins w:id="1800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0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0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3" w:author="Mouse" w:date="2015-10-21T17:08:00Z"/>
                <w:rFonts w:asciiTheme="minorEastAsia" w:hAnsiTheme="minorEastAsia"/>
                <w:b/>
                <w:sz w:val="18"/>
                <w:szCs w:val="18"/>
                <w:rPrChange w:id="1804" w:author="Mouse" w:date="2015-10-21T17:15:00Z">
                  <w:rPr>
                    <w:ins w:id="1805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ins w:id="1806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807" w:author="Mouse" w:date="2015-10-21T17:08:00Z"/>
                <w:rFonts w:asciiTheme="minorEastAsia" w:hAnsiTheme="minorEastAsia"/>
                <w:sz w:val="18"/>
                <w:rPrChange w:id="1808" w:author="Mouse" w:date="2015-10-21T17:15:00Z">
                  <w:rPr>
                    <w:ins w:id="1809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810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811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Receive.Arrival.Status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2" w:author="Mouse" w:date="2015-10-21T17:08:00Z"/>
                <w:rFonts w:asciiTheme="minorEastAsia" w:hAnsiTheme="minorEastAsia"/>
                <w:b/>
                <w:sz w:val="18"/>
                <w:szCs w:val="18"/>
                <w:rPrChange w:id="1813" w:author="Mouse" w:date="2015-10-21T17:15:00Z">
                  <w:rPr>
                    <w:ins w:id="1814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15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1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7" w:author="Mouse" w:date="2015-10-21T17:08:00Z"/>
                <w:rFonts w:asciiTheme="minorEastAsia" w:hAnsiTheme="minorEastAsia"/>
                <w:b/>
                <w:sz w:val="18"/>
                <w:szCs w:val="18"/>
                <w:rPrChange w:id="1818" w:author="Mouse" w:date="2015-10-21T17:15:00Z">
                  <w:rPr>
                    <w:ins w:id="1819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262"/>
          <w:ins w:id="1820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821" w:author="Mouse" w:date="2015-10-21T17:08:00Z"/>
                <w:rFonts w:asciiTheme="minorEastAsia" w:hAnsiTheme="minorEastAsia"/>
                <w:sz w:val="18"/>
                <w:rPrChange w:id="1822" w:author="Mouse" w:date="2015-10-21T17:15:00Z">
                  <w:rPr>
                    <w:ins w:id="1823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824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82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Receive.Status.Round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6" w:author="Mouse" w:date="2015-10-21T17:08:00Z"/>
                <w:rFonts w:asciiTheme="minorEastAsia" w:hAnsiTheme="minorEastAsia"/>
                <w:b/>
                <w:sz w:val="18"/>
                <w:szCs w:val="18"/>
                <w:rPrChange w:id="1827" w:author="Mouse" w:date="2015-10-21T17:15:00Z">
                  <w:rPr>
                    <w:ins w:id="182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2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3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1" w:author="Mouse" w:date="2015-10-21T17:08:00Z"/>
                <w:rFonts w:asciiTheme="minorEastAsia" w:hAnsiTheme="minorEastAsia"/>
                <w:b/>
                <w:sz w:val="18"/>
                <w:szCs w:val="18"/>
                <w:rPrChange w:id="1832" w:author="Mouse" w:date="2015-10-21T17:15:00Z">
                  <w:rPr>
                    <w:ins w:id="183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ins w:id="1834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835" w:author="Mouse" w:date="2015-10-21T17:08:00Z"/>
                <w:rFonts w:asciiTheme="minorEastAsia" w:hAnsiTheme="minorEastAsia"/>
                <w:sz w:val="18"/>
                <w:rPrChange w:id="1836" w:author="Mouse" w:date="2015-10-21T17:15:00Z">
                  <w:rPr>
                    <w:ins w:id="183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838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83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Receive.Status.Damaged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0" w:author="Mouse" w:date="2015-10-21T17:08:00Z"/>
                <w:rFonts w:asciiTheme="minorEastAsia" w:hAnsiTheme="minorEastAsia"/>
                <w:b/>
                <w:sz w:val="18"/>
                <w:szCs w:val="18"/>
                <w:rPrChange w:id="1841" w:author="Mouse" w:date="2015-10-21T17:15:00Z">
                  <w:rPr>
                    <w:ins w:id="184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3" w:author="Mouse" w:date="2015-10-21T17:08:00Z"/>
                <w:rFonts w:asciiTheme="minorEastAsia" w:hAnsiTheme="minorEastAsia"/>
                <w:b/>
                <w:sz w:val="18"/>
                <w:szCs w:val="18"/>
                <w:rPrChange w:id="1844" w:author="Mouse" w:date="2015-10-21T17:15:00Z">
                  <w:rPr>
                    <w:ins w:id="1845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4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4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40"/>
          <w:ins w:id="184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849" w:author="Mouse" w:date="2015-10-21T17:08:00Z"/>
                <w:rFonts w:asciiTheme="minorEastAsia" w:hAnsiTheme="minorEastAsia"/>
                <w:sz w:val="18"/>
                <w:rPrChange w:id="1850" w:author="Mouse" w:date="2015-10-21T17:15:00Z">
                  <w:rPr>
                    <w:ins w:id="185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852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85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Receive.Status.Lost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4" w:author="Mouse" w:date="2015-10-21T17:08:00Z"/>
                <w:rFonts w:asciiTheme="minorEastAsia" w:hAnsiTheme="minorEastAsia"/>
                <w:b/>
                <w:sz w:val="18"/>
                <w:szCs w:val="18"/>
                <w:rPrChange w:id="1855" w:author="Mouse" w:date="2015-10-21T17:15:00Z">
                  <w:rPr>
                    <w:ins w:id="1856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7" w:author="Mouse" w:date="2015-10-21T17:08:00Z"/>
                <w:rFonts w:asciiTheme="minorEastAsia" w:hAnsiTheme="minorEastAsia"/>
                <w:b/>
                <w:sz w:val="18"/>
                <w:szCs w:val="18"/>
                <w:rPrChange w:id="1858" w:author="Mouse" w:date="2015-10-21T17:15:00Z">
                  <w:rPr>
                    <w:ins w:id="1859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60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6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ins w:id="1862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863" w:author="Mouse" w:date="2015-10-21T17:08:00Z"/>
                <w:rFonts w:asciiTheme="minorEastAsia" w:hAnsiTheme="minorEastAsia"/>
                <w:sz w:val="18"/>
                <w:rPrChange w:id="1864" w:author="Mouse" w:date="2015-10-21T17:15:00Z">
                  <w:rPr>
                    <w:ins w:id="1865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866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867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Receive.End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8" w:author="Mouse" w:date="2015-10-21T17:08:00Z"/>
                <w:rFonts w:asciiTheme="minorEastAsia" w:hAnsiTheme="minorEastAsia"/>
                <w:b/>
                <w:sz w:val="18"/>
                <w:szCs w:val="18"/>
                <w:rPrChange w:id="1869" w:author="Mouse" w:date="2015-10-21T17:15:00Z">
                  <w:rPr>
                    <w:ins w:id="1870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7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7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73" w:author="Mouse" w:date="2015-10-21T17:08:00Z"/>
                <w:rFonts w:asciiTheme="minorEastAsia" w:hAnsiTheme="minorEastAsia"/>
                <w:b/>
                <w:sz w:val="18"/>
                <w:szCs w:val="18"/>
                <w:rPrChange w:id="1874" w:author="Mouse" w:date="2015-10-21T17:15:00Z">
                  <w:rPr>
                    <w:ins w:id="1875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7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7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62"/>
          <w:ins w:id="187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879" w:author="Mouse" w:date="2015-10-21T17:08:00Z"/>
                <w:rFonts w:asciiTheme="minorEastAsia" w:hAnsiTheme="minorEastAsia"/>
                <w:sz w:val="18"/>
                <w:rPrChange w:id="1880" w:author="Mouse" w:date="2015-10-21T17:15:00Z">
                  <w:rPr>
                    <w:ins w:id="188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882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88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Receive.End.Check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4" w:author="Mouse" w:date="2015-10-21T17:08:00Z"/>
                <w:rFonts w:asciiTheme="minorEastAsia" w:hAnsiTheme="minorEastAsia"/>
                <w:b/>
                <w:sz w:val="18"/>
                <w:szCs w:val="18"/>
                <w:rPrChange w:id="1885" w:author="Mouse" w:date="2015-10-21T17:15:00Z">
                  <w:rPr>
                    <w:ins w:id="1886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87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8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9" w:author="Mouse" w:date="2015-10-21T17:08:00Z"/>
                <w:rFonts w:asciiTheme="minorEastAsia" w:hAnsiTheme="minorEastAsia"/>
                <w:b/>
                <w:sz w:val="18"/>
                <w:szCs w:val="18"/>
                <w:rPrChange w:id="1890" w:author="Mouse" w:date="2015-10-21T17:15:00Z">
                  <w:rPr>
                    <w:ins w:id="1891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892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89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ins w:id="1894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895" w:author="Mouse" w:date="2015-10-21T17:08:00Z"/>
                <w:rFonts w:asciiTheme="minorEastAsia" w:hAnsiTheme="minorEastAsia"/>
                <w:b w:val="0"/>
                <w:sz w:val="18"/>
                <w:rPrChange w:id="1896" w:author="Mouse" w:date="2015-10-21T17:15:00Z">
                  <w:rPr>
                    <w:ins w:id="1897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898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89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Receive.End.Next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00" w:author="Mouse" w:date="2015-10-21T17:08:00Z"/>
                <w:rFonts w:asciiTheme="minorEastAsia" w:hAnsiTheme="minorEastAsia"/>
                <w:b/>
                <w:sz w:val="18"/>
                <w:szCs w:val="18"/>
                <w:rPrChange w:id="1901" w:author="Mouse" w:date="2015-10-21T17:15:00Z">
                  <w:rPr>
                    <w:ins w:id="190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0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0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05" w:author="Mouse" w:date="2015-10-21T17:08:00Z"/>
                <w:rFonts w:asciiTheme="minorEastAsia" w:hAnsiTheme="minorEastAsia"/>
                <w:b/>
                <w:sz w:val="18"/>
                <w:szCs w:val="18"/>
                <w:rPrChange w:id="1906" w:author="Mouse" w:date="2015-10-21T17:15:00Z">
                  <w:rPr>
                    <w:ins w:id="190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0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0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62"/>
          <w:ins w:id="1910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911" w:author="Mouse" w:date="2015-10-21T17:08:00Z"/>
                <w:rFonts w:asciiTheme="minorEastAsia" w:hAnsiTheme="minorEastAsia"/>
                <w:sz w:val="18"/>
                <w:rPrChange w:id="1912" w:author="Mouse" w:date="2015-10-21T17:15:00Z">
                  <w:rPr>
                    <w:ins w:id="1913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914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91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Receive.Check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6" w:author="Mouse" w:date="2015-10-21T17:08:00Z"/>
                <w:rFonts w:asciiTheme="minorEastAsia" w:hAnsiTheme="minorEastAsia"/>
                <w:b/>
                <w:sz w:val="18"/>
                <w:szCs w:val="18"/>
                <w:rPrChange w:id="1917" w:author="Mouse" w:date="2015-10-21T17:15:00Z">
                  <w:rPr>
                    <w:ins w:id="191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1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2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1" w:author="Mouse" w:date="2015-10-21T17:08:00Z"/>
                <w:rFonts w:asciiTheme="minorEastAsia" w:hAnsiTheme="minorEastAsia"/>
                <w:b/>
                <w:sz w:val="18"/>
                <w:szCs w:val="18"/>
                <w:rPrChange w:id="1922" w:author="Mouse" w:date="2015-10-21T17:15:00Z">
                  <w:rPr>
                    <w:ins w:id="192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2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2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ins w:id="1926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927" w:author="Mouse" w:date="2015-10-21T17:08:00Z"/>
                <w:rFonts w:asciiTheme="minorEastAsia" w:hAnsiTheme="minorEastAsia"/>
                <w:sz w:val="18"/>
                <w:rPrChange w:id="1928" w:author="Mouse" w:date="2015-10-21T17:15:00Z">
                  <w:rPr>
                    <w:ins w:id="1929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1930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931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lastRenderedPageBreak/>
                <w:t>Receive.Check.Lost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32" w:author="Mouse" w:date="2015-10-21T17:08:00Z"/>
                <w:rFonts w:asciiTheme="minorEastAsia" w:hAnsiTheme="minorEastAsia"/>
                <w:b/>
                <w:sz w:val="18"/>
                <w:szCs w:val="18"/>
                <w:rPrChange w:id="1933" w:author="Mouse" w:date="2015-10-21T17:15:00Z">
                  <w:rPr>
                    <w:ins w:id="1934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35" w:author="Mouse" w:date="2015-10-21T17:08:00Z"/>
                <w:rFonts w:asciiTheme="minorEastAsia" w:hAnsiTheme="minorEastAsia"/>
                <w:b/>
                <w:sz w:val="18"/>
                <w:szCs w:val="18"/>
                <w:rPrChange w:id="1936" w:author="Mouse" w:date="2015-10-21T17:15:00Z">
                  <w:rPr>
                    <w:ins w:id="193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3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3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85"/>
          <w:ins w:id="1940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0B3E63" w:rsidRPr="003E23AF" w:rsidRDefault="000B3E63" w:rsidP="000B3E63">
            <w:pPr>
              <w:spacing w:line="240" w:lineRule="atLeast"/>
              <w:rPr>
                <w:ins w:id="1941" w:author="Mouse" w:date="2015-10-21T17:08:00Z"/>
                <w:rFonts w:asciiTheme="minorEastAsia" w:hAnsiTheme="minorEastAsia"/>
                <w:b w:val="0"/>
                <w:sz w:val="18"/>
                <w:rPrChange w:id="1942" w:author="Mouse" w:date="2015-10-21T17:15:00Z">
                  <w:rPr>
                    <w:ins w:id="1943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1944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194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Receive.Check.Arrival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6" w:author="Mouse" w:date="2015-10-21T17:08:00Z"/>
                <w:rFonts w:asciiTheme="minorEastAsia" w:hAnsiTheme="minorEastAsia"/>
                <w:b/>
                <w:sz w:val="18"/>
                <w:szCs w:val="18"/>
                <w:rPrChange w:id="1947" w:author="Mouse" w:date="2015-10-21T17:15:00Z">
                  <w:rPr>
                    <w:ins w:id="194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4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5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1842" w:type="dxa"/>
          </w:tcPr>
          <w:p w:rsidR="000B3E63" w:rsidRPr="003E23AF" w:rsidRDefault="000B3E63" w:rsidP="000B3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1" w:author="Mouse" w:date="2015-10-21T17:08:00Z"/>
                <w:rFonts w:asciiTheme="minorEastAsia" w:hAnsiTheme="minorEastAsia"/>
                <w:b/>
                <w:sz w:val="18"/>
                <w:szCs w:val="18"/>
                <w:rPrChange w:id="1952" w:author="Mouse" w:date="2015-10-21T17:15:00Z">
                  <w:rPr>
                    <w:ins w:id="195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5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5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1956" w:author="Mouse" w:date="2015-10-21T17:08:00Z"/>
          <w:rFonts w:asciiTheme="minorEastAsia" w:hAnsiTheme="minorEastAsia"/>
          <w:rPrChange w:id="1957" w:author="Mouse" w:date="2015-10-21T17:15:00Z">
            <w:rPr>
              <w:ins w:id="1958" w:author="Mouse" w:date="2015-10-21T17:08:00Z"/>
            </w:rPr>
          </w:rPrChang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993"/>
      </w:tblGrid>
      <w:tr w:rsidR="000B3E63" w:rsidRPr="003E23AF" w:rsidTr="000B3E63">
        <w:trPr>
          <w:ins w:id="1959" w:author="Mouse" w:date="2015-10-21T17:08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1960" w:author="Mouse" w:date="2015-10-21T17:08:00Z"/>
                <w:rFonts w:asciiTheme="minorEastAsia" w:hAnsiTheme="minorEastAsia"/>
                <w:b/>
                <w:sz w:val="18"/>
                <w:szCs w:val="18"/>
                <w:rPrChange w:id="1961" w:author="Mouse" w:date="2015-10-21T17:15:00Z">
                  <w:rPr>
                    <w:ins w:id="196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6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6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测试用例套件</w:t>
              </w:r>
            </w:ins>
          </w:p>
        </w:tc>
        <w:tc>
          <w:tcPr>
            <w:tcW w:w="3261" w:type="dxa"/>
            <w:gridSpan w:val="3"/>
          </w:tcPr>
          <w:p w:rsidR="000B3E63" w:rsidRPr="003E23AF" w:rsidRDefault="000B3E63" w:rsidP="000B3E63">
            <w:pPr>
              <w:jc w:val="center"/>
              <w:rPr>
                <w:ins w:id="1965" w:author="Mouse" w:date="2015-10-21T17:08:00Z"/>
                <w:rFonts w:asciiTheme="minorEastAsia" w:hAnsiTheme="minorEastAsia"/>
                <w:b/>
                <w:sz w:val="18"/>
                <w:szCs w:val="18"/>
                <w:rPrChange w:id="1966" w:author="Mouse" w:date="2015-10-21T17:15:00Z">
                  <w:rPr>
                    <w:ins w:id="196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96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96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1970" w:author="Mouse" w:date="2015-10-21T17:08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1971" w:author="Mouse" w:date="2015-10-21T17:08:00Z"/>
                <w:rFonts w:asciiTheme="minorEastAsia" w:hAnsiTheme="minorEastAsia"/>
                <w:sz w:val="18"/>
                <w:szCs w:val="18"/>
                <w:rPrChange w:id="1972" w:author="Mouse" w:date="2015-10-21T17:15:00Z">
                  <w:rPr>
                    <w:ins w:id="197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974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97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jc w:val="center"/>
              <w:rPr>
                <w:ins w:id="1976" w:author="Mouse" w:date="2015-10-21T17:08:00Z"/>
                <w:rFonts w:asciiTheme="minorEastAsia" w:hAnsiTheme="minorEastAsia"/>
                <w:sz w:val="18"/>
                <w:szCs w:val="18"/>
                <w:rPrChange w:id="1977" w:author="Mouse" w:date="2015-10-21T17:15:00Z">
                  <w:rPr>
                    <w:ins w:id="1978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979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98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正常流程</w:t>
              </w:r>
            </w:ins>
          </w:p>
        </w:tc>
        <w:tc>
          <w:tcPr>
            <w:tcW w:w="992" w:type="dxa"/>
          </w:tcPr>
          <w:p w:rsidR="000B3E63" w:rsidRPr="003E23AF" w:rsidRDefault="000B3E63" w:rsidP="000B3E63">
            <w:pPr>
              <w:jc w:val="center"/>
              <w:rPr>
                <w:ins w:id="1981" w:author="Mouse" w:date="2015-10-21T17:08:00Z"/>
                <w:rFonts w:asciiTheme="minorEastAsia" w:hAnsiTheme="minorEastAsia"/>
                <w:sz w:val="18"/>
                <w:szCs w:val="18"/>
                <w:rPrChange w:id="1982" w:author="Mouse" w:date="2015-10-21T17:15:00Z">
                  <w:rPr>
                    <w:ins w:id="198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993" w:type="dxa"/>
          </w:tcPr>
          <w:p w:rsidR="000B3E63" w:rsidRPr="003E23AF" w:rsidRDefault="000B3E63" w:rsidP="000B3E63">
            <w:pPr>
              <w:jc w:val="center"/>
              <w:rPr>
                <w:ins w:id="1984" w:author="Mouse" w:date="2015-10-21T17:08:00Z"/>
                <w:rFonts w:asciiTheme="minorEastAsia" w:hAnsiTheme="minorEastAsia"/>
                <w:sz w:val="18"/>
                <w:szCs w:val="18"/>
                <w:rPrChange w:id="1985" w:author="Mouse" w:date="2015-10-21T17:15:00Z">
                  <w:rPr>
                    <w:ins w:id="198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98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98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2a</w:t>
              </w:r>
            </w:ins>
          </w:p>
        </w:tc>
      </w:tr>
      <w:tr w:rsidR="000B3E63" w:rsidRPr="003E23AF" w:rsidTr="000B3E63">
        <w:trPr>
          <w:ins w:id="1989" w:author="Mouse" w:date="2015-10-21T17:08:00Z"/>
        </w:trPr>
        <w:tc>
          <w:tcPr>
            <w:tcW w:w="2263" w:type="dxa"/>
          </w:tcPr>
          <w:p w:rsidR="000B3E63" w:rsidRPr="003E23AF" w:rsidRDefault="000B3E63" w:rsidP="000B3E63">
            <w:pPr>
              <w:jc w:val="center"/>
              <w:rPr>
                <w:ins w:id="1990" w:author="Mouse" w:date="2015-10-21T17:08:00Z"/>
                <w:rFonts w:asciiTheme="minorEastAsia" w:hAnsiTheme="minorEastAsia"/>
                <w:sz w:val="18"/>
                <w:szCs w:val="18"/>
                <w:rPrChange w:id="1991" w:author="Mouse" w:date="2015-10-21T17:15:00Z">
                  <w:rPr>
                    <w:ins w:id="199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99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99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TUS2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jc w:val="center"/>
              <w:rPr>
                <w:ins w:id="1995" w:author="Mouse" w:date="2015-10-21T17:08:00Z"/>
                <w:rFonts w:asciiTheme="minorEastAsia" w:hAnsiTheme="minorEastAsia"/>
                <w:sz w:val="18"/>
                <w:szCs w:val="18"/>
                <w:rPrChange w:id="1996" w:author="Mouse" w:date="2015-10-21T17:15:00Z">
                  <w:rPr>
                    <w:ins w:id="199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992" w:type="dxa"/>
          </w:tcPr>
          <w:p w:rsidR="000B3E63" w:rsidRPr="003E23AF" w:rsidRDefault="000B3E63" w:rsidP="000B3E63">
            <w:pPr>
              <w:jc w:val="center"/>
              <w:rPr>
                <w:ins w:id="1998" w:author="Mouse" w:date="2015-10-21T17:08:00Z"/>
                <w:rFonts w:asciiTheme="minorEastAsia" w:hAnsiTheme="minorEastAsia"/>
                <w:sz w:val="18"/>
                <w:szCs w:val="18"/>
                <w:rPrChange w:id="1999" w:author="Mouse" w:date="2015-10-21T17:15:00Z">
                  <w:rPr>
                    <w:ins w:id="200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01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0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1a</w:t>
              </w:r>
            </w:ins>
          </w:p>
        </w:tc>
        <w:tc>
          <w:tcPr>
            <w:tcW w:w="993" w:type="dxa"/>
          </w:tcPr>
          <w:p w:rsidR="000B3E63" w:rsidRPr="003E23AF" w:rsidRDefault="000B3E63" w:rsidP="000B3E63">
            <w:pPr>
              <w:jc w:val="center"/>
              <w:rPr>
                <w:ins w:id="2003" w:author="Mouse" w:date="2015-10-21T17:08:00Z"/>
                <w:rFonts w:asciiTheme="minorEastAsia" w:hAnsiTheme="minorEastAsia"/>
                <w:sz w:val="18"/>
                <w:szCs w:val="18"/>
                <w:rPrChange w:id="2004" w:author="Mouse" w:date="2015-10-21T17:15:00Z">
                  <w:rPr>
                    <w:ins w:id="200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</w:tr>
    </w:tbl>
    <w:p w:rsidR="000B3E63" w:rsidRPr="003E23AF" w:rsidRDefault="000B3E63" w:rsidP="000B3E63">
      <w:pPr>
        <w:rPr>
          <w:ins w:id="2006" w:author="Mouse" w:date="2015-10-21T17:08:00Z"/>
          <w:rFonts w:asciiTheme="minorEastAsia" w:hAnsiTheme="minorEastAsia"/>
          <w:rPrChange w:id="2007" w:author="Mouse" w:date="2015-10-21T17:15:00Z">
            <w:rPr>
              <w:ins w:id="2008" w:author="Mouse" w:date="2015-10-21T17:08:00Z"/>
            </w:rPr>
          </w:rPrChange>
        </w:rPr>
      </w:pPr>
    </w:p>
    <w:tbl>
      <w:tblPr>
        <w:tblStyle w:val="a4"/>
        <w:tblpPr w:leftFromText="180" w:rightFromText="180" w:vertAnchor="page" w:horzAnchor="margin" w:tblpY="2468"/>
        <w:tblW w:w="0" w:type="auto"/>
        <w:tblLook w:val="04A0" w:firstRow="1" w:lastRow="0" w:firstColumn="1" w:lastColumn="0" w:noHBand="0" w:noVBand="1"/>
      </w:tblPr>
      <w:tblGrid>
        <w:gridCol w:w="1382"/>
        <w:gridCol w:w="2921"/>
        <w:gridCol w:w="2922"/>
        <w:gridCol w:w="1071"/>
      </w:tblGrid>
      <w:tr w:rsidR="000B3E63" w:rsidRPr="003E23AF" w:rsidTr="000B3E63">
        <w:trPr>
          <w:trHeight w:val="274"/>
          <w:ins w:id="2009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jc w:val="center"/>
              <w:rPr>
                <w:ins w:id="2010" w:author="Mouse" w:date="2015-10-21T17:08:00Z"/>
                <w:rFonts w:asciiTheme="minorEastAsia" w:hAnsiTheme="minorEastAsia"/>
                <w:b/>
                <w:sz w:val="18"/>
                <w:szCs w:val="18"/>
                <w:rPrChange w:id="2011" w:author="Mouse" w:date="2015-10-21T17:15:00Z">
                  <w:rPr>
                    <w:ins w:id="201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01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01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ID</w:t>
              </w:r>
            </w:ins>
          </w:p>
        </w:tc>
        <w:tc>
          <w:tcPr>
            <w:tcW w:w="2921" w:type="dxa"/>
          </w:tcPr>
          <w:p w:rsidR="000B3E63" w:rsidRPr="003E23AF" w:rsidRDefault="000B3E63" w:rsidP="000B3E63">
            <w:pPr>
              <w:rPr>
                <w:ins w:id="2015" w:author="Mouse" w:date="2015-10-21T17:08:00Z"/>
                <w:rFonts w:asciiTheme="minorEastAsia" w:hAnsiTheme="minorEastAsia"/>
                <w:b/>
                <w:sz w:val="18"/>
                <w:szCs w:val="18"/>
                <w:rPrChange w:id="2016" w:author="Mouse" w:date="2015-10-21T17:15:00Z">
                  <w:rPr>
                    <w:ins w:id="201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01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01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是否生成装车单</w:t>
              </w:r>
            </w:ins>
          </w:p>
        </w:tc>
        <w:tc>
          <w:tcPr>
            <w:tcW w:w="2922" w:type="dxa"/>
          </w:tcPr>
          <w:p w:rsidR="000B3E63" w:rsidRPr="003E23AF" w:rsidRDefault="000B3E63" w:rsidP="000B3E63">
            <w:pPr>
              <w:rPr>
                <w:ins w:id="2020" w:author="Mouse" w:date="2015-10-21T17:08:00Z"/>
                <w:rFonts w:asciiTheme="minorEastAsia" w:hAnsiTheme="minorEastAsia"/>
                <w:b/>
                <w:sz w:val="18"/>
                <w:szCs w:val="18"/>
                <w:rPrChange w:id="2021" w:author="Mouse" w:date="2015-10-21T17:15:00Z">
                  <w:rPr>
                    <w:ins w:id="2022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02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02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该批次货物订单号列表</w:t>
              </w:r>
            </w:ins>
          </w:p>
        </w:tc>
        <w:tc>
          <w:tcPr>
            <w:tcW w:w="1071" w:type="dxa"/>
          </w:tcPr>
          <w:p w:rsidR="000B3E63" w:rsidRPr="003E23AF" w:rsidRDefault="000B3E63" w:rsidP="000B3E63">
            <w:pPr>
              <w:rPr>
                <w:ins w:id="2025" w:author="Mouse" w:date="2015-10-21T17:08:00Z"/>
                <w:rFonts w:asciiTheme="minorEastAsia" w:hAnsiTheme="minorEastAsia"/>
                <w:b/>
                <w:sz w:val="18"/>
                <w:szCs w:val="18"/>
                <w:rPrChange w:id="2026" w:author="Mouse" w:date="2015-10-21T17:15:00Z">
                  <w:rPr>
                    <w:ins w:id="2027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02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02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trHeight w:val="82"/>
          <w:ins w:id="2030" w:author="Mouse" w:date="2015-10-21T17:08:00Z"/>
        </w:trPr>
        <w:tc>
          <w:tcPr>
            <w:tcW w:w="1382" w:type="dxa"/>
            <w:vMerge w:val="restart"/>
          </w:tcPr>
          <w:p w:rsidR="000B3E63" w:rsidRPr="003E23AF" w:rsidRDefault="000B3E63" w:rsidP="000B3E63">
            <w:pPr>
              <w:rPr>
                <w:ins w:id="2031" w:author="Mouse" w:date="2015-10-21T17:08:00Z"/>
                <w:rFonts w:asciiTheme="minorEastAsia" w:hAnsiTheme="minorEastAsia"/>
                <w:sz w:val="18"/>
                <w:szCs w:val="18"/>
                <w:rPrChange w:id="2032" w:author="Mouse" w:date="2015-10-21T17:15:00Z">
                  <w:rPr>
                    <w:ins w:id="203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34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3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2036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2921" w:type="dxa"/>
            <w:vMerge w:val="restart"/>
          </w:tcPr>
          <w:p w:rsidR="000B3E63" w:rsidRPr="003E23AF" w:rsidRDefault="000B3E63" w:rsidP="000B3E63">
            <w:pPr>
              <w:rPr>
                <w:ins w:id="2037" w:author="Mouse" w:date="2015-10-21T17:08:00Z"/>
                <w:rFonts w:asciiTheme="minorEastAsia" w:hAnsiTheme="minorEastAsia"/>
                <w:sz w:val="18"/>
                <w:szCs w:val="18"/>
                <w:rPrChange w:id="2038" w:author="Mouse" w:date="2015-10-21T17:15:00Z">
                  <w:rPr>
                    <w:ins w:id="2039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40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4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是</w:t>
              </w:r>
            </w:ins>
          </w:p>
        </w:tc>
        <w:tc>
          <w:tcPr>
            <w:tcW w:w="2922" w:type="dxa"/>
          </w:tcPr>
          <w:p w:rsidR="000B3E63" w:rsidRPr="003E23AF" w:rsidRDefault="000B3E63" w:rsidP="000B3E63">
            <w:pPr>
              <w:rPr>
                <w:ins w:id="2042" w:author="Mouse" w:date="2015-10-21T17:08:00Z"/>
                <w:rFonts w:asciiTheme="minorEastAsia" w:hAnsiTheme="minorEastAsia"/>
                <w:sz w:val="18"/>
                <w:szCs w:val="18"/>
                <w:rPrChange w:id="2043" w:author="Mouse" w:date="2015-10-21T17:15:00Z">
                  <w:rPr>
                    <w:ins w:id="2044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45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46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1234567890</w:t>
              </w:r>
            </w:ins>
          </w:p>
        </w:tc>
        <w:tc>
          <w:tcPr>
            <w:tcW w:w="1071" w:type="dxa"/>
            <w:vMerge w:val="restart"/>
          </w:tcPr>
          <w:p w:rsidR="000B3E63" w:rsidRPr="003E23AF" w:rsidRDefault="000B3E63" w:rsidP="000B3E63">
            <w:pPr>
              <w:rPr>
                <w:ins w:id="2047" w:author="Mouse" w:date="2015-10-21T17:08:00Z"/>
                <w:rFonts w:asciiTheme="minorEastAsia" w:hAnsiTheme="minorEastAsia"/>
                <w:sz w:val="18"/>
                <w:szCs w:val="18"/>
                <w:rPrChange w:id="2048" w:author="Mouse" w:date="2015-10-21T17:15:00Z">
                  <w:rPr>
                    <w:ins w:id="2049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50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5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正常生成装车单</w:t>
              </w:r>
            </w:ins>
          </w:p>
        </w:tc>
      </w:tr>
      <w:tr w:rsidR="000B3E63" w:rsidRPr="003E23AF" w:rsidTr="000B3E63">
        <w:trPr>
          <w:trHeight w:val="80"/>
          <w:ins w:id="2052" w:author="Mouse" w:date="2015-10-21T17:08:00Z"/>
        </w:trPr>
        <w:tc>
          <w:tcPr>
            <w:tcW w:w="1382" w:type="dxa"/>
            <w:vMerge/>
          </w:tcPr>
          <w:p w:rsidR="000B3E63" w:rsidRPr="003E23AF" w:rsidRDefault="000B3E63" w:rsidP="000B3E63">
            <w:pPr>
              <w:rPr>
                <w:ins w:id="2053" w:author="Mouse" w:date="2015-10-21T17:08:00Z"/>
                <w:rFonts w:asciiTheme="minorEastAsia" w:hAnsiTheme="minorEastAsia"/>
                <w:sz w:val="18"/>
                <w:szCs w:val="18"/>
                <w:rPrChange w:id="2054" w:author="Mouse" w:date="2015-10-21T17:15:00Z">
                  <w:rPr>
                    <w:ins w:id="205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2921" w:type="dxa"/>
            <w:vMerge/>
          </w:tcPr>
          <w:p w:rsidR="000B3E63" w:rsidRPr="003E23AF" w:rsidRDefault="000B3E63" w:rsidP="000B3E63">
            <w:pPr>
              <w:rPr>
                <w:ins w:id="2056" w:author="Mouse" w:date="2015-10-21T17:08:00Z"/>
                <w:rFonts w:asciiTheme="minorEastAsia" w:hAnsiTheme="minorEastAsia"/>
                <w:sz w:val="18"/>
                <w:szCs w:val="18"/>
                <w:rPrChange w:id="2057" w:author="Mouse" w:date="2015-10-21T17:15:00Z">
                  <w:rPr>
                    <w:ins w:id="2058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2922" w:type="dxa"/>
          </w:tcPr>
          <w:p w:rsidR="000B3E63" w:rsidRPr="003E23AF" w:rsidRDefault="000B3E63" w:rsidP="000B3E63">
            <w:pPr>
              <w:rPr>
                <w:ins w:id="2059" w:author="Mouse" w:date="2015-10-21T17:08:00Z"/>
                <w:rFonts w:asciiTheme="minorEastAsia" w:hAnsiTheme="minorEastAsia"/>
                <w:sz w:val="18"/>
                <w:szCs w:val="18"/>
                <w:rPrChange w:id="2060" w:author="Mouse" w:date="2015-10-21T17:15:00Z">
                  <w:rPr>
                    <w:ins w:id="2061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62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6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1234567891</w:t>
              </w:r>
            </w:ins>
          </w:p>
        </w:tc>
        <w:tc>
          <w:tcPr>
            <w:tcW w:w="1071" w:type="dxa"/>
            <w:vMerge/>
          </w:tcPr>
          <w:p w:rsidR="000B3E63" w:rsidRPr="003E23AF" w:rsidRDefault="000B3E63" w:rsidP="000B3E63">
            <w:pPr>
              <w:rPr>
                <w:ins w:id="2064" w:author="Mouse" w:date="2015-10-21T17:08:00Z"/>
                <w:rFonts w:asciiTheme="minorEastAsia" w:hAnsiTheme="minorEastAsia"/>
                <w:sz w:val="18"/>
                <w:szCs w:val="18"/>
                <w:rPrChange w:id="2065" w:author="Mouse" w:date="2015-10-21T17:15:00Z">
                  <w:rPr>
                    <w:ins w:id="206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80"/>
          <w:ins w:id="2067" w:author="Mouse" w:date="2015-10-21T17:08:00Z"/>
        </w:trPr>
        <w:tc>
          <w:tcPr>
            <w:tcW w:w="1382" w:type="dxa"/>
            <w:vMerge/>
          </w:tcPr>
          <w:p w:rsidR="000B3E63" w:rsidRPr="003E23AF" w:rsidRDefault="000B3E63" w:rsidP="000B3E63">
            <w:pPr>
              <w:rPr>
                <w:ins w:id="2068" w:author="Mouse" w:date="2015-10-21T17:08:00Z"/>
                <w:rFonts w:asciiTheme="minorEastAsia" w:hAnsiTheme="minorEastAsia"/>
                <w:sz w:val="18"/>
                <w:szCs w:val="18"/>
                <w:rPrChange w:id="2069" w:author="Mouse" w:date="2015-10-21T17:15:00Z">
                  <w:rPr>
                    <w:ins w:id="207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2921" w:type="dxa"/>
            <w:vMerge/>
          </w:tcPr>
          <w:p w:rsidR="000B3E63" w:rsidRPr="003E23AF" w:rsidRDefault="000B3E63" w:rsidP="000B3E63">
            <w:pPr>
              <w:rPr>
                <w:ins w:id="2071" w:author="Mouse" w:date="2015-10-21T17:08:00Z"/>
                <w:rFonts w:asciiTheme="minorEastAsia" w:hAnsiTheme="minorEastAsia"/>
                <w:sz w:val="18"/>
                <w:szCs w:val="18"/>
                <w:rPrChange w:id="2072" w:author="Mouse" w:date="2015-10-21T17:15:00Z">
                  <w:rPr>
                    <w:ins w:id="207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2922" w:type="dxa"/>
          </w:tcPr>
          <w:p w:rsidR="000B3E63" w:rsidRPr="003E23AF" w:rsidRDefault="000B3E63" w:rsidP="000B3E63">
            <w:pPr>
              <w:rPr>
                <w:ins w:id="2074" w:author="Mouse" w:date="2015-10-21T17:08:00Z"/>
                <w:rFonts w:asciiTheme="minorEastAsia" w:hAnsiTheme="minorEastAsia"/>
                <w:sz w:val="18"/>
                <w:szCs w:val="18"/>
                <w:rPrChange w:id="2075" w:author="Mouse" w:date="2015-10-21T17:15:00Z">
                  <w:rPr>
                    <w:ins w:id="207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7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7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1234567892</w:t>
              </w:r>
            </w:ins>
          </w:p>
        </w:tc>
        <w:tc>
          <w:tcPr>
            <w:tcW w:w="1071" w:type="dxa"/>
            <w:vMerge/>
          </w:tcPr>
          <w:p w:rsidR="000B3E63" w:rsidRPr="003E23AF" w:rsidRDefault="000B3E63" w:rsidP="000B3E63">
            <w:pPr>
              <w:rPr>
                <w:ins w:id="2079" w:author="Mouse" w:date="2015-10-21T17:08:00Z"/>
                <w:rFonts w:asciiTheme="minorEastAsia" w:hAnsiTheme="minorEastAsia"/>
                <w:sz w:val="18"/>
                <w:szCs w:val="18"/>
                <w:rPrChange w:id="2080" w:author="Mouse" w:date="2015-10-21T17:15:00Z">
                  <w:rPr>
                    <w:ins w:id="2081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ins w:id="2082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2083" w:author="Mouse" w:date="2015-10-21T17:08:00Z"/>
                <w:rFonts w:asciiTheme="minorEastAsia" w:hAnsiTheme="minorEastAsia"/>
                <w:sz w:val="18"/>
                <w:szCs w:val="18"/>
                <w:rPrChange w:id="2084" w:author="Mouse" w:date="2015-10-21T17:15:00Z">
                  <w:rPr>
                    <w:ins w:id="208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8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8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2921" w:type="dxa"/>
          </w:tcPr>
          <w:p w:rsidR="000B3E63" w:rsidRPr="003E23AF" w:rsidRDefault="000B3E63" w:rsidP="000B3E63">
            <w:pPr>
              <w:rPr>
                <w:ins w:id="2088" w:author="Mouse" w:date="2015-10-21T17:08:00Z"/>
                <w:rFonts w:asciiTheme="minorEastAsia" w:hAnsiTheme="minorEastAsia"/>
                <w:sz w:val="18"/>
                <w:szCs w:val="18"/>
                <w:rPrChange w:id="2089" w:author="Mouse" w:date="2015-10-21T17:15:00Z">
                  <w:rPr>
                    <w:ins w:id="209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91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9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否</w:t>
              </w:r>
            </w:ins>
          </w:p>
        </w:tc>
        <w:tc>
          <w:tcPr>
            <w:tcW w:w="2922" w:type="dxa"/>
          </w:tcPr>
          <w:p w:rsidR="000B3E63" w:rsidRPr="003E23AF" w:rsidRDefault="000B3E63" w:rsidP="000B3E63">
            <w:pPr>
              <w:rPr>
                <w:ins w:id="2093" w:author="Mouse" w:date="2015-10-21T17:08:00Z"/>
                <w:rFonts w:asciiTheme="minorEastAsia" w:hAnsiTheme="minorEastAsia"/>
                <w:sz w:val="18"/>
                <w:szCs w:val="18"/>
                <w:rPrChange w:id="2094" w:author="Mouse" w:date="2015-10-21T17:15:00Z">
                  <w:rPr>
                    <w:ins w:id="209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09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09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\</w:t>
              </w:r>
            </w:ins>
          </w:p>
        </w:tc>
        <w:tc>
          <w:tcPr>
            <w:tcW w:w="1071" w:type="dxa"/>
          </w:tcPr>
          <w:p w:rsidR="000B3E63" w:rsidRPr="003E23AF" w:rsidRDefault="000B3E63" w:rsidP="000B3E63">
            <w:pPr>
              <w:rPr>
                <w:ins w:id="2098" w:author="Mouse" w:date="2015-10-21T17:08:00Z"/>
                <w:rFonts w:asciiTheme="minorEastAsia" w:hAnsiTheme="minorEastAsia"/>
                <w:sz w:val="18"/>
                <w:szCs w:val="18"/>
                <w:rPrChange w:id="2099" w:author="Mouse" w:date="2015-10-21T17:15:00Z">
                  <w:rPr>
                    <w:ins w:id="210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01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0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系统不执行任何操作</w:t>
              </w:r>
            </w:ins>
          </w:p>
        </w:tc>
      </w:tr>
      <w:tr w:rsidR="000B3E63" w:rsidRPr="003E23AF" w:rsidTr="000B3E63">
        <w:trPr>
          <w:ins w:id="2103" w:author="Mouse" w:date="2015-10-21T17:08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2104" w:author="Mouse" w:date="2015-10-21T17:08:00Z"/>
                <w:rFonts w:asciiTheme="minorEastAsia" w:hAnsiTheme="minorEastAsia"/>
                <w:sz w:val="18"/>
                <w:szCs w:val="18"/>
                <w:rPrChange w:id="2105" w:author="Mouse" w:date="2015-10-21T17:15:00Z">
                  <w:rPr>
                    <w:ins w:id="210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0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0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TUS1-3</w:t>
              </w:r>
            </w:ins>
          </w:p>
        </w:tc>
        <w:tc>
          <w:tcPr>
            <w:tcW w:w="2921" w:type="dxa"/>
          </w:tcPr>
          <w:p w:rsidR="000B3E63" w:rsidRPr="003E23AF" w:rsidRDefault="000B3E63" w:rsidP="000B3E63">
            <w:pPr>
              <w:rPr>
                <w:ins w:id="2109" w:author="Mouse" w:date="2015-10-21T17:08:00Z"/>
                <w:rFonts w:asciiTheme="minorEastAsia" w:hAnsiTheme="minorEastAsia"/>
                <w:sz w:val="18"/>
                <w:szCs w:val="18"/>
                <w:rPrChange w:id="2110" w:author="Mouse" w:date="2015-10-21T17:15:00Z">
                  <w:rPr>
                    <w:ins w:id="2111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12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1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是</w:t>
              </w:r>
            </w:ins>
          </w:p>
        </w:tc>
        <w:tc>
          <w:tcPr>
            <w:tcW w:w="2922" w:type="dxa"/>
          </w:tcPr>
          <w:p w:rsidR="000B3E63" w:rsidRPr="003E23AF" w:rsidRDefault="000B3E63" w:rsidP="000B3E63">
            <w:pPr>
              <w:rPr>
                <w:ins w:id="2114" w:author="Mouse" w:date="2015-10-21T17:08:00Z"/>
                <w:rFonts w:asciiTheme="minorEastAsia" w:hAnsiTheme="minorEastAsia"/>
                <w:sz w:val="18"/>
                <w:szCs w:val="18"/>
                <w:rPrChange w:id="2115" w:author="Mouse" w:date="2015-10-21T17:15:00Z">
                  <w:rPr>
                    <w:ins w:id="211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1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1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要求删除该订单</w:t>
              </w:r>
            </w:ins>
          </w:p>
        </w:tc>
        <w:tc>
          <w:tcPr>
            <w:tcW w:w="1071" w:type="dxa"/>
          </w:tcPr>
          <w:p w:rsidR="000B3E63" w:rsidRPr="003E23AF" w:rsidRDefault="000B3E63" w:rsidP="000B3E63">
            <w:pPr>
              <w:rPr>
                <w:ins w:id="2119" w:author="Mouse" w:date="2015-10-21T17:08:00Z"/>
                <w:rFonts w:asciiTheme="minorEastAsia" w:hAnsiTheme="minorEastAsia"/>
                <w:sz w:val="18"/>
                <w:szCs w:val="18"/>
                <w:rPrChange w:id="2120" w:author="Mouse" w:date="2015-10-21T17:15:00Z">
                  <w:rPr>
                    <w:ins w:id="2121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22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2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系统不执行任何操作</w:t>
              </w:r>
            </w:ins>
          </w:p>
        </w:tc>
      </w:tr>
    </w:tbl>
    <w:p w:rsidR="000B3E63" w:rsidRPr="003E23AF" w:rsidRDefault="000B3E63" w:rsidP="000B3E63">
      <w:pPr>
        <w:pStyle w:val="2"/>
        <w:rPr>
          <w:ins w:id="2124" w:author="Mouse" w:date="2015-10-21T17:08:00Z"/>
          <w:rFonts w:asciiTheme="minorEastAsia" w:eastAsiaTheme="minorEastAsia" w:hAnsiTheme="minorEastAsia"/>
          <w:rPrChange w:id="2125" w:author="Mouse" w:date="2015-10-21T17:15:00Z">
            <w:rPr>
              <w:ins w:id="2126" w:author="Mouse" w:date="2015-10-21T17:08:00Z"/>
            </w:rPr>
          </w:rPrChange>
        </w:rPr>
        <w:pPrChange w:id="2127" w:author="Mouse" w:date="2015-10-21T17:09:00Z">
          <w:pPr>
            <w:jc w:val="center"/>
          </w:pPr>
        </w:pPrChange>
      </w:pPr>
      <w:ins w:id="2128" w:author="Mouse" w:date="2015-10-21T17:08:00Z">
        <w:r w:rsidRPr="003E23AF">
          <w:rPr>
            <w:rFonts w:asciiTheme="minorEastAsia" w:eastAsiaTheme="minorEastAsia" w:hAnsiTheme="minorEastAsia" w:hint="eastAsia"/>
            <w:rPrChange w:id="2129" w:author="Mouse" w:date="2015-10-21T17:15:00Z">
              <w:rPr>
                <w:rFonts w:hint="eastAsia"/>
              </w:rPr>
            </w:rPrChange>
          </w:rPr>
          <w:t>TUS</w:t>
        </w:r>
      </w:ins>
      <w:ins w:id="2130" w:author="Mouse" w:date="2015-10-21T17:09:00Z">
        <w:r w:rsidRPr="003E23AF">
          <w:rPr>
            <w:rFonts w:asciiTheme="minorEastAsia" w:eastAsiaTheme="minorEastAsia" w:hAnsiTheme="minorEastAsia" w:hint="eastAsia"/>
            <w:rPrChange w:id="2131" w:author="Mouse" w:date="2015-10-21T17:15:00Z">
              <w:rPr>
                <w:rFonts w:hint="eastAsia"/>
              </w:rPr>
            </w:rPrChange>
          </w:rPr>
          <w:t>6</w:t>
        </w:r>
      </w:ins>
    </w:p>
    <w:p w:rsidR="000B3E63" w:rsidRPr="003E23AF" w:rsidRDefault="000B3E63" w:rsidP="000B3E63">
      <w:pPr>
        <w:rPr>
          <w:ins w:id="2132" w:author="Mouse" w:date="2015-10-21T17:08:00Z"/>
          <w:rFonts w:asciiTheme="minorEastAsia" w:hAnsiTheme="minorEastAsia"/>
          <w:rPrChange w:id="2133" w:author="Mouse" w:date="2015-10-21T17:15:00Z">
            <w:rPr>
              <w:ins w:id="2134" w:author="Mouse" w:date="2015-10-21T17:08:00Z"/>
            </w:rPr>
          </w:rPrChange>
        </w:rPr>
      </w:pPr>
    </w:p>
    <w:tbl>
      <w:tblPr>
        <w:tblStyle w:val="a4"/>
        <w:tblpPr w:leftFromText="180" w:rightFromText="180" w:vertAnchor="page" w:horzAnchor="margin" w:tblpY="5576"/>
        <w:tblW w:w="0" w:type="auto"/>
        <w:tblLook w:val="04A0" w:firstRow="1" w:lastRow="0" w:firstColumn="1" w:lastColumn="0" w:noHBand="0" w:noVBand="1"/>
      </w:tblPr>
      <w:tblGrid>
        <w:gridCol w:w="1208"/>
        <w:gridCol w:w="1055"/>
        <w:gridCol w:w="1134"/>
        <w:gridCol w:w="1134"/>
        <w:gridCol w:w="1134"/>
        <w:gridCol w:w="2631"/>
      </w:tblGrid>
      <w:tr w:rsidR="000B3E63" w:rsidRPr="003E23AF" w:rsidTr="000B3E63">
        <w:trPr>
          <w:trHeight w:val="416"/>
          <w:ins w:id="2135" w:author="Mouse" w:date="2015-10-21T17:08:00Z"/>
        </w:trPr>
        <w:tc>
          <w:tcPr>
            <w:tcW w:w="1208" w:type="dxa"/>
          </w:tcPr>
          <w:p w:rsidR="000B3E63" w:rsidRPr="003E23AF" w:rsidRDefault="000B3E63" w:rsidP="000B3E63">
            <w:pPr>
              <w:jc w:val="center"/>
              <w:rPr>
                <w:ins w:id="2136" w:author="Mouse" w:date="2015-10-21T17:08:00Z"/>
                <w:rFonts w:asciiTheme="minorEastAsia" w:hAnsiTheme="minorEastAsia"/>
                <w:b/>
                <w:sz w:val="18"/>
                <w:szCs w:val="18"/>
                <w:rPrChange w:id="2137" w:author="Mouse" w:date="2015-10-21T17:15:00Z">
                  <w:rPr>
                    <w:ins w:id="213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13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14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ID</w:t>
              </w:r>
            </w:ins>
          </w:p>
        </w:tc>
        <w:tc>
          <w:tcPr>
            <w:tcW w:w="1055" w:type="dxa"/>
          </w:tcPr>
          <w:p w:rsidR="000B3E63" w:rsidRPr="003E23AF" w:rsidRDefault="000B3E63" w:rsidP="000B3E63">
            <w:pPr>
              <w:rPr>
                <w:ins w:id="2141" w:author="Mouse" w:date="2015-10-21T17:08:00Z"/>
                <w:rFonts w:asciiTheme="minorEastAsia" w:hAnsiTheme="minorEastAsia"/>
                <w:b/>
                <w:sz w:val="18"/>
                <w:szCs w:val="18"/>
                <w:rPrChange w:id="2142" w:author="Mouse" w:date="2015-10-21T17:15:00Z">
                  <w:rPr>
                    <w:ins w:id="214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14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14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监装员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146" w:author="Mouse" w:date="2015-10-21T17:08:00Z"/>
                <w:rFonts w:asciiTheme="minorEastAsia" w:hAnsiTheme="minorEastAsia"/>
                <w:b/>
                <w:sz w:val="18"/>
                <w:szCs w:val="18"/>
                <w:rPrChange w:id="2147" w:author="Mouse" w:date="2015-10-21T17:15:00Z">
                  <w:rPr>
                    <w:ins w:id="214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14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15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车辆代号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151" w:author="Mouse" w:date="2015-10-21T17:08:00Z"/>
                <w:rFonts w:asciiTheme="minorEastAsia" w:hAnsiTheme="minorEastAsia"/>
                <w:b/>
                <w:sz w:val="18"/>
                <w:szCs w:val="18"/>
                <w:rPrChange w:id="2152" w:author="Mouse" w:date="2015-10-21T17:15:00Z">
                  <w:rPr>
                    <w:ins w:id="215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15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15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目的地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156" w:author="Mouse" w:date="2015-10-21T17:08:00Z"/>
                <w:rFonts w:asciiTheme="minorEastAsia" w:hAnsiTheme="minorEastAsia"/>
                <w:b/>
                <w:sz w:val="18"/>
                <w:szCs w:val="18"/>
                <w:rPrChange w:id="2157" w:author="Mouse" w:date="2015-10-21T17:15:00Z">
                  <w:rPr>
                    <w:ins w:id="2158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15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16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押运员</w:t>
              </w:r>
            </w:ins>
          </w:p>
        </w:tc>
        <w:tc>
          <w:tcPr>
            <w:tcW w:w="2631" w:type="dxa"/>
          </w:tcPr>
          <w:p w:rsidR="000B3E63" w:rsidRPr="003E23AF" w:rsidRDefault="000B3E63" w:rsidP="000B3E63">
            <w:pPr>
              <w:rPr>
                <w:ins w:id="2161" w:author="Mouse" w:date="2015-10-21T17:08:00Z"/>
                <w:rFonts w:asciiTheme="minorEastAsia" w:hAnsiTheme="minorEastAsia"/>
                <w:b/>
                <w:sz w:val="18"/>
                <w:szCs w:val="18"/>
                <w:rPrChange w:id="2162" w:author="Mouse" w:date="2015-10-21T17:15:00Z">
                  <w:rPr>
                    <w:ins w:id="2163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16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16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trHeight w:val="95"/>
          <w:ins w:id="2166" w:author="Mouse" w:date="2015-10-21T17:08:00Z"/>
        </w:trPr>
        <w:tc>
          <w:tcPr>
            <w:tcW w:w="1208" w:type="dxa"/>
          </w:tcPr>
          <w:p w:rsidR="000B3E63" w:rsidRPr="003E23AF" w:rsidRDefault="000B3E63" w:rsidP="000B3E63">
            <w:pPr>
              <w:rPr>
                <w:ins w:id="2167" w:author="Mouse" w:date="2015-10-21T17:08:00Z"/>
                <w:rFonts w:asciiTheme="minorEastAsia" w:hAnsiTheme="minorEastAsia"/>
                <w:sz w:val="18"/>
                <w:szCs w:val="18"/>
                <w:rPrChange w:id="2168" w:author="Mouse" w:date="2015-10-21T17:15:00Z">
                  <w:rPr>
                    <w:ins w:id="2169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70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71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2172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1055" w:type="dxa"/>
          </w:tcPr>
          <w:p w:rsidR="000B3E63" w:rsidRPr="003E23AF" w:rsidRDefault="000B3E63" w:rsidP="000B3E63">
            <w:pPr>
              <w:rPr>
                <w:ins w:id="2173" w:author="Mouse" w:date="2015-10-21T17:08:00Z"/>
                <w:rFonts w:asciiTheme="minorEastAsia" w:hAnsiTheme="minorEastAsia"/>
                <w:sz w:val="18"/>
                <w:szCs w:val="18"/>
                <w:rPrChange w:id="2174" w:author="Mouse" w:date="2015-10-21T17:15:00Z">
                  <w:rPr>
                    <w:ins w:id="217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7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7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损耗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178" w:author="Mouse" w:date="2015-10-21T17:08:00Z"/>
                <w:rFonts w:asciiTheme="minorEastAsia" w:hAnsiTheme="minorEastAsia"/>
                <w:sz w:val="18"/>
                <w:szCs w:val="18"/>
                <w:rPrChange w:id="2179" w:author="Mouse" w:date="2015-10-21T17:15:00Z">
                  <w:rPr>
                    <w:ins w:id="218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81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8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123456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183" w:author="Mouse" w:date="2015-10-21T17:08:00Z"/>
                <w:rFonts w:asciiTheme="minorEastAsia" w:hAnsiTheme="minorEastAsia"/>
                <w:sz w:val="18"/>
                <w:szCs w:val="18"/>
                <w:rPrChange w:id="2184" w:author="Mouse" w:date="2015-10-21T17:15:00Z">
                  <w:rPr>
                    <w:ins w:id="218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8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8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南京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188" w:author="Mouse" w:date="2015-10-21T17:08:00Z"/>
                <w:rFonts w:asciiTheme="minorEastAsia" w:hAnsiTheme="minorEastAsia"/>
                <w:sz w:val="18"/>
                <w:szCs w:val="18"/>
                <w:rPrChange w:id="2189" w:author="Mouse" w:date="2015-10-21T17:15:00Z">
                  <w:rPr>
                    <w:ins w:id="219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91" w:author="Mouse" w:date="2015-10-21T17:08:00Z">
              <w:r w:rsidRPr="003E23AF">
                <w:rPr>
                  <w:rFonts w:asciiTheme="minorEastAsia" w:hAnsiTheme="minorEastAsia"/>
                  <w:sz w:val="18"/>
                  <w:szCs w:val="18"/>
                  <w:rPrChange w:id="2192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A</w:t>
              </w:r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9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a</w:t>
              </w:r>
            </w:ins>
          </w:p>
        </w:tc>
        <w:tc>
          <w:tcPr>
            <w:tcW w:w="2631" w:type="dxa"/>
          </w:tcPr>
          <w:p w:rsidR="000B3E63" w:rsidRPr="003E23AF" w:rsidRDefault="000B3E63" w:rsidP="000B3E63">
            <w:pPr>
              <w:rPr>
                <w:ins w:id="2194" w:author="Mouse" w:date="2015-10-21T17:08:00Z"/>
                <w:rFonts w:asciiTheme="minorEastAsia" w:hAnsiTheme="minorEastAsia"/>
                <w:sz w:val="18"/>
                <w:szCs w:val="18"/>
                <w:rPrChange w:id="2195" w:author="Mouse" w:date="2015-10-21T17:15:00Z">
                  <w:rPr>
                    <w:ins w:id="219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19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19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系统正常生成装车单</w:t>
              </w:r>
            </w:ins>
          </w:p>
        </w:tc>
      </w:tr>
      <w:tr w:rsidR="000B3E63" w:rsidRPr="003E23AF" w:rsidTr="000B3E63">
        <w:trPr>
          <w:ins w:id="2199" w:author="Mouse" w:date="2015-10-21T17:08:00Z"/>
        </w:trPr>
        <w:tc>
          <w:tcPr>
            <w:tcW w:w="1208" w:type="dxa"/>
          </w:tcPr>
          <w:p w:rsidR="000B3E63" w:rsidRPr="003E23AF" w:rsidRDefault="000B3E63" w:rsidP="000B3E63">
            <w:pPr>
              <w:rPr>
                <w:ins w:id="2200" w:author="Mouse" w:date="2015-10-21T17:08:00Z"/>
                <w:rFonts w:asciiTheme="minorEastAsia" w:hAnsiTheme="minorEastAsia"/>
                <w:sz w:val="18"/>
                <w:szCs w:val="18"/>
                <w:rPrChange w:id="2201" w:author="Mouse" w:date="2015-10-21T17:15:00Z">
                  <w:rPr>
                    <w:ins w:id="220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0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0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1055" w:type="dxa"/>
          </w:tcPr>
          <w:p w:rsidR="000B3E63" w:rsidRPr="003E23AF" w:rsidRDefault="000B3E63" w:rsidP="000B3E63">
            <w:pPr>
              <w:rPr>
                <w:ins w:id="2205" w:author="Mouse" w:date="2015-10-21T17:08:00Z"/>
                <w:rFonts w:asciiTheme="minorEastAsia" w:hAnsiTheme="minorEastAsia"/>
                <w:sz w:val="18"/>
                <w:szCs w:val="18"/>
                <w:rPrChange w:id="2206" w:author="Mouse" w:date="2015-10-21T17:15:00Z">
                  <w:rPr>
                    <w:ins w:id="220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0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0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孙浩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210" w:author="Mouse" w:date="2015-10-21T17:08:00Z"/>
                <w:rFonts w:asciiTheme="minorEastAsia" w:hAnsiTheme="minorEastAsia"/>
                <w:sz w:val="18"/>
                <w:szCs w:val="18"/>
                <w:rPrChange w:id="2211" w:author="Mouse" w:date="2015-10-21T17:15:00Z">
                  <w:rPr>
                    <w:ins w:id="221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1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1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657534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215" w:author="Mouse" w:date="2015-10-21T17:08:00Z"/>
                <w:rFonts w:asciiTheme="minorEastAsia" w:hAnsiTheme="minorEastAsia"/>
                <w:sz w:val="18"/>
                <w:szCs w:val="18"/>
                <w:rPrChange w:id="2216" w:author="Mouse" w:date="2015-10-21T17:15:00Z">
                  <w:rPr>
                    <w:ins w:id="221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218" w:author="Mouse" w:date="2015-10-21T17:08:00Z"/>
                <w:rFonts w:asciiTheme="minorEastAsia" w:hAnsiTheme="minorEastAsia"/>
                <w:sz w:val="18"/>
                <w:szCs w:val="18"/>
                <w:rPrChange w:id="2219" w:author="Mouse" w:date="2015-10-21T17:15:00Z">
                  <w:rPr>
                    <w:ins w:id="222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21" w:author="Mouse" w:date="2015-10-21T17:08:00Z">
              <w:r w:rsidRPr="003E23AF">
                <w:rPr>
                  <w:rFonts w:asciiTheme="minorEastAsia" w:hAnsiTheme="minorEastAsia"/>
                  <w:sz w:val="18"/>
                  <w:szCs w:val="18"/>
                  <w:rPrChange w:id="2222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B</w:t>
              </w:r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2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b</w:t>
              </w:r>
            </w:ins>
          </w:p>
        </w:tc>
        <w:tc>
          <w:tcPr>
            <w:tcW w:w="2631" w:type="dxa"/>
          </w:tcPr>
          <w:p w:rsidR="000B3E63" w:rsidRPr="003E23AF" w:rsidRDefault="000B3E63" w:rsidP="000B3E63">
            <w:pPr>
              <w:rPr>
                <w:ins w:id="2224" w:author="Mouse" w:date="2015-10-21T17:08:00Z"/>
                <w:rFonts w:asciiTheme="minorEastAsia" w:hAnsiTheme="minorEastAsia"/>
                <w:sz w:val="18"/>
                <w:szCs w:val="18"/>
                <w:rPrChange w:id="2225" w:author="Mouse" w:date="2015-10-21T17:15:00Z">
                  <w:rPr>
                    <w:ins w:id="222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2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2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系统提示目的地没有填写，拒绝生成装车单</w:t>
              </w:r>
            </w:ins>
          </w:p>
        </w:tc>
      </w:tr>
      <w:tr w:rsidR="000B3E63" w:rsidRPr="003E23AF" w:rsidTr="000B3E63">
        <w:trPr>
          <w:ins w:id="2229" w:author="Mouse" w:date="2015-10-21T17:08:00Z"/>
        </w:trPr>
        <w:tc>
          <w:tcPr>
            <w:tcW w:w="1208" w:type="dxa"/>
          </w:tcPr>
          <w:p w:rsidR="000B3E63" w:rsidRPr="003E23AF" w:rsidRDefault="000B3E63" w:rsidP="000B3E63">
            <w:pPr>
              <w:rPr>
                <w:ins w:id="2230" w:author="Mouse" w:date="2015-10-21T17:08:00Z"/>
                <w:rFonts w:asciiTheme="minorEastAsia" w:hAnsiTheme="minorEastAsia"/>
                <w:sz w:val="18"/>
                <w:szCs w:val="18"/>
                <w:rPrChange w:id="2231" w:author="Mouse" w:date="2015-10-21T17:15:00Z">
                  <w:rPr>
                    <w:ins w:id="223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3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3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TUS1-3</w:t>
              </w:r>
            </w:ins>
          </w:p>
        </w:tc>
        <w:tc>
          <w:tcPr>
            <w:tcW w:w="1055" w:type="dxa"/>
          </w:tcPr>
          <w:p w:rsidR="000B3E63" w:rsidRPr="003E23AF" w:rsidRDefault="000B3E63" w:rsidP="000B3E63">
            <w:pPr>
              <w:rPr>
                <w:ins w:id="2235" w:author="Mouse" w:date="2015-10-21T17:08:00Z"/>
                <w:rFonts w:asciiTheme="minorEastAsia" w:hAnsiTheme="minorEastAsia"/>
                <w:sz w:val="18"/>
                <w:szCs w:val="18"/>
                <w:rPrChange w:id="2236" w:author="Mouse" w:date="2015-10-21T17:15:00Z">
                  <w:rPr>
                    <w:ins w:id="223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3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3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笋豪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240" w:author="Mouse" w:date="2015-10-21T17:08:00Z"/>
                <w:rFonts w:asciiTheme="minorEastAsia" w:hAnsiTheme="minorEastAsia"/>
                <w:sz w:val="18"/>
                <w:szCs w:val="18"/>
                <w:rPrChange w:id="2241" w:author="Mouse" w:date="2015-10-21T17:15:00Z">
                  <w:rPr>
                    <w:ins w:id="224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4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4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-1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245" w:author="Mouse" w:date="2015-10-21T17:08:00Z"/>
                <w:rFonts w:asciiTheme="minorEastAsia" w:hAnsiTheme="minorEastAsia"/>
                <w:sz w:val="18"/>
                <w:szCs w:val="18"/>
                <w:rPrChange w:id="2246" w:author="Mouse" w:date="2015-10-21T17:15:00Z">
                  <w:rPr>
                    <w:ins w:id="2247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4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4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赤道几内亚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2250" w:author="Mouse" w:date="2015-10-21T17:08:00Z"/>
                <w:rFonts w:asciiTheme="minorEastAsia" w:hAnsiTheme="minorEastAsia"/>
                <w:sz w:val="18"/>
                <w:szCs w:val="18"/>
                <w:rPrChange w:id="2251" w:author="Mouse" w:date="2015-10-21T17:15:00Z">
                  <w:rPr>
                    <w:ins w:id="2252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53" w:author="Mouse" w:date="2015-10-21T17:08:00Z">
              <w:r w:rsidRPr="003E23AF">
                <w:rPr>
                  <w:rFonts w:asciiTheme="minorEastAsia" w:hAnsiTheme="minorEastAsia"/>
                  <w:sz w:val="18"/>
                  <w:szCs w:val="18"/>
                  <w:rPrChange w:id="2254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C</w:t>
              </w:r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5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c</w:t>
              </w:r>
            </w:ins>
          </w:p>
        </w:tc>
        <w:tc>
          <w:tcPr>
            <w:tcW w:w="2631" w:type="dxa"/>
          </w:tcPr>
          <w:p w:rsidR="000B3E63" w:rsidRPr="003E23AF" w:rsidRDefault="000B3E63" w:rsidP="000B3E63">
            <w:pPr>
              <w:rPr>
                <w:ins w:id="2256" w:author="Mouse" w:date="2015-10-21T17:08:00Z"/>
                <w:rFonts w:asciiTheme="minorEastAsia" w:hAnsiTheme="minorEastAsia"/>
                <w:sz w:val="18"/>
                <w:szCs w:val="18"/>
                <w:rPrChange w:id="2257" w:author="Mouse" w:date="2015-10-21T17:15:00Z">
                  <w:rPr>
                    <w:ins w:id="2258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259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26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系统提示车辆代号不正确，拒绝生成装车单</w:t>
              </w:r>
            </w:ins>
          </w:p>
        </w:tc>
      </w:tr>
    </w:tbl>
    <w:p w:rsidR="000B3E63" w:rsidRPr="003E23AF" w:rsidRDefault="000B3E63" w:rsidP="000B3E63">
      <w:pPr>
        <w:rPr>
          <w:ins w:id="2261" w:author="Mouse" w:date="2015-10-21T17:08:00Z"/>
          <w:rFonts w:asciiTheme="minorEastAsia" w:hAnsiTheme="minorEastAsia"/>
          <w:rPrChange w:id="2262" w:author="Mouse" w:date="2015-10-21T17:15:00Z">
            <w:rPr>
              <w:ins w:id="2263" w:author="Mouse" w:date="2015-10-21T17:08:00Z"/>
            </w:rPr>
          </w:rPrChange>
        </w:rPr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126"/>
      </w:tblGrid>
      <w:tr w:rsidR="000B3E63" w:rsidRPr="003E23AF" w:rsidTr="000B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ins w:id="2264" w:author="Mouse" w:date="2015-10-21T17:08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jc w:val="center"/>
              <w:rPr>
                <w:ins w:id="2265" w:author="Mouse" w:date="2015-10-21T17:08:00Z"/>
                <w:rFonts w:asciiTheme="minorEastAsia" w:hAnsiTheme="minorEastAsia"/>
                <w:sz w:val="18"/>
                <w:rPrChange w:id="2266" w:author="Mouse" w:date="2015-10-21T17:15:00Z">
                  <w:rPr>
                    <w:ins w:id="226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26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rPrChange w:id="226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编号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70" w:author="Mouse" w:date="2015-10-21T17:08:00Z"/>
                <w:rFonts w:asciiTheme="minorEastAsia" w:hAnsiTheme="minorEastAsia"/>
                <w:sz w:val="18"/>
                <w:rPrChange w:id="2271" w:author="Mouse" w:date="2015-10-21T17:15:00Z">
                  <w:rPr>
                    <w:ins w:id="2272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273" w:author="Mouse" w:date="2015-10-21T17:08:00Z">
              <w:r w:rsidRPr="003E23AF">
                <w:rPr>
                  <w:rFonts w:asciiTheme="minorEastAsia" w:hAnsiTheme="minorEastAsia" w:hint="eastAsia"/>
                  <w:sz w:val="18"/>
                  <w:rPrChange w:id="2274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TUS1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75" w:author="Mouse" w:date="2015-10-21T17:08:00Z"/>
                <w:rFonts w:asciiTheme="minorEastAsia" w:hAnsiTheme="minorEastAsia"/>
                <w:sz w:val="18"/>
                <w:rPrChange w:id="2276" w:author="Mouse" w:date="2015-10-21T17:15:00Z">
                  <w:rPr>
                    <w:ins w:id="227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278" w:author="Mouse" w:date="2015-10-21T17:08:00Z">
              <w:r w:rsidRPr="003E23AF">
                <w:rPr>
                  <w:rFonts w:asciiTheme="minorEastAsia" w:hAnsiTheme="minorEastAsia" w:hint="eastAsia"/>
                  <w:sz w:val="18"/>
                  <w:rPrChange w:id="227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TUS2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ins w:id="2280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281" w:author="Mouse" w:date="2015-10-21T17:08:00Z"/>
                <w:rFonts w:asciiTheme="minorEastAsia" w:hAnsiTheme="minorEastAsia"/>
                <w:b w:val="0"/>
                <w:sz w:val="18"/>
                <w:rPrChange w:id="2282" w:author="Mouse" w:date="2015-10-21T17:15:00Z">
                  <w:rPr>
                    <w:ins w:id="2283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284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285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286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orting.Input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87" w:author="Mouse" w:date="2015-10-21T17:08:00Z"/>
                <w:rFonts w:asciiTheme="minorEastAsia" w:hAnsiTheme="minorEastAsia"/>
                <w:sz w:val="18"/>
                <w:rPrChange w:id="2288" w:author="Mouse" w:date="2015-10-21T17:15:00Z">
                  <w:rPr>
                    <w:ins w:id="2289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290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29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92" w:author="Mouse" w:date="2015-10-21T17:08:00Z"/>
                <w:rFonts w:asciiTheme="minorEastAsia" w:hAnsiTheme="minorEastAsia"/>
                <w:sz w:val="18"/>
                <w:rPrChange w:id="2293" w:author="Mouse" w:date="2015-10-21T17:15:00Z">
                  <w:rPr>
                    <w:ins w:id="2294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253"/>
          <w:ins w:id="2295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296" w:author="Mouse" w:date="2015-10-21T17:08:00Z"/>
                <w:rFonts w:asciiTheme="minorEastAsia" w:hAnsiTheme="minorEastAsia"/>
                <w:b w:val="0"/>
                <w:sz w:val="18"/>
                <w:rPrChange w:id="2297" w:author="Mouse" w:date="2015-10-21T17:15:00Z">
                  <w:rPr>
                    <w:ins w:id="2298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299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300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Sorting.Input.ID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1" w:author="Mouse" w:date="2015-10-21T17:08:00Z"/>
                <w:rFonts w:asciiTheme="minorEastAsia" w:hAnsiTheme="minorEastAsia"/>
                <w:sz w:val="18"/>
                <w:rPrChange w:id="2302" w:author="Mouse" w:date="2015-10-21T17:15:00Z">
                  <w:rPr>
                    <w:ins w:id="2303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0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0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6" w:author="Mouse" w:date="2015-10-21T17:08:00Z"/>
                <w:rFonts w:asciiTheme="minorEastAsia" w:hAnsiTheme="minorEastAsia"/>
                <w:sz w:val="18"/>
                <w:rPrChange w:id="2307" w:author="Mouse" w:date="2015-10-21T17:15:00Z">
                  <w:rPr>
                    <w:ins w:id="2308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0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1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ins w:id="2311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312" w:author="Mouse" w:date="2015-10-21T17:08:00Z"/>
                <w:rFonts w:asciiTheme="minorEastAsia" w:hAnsiTheme="minorEastAsia"/>
                <w:b w:val="0"/>
                <w:sz w:val="18"/>
                <w:rPrChange w:id="2313" w:author="Mouse" w:date="2015-10-21T17:15:00Z">
                  <w:rPr>
                    <w:ins w:id="2314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315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316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Sorting.Input.OrdNum.List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17" w:author="Mouse" w:date="2015-10-21T17:08:00Z"/>
                <w:rFonts w:asciiTheme="minorEastAsia" w:hAnsiTheme="minorEastAsia"/>
                <w:sz w:val="18"/>
                <w:rPrChange w:id="2318" w:author="Mouse" w:date="2015-10-21T17:15:00Z">
                  <w:rPr>
                    <w:ins w:id="2319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20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2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22" w:author="Mouse" w:date="2015-10-21T17:08:00Z"/>
                <w:rFonts w:asciiTheme="minorEastAsia" w:hAnsiTheme="minorEastAsia"/>
                <w:sz w:val="18"/>
                <w:rPrChange w:id="2323" w:author="Mouse" w:date="2015-10-21T17:15:00Z">
                  <w:rPr>
                    <w:ins w:id="2324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25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2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253"/>
          <w:ins w:id="2327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328" w:author="Mouse" w:date="2015-10-21T17:08:00Z"/>
                <w:rFonts w:asciiTheme="minorEastAsia" w:hAnsiTheme="minorEastAsia"/>
                <w:b w:val="0"/>
                <w:sz w:val="18"/>
                <w:rPrChange w:id="2329" w:author="Mouse" w:date="2015-10-21T17:15:00Z">
                  <w:rPr>
                    <w:ins w:id="2330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331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332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Sorting.Input.</w:t>
              </w:r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333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Vehicle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2334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Num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5" w:author="Mouse" w:date="2015-10-21T17:08:00Z"/>
                <w:rFonts w:asciiTheme="minorEastAsia" w:hAnsiTheme="minorEastAsia"/>
                <w:sz w:val="18"/>
                <w:rPrChange w:id="2336" w:author="Mouse" w:date="2015-10-21T17:15:00Z">
                  <w:rPr>
                    <w:ins w:id="233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8" w:author="Mouse" w:date="2015-10-21T17:08:00Z"/>
                <w:rFonts w:asciiTheme="minorEastAsia" w:hAnsiTheme="minorEastAsia"/>
                <w:sz w:val="18"/>
                <w:rPrChange w:id="2339" w:author="Mouse" w:date="2015-10-21T17:15:00Z">
                  <w:rPr>
                    <w:ins w:id="2340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4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4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ins w:id="2343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344" w:author="Mouse" w:date="2015-10-21T17:08:00Z"/>
                <w:rFonts w:asciiTheme="minorEastAsia" w:hAnsiTheme="minorEastAsia"/>
                <w:b w:val="0"/>
                <w:sz w:val="18"/>
                <w:rPrChange w:id="2345" w:author="Mouse" w:date="2015-10-21T17:15:00Z">
                  <w:rPr>
                    <w:ins w:id="2346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347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348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234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Input.Monitor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50" w:author="Mouse" w:date="2015-10-21T17:08:00Z"/>
                <w:rFonts w:asciiTheme="minorEastAsia" w:hAnsiTheme="minorEastAsia"/>
                <w:sz w:val="18"/>
                <w:rPrChange w:id="2351" w:author="Mouse" w:date="2015-10-21T17:15:00Z">
                  <w:rPr>
                    <w:ins w:id="2352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53" w:author="Mouse" w:date="2015-10-21T17:08:00Z"/>
                <w:rFonts w:asciiTheme="minorEastAsia" w:hAnsiTheme="minorEastAsia"/>
                <w:sz w:val="18"/>
                <w:rPrChange w:id="2354" w:author="Mouse" w:date="2015-10-21T17:15:00Z">
                  <w:rPr>
                    <w:ins w:id="2355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5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5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56"/>
          <w:ins w:id="235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359" w:author="Mouse" w:date="2015-10-21T17:08:00Z"/>
                <w:rFonts w:asciiTheme="minorEastAsia" w:hAnsiTheme="minorEastAsia"/>
                <w:b w:val="0"/>
                <w:sz w:val="18"/>
                <w:rPrChange w:id="2360" w:author="Mouse" w:date="2015-10-21T17:15:00Z">
                  <w:rPr>
                    <w:ins w:id="2361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362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363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2364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Input.Escorter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5" w:author="Mouse" w:date="2015-10-21T17:08:00Z"/>
                <w:rFonts w:asciiTheme="minorEastAsia" w:hAnsiTheme="minorEastAsia"/>
                <w:sz w:val="18"/>
                <w:rPrChange w:id="2366" w:author="Mouse" w:date="2015-10-21T17:15:00Z">
                  <w:rPr>
                    <w:ins w:id="236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8" w:author="Mouse" w:date="2015-10-21T17:08:00Z"/>
                <w:rFonts w:asciiTheme="minorEastAsia" w:hAnsiTheme="minorEastAsia"/>
                <w:sz w:val="18"/>
                <w:rPrChange w:id="2369" w:author="Mouse" w:date="2015-10-21T17:15:00Z">
                  <w:rPr>
                    <w:ins w:id="2370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7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7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ins w:id="2373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374" w:author="Mouse" w:date="2015-10-21T17:08:00Z"/>
                <w:rFonts w:asciiTheme="minorEastAsia" w:hAnsiTheme="minorEastAsia"/>
                <w:b w:val="0"/>
                <w:sz w:val="18"/>
                <w:rPrChange w:id="2375" w:author="Mouse" w:date="2015-10-21T17:15:00Z">
                  <w:rPr>
                    <w:ins w:id="2376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377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378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2379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.OrdNum.List.Empty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80" w:author="Mouse" w:date="2015-10-21T17:08:00Z"/>
                <w:rFonts w:asciiTheme="minorEastAsia" w:hAnsiTheme="minorEastAsia"/>
                <w:sz w:val="18"/>
                <w:rPrChange w:id="2381" w:author="Mouse" w:date="2015-10-21T17:15:00Z">
                  <w:rPr>
                    <w:ins w:id="2382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8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8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85" w:author="Mouse" w:date="2015-10-21T17:08:00Z"/>
                <w:rFonts w:asciiTheme="minorEastAsia" w:hAnsiTheme="minorEastAsia"/>
                <w:sz w:val="18"/>
                <w:rPrChange w:id="2386" w:author="Mouse" w:date="2015-10-21T17:15:00Z">
                  <w:rPr>
                    <w:ins w:id="238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276"/>
          <w:ins w:id="2388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389" w:author="Mouse" w:date="2015-10-21T17:08:00Z"/>
                <w:rFonts w:asciiTheme="minorEastAsia" w:hAnsiTheme="minorEastAsia"/>
                <w:b w:val="0"/>
                <w:sz w:val="18"/>
                <w:rPrChange w:id="2390" w:author="Mouse" w:date="2015-10-21T17:15:00Z">
                  <w:rPr>
                    <w:ins w:id="2391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392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393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Sorting.Board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4" w:author="Mouse" w:date="2015-10-21T17:08:00Z"/>
                <w:rFonts w:asciiTheme="minorEastAsia" w:hAnsiTheme="minorEastAsia"/>
                <w:sz w:val="18"/>
                <w:rPrChange w:id="2395" w:author="Mouse" w:date="2015-10-21T17:15:00Z">
                  <w:rPr>
                    <w:ins w:id="2396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397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39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9" w:author="Mouse" w:date="2015-10-21T17:08:00Z"/>
                <w:rFonts w:asciiTheme="minorEastAsia" w:hAnsiTheme="minorEastAsia"/>
                <w:sz w:val="18"/>
                <w:rPrChange w:id="2400" w:author="Mouse" w:date="2015-10-21T17:15:00Z">
                  <w:rPr>
                    <w:ins w:id="240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02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0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ins w:id="2404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405" w:author="Mouse" w:date="2015-10-21T17:08:00Z"/>
                <w:rFonts w:asciiTheme="minorEastAsia" w:hAnsiTheme="minorEastAsia"/>
                <w:b w:val="0"/>
                <w:sz w:val="18"/>
                <w:rPrChange w:id="2406" w:author="Mouse" w:date="2015-10-21T17:15:00Z">
                  <w:rPr>
                    <w:ins w:id="2407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408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409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Sorting.Board.Date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10" w:author="Mouse" w:date="2015-10-21T17:08:00Z"/>
                <w:rFonts w:asciiTheme="minorEastAsia" w:hAnsiTheme="minorEastAsia"/>
                <w:sz w:val="18"/>
                <w:rPrChange w:id="2411" w:author="Mouse" w:date="2015-10-21T17:15:00Z">
                  <w:rPr>
                    <w:ins w:id="2412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13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1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15" w:author="Mouse" w:date="2015-10-21T17:08:00Z"/>
                <w:rFonts w:asciiTheme="minorEastAsia" w:hAnsiTheme="minorEastAsia"/>
                <w:sz w:val="18"/>
                <w:rPrChange w:id="2416" w:author="Mouse" w:date="2015-10-21T17:15:00Z">
                  <w:rPr>
                    <w:ins w:id="241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1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1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161"/>
          <w:ins w:id="2420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421" w:author="Mouse" w:date="2015-10-21T17:08:00Z"/>
                <w:rFonts w:asciiTheme="minorEastAsia" w:hAnsiTheme="minorEastAsia"/>
                <w:b w:val="0"/>
                <w:sz w:val="18"/>
                <w:rPrChange w:id="2422" w:author="Mouse" w:date="2015-10-21T17:15:00Z">
                  <w:rPr>
                    <w:ins w:id="2423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424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425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Sorting.Board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2426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.ID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7" w:author="Mouse" w:date="2015-10-21T17:08:00Z"/>
                <w:rFonts w:asciiTheme="minorEastAsia" w:hAnsiTheme="minorEastAsia"/>
                <w:sz w:val="18"/>
                <w:rPrChange w:id="2428" w:author="Mouse" w:date="2015-10-21T17:15:00Z">
                  <w:rPr>
                    <w:ins w:id="2429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30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3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2" w:author="Mouse" w:date="2015-10-21T17:08:00Z"/>
                <w:rFonts w:asciiTheme="minorEastAsia" w:hAnsiTheme="minorEastAsia"/>
                <w:sz w:val="18"/>
                <w:rPrChange w:id="2433" w:author="Mouse" w:date="2015-10-21T17:15:00Z">
                  <w:rPr>
                    <w:ins w:id="2434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35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3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ins w:id="2437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438" w:author="Mouse" w:date="2015-10-21T17:08:00Z"/>
                <w:rFonts w:asciiTheme="minorEastAsia" w:hAnsiTheme="minorEastAsia"/>
                <w:b w:val="0"/>
                <w:sz w:val="18"/>
                <w:rPrChange w:id="2439" w:author="Mouse" w:date="2015-10-21T17:15:00Z">
                  <w:rPr>
                    <w:ins w:id="2440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441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442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Sorting.Board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2443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.TransNum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44" w:author="Mouse" w:date="2015-10-21T17:08:00Z"/>
                <w:rFonts w:asciiTheme="minorEastAsia" w:hAnsiTheme="minorEastAsia"/>
                <w:sz w:val="18"/>
                <w:rPrChange w:id="2445" w:author="Mouse" w:date="2015-10-21T17:15:00Z">
                  <w:rPr>
                    <w:ins w:id="2446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47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4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49" w:author="Mouse" w:date="2015-10-21T17:08:00Z"/>
                <w:rFonts w:asciiTheme="minorEastAsia" w:hAnsiTheme="minorEastAsia"/>
                <w:sz w:val="18"/>
                <w:rPrChange w:id="2450" w:author="Mouse" w:date="2015-10-21T17:15:00Z">
                  <w:rPr>
                    <w:ins w:id="245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52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5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139"/>
          <w:ins w:id="2454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455" w:author="Mouse" w:date="2015-10-21T17:08:00Z"/>
                <w:rFonts w:asciiTheme="minorEastAsia" w:hAnsiTheme="minorEastAsia"/>
                <w:b w:val="0"/>
                <w:sz w:val="18"/>
                <w:rPrChange w:id="2456" w:author="Mouse" w:date="2015-10-21T17:15:00Z">
                  <w:rPr>
                    <w:ins w:id="2457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458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459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Sorting.Board</w:t>
              </w:r>
              <w:r w:rsidRPr="003E23AF">
                <w:rPr>
                  <w:rFonts w:asciiTheme="minorEastAsia" w:hAnsiTheme="minorEastAsia"/>
                  <w:b w:val="0"/>
                  <w:sz w:val="18"/>
                  <w:rPrChange w:id="2460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.Destination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1" w:author="Mouse" w:date="2015-10-21T17:08:00Z"/>
                <w:rFonts w:asciiTheme="minorEastAsia" w:hAnsiTheme="minorEastAsia"/>
                <w:sz w:val="18"/>
                <w:rPrChange w:id="2462" w:author="Mouse" w:date="2015-10-21T17:15:00Z">
                  <w:rPr>
                    <w:ins w:id="2463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6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6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6" w:author="Mouse" w:date="2015-10-21T17:08:00Z"/>
                <w:rFonts w:asciiTheme="minorEastAsia" w:hAnsiTheme="minorEastAsia"/>
                <w:sz w:val="18"/>
                <w:rPrChange w:id="2467" w:author="Mouse" w:date="2015-10-21T17:15:00Z">
                  <w:rPr>
                    <w:ins w:id="2468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69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7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ins w:id="2471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472" w:author="Mouse" w:date="2015-10-21T17:08:00Z"/>
                <w:rFonts w:asciiTheme="minorEastAsia" w:hAnsiTheme="minorEastAsia"/>
                <w:b w:val="0"/>
                <w:sz w:val="18"/>
                <w:rPrChange w:id="2473" w:author="Mouse" w:date="2015-10-21T17:15:00Z">
                  <w:rPr>
                    <w:ins w:id="2474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475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476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Sorting.Del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77" w:author="Mouse" w:date="2015-10-21T17:08:00Z"/>
                <w:rFonts w:asciiTheme="minorEastAsia" w:hAnsiTheme="minorEastAsia"/>
                <w:sz w:val="18"/>
                <w:rPrChange w:id="2478" w:author="Mouse" w:date="2015-10-21T17:15:00Z">
                  <w:rPr>
                    <w:ins w:id="2479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80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8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82" w:author="Mouse" w:date="2015-10-21T17:08:00Z"/>
                <w:rFonts w:asciiTheme="minorEastAsia" w:hAnsiTheme="minorEastAsia"/>
                <w:sz w:val="18"/>
                <w:rPrChange w:id="2483" w:author="Mouse" w:date="2015-10-21T17:15:00Z">
                  <w:rPr>
                    <w:ins w:id="2484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184"/>
          <w:ins w:id="2485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486" w:author="Mouse" w:date="2015-10-21T17:08:00Z"/>
                <w:rFonts w:asciiTheme="minorEastAsia" w:hAnsiTheme="minorEastAsia"/>
                <w:b w:val="0"/>
                <w:sz w:val="18"/>
                <w:rPrChange w:id="2487" w:author="Mouse" w:date="2015-10-21T17:15:00Z">
                  <w:rPr>
                    <w:ins w:id="2488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489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490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lastRenderedPageBreak/>
                <w:t>Sorting.Del.Confirm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1" w:author="Mouse" w:date="2015-10-21T17:08:00Z"/>
                <w:rFonts w:asciiTheme="minorEastAsia" w:hAnsiTheme="minorEastAsia"/>
                <w:sz w:val="18"/>
                <w:rPrChange w:id="2492" w:author="Mouse" w:date="2015-10-21T17:15:00Z">
                  <w:rPr>
                    <w:ins w:id="2493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494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49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6" w:author="Mouse" w:date="2015-10-21T17:08:00Z"/>
                <w:rFonts w:asciiTheme="minorEastAsia" w:hAnsiTheme="minorEastAsia"/>
                <w:sz w:val="18"/>
                <w:rPrChange w:id="2497" w:author="Mouse" w:date="2015-10-21T17:15:00Z">
                  <w:rPr>
                    <w:ins w:id="2498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  <w:ins w:id="2499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500" w:author="Mouse" w:date="2015-10-21T17:08:00Z"/>
                <w:rFonts w:asciiTheme="minorEastAsia" w:hAnsiTheme="minorEastAsia"/>
                <w:b w:val="0"/>
                <w:sz w:val="18"/>
                <w:rPrChange w:id="2501" w:author="Mouse" w:date="2015-10-21T17:15:00Z">
                  <w:rPr>
                    <w:ins w:id="2502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503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504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Sorting.Del.Confirm.Yes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05" w:author="Mouse" w:date="2015-10-21T17:08:00Z"/>
                <w:rFonts w:asciiTheme="minorEastAsia" w:hAnsiTheme="minorEastAsia"/>
                <w:sz w:val="18"/>
                <w:rPrChange w:id="2506" w:author="Mouse" w:date="2015-10-21T17:15:00Z">
                  <w:rPr>
                    <w:ins w:id="2507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508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0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10" w:author="Mouse" w:date="2015-10-21T17:08:00Z"/>
                <w:rFonts w:asciiTheme="minorEastAsia" w:hAnsiTheme="minorEastAsia"/>
                <w:sz w:val="18"/>
                <w:rPrChange w:id="2511" w:author="Mouse" w:date="2015-10-21T17:15:00Z">
                  <w:rPr>
                    <w:ins w:id="2512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</w:tr>
      <w:tr w:rsidR="000B3E63" w:rsidRPr="003E23AF" w:rsidTr="000B3E63">
        <w:trPr>
          <w:trHeight w:val="56"/>
          <w:ins w:id="2513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514" w:author="Mouse" w:date="2015-10-21T17:08:00Z"/>
                <w:rFonts w:asciiTheme="minorEastAsia" w:hAnsiTheme="minorEastAsia"/>
                <w:b w:val="0"/>
                <w:sz w:val="18"/>
                <w:rPrChange w:id="2515" w:author="Mouse" w:date="2015-10-21T17:15:00Z">
                  <w:rPr>
                    <w:ins w:id="2516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517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518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Sorting.Del.Confirm.No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9" w:author="Mouse" w:date="2015-10-21T17:08:00Z"/>
                <w:rFonts w:asciiTheme="minorEastAsia" w:hAnsiTheme="minorEastAsia"/>
                <w:sz w:val="18"/>
                <w:rPrChange w:id="2520" w:author="Mouse" w:date="2015-10-21T17:15:00Z">
                  <w:rPr>
                    <w:ins w:id="252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522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2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4" w:author="Mouse" w:date="2015-10-21T17:08:00Z"/>
                <w:rFonts w:asciiTheme="minorEastAsia" w:hAnsiTheme="minorEastAsia"/>
                <w:sz w:val="18"/>
                <w:rPrChange w:id="2525" w:author="Mouse" w:date="2015-10-21T17:15:00Z">
                  <w:rPr>
                    <w:ins w:id="2526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</w:tr>
      <w:tr w:rsidR="000B3E63" w:rsidRPr="003E23AF" w:rsidTr="000B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ins w:id="2527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528" w:author="Mouse" w:date="2015-10-21T17:08:00Z"/>
                <w:rFonts w:asciiTheme="minorEastAsia" w:hAnsiTheme="minorEastAsia"/>
                <w:b w:val="0"/>
                <w:sz w:val="18"/>
                <w:rPrChange w:id="2529" w:author="Mouse" w:date="2015-10-21T17:15:00Z">
                  <w:rPr>
                    <w:ins w:id="2530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531" w:author="Mouse" w:date="2015-10-21T17:08:00Z">
              <w:r w:rsidRPr="003E23AF">
                <w:rPr>
                  <w:rFonts w:asciiTheme="minorEastAsia" w:hAnsiTheme="minorEastAsia" w:hint="eastAsia"/>
                  <w:b w:val="0"/>
                  <w:sz w:val="18"/>
                  <w:rPrChange w:id="2532" w:author="Mouse" w:date="2015-10-21T17:15:00Z">
                    <w:rPr>
                      <w:rFonts w:ascii="方正等线" w:eastAsia="方正等线" w:hAnsi="方正等线" w:hint="eastAsia"/>
                      <w:b w:val="0"/>
                      <w:sz w:val="18"/>
                    </w:rPr>
                  </w:rPrChange>
                </w:rPr>
                <w:t>Sorting.End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33" w:author="Mouse" w:date="2015-10-21T17:08:00Z"/>
                <w:rFonts w:asciiTheme="minorEastAsia" w:hAnsiTheme="minorEastAsia"/>
                <w:sz w:val="18"/>
                <w:rPrChange w:id="2534" w:author="Mouse" w:date="2015-10-21T17:15:00Z">
                  <w:rPr>
                    <w:ins w:id="2535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53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3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38" w:author="Mouse" w:date="2015-10-21T17:08:00Z"/>
                <w:rFonts w:asciiTheme="minorEastAsia" w:hAnsiTheme="minorEastAsia"/>
                <w:sz w:val="18"/>
                <w:rPrChange w:id="2539" w:author="Mouse" w:date="2015-10-21T17:15:00Z">
                  <w:rPr>
                    <w:ins w:id="2540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54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4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56"/>
          <w:ins w:id="2543" w:author="Mouse" w:date="2015-10-21T17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B3E63" w:rsidRPr="003E23AF" w:rsidRDefault="000B3E63" w:rsidP="000B3E63">
            <w:pPr>
              <w:spacing w:line="240" w:lineRule="atLeast"/>
              <w:rPr>
                <w:ins w:id="2544" w:author="Mouse" w:date="2015-10-21T17:08:00Z"/>
                <w:rFonts w:asciiTheme="minorEastAsia" w:hAnsiTheme="minorEastAsia"/>
                <w:b w:val="0"/>
                <w:sz w:val="18"/>
                <w:rPrChange w:id="2545" w:author="Mouse" w:date="2015-10-21T17:15:00Z">
                  <w:rPr>
                    <w:ins w:id="2546" w:author="Mouse" w:date="2015-10-21T17:08:00Z"/>
                    <w:rFonts w:ascii="方正等线" w:eastAsia="方正等线" w:hAnsi="方正等线"/>
                    <w:b w:val="0"/>
                    <w:sz w:val="18"/>
                  </w:rPr>
                </w:rPrChange>
              </w:rPr>
            </w:pPr>
            <w:ins w:id="2547" w:author="Mouse" w:date="2015-10-21T17:08:00Z">
              <w:r w:rsidRPr="003E23AF">
                <w:rPr>
                  <w:rFonts w:asciiTheme="minorEastAsia" w:hAnsiTheme="minorEastAsia"/>
                  <w:b w:val="0"/>
                  <w:sz w:val="18"/>
                  <w:rPrChange w:id="2548" w:author="Mouse" w:date="2015-10-21T17:15:00Z">
                    <w:rPr>
                      <w:rFonts w:ascii="方正等线" w:eastAsia="方正等线" w:hAnsi="方正等线"/>
                      <w:b w:val="0"/>
                      <w:sz w:val="18"/>
                    </w:rPr>
                  </w:rPrChange>
                </w:rPr>
                <w:t>Sorting.End.Next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9" w:author="Mouse" w:date="2015-10-21T17:08:00Z"/>
                <w:rFonts w:asciiTheme="minorEastAsia" w:hAnsiTheme="minorEastAsia"/>
                <w:sz w:val="18"/>
                <w:rPrChange w:id="2550" w:author="Mouse" w:date="2015-10-21T17:15:00Z">
                  <w:rPr>
                    <w:ins w:id="2551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552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5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4" w:author="Mouse" w:date="2015-10-21T17:08:00Z"/>
                <w:rFonts w:asciiTheme="minorEastAsia" w:hAnsiTheme="minorEastAsia"/>
                <w:sz w:val="18"/>
                <w:rPrChange w:id="2555" w:author="Mouse" w:date="2015-10-21T17:15:00Z">
                  <w:rPr>
                    <w:ins w:id="2556" w:author="Mouse" w:date="2015-10-21T17:08:00Z"/>
                    <w:rFonts w:ascii="方正等线" w:eastAsia="方正等线" w:hAnsi="方正等线"/>
                    <w:sz w:val="18"/>
                  </w:rPr>
                </w:rPrChange>
              </w:rPr>
            </w:pPr>
            <w:ins w:id="2557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5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2559" w:author="Mouse" w:date="2015-10-21T17:08:00Z"/>
          <w:rFonts w:asciiTheme="minorEastAsia" w:hAnsiTheme="minorEastAsia"/>
          <w:rPrChange w:id="2560" w:author="Mouse" w:date="2015-10-21T17:15:00Z">
            <w:rPr>
              <w:ins w:id="2561" w:author="Mouse" w:date="2015-10-21T17:08:00Z"/>
            </w:rPr>
          </w:rPrChange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1633"/>
        <w:gridCol w:w="1593"/>
        <w:gridCol w:w="1593"/>
        <w:gridCol w:w="1593"/>
      </w:tblGrid>
      <w:tr w:rsidR="000B3E63" w:rsidRPr="003E23AF" w:rsidTr="000B3E63">
        <w:trPr>
          <w:ins w:id="2562" w:author="Mouse" w:date="2015-10-21T17:08:00Z"/>
        </w:trPr>
        <w:tc>
          <w:tcPr>
            <w:tcW w:w="1884" w:type="dxa"/>
          </w:tcPr>
          <w:p w:rsidR="000B3E63" w:rsidRPr="003E23AF" w:rsidRDefault="000B3E63" w:rsidP="000B3E63">
            <w:pPr>
              <w:jc w:val="center"/>
              <w:rPr>
                <w:ins w:id="2563" w:author="Mouse" w:date="2015-10-21T17:08:00Z"/>
                <w:rFonts w:asciiTheme="minorEastAsia" w:hAnsiTheme="minorEastAsia"/>
                <w:b/>
                <w:sz w:val="18"/>
                <w:szCs w:val="18"/>
                <w:rPrChange w:id="2564" w:author="Mouse" w:date="2015-10-21T17:15:00Z">
                  <w:rPr>
                    <w:ins w:id="2565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566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6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测试用例套件</w:t>
              </w:r>
            </w:ins>
          </w:p>
        </w:tc>
        <w:tc>
          <w:tcPr>
            <w:tcW w:w="6412" w:type="dxa"/>
            <w:gridSpan w:val="4"/>
          </w:tcPr>
          <w:p w:rsidR="000B3E63" w:rsidRPr="003E23AF" w:rsidRDefault="000B3E63" w:rsidP="000B3E63">
            <w:pPr>
              <w:jc w:val="center"/>
              <w:rPr>
                <w:ins w:id="2568" w:author="Mouse" w:date="2015-10-21T17:08:00Z"/>
                <w:rFonts w:asciiTheme="minorEastAsia" w:hAnsiTheme="minorEastAsia"/>
                <w:b/>
                <w:sz w:val="18"/>
                <w:szCs w:val="18"/>
                <w:rPrChange w:id="2569" w:author="Mouse" w:date="2015-10-21T17:15:00Z">
                  <w:rPr>
                    <w:ins w:id="2570" w:author="Mouse" w:date="2015-10-21T17:08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2571" w:author="Mouse" w:date="2015-10-21T17:08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257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2573" w:author="Mouse" w:date="2015-10-21T17:08:00Z"/>
        </w:trPr>
        <w:tc>
          <w:tcPr>
            <w:tcW w:w="1884" w:type="dxa"/>
          </w:tcPr>
          <w:p w:rsidR="000B3E63" w:rsidRPr="003E23AF" w:rsidRDefault="000B3E63" w:rsidP="000B3E63">
            <w:pPr>
              <w:jc w:val="center"/>
              <w:rPr>
                <w:ins w:id="2574" w:author="Mouse" w:date="2015-10-21T17:08:00Z"/>
                <w:rFonts w:asciiTheme="minorEastAsia" w:hAnsiTheme="minorEastAsia"/>
                <w:sz w:val="18"/>
                <w:szCs w:val="18"/>
                <w:rPrChange w:id="2575" w:author="Mouse" w:date="2015-10-21T17:15:00Z">
                  <w:rPr>
                    <w:ins w:id="257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57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57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</w:t>
              </w:r>
            </w:ins>
          </w:p>
        </w:tc>
        <w:tc>
          <w:tcPr>
            <w:tcW w:w="1633" w:type="dxa"/>
          </w:tcPr>
          <w:p w:rsidR="000B3E63" w:rsidRPr="003E23AF" w:rsidRDefault="000B3E63" w:rsidP="000B3E63">
            <w:pPr>
              <w:jc w:val="center"/>
              <w:rPr>
                <w:ins w:id="2579" w:author="Mouse" w:date="2015-10-21T17:08:00Z"/>
                <w:rFonts w:asciiTheme="minorEastAsia" w:hAnsiTheme="minorEastAsia"/>
                <w:sz w:val="18"/>
                <w:szCs w:val="18"/>
                <w:rPrChange w:id="2580" w:author="Mouse" w:date="2015-10-21T17:15:00Z">
                  <w:rPr>
                    <w:ins w:id="2581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582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58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正常流程</w:t>
              </w:r>
            </w:ins>
          </w:p>
        </w:tc>
        <w:tc>
          <w:tcPr>
            <w:tcW w:w="1593" w:type="dxa"/>
          </w:tcPr>
          <w:p w:rsidR="000B3E63" w:rsidRPr="003E23AF" w:rsidRDefault="000B3E63" w:rsidP="000B3E63">
            <w:pPr>
              <w:jc w:val="center"/>
              <w:rPr>
                <w:ins w:id="2584" w:author="Mouse" w:date="2015-10-21T17:08:00Z"/>
                <w:rFonts w:asciiTheme="minorEastAsia" w:hAnsiTheme="minorEastAsia"/>
                <w:sz w:val="18"/>
                <w:szCs w:val="18"/>
                <w:rPrChange w:id="2585" w:author="Mouse" w:date="2015-10-21T17:15:00Z">
                  <w:rPr>
                    <w:ins w:id="258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58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58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2a</w:t>
              </w:r>
            </w:ins>
          </w:p>
        </w:tc>
        <w:tc>
          <w:tcPr>
            <w:tcW w:w="1593" w:type="dxa"/>
          </w:tcPr>
          <w:p w:rsidR="000B3E63" w:rsidRPr="003E23AF" w:rsidRDefault="000B3E63" w:rsidP="000B3E63">
            <w:pPr>
              <w:jc w:val="center"/>
              <w:rPr>
                <w:ins w:id="2589" w:author="Mouse" w:date="2015-10-21T17:08:00Z"/>
                <w:rFonts w:asciiTheme="minorEastAsia" w:hAnsiTheme="minorEastAsia"/>
                <w:sz w:val="18"/>
                <w:szCs w:val="18"/>
                <w:rPrChange w:id="2590" w:author="Mouse" w:date="2015-10-21T17:15:00Z">
                  <w:rPr>
                    <w:ins w:id="2591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592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593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2b</w:t>
              </w:r>
            </w:ins>
          </w:p>
        </w:tc>
        <w:tc>
          <w:tcPr>
            <w:tcW w:w="1593" w:type="dxa"/>
          </w:tcPr>
          <w:p w:rsidR="000B3E63" w:rsidRPr="003E23AF" w:rsidRDefault="000B3E63" w:rsidP="000B3E63">
            <w:pPr>
              <w:jc w:val="center"/>
              <w:rPr>
                <w:ins w:id="2594" w:author="Mouse" w:date="2015-10-21T17:08:00Z"/>
                <w:rFonts w:asciiTheme="minorEastAsia" w:hAnsiTheme="minorEastAsia"/>
                <w:sz w:val="18"/>
                <w:szCs w:val="18"/>
                <w:rPrChange w:id="2595" w:author="Mouse" w:date="2015-10-21T17:15:00Z">
                  <w:rPr>
                    <w:ins w:id="259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</w:tr>
      <w:tr w:rsidR="000B3E63" w:rsidRPr="003E23AF" w:rsidTr="000B3E63">
        <w:trPr>
          <w:ins w:id="2597" w:author="Mouse" w:date="2015-10-21T17:08:00Z"/>
        </w:trPr>
        <w:tc>
          <w:tcPr>
            <w:tcW w:w="1884" w:type="dxa"/>
          </w:tcPr>
          <w:p w:rsidR="000B3E63" w:rsidRPr="003E23AF" w:rsidRDefault="000B3E63" w:rsidP="000B3E63">
            <w:pPr>
              <w:jc w:val="center"/>
              <w:rPr>
                <w:ins w:id="2598" w:author="Mouse" w:date="2015-10-21T17:08:00Z"/>
                <w:rFonts w:asciiTheme="minorEastAsia" w:hAnsiTheme="minorEastAsia"/>
                <w:sz w:val="18"/>
                <w:szCs w:val="18"/>
                <w:rPrChange w:id="2599" w:author="Mouse" w:date="2015-10-21T17:15:00Z">
                  <w:rPr>
                    <w:ins w:id="260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601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602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TUS2</w:t>
              </w:r>
            </w:ins>
          </w:p>
        </w:tc>
        <w:tc>
          <w:tcPr>
            <w:tcW w:w="1633" w:type="dxa"/>
          </w:tcPr>
          <w:p w:rsidR="000B3E63" w:rsidRPr="003E23AF" w:rsidRDefault="000B3E63" w:rsidP="000B3E63">
            <w:pPr>
              <w:jc w:val="center"/>
              <w:rPr>
                <w:ins w:id="2603" w:author="Mouse" w:date="2015-10-21T17:08:00Z"/>
                <w:rFonts w:asciiTheme="minorEastAsia" w:hAnsiTheme="minorEastAsia"/>
                <w:sz w:val="18"/>
                <w:szCs w:val="18"/>
                <w:rPrChange w:id="2604" w:author="Mouse" w:date="2015-10-21T17:15:00Z">
                  <w:rPr>
                    <w:ins w:id="2605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606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607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正常流程</w:t>
              </w:r>
            </w:ins>
          </w:p>
        </w:tc>
        <w:tc>
          <w:tcPr>
            <w:tcW w:w="1593" w:type="dxa"/>
          </w:tcPr>
          <w:p w:rsidR="000B3E63" w:rsidRPr="003E23AF" w:rsidRDefault="000B3E63" w:rsidP="000B3E63">
            <w:pPr>
              <w:jc w:val="center"/>
              <w:rPr>
                <w:ins w:id="2608" w:author="Mouse" w:date="2015-10-21T17:08:00Z"/>
                <w:rFonts w:asciiTheme="minorEastAsia" w:hAnsiTheme="minorEastAsia"/>
                <w:sz w:val="18"/>
                <w:szCs w:val="18"/>
                <w:rPrChange w:id="2609" w:author="Mouse" w:date="2015-10-21T17:15:00Z">
                  <w:rPr>
                    <w:ins w:id="2610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1593" w:type="dxa"/>
          </w:tcPr>
          <w:p w:rsidR="000B3E63" w:rsidRPr="003E23AF" w:rsidRDefault="000B3E63" w:rsidP="000B3E63">
            <w:pPr>
              <w:jc w:val="center"/>
              <w:rPr>
                <w:ins w:id="2611" w:author="Mouse" w:date="2015-10-21T17:08:00Z"/>
                <w:rFonts w:asciiTheme="minorEastAsia" w:hAnsiTheme="minorEastAsia"/>
                <w:sz w:val="18"/>
                <w:szCs w:val="18"/>
                <w:rPrChange w:id="2612" w:author="Mouse" w:date="2015-10-21T17:15:00Z">
                  <w:rPr>
                    <w:ins w:id="2613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</w:p>
        </w:tc>
        <w:tc>
          <w:tcPr>
            <w:tcW w:w="1593" w:type="dxa"/>
          </w:tcPr>
          <w:p w:rsidR="000B3E63" w:rsidRPr="003E23AF" w:rsidRDefault="000B3E63" w:rsidP="000B3E63">
            <w:pPr>
              <w:jc w:val="center"/>
              <w:rPr>
                <w:ins w:id="2614" w:author="Mouse" w:date="2015-10-21T17:08:00Z"/>
                <w:rFonts w:asciiTheme="minorEastAsia" w:hAnsiTheme="minorEastAsia"/>
                <w:sz w:val="18"/>
                <w:szCs w:val="18"/>
                <w:rPrChange w:id="2615" w:author="Mouse" w:date="2015-10-21T17:15:00Z">
                  <w:rPr>
                    <w:ins w:id="2616" w:author="Mouse" w:date="2015-10-21T17:08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2617" w:author="Mouse" w:date="2015-10-21T17:08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261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4a</w:t>
              </w:r>
            </w:ins>
          </w:p>
        </w:tc>
      </w:tr>
    </w:tbl>
    <w:p w:rsidR="000B3E63" w:rsidRPr="003E23AF" w:rsidRDefault="000B3E63" w:rsidP="005117F7">
      <w:pPr>
        <w:rPr>
          <w:ins w:id="2619" w:author="Mouse" w:date="2015-10-21T17:09:00Z"/>
          <w:rFonts w:asciiTheme="minorEastAsia" w:hAnsiTheme="minorEastAsia"/>
          <w:b/>
          <w:sz w:val="18"/>
          <w:szCs w:val="18"/>
          <w:rPrChange w:id="2620" w:author="Mouse" w:date="2015-10-21T17:15:00Z">
            <w:rPr>
              <w:ins w:id="2621" w:author="Mouse" w:date="2015-10-21T17:09:00Z"/>
              <w:rFonts w:ascii="方正等线" w:eastAsia="方正等线" w:hAnsi="方正等线"/>
              <w:b/>
              <w:sz w:val="18"/>
              <w:szCs w:val="18"/>
            </w:rPr>
          </w:rPrChange>
        </w:rPr>
      </w:pPr>
    </w:p>
    <w:p w:rsidR="000B3E63" w:rsidRPr="003E23AF" w:rsidRDefault="000B3E63">
      <w:pPr>
        <w:widowControl/>
        <w:jc w:val="left"/>
        <w:rPr>
          <w:ins w:id="2622" w:author="Mouse" w:date="2015-10-21T17:09:00Z"/>
          <w:rFonts w:asciiTheme="minorEastAsia" w:hAnsiTheme="minorEastAsia"/>
          <w:b/>
          <w:sz w:val="18"/>
          <w:szCs w:val="18"/>
          <w:rPrChange w:id="2623" w:author="Mouse" w:date="2015-10-21T17:15:00Z">
            <w:rPr>
              <w:ins w:id="2624" w:author="Mouse" w:date="2015-10-21T17:09:00Z"/>
              <w:rFonts w:ascii="方正等线" w:eastAsia="方正等线" w:hAnsi="方正等线"/>
              <w:b/>
              <w:sz w:val="18"/>
              <w:szCs w:val="18"/>
            </w:rPr>
          </w:rPrChange>
        </w:rPr>
      </w:pPr>
      <w:ins w:id="2625" w:author="Mouse" w:date="2015-10-21T17:09:00Z">
        <w:r w:rsidRPr="003E23AF">
          <w:rPr>
            <w:rFonts w:asciiTheme="minorEastAsia" w:hAnsiTheme="minorEastAsia"/>
            <w:b/>
            <w:sz w:val="18"/>
            <w:szCs w:val="18"/>
            <w:rPrChange w:id="2626" w:author="Mouse" w:date="2015-10-21T17:15:00Z">
              <w:rPr>
                <w:rFonts w:ascii="方正等线" w:eastAsia="方正等线" w:hAnsi="方正等线"/>
                <w:b/>
                <w:sz w:val="18"/>
                <w:szCs w:val="18"/>
              </w:rPr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2627" w:author="Mouse" w:date="2015-10-21T17:09:00Z"/>
          <w:rFonts w:asciiTheme="minorEastAsia" w:eastAsiaTheme="minorEastAsia" w:hAnsiTheme="minorEastAsia"/>
          <w:rPrChange w:id="2628" w:author="Mouse" w:date="2015-10-21T17:15:00Z">
            <w:rPr>
              <w:ins w:id="2629" w:author="Mouse" w:date="2015-10-21T17:09:00Z"/>
            </w:rPr>
          </w:rPrChange>
        </w:rPr>
        <w:pPrChange w:id="2630" w:author="Mouse" w:date="2015-10-21T17:09:00Z">
          <w:pPr/>
        </w:pPrChange>
      </w:pPr>
      <w:ins w:id="2631" w:author="Mouse" w:date="2015-10-21T17:09:00Z">
        <w:r w:rsidRPr="003E23AF">
          <w:rPr>
            <w:rFonts w:asciiTheme="minorEastAsia" w:eastAsiaTheme="minorEastAsia" w:hAnsiTheme="minorEastAsia" w:hint="eastAsia"/>
            <w:rPrChange w:id="2632" w:author="Mouse" w:date="2015-10-21T17:15:00Z">
              <w:rPr>
                <w:rFonts w:hint="eastAsia"/>
              </w:rPr>
            </w:rPrChange>
          </w:rPr>
          <w:lastRenderedPageBreak/>
          <w:t>TUS8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474"/>
        <w:gridCol w:w="791"/>
        <w:gridCol w:w="1297"/>
        <w:gridCol w:w="3176"/>
      </w:tblGrid>
      <w:tr w:rsidR="000B3E63" w:rsidRPr="003E23AF" w:rsidTr="000B3E63">
        <w:trPr>
          <w:ins w:id="2633" w:author="Mouse" w:date="2015-10-21T17:09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2634" w:author="Mouse" w:date="2015-10-21T17:09:00Z"/>
                <w:rFonts w:asciiTheme="minorEastAsia" w:hAnsiTheme="minorEastAsia"/>
                <w:rPrChange w:id="2635" w:author="Mouse" w:date="2015-10-21T17:15:00Z">
                  <w:rPr>
                    <w:ins w:id="263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2637" w:author="Mouse" w:date="2015-10-21T17:09:00Z">
              <w:r w:rsidRPr="003E23AF">
                <w:rPr>
                  <w:rFonts w:asciiTheme="minorEastAsia" w:hAnsiTheme="minorEastAsia" w:hint="eastAsia"/>
                  <w:rPrChange w:id="263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6738" w:type="dxa"/>
            <w:gridSpan w:val="4"/>
          </w:tcPr>
          <w:p w:rsidR="000B3E63" w:rsidRPr="003E23AF" w:rsidRDefault="000B3E63" w:rsidP="000B3E63">
            <w:pPr>
              <w:rPr>
                <w:ins w:id="2639" w:author="Mouse" w:date="2015-10-21T17:09:00Z"/>
                <w:rFonts w:asciiTheme="minorEastAsia" w:hAnsiTheme="minorEastAsia"/>
                <w:rPrChange w:id="2640" w:author="Mouse" w:date="2015-10-21T17:15:00Z">
                  <w:rPr>
                    <w:ins w:id="264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2642" w:author="Mouse" w:date="2015-10-21T17:09:00Z">
              <w:r w:rsidRPr="003E23AF">
                <w:rPr>
                  <w:rFonts w:asciiTheme="minorEastAsia" w:hAnsiTheme="minorEastAsia" w:hint="eastAsia"/>
                  <w:rPrChange w:id="264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2644" w:author="Mouse" w:date="2015-10-21T17:09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2645" w:author="Mouse" w:date="2015-10-21T17:09:00Z"/>
                <w:rFonts w:asciiTheme="minorEastAsia" w:hAnsiTheme="minorEastAsia"/>
                <w:rPrChange w:id="2646" w:author="Mouse" w:date="2015-10-21T17:15:00Z">
                  <w:rPr>
                    <w:ins w:id="2647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2648" w:author="Mouse" w:date="2015-10-21T17:09:00Z">
              <w:r w:rsidRPr="003E23AF">
                <w:rPr>
                  <w:rFonts w:asciiTheme="minorEastAsia" w:hAnsiTheme="minorEastAsia" w:hint="eastAsia"/>
                  <w:rPrChange w:id="2649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TUS1</w:t>
              </w:r>
            </w:ins>
          </w:p>
        </w:tc>
        <w:tc>
          <w:tcPr>
            <w:tcW w:w="1474" w:type="dxa"/>
          </w:tcPr>
          <w:p w:rsidR="000B3E63" w:rsidRPr="003E23AF" w:rsidRDefault="000B3E63" w:rsidP="000B3E63">
            <w:pPr>
              <w:rPr>
                <w:ins w:id="2650" w:author="Mouse" w:date="2015-10-21T17:09:00Z"/>
                <w:rFonts w:asciiTheme="minorEastAsia" w:hAnsiTheme="minorEastAsia"/>
                <w:rPrChange w:id="2651" w:author="Mouse" w:date="2015-10-21T17:15:00Z">
                  <w:rPr>
                    <w:ins w:id="2652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2653" w:author="Mouse" w:date="2015-10-21T17:09:00Z">
              <w:r w:rsidRPr="003E23AF">
                <w:rPr>
                  <w:rFonts w:asciiTheme="minorEastAsia" w:hAnsiTheme="minorEastAsia" w:hint="eastAsia"/>
                  <w:rPrChange w:id="2654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791" w:type="dxa"/>
          </w:tcPr>
          <w:p w:rsidR="000B3E63" w:rsidRPr="003E23AF" w:rsidRDefault="000B3E63" w:rsidP="000B3E63">
            <w:pPr>
              <w:rPr>
                <w:ins w:id="2655" w:author="Mouse" w:date="2015-10-21T17:09:00Z"/>
                <w:rFonts w:asciiTheme="minorEastAsia" w:hAnsiTheme="minorEastAsia"/>
                <w:rPrChange w:id="2656" w:author="Mouse" w:date="2015-10-21T17:15:00Z">
                  <w:rPr>
                    <w:ins w:id="2657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2658" w:author="Mouse" w:date="2015-10-21T17:09:00Z">
              <w:r w:rsidRPr="003E23AF">
                <w:rPr>
                  <w:rFonts w:asciiTheme="minorEastAsia" w:hAnsiTheme="minorEastAsia" w:hint="eastAsia"/>
                  <w:rPrChange w:id="2659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3a</w:t>
              </w:r>
            </w:ins>
          </w:p>
        </w:tc>
        <w:tc>
          <w:tcPr>
            <w:tcW w:w="1297" w:type="dxa"/>
          </w:tcPr>
          <w:p w:rsidR="000B3E63" w:rsidRPr="003E23AF" w:rsidRDefault="000B3E63" w:rsidP="000B3E63">
            <w:pPr>
              <w:rPr>
                <w:ins w:id="2660" w:author="Mouse" w:date="2015-10-21T17:09:00Z"/>
                <w:rFonts w:asciiTheme="minorEastAsia" w:hAnsiTheme="minorEastAsia"/>
                <w:rPrChange w:id="2661" w:author="Mouse" w:date="2015-10-21T17:15:00Z">
                  <w:rPr>
                    <w:ins w:id="2662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2663" w:author="Mouse" w:date="2015-10-21T17:09:00Z">
              <w:r w:rsidRPr="003E23AF">
                <w:rPr>
                  <w:rFonts w:asciiTheme="minorEastAsia" w:hAnsiTheme="minorEastAsia" w:hint="eastAsia"/>
                  <w:rPrChange w:id="2664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5a</w:t>
              </w:r>
            </w:ins>
          </w:p>
        </w:tc>
        <w:tc>
          <w:tcPr>
            <w:tcW w:w="3176" w:type="dxa"/>
          </w:tcPr>
          <w:p w:rsidR="000B3E63" w:rsidRPr="003E23AF" w:rsidRDefault="000B3E63" w:rsidP="000B3E63">
            <w:pPr>
              <w:rPr>
                <w:ins w:id="2665" w:author="Mouse" w:date="2015-10-21T17:09:00Z"/>
                <w:rFonts w:asciiTheme="minorEastAsia" w:hAnsiTheme="minorEastAsia"/>
                <w:rPrChange w:id="2666" w:author="Mouse" w:date="2015-10-21T17:15:00Z">
                  <w:rPr>
                    <w:ins w:id="2667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2668" w:author="Mouse" w:date="2015-10-21T17:09:00Z">
              <w:r w:rsidRPr="003E23AF">
                <w:rPr>
                  <w:rFonts w:asciiTheme="minorEastAsia" w:hAnsiTheme="minorEastAsia" w:hint="eastAsia"/>
                  <w:rPrChange w:id="2669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5b</w:t>
              </w:r>
            </w:ins>
          </w:p>
        </w:tc>
      </w:tr>
    </w:tbl>
    <w:p w:rsidR="000B3E63" w:rsidRPr="003E23AF" w:rsidRDefault="000B3E63" w:rsidP="000B3E63">
      <w:pPr>
        <w:rPr>
          <w:ins w:id="2670" w:author="Mouse" w:date="2015-10-21T17:09:00Z"/>
          <w:rFonts w:asciiTheme="minorEastAsia" w:hAnsiTheme="minorEastAsia"/>
          <w:rPrChange w:id="2671" w:author="Mouse" w:date="2015-10-21T17:15:00Z">
            <w:rPr>
              <w:ins w:id="2672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2673" w:author="Mouse" w:date="2015-10-21T17:09:00Z"/>
          <w:rFonts w:asciiTheme="minorEastAsia" w:hAnsiTheme="minorEastAsia"/>
          <w:rPrChange w:id="2674" w:author="Mouse" w:date="2015-10-21T17:15:00Z">
            <w:rPr>
              <w:ins w:id="2675" w:author="Mouse" w:date="2015-10-21T17:09:00Z"/>
              <w:rFonts w:ascii="方正等线" w:eastAsia="方正等线" w:hAnsi="方正等线"/>
            </w:rPr>
          </w:rPrChange>
        </w:rPr>
      </w:pPr>
      <w:ins w:id="2676" w:author="Mouse" w:date="2015-10-21T17:09:00Z">
        <w:r w:rsidRPr="003E23AF">
          <w:rPr>
            <w:rFonts w:asciiTheme="minorEastAsia" w:hAnsiTheme="minorEastAsia" w:hint="eastAsia"/>
            <w:rPrChange w:id="2677" w:author="Mouse" w:date="2015-10-21T17:15:00Z">
              <w:rPr>
                <w:rFonts w:ascii="方正等线" w:eastAsia="方正等线" w:hAnsi="方正等线" w:hint="eastAsia"/>
              </w:rPr>
            </w:rPrChange>
          </w:rPr>
          <w:t>需求覆盖情况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843"/>
      </w:tblGrid>
      <w:tr w:rsidR="000B3E63" w:rsidRPr="003E23AF" w:rsidTr="000B3E63">
        <w:trPr>
          <w:ins w:id="2678" w:author="Mouse" w:date="2015-10-21T17:09:00Z"/>
        </w:trPr>
        <w:tc>
          <w:tcPr>
            <w:tcW w:w="3397" w:type="dxa"/>
            <w:shd w:val="clear" w:color="auto" w:fill="AEAAAA" w:themeFill="background2" w:themeFillShade="BF"/>
          </w:tcPr>
          <w:p w:rsidR="000B3E63" w:rsidRPr="003E23AF" w:rsidRDefault="000B3E63" w:rsidP="000B3E63">
            <w:pPr>
              <w:rPr>
                <w:ins w:id="2679" w:author="Mouse" w:date="2015-10-21T17:09:00Z"/>
                <w:rFonts w:asciiTheme="minorEastAsia" w:hAnsiTheme="minorEastAsia"/>
                <w:color w:val="FFFFFF" w:themeColor="background1"/>
                <w:sz w:val="18"/>
                <w:rPrChange w:id="2680" w:author="Mouse" w:date="2015-10-21T17:15:00Z">
                  <w:rPr>
                    <w:ins w:id="2681" w:author="Mouse" w:date="2015-10-21T17:09:00Z"/>
                    <w:rFonts w:ascii="方正等线" w:eastAsia="方正等线" w:hAnsi="方正等线"/>
                    <w:color w:val="FFFFFF" w:themeColor="background1"/>
                    <w:sz w:val="18"/>
                  </w:rPr>
                </w:rPrChange>
              </w:rPr>
            </w:pPr>
            <w:ins w:id="2682" w:author="Mouse" w:date="2015-10-21T17:09:00Z">
              <w:r w:rsidRPr="003E23AF">
                <w:rPr>
                  <w:rFonts w:asciiTheme="minorEastAsia" w:hAnsiTheme="minorEastAsia"/>
                  <w:color w:val="FFFFFF" w:themeColor="background1"/>
                  <w:sz w:val="18"/>
                  <w:rPrChange w:id="2683" w:author="Mouse" w:date="2015-10-21T17:15:00Z">
                    <w:rPr>
                      <w:rFonts w:ascii="方正等线" w:eastAsia="方正等线" w:hAnsi="方正等线"/>
                      <w:color w:val="FFFFFF" w:themeColor="background1"/>
                      <w:sz w:val="18"/>
                    </w:rPr>
                  </w:rPrChange>
                </w:rPr>
                <w:t>编号</w:t>
              </w:r>
            </w:ins>
          </w:p>
        </w:tc>
        <w:tc>
          <w:tcPr>
            <w:tcW w:w="1843" w:type="dxa"/>
            <w:shd w:val="clear" w:color="auto" w:fill="AEAAAA" w:themeFill="background2" w:themeFillShade="BF"/>
          </w:tcPr>
          <w:p w:rsidR="000B3E63" w:rsidRPr="003E23AF" w:rsidRDefault="000B3E63" w:rsidP="000B3E63">
            <w:pPr>
              <w:rPr>
                <w:ins w:id="2684" w:author="Mouse" w:date="2015-10-21T17:09:00Z"/>
                <w:rFonts w:asciiTheme="minorEastAsia" w:hAnsiTheme="minorEastAsia"/>
                <w:color w:val="FFFFFF" w:themeColor="background1"/>
                <w:sz w:val="18"/>
                <w:rPrChange w:id="2685" w:author="Mouse" w:date="2015-10-21T17:15:00Z">
                  <w:rPr>
                    <w:ins w:id="2686" w:author="Mouse" w:date="2015-10-21T17:09:00Z"/>
                    <w:rFonts w:ascii="方正等线" w:eastAsia="方正等线" w:hAnsi="方正等线"/>
                    <w:color w:val="FFFFFF" w:themeColor="background1"/>
                    <w:sz w:val="18"/>
                  </w:rPr>
                </w:rPrChange>
              </w:rPr>
            </w:pPr>
            <w:ins w:id="2687" w:author="Mouse" w:date="2015-10-21T17:09:00Z">
              <w:r w:rsidRPr="003E23AF">
                <w:rPr>
                  <w:rFonts w:asciiTheme="minorEastAsia" w:hAnsiTheme="minorEastAsia"/>
                  <w:color w:val="FFFFFF" w:themeColor="background1"/>
                  <w:sz w:val="18"/>
                  <w:rPrChange w:id="2688" w:author="Mouse" w:date="2015-10-21T17:15:00Z">
                    <w:rPr>
                      <w:rFonts w:ascii="方正等线" w:eastAsia="方正等线" w:hAnsi="方正等线"/>
                      <w:color w:val="FFFFFF" w:themeColor="background1"/>
                      <w:sz w:val="18"/>
                    </w:rPr>
                  </w:rPrChange>
                </w:rPr>
                <w:t>测试用例套件</w:t>
              </w:r>
              <w:r w:rsidRPr="003E23AF">
                <w:rPr>
                  <w:rFonts w:asciiTheme="minorEastAsia" w:hAnsiTheme="minorEastAsia" w:hint="eastAsia"/>
                  <w:color w:val="FFFFFF" w:themeColor="background1"/>
                  <w:sz w:val="18"/>
                  <w:rPrChange w:id="2689" w:author="Mouse" w:date="2015-10-21T17:15:00Z">
                    <w:rPr>
                      <w:rFonts w:ascii="方正等线" w:eastAsia="方正等线" w:hAnsi="方正等线" w:hint="eastAsia"/>
                      <w:color w:val="FFFFFF" w:themeColor="background1"/>
                      <w:sz w:val="18"/>
                    </w:rPr>
                  </w:rPrChange>
                </w:rPr>
                <w:t>1</w:t>
              </w:r>
            </w:ins>
          </w:p>
        </w:tc>
      </w:tr>
      <w:tr w:rsidR="000B3E63" w:rsidRPr="003E23AF" w:rsidTr="000B3E63">
        <w:trPr>
          <w:ins w:id="2690" w:author="Mouse" w:date="2015-10-21T17:09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2691" w:author="Mouse" w:date="2015-10-21T17:09:00Z"/>
                <w:rFonts w:asciiTheme="minorEastAsia" w:hAnsiTheme="minorEastAsia"/>
                <w:sz w:val="18"/>
                <w:rPrChange w:id="2692" w:author="Mouse" w:date="2015-10-21T17:15:00Z">
                  <w:rPr>
                    <w:ins w:id="2693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694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695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696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Manage.Operate</w:t>
              </w:r>
            </w:ins>
          </w:p>
          <w:p w:rsidR="000B3E63" w:rsidRPr="003E23AF" w:rsidRDefault="000B3E63" w:rsidP="000B3E63">
            <w:pPr>
              <w:rPr>
                <w:ins w:id="2697" w:author="Mouse" w:date="2015-10-21T17:09:00Z"/>
                <w:rFonts w:asciiTheme="minorEastAsia" w:hAnsiTheme="minorEastAsia"/>
                <w:sz w:val="18"/>
                <w:rPrChange w:id="2698" w:author="Mouse" w:date="2015-10-21T17:15:00Z">
                  <w:rPr>
                    <w:ins w:id="2699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00" w:author="Mouse" w:date="2015-10-21T17:09:00Z">
              <w:r w:rsidRPr="003E23AF">
                <w:rPr>
                  <w:rFonts w:asciiTheme="minorEastAsia" w:hAnsiTheme="minorEastAsia"/>
                  <w:sz w:val="18"/>
                  <w:rPrChange w:id="2701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DriverManage.Operate.Show</w:t>
              </w:r>
            </w:ins>
          </w:p>
          <w:p w:rsidR="000B3E63" w:rsidRPr="003E23AF" w:rsidRDefault="000B3E63" w:rsidP="000B3E63">
            <w:pPr>
              <w:rPr>
                <w:ins w:id="2702" w:author="Mouse" w:date="2015-10-21T17:09:00Z"/>
                <w:rFonts w:asciiTheme="minorEastAsia" w:hAnsiTheme="minorEastAsia"/>
                <w:sz w:val="18"/>
                <w:rPrChange w:id="2703" w:author="Mouse" w:date="2015-10-21T17:15:00Z">
                  <w:rPr>
                    <w:ins w:id="270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05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06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707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Manage.Operate</w:t>
              </w:r>
              <w:r w:rsidRPr="003E23AF">
                <w:rPr>
                  <w:rFonts w:asciiTheme="minorEastAsia" w:hAnsiTheme="minorEastAsia" w:hint="eastAsia"/>
                  <w:sz w:val="18"/>
                  <w:rPrChange w:id="2708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.Add</w:t>
              </w:r>
            </w:ins>
          </w:p>
          <w:p w:rsidR="000B3E63" w:rsidRPr="003E23AF" w:rsidRDefault="000B3E63" w:rsidP="000B3E63">
            <w:pPr>
              <w:rPr>
                <w:ins w:id="2709" w:author="Mouse" w:date="2015-10-21T17:09:00Z"/>
                <w:rFonts w:asciiTheme="minorEastAsia" w:hAnsiTheme="minorEastAsia"/>
                <w:sz w:val="18"/>
                <w:rPrChange w:id="2710" w:author="Mouse" w:date="2015-10-21T17:15:00Z">
                  <w:rPr>
                    <w:ins w:id="271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12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13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714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Manage.Operate</w:t>
              </w:r>
              <w:r w:rsidRPr="003E23AF">
                <w:rPr>
                  <w:rFonts w:asciiTheme="minorEastAsia" w:hAnsiTheme="minorEastAsia" w:hint="eastAsia"/>
                  <w:sz w:val="18"/>
                  <w:rPrChange w:id="2715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.Delete</w:t>
              </w:r>
            </w:ins>
          </w:p>
          <w:p w:rsidR="000B3E63" w:rsidRPr="003E23AF" w:rsidRDefault="000B3E63" w:rsidP="000B3E63">
            <w:pPr>
              <w:rPr>
                <w:ins w:id="2716" w:author="Mouse" w:date="2015-10-21T17:09:00Z"/>
                <w:rFonts w:asciiTheme="minorEastAsia" w:hAnsiTheme="minorEastAsia"/>
                <w:sz w:val="18"/>
                <w:rPrChange w:id="2717" w:author="Mouse" w:date="2015-10-21T17:15:00Z">
                  <w:rPr>
                    <w:ins w:id="2718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19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20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721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Manage.Operate</w:t>
              </w:r>
              <w:r w:rsidRPr="003E23AF">
                <w:rPr>
                  <w:rFonts w:asciiTheme="minorEastAsia" w:hAnsiTheme="minorEastAsia" w:hint="eastAsia"/>
                  <w:sz w:val="18"/>
                  <w:rPrChange w:id="2722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.Modify</w:t>
              </w:r>
            </w:ins>
          </w:p>
        </w:tc>
        <w:tc>
          <w:tcPr>
            <w:tcW w:w="1843" w:type="dxa"/>
          </w:tcPr>
          <w:p w:rsidR="000B3E63" w:rsidRPr="003E23AF" w:rsidRDefault="000B3E63" w:rsidP="000B3E63">
            <w:pPr>
              <w:rPr>
                <w:ins w:id="2723" w:author="Mouse" w:date="2015-10-21T17:09:00Z"/>
                <w:rFonts w:asciiTheme="minorEastAsia" w:hAnsiTheme="minorEastAsia"/>
                <w:sz w:val="18"/>
                <w:rPrChange w:id="2724" w:author="Mouse" w:date="2015-10-21T17:15:00Z">
                  <w:rPr>
                    <w:ins w:id="272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26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2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728" w:author="Mouse" w:date="2015-10-21T17:09:00Z"/>
                <w:rFonts w:asciiTheme="minorEastAsia" w:hAnsiTheme="minorEastAsia"/>
                <w:sz w:val="18"/>
                <w:rPrChange w:id="2729" w:author="Mouse" w:date="2015-10-21T17:15:00Z">
                  <w:rPr>
                    <w:ins w:id="2730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31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32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733" w:author="Mouse" w:date="2015-10-21T17:09:00Z"/>
                <w:rFonts w:asciiTheme="minorEastAsia" w:hAnsiTheme="minorEastAsia"/>
                <w:sz w:val="18"/>
                <w:rPrChange w:id="2734" w:author="Mouse" w:date="2015-10-21T17:15:00Z">
                  <w:rPr>
                    <w:ins w:id="273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36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3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738" w:author="Mouse" w:date="2015-10-21T17:09:00Z"/>
                <w:rFonts w:asciiTheme="minorEastAsia" w:hAnsiTheme="minorEastAsia"/>
                <w:sz w:val="18"/>
                <w:rPrChange w:id="2739" w:author="Mouse" w:date="2015-10-21T17:15:00Z">
                  <w:rPr>
                    <w:ins w:id="2740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41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42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743" w:author="Mouse" w:date="2015-10-21T17:09:00Z"/>
                <w:rFonts w:asciiTheme="minorEastAsia" w:hAnsiTheme="minorEastAsia"/>
                <w:sz w:val="18"/>
                <w:rPrChange w:id="2744" w:author="Mouse" w:date="2015-10-21T17:15:00Z">
                  <w:rPr>
                    <w:ins w:id="274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46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4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2748" w:author="Mouse" w:date="2015-10-21T17:09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2749" w:author="Mouse" w:date="2015-10-21T17:09:00Z"/>
                <w:rFonts w:asciiTheme="minorEastAsia" w:hAnsiTheme="minorEastAsia"/>
                <w:sz w:val="18"/>
                <w:rPrChange w:id="2750" w:author="Mouse" w:date="2015-10-21T17:15:00Z">
                  <w:rPr>
                    <w:ins w:id="275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52" w:author="Mouse" w:date="2015-10-21T17:09:00Z">
              <w:r w:rsidRPr="003E23AF">
                <w:rPr>
                  <w:rFonts w:asciiTheme="minorEastAsia" w:hAnsiTheme="minorEastAsia"/>
                  <w:sz w:val="18"/>
                  <w:rPrChange w:id="2753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DriverManage.Show</w:t>
              </w:r>
            </w:ins>
          </w:p>
          <w:p w:rsidR="000B3E63" w:rsidRPr="003E23AF" w:rsidRDefault="000B3E63" w:rsidP="000B3E63">
            <w:pPr>
              <w:rPr>
                <w:ins w:id="2754" w:author="Mouse" w:date="2015-10-21T17:09:00Z"/>
                <w:rFonts w:asciiTheme="minorEastAsia" w:hAnsiTheme="minorEastAsia"/>
                <w:sz w:val="18"/>
                <w:rPrChange w:id="2755" w:author="Mouse" w:date="2015-10-21T17:15:00Z">
                  <w:rPr>
                    <w:ins w:id="2756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757" w:author="Mouse" w:date="2015-10-21T17:09:00Z"/>
                <w:rFonts w:asciiTheme="minorEastAsia" w:hAnsiTheme="minorEastAsia"/>
                <w:sz w:val="18"/>
                <w:rPrChange w:id="2758" w:author="Mouse" w:date="2015-10-21T17:15:00Z">
                  <w:rPr>
                    <w:ins w:id="2759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60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61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DriverManage.Show.Close</w:t>
              </w:r>
            </w:ins>
          </w:p>
          <w:p w:rsidR="000B3E63" w:rsidRPr="003E23AF" w:rsidRDefault="000B3E63" w:rsidP="000B3E63">
            <w:pPr>
              <w:rPr>
                <w:ins w:id="2762" w:author="Mouse" w:date="2015-10-21T17:09:00Z"/>
                <w:rFonts w:asciiTheme="minorEastAsia" w:hAnsiTheme="minorEastAsia"/>
                <w:sz w:val="18"/>
                <w:rPrChange w:id="2763" w:author="Mouse" w:date="2015-10-21T17:15:00Z">
                  <w:rPr>
                    <w:ins w:id="276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65" w:author="Mouse" w:date="2015-10-21T17:09:00Z">
              <w:r w:rsidRPr="003E23AF">
                <w:rPr>
                  <w:rFonts w:asciiTheme="minorEastAsia" w:hAnsiTheme="minorEastAsia"/>
                  <w:sz w:val="18"/>
                  <w:rPrChange w:id="2766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DriverManage.Show.Click</w:t>
              </w:r>
            </w:ins>
          </w:p>
        </w:tc>
        <w:tc>
          <w:tcPr>
            <w:tcW w:w="1843" w:type="dxa"/>
          </w:tcPr>
          <w:p w:rsidR="000B3E63" w:rsidRPr="003E23AF" w:rsidRDefault="000B3E63" w:rsidP="000B3E63">
            <w:pPr>
              <w:rPr>
                <w:ins w:id="2767" w:author="Mouse" w:date="2015-10-21T17:09:00Z"/>
                <w:rFonts w:asciiTheme="minorEastAsia" w:hAnsiTheme="minorEastAsia"/>
                <w:sz w:val="18"/>
                <w:rPrChange w:id="2768" w:author="Mouse" w:date="2015-10-21T17:15:00Z">
                  <w:rPr>
                    <w:ins w:id="2769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70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71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772" w:author="Mouse" w:date="2015-10-21T17:09:00Z"/>
                <w:rFonts w:asciiTheme="minorEastAsia" w:hAnsiTheme="minorEastAsia"/>
                <w:sz w:val="18"/>
                <w:rPrChange w:id="2773" w:author="Mouse" w:date="2015-10-21T17:15:00Z">
                  <w:rPr>
                    <w:ins w:id="277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775" w:author="Mouse" w:date="2015-10-21T17:09:00Z"/>
                <w:rFonts w:asciiTheme="minorEastAsia" w:hAnsiTheme="minorEastAsia"/>
                <w:sz w:val="18"/>
                <w:rPrChange w:id="2776" w:author="Mouse" w:date="2015-10-21T17:15:00Z">
                  <w:rPr>
                    <w:ins w:id="2777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78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7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780" w:author="Mouse" w:date="2015-10-21T17:09:00Z"/>
                <w:rFonts w:asciiTheme="minorEastAsia" w:hAnsiTheme="minorEastAsia"/>
                <w:sz w:val="18"/>
                <w:rPrChange w:id="2781" w:author="Mouse" w:date="2015-10-21T17:15:00Z">
                  <w:rPr>
                    <w:ins w:id="2782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83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784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2785" w:author="Mouse" w:date="2015-10-21T17:09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2786" w:author="Mouse" w:date="2015-10-21T17:09:00Z"/>
                <w:rFonts w:asciiTheme="minorEastAsia" w:hAnsiTheme="minorEastAsia"/>
                <w:sz w:val="18"/>
                <w:rPrChange w:id="2787" w:author="Mouse" w:date="2015-10-21T17:15:00Z">
                  <w:rPr>
                    <w:ins w:id="2788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789" w:author="Mouse" w:date="2015-10-21T17:09:00Z">
              <w:r w:rsidRPr="003E23AF">
                <w:rPr>
                  <w:rFonts w:asciiTheme="minorEastAsia" w:hAnsiTheme="minorEastAsia"/>
                  <w:sz w:val="18"/>
                  <w:rPrChange w:id="2790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DriverManage.Info</w:t>
              </w:r>
            </w:ins>
          </w:p>
          <w:p w:rsidR="000B3E63" w:rsidRPr="003E23AF" w:rsidRDefault="000B3E63" w:rsidP="000B3E63">
            <w:pPr>
              <w:rPr>
                <w:ins w:id="2791" w:author="Mouse" w:date="2015-10-21T17:09:00Z"/>
                <w:rFonts w:asciiTheme="minorEastAsia" w:hAnsiTheme="minorEastAsia"/>
                <w:sz w:val="18"/>
                <w:rPrChange w:id="2792" w:author="Mouse" w:date="2015-10-21T17:15:00Z">
                  <w:rPr>
                    <w:ins w:id="2793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794" w:author="Mouse" w:date="2015-10-21T17:09:00Z"/>
                <w:rFonts w:asciiTheme="minorEastAsia" w:hAnsiTheme="minorEastAsia"/>
                <w:sz w:val="18"/>
                <w:rPrChange w:id="2795" w:author="Mouse" w:date="2015-10-21T17:15:00Z">
                  <w:rPr>
                    <w:ins w:id="2796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797" w:author="Mouse" w:date="2015-10-21T17:09:00Z"/>
                <w:rFonts w:asciiTheme="minorEastAsia" w:hAnsiTheme="minorEastAsia"/>
                <w:sz w:val="18"/>
                <w:rPrChange w:id="2798" w:author="Mouse" w:date="2015-10-21T17:15:00Z">
                  <w:rPr>
                    <w:ins w:id="2799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00" w:author="Mouse" w:date="2015-10-21T17:09:00Z">
              <w:r w:rsidRPr="003E23AF">
                <w:rPr>
                  <w:rFonts w:asciiTheme="minorEastAsia" w:hAnsiTheme="minorEastAsia"/>
                  <w:sz w:val="18"/>
                  <w:rPrChange w:id="2801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DriverManage.Info.Brief</w:t>
              </w:r>
            </w:ins>
          </w:p>
          <w:p w:rsidR="000B3E63" w:rsidRPr="003E23AF" w:rsidRDefault="000B3E63" w:rsidP="000B3E63">
            <w:pPr>
              <w:rPr>
                <w:ins w:id="2802" w:author="Mouse" w:date="2015-10-21T17:09:00Z"/>
                <w:rFonts w:asciiTheme="minorEastAsia" w:hAnsiTheme="minorEastAsia"/>
                <w:sz w:val="18"/>
                <w:rPrChange w:id="2803" w:author="Mouse" w:date="2015-10-21T17:15:00Z">
                  <w:rPr>
                    <w:ins w:id="280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</w:tc>
        <w:tc>
          <w:tcPr>
            <w:tcW w:w="1843" w:type="dxa"/>
          </w:tcPr>
          <w:p w:rsidR="000B3E63" w:rsidRPr="003E23AF" w:rsidRDefault="000B3E63" w:rsidP="000B3E63">
            <w:pPr>
              <w:rPr>
                <w:ins w:id="2805" w:author="Mouse" w:date="2015-10-21T17:09:00Z"/>
                <w:rFonts w:asciiTheme="minorEastAsia" w:hAnsiTheme="minorEastAsia"/>
                <w:sz w:val="18"/>
                <w:rPrChange w:id="2806" w:author="Mouse" w:date="2015-10-21T17:15:00Z">
                  <w:rPr>
                    <w:ins w:id="2807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08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0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810" w:author="Mouse" w:date="2015-10-21T17:09:00Z"/>
                <w:rFonts w:asciiTheme="minorEastAsia" w:hAnsiTheme="minorEastAsia"/>
                <w:sz w:val="18"/>
                <w:rPrChange w:id="2811" w:author="Mouse" w:date="2015-10-21T17:15:00Z">
                  <w:rPr>
                    <w:ins w:id="2812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13" w:author="Mouse" w:date="2015-10-21T17:09:00Z"/>
                <w:rFonts w:asciiTheme="minorEastAsia" w:hAnsiTheme="minorEastAsia"/>
                <w:sz w:val="18"/>
                <w:rPrChange w:id="2814" w:author="Mouse" w:date="2015-10-21T17:15:00Z">
                  <w:rPr>
                    <w:ins w:id="281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16" w:author="Mouse" w:date="2015-10-21T17:09:00Z"/>
                <w:rFonts w:asciiTheme="minorEastAsia" w:hAnsiTheme="minorEastAsia"/>
                <w:sz w:val="18"/>
                <w:rPrChange w:id="2817" w:author="Mouse" w:date="2015-10-21T17:15:00Z">
                  <w:rPr>
                    <w:ins w:id="2818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19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20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2821" w:author="Mouse" w:date="2015-10-21T17:09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2822" w:author="Mouse" w:date="2015-10-21T17:09:00Z"/>
                <w:rFonts w:asciiTheme="minorEastAsia" w:hAnsiTheme="minorEastAsia"/>
                <w:sz w:val="18"/>
                <w:rPrChange w:id="2823" w:author="Mouse" w:date="2015-10-21T17:15:00Z">
                  <w:rPr>
                    <w:ins w:id="282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25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26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827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Manage.Add</w:t>
              </w:r>
            </w:ins>
          </w:p>
          <w:p w:rsidR="000B3E63" w:rsidRPr="003E23AF" w:rsidRDefault="000B3E63" w:rsidP="000B3E63">
            <w:pPr>
              <w:rPr>
                <w:ins w:id="2828" w:author="Mouse" w:date="2015-10-21T17:09:00Z"/>
                <w:rFonts w:asciiTheme="minorEastAsia" w:hAnsiTheme="minorEastAsia"/>
                <w:sz w:val="18"/>
                <w:rPrChange w:id="2829" w:author="Mouse" w:date="2015-10-21T17:15:00Z">
                  <w:rPr>
                    <w:ins w:id="2830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31" w:author="Mouse" w:date="2015-10-21T17:09:00Z"/>
                <w:rFonts w:asciiTheme="minorEastAsia" w:hAnsiTheme="minorEastAsia"/>
                <w:sz w:val="18"/>
                <w:rPrChange w:id="2832" w:author="Mouse" w:date="2015-10-21T17:15:00Z">
                  <w:rPr>
                    <w:ins w:id="2833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34" w:author="Mouse" w:date="2015-10-21T17:09:00Z"/>
                <w:rFonts w:asciiTheme="minorEastAsia" w:hAnsiTheme="minorEastAsia"/>
                <w:sz w:val="18"/>
                <w:rPrChange w:id="2835" w:author="Mouse" w:date="2015-10-21T17:15:00Z">
                  <w:rPr>
                    <w:ins w:id="2836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37" w:author="Mouse" w:date="2015-10-21T17:09:00Z">
              <w:r w:rsidRPr="003E23AF">
                <w:rPr>
                  <w:rFonts w:asciiTheme="minorEastAsia" w:hAnsiTheme="minorEastAsia"/>
                  <w:sz w:val="18"/>
                  <w:rPrChange w:id="2838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DriverManage.Add.Save</w:t>
              </w:r>
            </w:ins>
          </w:p>
          <w:p w:rsidR="000B3E63" w:rsidRPr="003E23AF" w:rsidRDefault="000B3E63" w:rsidP="000B3E63">
            <w:pPr>
              <w:rPr>
                <w:ins w:id="2839" w:author="Mouse" w:date="2015-10-21T17:09:00Z"/>
                <w:rFonts w:asciiTheme="minorEastAsia" w:hAnsiTheme="minorEastAsia"/>
                <w:sz w:val="18"/>
                <w:rPrChange w:id="2840" w:author="Mouse" w:date="2015-10-21T17:15:00Z">
                  <w:rPr>
                    <w:ins w:id="284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42" w:author="Mouse" w:date="2015-10-21T17:09:00Z"/>
                <w:rFonts w:asciiTheme="minorEastAsia" w:hAnsiTheme="minorEastAsia"/>
                <w:sz w:val="18"/>
                <w:rPrChange w:id="2843" w:author="Mouse" w:date="2015-10-21T17:15:00Z">
                  <w:rPr>
                    <w:ins w:id="284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45" w:author="Mouse" w:date="2015-10-21T17:09:00Z"/>
                <w:rFonts w:asciiTheme="minorEastAsia" w:hAnsiTheme="minorEastAsia"/>
                <w:sz w:val="18"/>
                <w:rPrChange w:id="2846" w:author="Mouse" w:date="2015-10-21T17:15:00Z">
                  <w:rPr>
                    <w:ins w:id="2847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48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49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850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Manage.Add.Cancel</w:t>
              </w:r>
            </w:ins>
          </w:p>
        </w:tc>
        <w:tc>
          <w:tcPr>
            <w:tcW w:w="1843" w:type="dxa"/>
          </w:tcPr>
          <w:p w:rsidR="000B3E63" w:rsidRPr="003E23AF" w:rsidRDefault="000B3E63" w:rsidP="000B3E63">
            <w:pPr>
              <w:rPr>
                <w:ins w:id="2851" w:author="Mouse" w:date="2015-10-21T17:09:00Z"/>
                <w:rFonts w:asciiTheme="minorEastAsia" w:hAnsiTheme="minorEastAsia"/>
                <w:sz w:val="18"/>
                <w:rPrChange w:id="2852" w:author="Mouse" w:date="2015-10-21T17:15:00Z">
                  <w:rPr>
                    <w:ins w:id="2853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54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55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856" w:author="Mouse" w:date="2015-10-21T17:09:00Z"/>
                <w:rFonts w:asciiTheme="minorEastAsia" w:hAnsiTheme="minorEastAsia"/>
                <w:sz w:val="18"/>
                <w:rPrChange w:id="2857" w:author="Mouse" w:date="2015-10-21T17:15:00Z">
                  <w:rPr>
                    <w:ins w:id="2858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59" w:author="Mouse" w:date="2015-10-21T17:09:00Z"/>
                <w:rFonts w:asciiTheme="minorEastAsia" w:hAnsiTheme="minorEastAsia"/>
                <w:sz w:val="18"/>
                <w:rPrChange w:id="2860" w:author="Mouse" w:date="2015-10-21T17:15:00Z">
                  <w:rPr>
                    <w:ins w:id="286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62" w:author="Mouse" w:date="2015-10-21T17:09:00Z"/>
                <w:rFonts w:asciiTheme="minorEastAsia" w:hAnsiTheme="minorEastAsia"/>
                <w:sz w:val="18"/>
                <w:rPrChange w:id="2863" w:author="Mouse" w:date="2015-10-21T17:15:00Z">
                  <w:rPr>
                    <w:ins w:id="286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65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66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867" w:author="Mouse" w:date="2015-10-21T17:09:00Z"/>
                <w:rFonts w:asciiTheme="minorEastAsia" w:hAnsiTheme="minorEastAsia"/>
                <w:sz w:val="18"/>
                <w:rPrChange w:id="2868" w:author="Mouse" w:date="2015-10-21T17:15:00Z">
                  <w:rPr>
                    <w:ins w:id="2869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70" w:author="Mouse" w:date="2015-10-21T17:09:00Z"/>
                <w:rFonts w:asciiTheme="minorEastAsia" w:hAnsiTheme="minorEastAsia"/>
                <w:sz w:val="18"/>
                <w:rPrChange w:id="2871" w:author="Mouse" w:date="2015-10-21T17:15:00Z">
                  <w:rPr>
                    <w:ins w:id="2872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73" w:author="Mouse" w:date="2015-10-21T17:09:00Z"/>
                <w:rFonts w:asciiTheme="minorEastAsia" w:hAnsiTheme="minorEastAsia"/>
                <w:sz w:val="18"/>
                <w:rPrChange w:id="2874" w:author="Mouse" w:date="2015-10-21T17:15:00Z">
                  <w:rPr>
                    <w:ins w:id="287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76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7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2878" w:author="Mouse" w:date="2015-10-21T17:09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2879" w:author="Mouse" w:date="2015-10-21T17:09:00Z"/>
                <w:rFonts w:asciiTheme="minorEastAsia" w:hAnsiTheme="minorEastAsia"/>
                <w:sz w:val="18"/>
                <w:rPrChange w:id="2880" w:author="Mouse" w:date="2015-10-21T17:15:00Z">
                  <w:rPr>
                    <w:ins w:id="288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82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883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884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Manage.Delete</w:t>
              </w:r>
            </w:ins>
          </w:p>
          <w:p w:rsidR="000B3E63" w:rsidRPr="003E23AF" w:rsidRDefault="000B3E63" w:rsidP="000B3E63">
            <w:pPr>
              <w:rPr>
                <w:ins w:id="2885" w:author="Mouse" w:date="2015-10-21T17:09:00Z"/>
                <w:rFonts w:asciiTheme="minorEastAsia" w:hAnsiTheme="minorEastAsia"/>
                <w:sz w:val="18"/>
                <w:rPrChange w:id="2886" w:author="Mouse" w:date="2015-10-21T17:15:00Z">
                  <w:rPr>
                    <w:ins w:id="2887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88" w:author="Mouse" w:date="2015-10-21T17:09:00Z"/>
                <w:rFonts w:asciiTheme="minorEastAsia" w:hAnsiTheme="minorEastAsia"/>
                <w:sz w:val="18"/>
                <w:rPrChange w:id="2889" w:author="Mouse" w:date="2015-10-21T17:15:00Z">
                  <w:rPr>
                    <w:ins w:id="2890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91" w:author="Mouse" w:date="2015-10-21T17:09:00Z">
              <w:r w:rsidRPr="003E23AF">
                <w:rPr>
                  <w:rFonts w:asciiTheme="minorEastAsia" w:hAnsiTheme="minorEastAsia"/>
                  <w:sz w:val="18"/>
                  <w:rPrChange w:id="2892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 xml:space="preserve">DriverManage.Delete.Save </w:t>
              </w:r>
            </w:ins>
          </w:p>
          <w:p w:rsidR="000B3E63" w:rsidRPr="003E23AF" w:rsidRDefault="000B3E63" w:rsidP="000B3E63">
            <w:pPr>
              <w:rPr>
                <w:ins w:id="2893" w:author="Mouse" w:date="2015-10-21T17:09:00Z"/>
                <w:rFonts w:asciiTheme="minorEastAsia" w:hAnsiTheme="minorEastAsia"/>
                <w:sz w:val="18"/>
                <w:rPrChange w:id="2894" w:author="Mouse" w:date="2015-10-21T17:15:00Z">
                  <w:rPr>
                    <w:ins w:id="289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896" w:author="Mouse" w:date="2015-10-21T17:09:00Z"/>
                <w:rFonts w:asciiTheme="minorEastAsia" w:hAnsiTheme="minorEastAsia"/>
                <w:sz w:val="18"/>
                <w:rPrChange w:id="2897" w:author="Mouse" w:date="2015-10-21T17:15:00Z">
                  <w:rPr>
                    <w:ins w:id="2898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899" w:author="Mouse" w:date="2015-10-21T17:09:00Z">
              <w:r w:rsidRPr="003E23AF">
                <w:rPr>
                  <w:rFonts w:asciiTheme="minorEastAsia" w:hAnsiTheme="minorEastAsia"/>
                  <w:sz w:val="18"/>
                  <w:rPrChange w:id="2900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DriverManage.Delete.Cancel</w:t>
              </w:r>
            </w:ins>
          </w:p>
        </w:tc>
        <w:tc>
          <w:tcPr>
            <w:tcW w:w="1843" w:type="dxa"/>
          </w:tcPr>
          <w:p w:rsidR="000B3E63" w:rsidRPr="003E23AF" w:rsidRDefault="000B3E63" w:rsidP="000B3E63">
            <w:pPr>
              <w:rPr>
                <w:ins w:id="2901" w:author="Mouse" w:date="2015-10-21T17:09:00Z"/>
                <w:rFonts w:asciiTheme="minorEastAsia" w:hAnsiTheme="minorEastAsia"/>
                <w:sz w:val="18"/>
                <w:rPrChange w:id="2902" w:author="Mouse" w:date="2015-10-21T17:15:00Z">
                  <w:rPr>
                    <w:ins w:id="2903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04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05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906" w:author="Mouse" w:date="2015-10-21T17:09:00Z"/>
                <w:rFonts w:asciiTheme="minorEastAsia" w:hAnsiTheme="minorEastAsia"/>
                <w:sz w:val="18"/>
                <w:rPrChange w:id="2907" w:author="Mouse" w:date="2015-10-21T17:15:00Z">
                  <w:rPr>
                    <w:ins w:id="2908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909" w:author="Mouse" w:date="2015-10-21T17:09:00Z"/>
                <w:rFonts w:asciiTheme="minorEastAsia" w:hAnsiTheme="minorEastAsia"/>
                <w:sz w:val="18"/>
                <w:rPrChange w:id="2910" w:author="Mouse" w:date="2015-10-21T17:15:00Z">
                  <w:rPr>
                    <w:ins w:id="291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12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13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914" w:author="Mouse" w:date="2015-10-21T17:09:00Z"/>
                <w:rFonts w:asciiTheme="minorEastAsia" w:hAnsiTheme="minorEastAsia"/>
                <w:sz w:val="18"/>
                <w:rPrChange w:id="2915" w:author="Mouse" w:date="2015-10-21T17:15:00Z">
                  <w:rPr>
                    <w:ins w:id="2916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917" w:author="Mouse" w:date="2015-10-21T17:09:00Z"/>
                <w:rFonts w:asciiTheme="minorEastAsia" w:hAnsiTheme="minorEastAsia"/>
                <w:sz w:val="18"/>
                <w:rPrChange w:id="2918" w:author="Mouse" w:date="2015-10-21T17:15:00Z">
                  <w:rPr>
                    <w:ins w:id="2919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20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21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2922" w:author="Mouse" w:date="2015-10-21T17:09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2923" w:author="Mouse" w:date="2015-10-21T17:09:00Z"/>
                <w:rFonts w:asciiTheme="minorEastAsia" w:hAnsiTheme="minorEastAsia"/>
                <w:sz w:val="18"/>
                <w:rPrChange w:id="2924" w:author="Mouse" w:date="2015-10-21T17:15:00Z">
                  <w:rPr>
                    <w:ins w:id="292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26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2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</w:t>
              </w:r>
              <w:r w:rsidRPr="003E23AF">
                <w:rPr>
                  <w:rFonts w:asciiTheme="minorEastAsia" w:hAnsiTheme="minorEastAsia"/>
                  <w:sz w:val="18"/>
                  <w:rPrChange w:id="2928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Manage.Modify</w:t>
              </w:r>
            </w:ins>
          </w:p>
          <w:p w:rsidR="000B3E63" w:rsidRPr="003E23AF" w:rsidRDefault="000B3E63" w:rsidP="000B3E63">
            <w:pPr>
              <w:rPr>
                <w:ins w:id="2929" w:author="Mouse" w:date="2015-10-21T17:09:00Z"/>
                <w:rFonts w:asciiTheme="minorEastAsia" w:hAnsiTheme="minorEastAsia"/>
                <w:sz w:val="18"/>
                <w:rPrChange w:id="2930" w:author="Mouse" w:date="2015-10-21T17:15:00Z">
                  <w:rPr>
                    <w:ins w:id="293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932" w:author="Mouse" w:date="2015-10-21T17:09:00Z"/>
                <w:rFonts w:asciiTheme="minorEastAsia" w:hAnsiTheme="minorEastAsia"/>
                <w:sz w:val="18"/>
                <w:rPrChange w:id="2933" w:author="Mouse" w:date="2015-10-21T17:15:00Z">
                  <w:rPr>
                    <w:ins w:id="293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35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36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DriverManage.Modify.Save</w:t>
              </w:r>
            </w:ins>
          </w:p>
          <w:p w:rsidR="000B3E63" w:rsidRPr="003E23AF" w:rsidRDefault="000B3E63" w:rsidP="000B3E63">
            <w:pPr>
              <w:rPr>
                <w:ins w:id="2937" w:author="Mouse" w:date="2015-10-21T17:09:00Z"/>
                <w:rFonts w:asciiTheme="minorEastAsia" w:hAnsiTheme="minorEastAsia"/>
                <w:sz w:val="18"/>
                <w:rPrChange w:id="2938" w:author="Mouse" w:date="2015-10-21T17:15:00Z">
                  <w:rPr>
                    <w:ins w:id="2939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940" w:author="Mouse" w:date="2015-10-21T17:09:00Z"/>
                <w:rFonts w:asciiTheme="minorEastAsia" w:hAnsiTheme="minorEastAsia"/>
                <w:sz w:val="18"/>
                <w:rPrChange w:id="2941" w:author="Mouse" w:date="2015-10-21T17:15:00Z">
                  <w:rPr>
                    <w:ins w:id="2942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43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44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DriverManage.Modify.</w:t>
              </w:r>
              <w:r w:rsidRPr="003E23AF">
                <w:rPr>
                  <w:rFonts w:asciiTheme="minorEastAsia" w:hAnsiTheme="minorEastAsia"/>
                  <w:sz w:val="18"/>
                  <w:rPrChange w:id="2945" w:author="Mouse" w:date="2015-10-21T17:15:00Z">
                    <w:rPr>
                      <w:rFonts w:ascii="方正等线" w:eastAsia="方正等线" w:hAnsi="方正等线"/>
                      <w:sz w:val="18"/>
                    </w:rPr>
                  </w:rPrChange>
                </w:rPr>
                <w:t>Cancel</w:t>
              </w:r>
            </w:ins>
          </w:p>
        </w:tc>
        <w:tc>
          <w:tcPr>
            <w:tcW w:w="1843" w:type="dxa"/>
          </w:tcPr>
          <w:p w:rsidR="000B3E63" w:rsidRPr="003E23AF" w:rsidRDefault="000B3E63" w:rsidP="000B3E63">
            <w:pPr>
              <w:rPr>
                <w:ins w:id="2946" w:author="Mouse" w:date="2015-10-21T17:09:00Z"/>
                <w:rFonts w:asciiTheme="minorEastAsia" w:hAnsiTheme="minorEastAsia"/>
                <w:sz w:val="18"/>
                <w:rPrChange w:id="2947" w:author="Mouse" w:date="2015-10-21T17:15:00Z">
                  <w:rPr>
                    <w:ins w:id="2948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49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50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951" w:author="Mouse" w:date="2015-10-21T17:09:00Z"/>
                <w:rFonts w:asciiTheme="minorEastAsia" w:hAnsiTheme="minorEastAsia"/>
                <w:sz w:val="18"/>
                <w:rPrChange w:id="2952" w:author="Mouse" w:date="2015-10-21T17:15:00Z">
                  <w:rPr>
                    <w:ins w:id="2953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954" w:author="Mouse" w:date="2015-10-21T17:09:00Z"/>
                <w:rFonts w:asciiTheme="minorEastAsia" w:hAnsiTheme="minorEastAsia"/>
                <w:sz w:val="18"/>
                <w:rPrChange w:id="2955" w:author="Mouse" w:date="2015-10-21T17:15:00Z">
                  <w:rPr>
                    <w:ins w:id="2956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57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58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2959" w:author="Mouse" w:date="2015-10-21T17:09:00Z"/>
                <w:rFonts w:asciiTheme="minorEastAsia" w:hAnsiTheme="minorEastAsia"/>
                <w:sz w:val="18"/>
                <w:rPrChange w:id="2960" w:author="Mouse" w:date="2015-10-21T17:15:00Z">
                  <w:rPr>
                    <w:ins w:id="2961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2962" w:author="Mouse" w:date="2015-10-21T17:09:00Z"/>
                <w:rFonts w:asciiTheme="minorEastAsia" w:hAnsiTheme="minorEastAsia"/>
                <w:sz w:val="18"/>
                <w:rPrChange w:id="2963" w:author="Mouse" w:date="2015-10-21T17:15:00Z">
                  <w:rPr>
                    <w:ins w:id="2964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65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66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2967" w:author="Mouse" w:date="2015-10-21T17:09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2968" w:author="Mouse" w:date="2015-10-21T17:09:00Z"/>
                <w:rFonts w:asciiTheme="minorEastAsia" w:hAnsiTheme="minorEastAsia"/>
                <w:sz w:val="18"/>
                <w:rPrChange w:id="2969" w:author="Mouse" w:date="2015-10-21T17:15:00Z">
                  <w:rPr>
                    <w:ins w:id="2970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71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72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DriverManage.End</w:t>
              </w:r>
            </w:ins>
          </w:p>
        </w:tc>
        <w:tc>
          <w:tcPr>
            <w:tcW w:w="1843" w:type="dxa"/>
          </w:tcPr>
          <w:p w:rsidR="000B3E63" w:rsidRPr="003E23AF" w:rsidRDefault="000B3E63" w:rsidP="000B3E63">
            <w:pPr>
              <w:rPr>
                <w:ins w:id="2973" w:author="Mouse" w:date="2015-10-21T17:09:00Z"/>
                <w:rFonts w:asciiTheme="minorEastAsia" w:hAnsiTheme="minorEastAsia"/>
                <w:sz w:val="18"/>
                <w:rPrChange w:id="2974" w:author="Mouse" w:date="2015-10-21T17:15:00Z">
                  <w:rPr>
                    <w:ins w:id="2975" w:author="Mouse" w:date="2015-10-21T17:09:00Z"/>
                    <w:rFonts w:ascii="方正等线" w:eastAsia="方正等线" w:hAnsi="方正等线"/>
                    <w:sz w:val="18"/>
                  </w:rPr>
                </w:rPrChange>
              </w:rPr>
            </w:pPr>
            <w:ins w:id="2976" w:author="Mouse" w:date="2015-10-21T17:09:00Z">
              <w:r w:rsidRPr="003E23AF">
                <w:rPr>
                  <w:rFonts w:asciiTheme="minorEastAsia" w:hAnsiTheme="minorEastAsia" w:hint="eastAsia"/>
                  <w:sz w:val="18"/>
                  <w:rPrChange w:id="2977" w:author="Mouse" w:date="2015-10-21T17:15:00Z">
                    <w:rPr>
                      <w:rFonts w:ascii="方正等线" w:eastAsia="方正等线" w:hAnsi="方正等线" w:hint="eastAsia"/>
                      <w:sz w:val="18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2978" w:author="Mouse" w:date="2015-10-21T17:09:00Z"/>
          <w:rFonts w:asciiTheme="minorEastAsia" w:hAnsiTheme="minorEastAsia"/>
          <w:rPrChange w:id="2979" w:author="Mouse" w:date="2015-10-21T17:15:00Z">
            <w:rPr>
              <w:ins w:id="2980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2981" w:author="Mouse" w:date="2015-10-21T17:09:00Z"/>
          <w:rFonts w:asciiTheme="minorEastAsia" w:hAnsiTheme="minorEastAsia"/>
          <w:rPrChange w:id="2982" w:author="Mouse" w:date="2015-10-21T17:15:00Z">
            <w:rPr>
              <w:ins w:id="2983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2984" w:author="Mouse" w:date="2015-10-21T17:09:00Z"/>
          <w:rFonts w:asciiTheme="minorEastAsia" w:hAnsiTheme="minorEastAsia"/>
          <w:rPrChange w:id="2985" w:author="Mouse" w:date="2015-10-21T17:15:00Z">
            <w:rPr>
              <w:ins w:id="2986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2987" w:author="Mouse" w:date="2015-10-21T17:09:00Z"/>
          <w:rFonts w:asciiTheme="minorEastAsia" w:hAnsiTheme="minorEastAsia"/>
          <w:rPrChange w:id="2988" w:author="Mouse" w:date="2015-10-21T17:15:00Z">
            <w:rPr>
              <w:ins w:id="2989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2990" w:author="Mouse" w:date="2015-10-21T17:09:00Z"/>
          <w:rFonts w:asciiTheme="minorEastAsia" w:hAnsiTheme="minorEastAsia"/>
          <w:rPrChange w:id="2991" w:author="Mouse" w:date="2015-10-21T17:15:00Z">
            <w:rPr>
              <w:ins w:id="2992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2993" w:author="Mouse" w:date="2015-10-21T17:09:00Z"/>
          <w:rFonts w:asciiTheme="minorEastAsia" w:hAnsiTheme="minorEastAsia"/>
          <w:rPrChange w:id="2994" w:author="Mouse" w:date="2015-10-21T17:15:00Z">
            <w:rPr>
              <w:ins w:id="2995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2996" w:author="Mouse" w:date="2015-10-21T17:09:00Z"/>
          <w:rFonts w:asciiTheme="minorEastAsia" w:hAnsiTheme="minorEastAsia"/>
          <w:rPrChange w:id="2997" w:author="Mouse" w:date="2015-10-21T17:15:00Z">
            <w:rPr>
              <w:ins w:id="2998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jc w:val="center"/>
        <w:rPr>
          <w:ins w:id="2999" w:author="Mouse" w:date="2015-10-21T17:09:00Z"/>
          <w:rFonts w:asciiTheme="minorEastAsia" w:hAnsiTheme="minorEastAsia"/>
          <w:rPrChange w:id="3000" w:author="Mouse" w:date="2015-10-21T17:15:00Z">
            <w:rPr>
              <w:ins w:id="3001" w:author="Mouse" w:date="2015-10-21T17:09:00Z"/>
              <w:rFonts w:ascii="方正等线" w:eastAsia="方正等线" w:hAnsi="方正等线"/>
            </w:rPr>
          </w:rPrChange>
        </w:rPr>
      </w:pPr>
      <w:ins w:id="3002" w:author="Mouse" w:date="2015-10-21T17:09:00Z">
        <w:r w:rsidRPr="003E23AF">
          <w:rPr>
            <w:rFonts w:asciiTheme="minorEastAsia" w:hAnsiTheme="minorEastAsia" w:hint="eastAsia"/>
            <w:rPrChange w:id="3003" w:author="Mouse" w:date="2015-10-21T17:15:00Z">
              <w:rPr>
                <w:rFonts w:ascii="方正等线" w:eastAsia="方正等线" w:hAnsi="方正等线" w:hint="eastAsia"/>
              </w:rPr>
            </w:rPrChange>
          </w:rPr>
          <w:t>TUS-1的测试用例</w:t>
        </w:r>
      </w:ins>
    </w:p>
    <w:tbl>
      <w:tblPr>
        <w:tblStyle w:val="a3"/>
        <w:tblW w:w="9918" w:type="dxa"/>
        <w:tblInd w:w="-817" w:type="dxa"/>
        <w:tblLayout w:type="fixed"/>
        <w:tblLook w:val="04A0" w:firstRow="1" w:lastRow="0" w:firstColumn="1" w:lastColumn="0" w:noHBand="0" w:noVBand="1"/>
      </w:tblPr>
      <w:tblGrid>
        <w:gridCol w:w="1174"/>
        <w:gridCol w:w="1373"/>
        <w:gridCol w:w="1276"/>
        <w:gridCol w:w="2126"/>
        <w:gridCol w:w="1134"/>
        <w:gridCol w:w="1134"/>
        <w:gridCol w:w="1701"/>
      </w:tblGrid>
      <w:tr w:rsidR="000B3E63" w:rsidRPr="003E23AF" w:rsidTr="000B3E63">
        <w:trPr>
          <w:ins w:id="3004" w:author="Mouse" w:date="2015-10-21T17:09:00Z"/>
        </w:trPr>
        <w:tc>
          <w:tcPr>
            <w:tcW w:w="1174" w:type="dxa"/>
            <w:vMerge w:val="restart"/>
          </w:tcPr>
          <w:p w:rsidR="000B3E63" w:rsidRPr="003E23AF" w:rsidRDefault="000B3E63" w:rsidP="000B3E63">
            <w:pPr>
              <w:rPr>
                <w:ins w:id="3005" w:author="Mouse" w:date="2015-10-21T17:09:00Z"/>
                <w:rFonts w:asciiTheme="minorEastAsia" w:hAnsiTheme="minorEastAsia"/>
                <w:rPrChange w:id="3006" w:author="Mouse" w:date="2015-10-21T17:15:00Z">
                  <w:rPr>
                    <w:ins w:id="3007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08" w:author="Mouse" w:date="2015-10-21T17:09:00Z">
              <w:r w:rsidRPr="003E23AF">
                <w:rPr>
                  <w:rFonts w:asciiTheme="minorEastAsia" w:hAnsiTheme="minorEastAsia" w:hint="eastAsia"/>
                  <w:rPrChange w:id="3009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ID</w:t>
              </w:r>
            </w:ins>
          </w:p>
        </w:tc>
        <w:tc>
          <w:tcPr>
            <w:tcW w:w="7043" w:type="dxa"/>
            <w:gridSpan w:val="5"/>
          </w:tcPr>
          <w:p w:rsidR="000B3E63" w:rsidRPr="003E23AF" w:rsidRDefault="000B3E63" w:rsidP="000B3E63">
            <w:pPr>
              <w:tabs>
                <w:tab w:val="center" w:pos="2052"/>
                <w:tab w:val="left" w:pos="3375"/>
              </w:tabs>
              <w:jc w:val="center"/>
              <w:rPr>
                <w:ins w:id="3010" w:author="Mouse" w:date="2015-10-21T17:09:00Z"/>
                <w:rFonts w:asciiTheme="minorEastAsia" w:hAnsiTheme="minorEastAsia"/>
                <w:rPrChange w:id="3011" w:author="Mouse" w:date="2015-10-21T17:15:00Z">
                  <w:rPr>
                    <w:ins w:id="3012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13" w:author="Mouse" w:date="2015-10-21T17:09:00Z">
              <w:r w:rsidRPr="003E23AF">
                <w:rPr>
                  <w:rFonts w:asciiTheme="minorEastAsia" w:hAnsiTheme="minorEastAsia" w:hint="eastAsia"/>
                  <w:rPrChange w:id="3014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输入</w:t>
              </w:r>
            </w:ins>
          </w:p>
        </w:tc>
        <w:tc>
          <w:tcPr>
            <w:tcW w:w="1701" w:type="dxa"/>
            <w:vMerge w:val="restart"/>
          </w:tcPr>
          <w:p w:rsidR="000B3E63" w:rsidRPr="003E23AF" w:rsidRDefault="000B3E63" w:rsidP="000B3E63">
            <w:pPr>
              <w:jc w:val="center"/>
              <w:rPr>
                <w:ins w:id="3015" w:author="Mouse" w:date="2015-10-21T17:09:00Z"/>
                <w:rFonts w:asciiTheme="minorEastAsia" w:hAnsiTheme="minorEastAsia"/>
                <w:rPrChange w:id="3016" w:author="Mouse" w:date="2015-10-21T17:15:00Z">
                  <w:rPr>
                    <w:ins w:id="3017" w:author="Mouse" w:date="2015-10-21T17:09:00Z"/>
                    <w:rFonts w:ascii="方正等线" w:eastAsia="方正等线" w:hAnsi="方正等线"/>
                  </w:rPr>
                </w:rPrChange>
              </w:rPr>
            </w:pPr>
          </w:p>
          <w:p w:rsidR="000B3E63" w:rsidRPr="003E23AF" w:rsidRDefault="000B3E63" w:rsidP="000B3E63">
            <w:pPr>
              <w:jc w:val="center"/>
              <w:rPr>
                <w:ins w:id="3018" w:author="Mouse" w:date="2015-10-21T17:09:00Z"/>
                <w:rFonts w:asciiTheme="minorEastAsia" w:hAnsiTheme="minorEastAsia"/>
                <w:rPrChange w:id="3019" w:author="Mouse" w:date="2015-10-21T17:15:00Z">
                  <w:rPr>
                    <w:ins w:id="3020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21" w:author="Mouse" w:date="2015-10-21T17:09:00Z">
              <w:r w:rsidRPr="003E23AF">
                <w:rPr>
                  <w:rFonts w:asciiTheme="minorEastAsia" w:hAnsiTheme="minorEastAsia" w:hint="eastAsia"/>
                  <w:rPrChange w:id="302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3023" w:author="Mouse" w:date="2015-10-21T17:09:00Z"/>
        </w:trPr>
        <w:tc>
          <w:tcPr>
            <w:tcW w:w="1174" w:type="dxa"/>
            <w:vMerge/>
          </w:tcPr>
          <w:p w:rsidR="000B3E63" w:rsidRPr="003E23AF" w:rsidRDefault="000B3E63" w:rsidP="000B3E63">
            <w:pPr>
              <w:rPr>
                <w:ins w:id="3024" w:author="Mouse" w:date="2015-10-21T17:09:00Z"/>
                <w:rFonts w:asciiTheme="minorEastAsia" w:hAnsiTheme="minorEastAsia"/>
                <w:rPrChange w:id="3025" w:author="Mouse" w:date="2015-10-21T17:15:00Z">
                  <w:rPr>
                    <w:ins w:id="3026" w:author="Mouse" w:date="2015-10-21T17:09:00Z"/>
                    <w:rFonts w:ascii="方正等线" w:eastAsia="方正等线" w:hAnsi="方正等线"/>
                  </w:rPr>
                </w:rPrChange>
              </w:rPr>
            </w:pPr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027" w:author="Mouse" w:date="2015-10-21T17:09:00Z"/>
                <w:rFonts w:asciiTheme="minorEastAsia" w:hAnsiTheme="minorEastAsia"/>
                <w:rPrChange w:id="3028" w:author="Mouse" w:date="2015-10-21T17:15:00Z">
                  <w:rPr>
                    <w:ins w:id="302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30" w:author="Mouse" w:date="2015-10-21T17:09:00Z">
              <w:r w:rsidRPr="003E23AF">
                <w:rPr>
                  <w:rFonts w:asciiTheme="minorEastAsia" w:hAnsiTheme="minorEastAsia" w:hint="eastAsia"/>
                  <w:rPrChange w:id="303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查看司机简要信息列表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032" w:author="Mouse" w:date="2015-10-21T17:09:00Z"/>
                <w:rFonts w:asciiTheme="minorEastAsia" w:hAnsiTheme="minorEastAsia"/>
                <w:rPrChange w:id="3033" w:author="Mouse" w:date="2015-10-21T17:15:00Z">
                  <w:rPr>
                    <w:ins w:id="303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35" w:author="Mouse" w:date="2015-10-21T17:09:00Z">
              <w:r w:rsidRPr="003E23AF">
                <w:rPr>
                  <w:rFonts w:asciiTheme="minorEastAsia" w:hAnsiTheme="minorEastAsia" w:hint="eastAsia"/>
                  <w:rPrChange w:id="303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选中某司机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037" w:author="Mouse" w:date="2015-10-21T17:09:00Z"/>
                <w:rFonts w:asciiTheme="minorEastAsia" w:hAnsiTheme="minorEastAsia"/>
                <w:rPrChange w:id="3038" w:author="Mouse" w:date="2015-10-21T17:15:00Z">
                  <w:rPr>
                    <w:ins w:id="303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40" w:author="Mouse" w:date="2015-10-21T17:09:00Z">
              <w:r w:rsidRPr="003E23AF">
                <w:rPr>
                  <w:rFonts w:asciiTheme="minorEastAsia" w:hAnsiTheme="minorEastAsia" w:hint="eastAsia"/>
                  <w:rPrChange w:id="304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具体操作（增删改查）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042" w:author="Mouse" w:date="2015-10-21T17:09:00Z"/>
                <w:rFonts w:asciiTheme="minorEastAsia" w:hAnsiTheme="minorEastAsia"/>
                <w:rPrChange w:id="3043" w:author="Mouse" w:date="2015-10-21T17:15:00Z">
                  <w:rPr>
                    <w:ins w:id="304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45" w:author="Mouse" w:date="2015-10-21T17:09:00Z">
              <w:r w:rsidRPr="003E23AF">
                <w:rPr>
                  <w:rFonts w:asciiTheme="minorEastAsia" w:hAnsiTheme="minorEastAsia" w:hint="eastAsia"/>
                  <w:rPrChange w:id="304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输入未完成时取消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047" w:author="Mouse" w:date="2015-10-21T17:09:00Z"/>
                <w:rFonts w:asciiTheme="minorEastAsia" w:hAnsiTheme="minorEastAsia"/>
                <w:rPrChange w:id="3048" w:author="Mouse" w:date="2015-10-21T17:15:00Z">
                  <w:rPr>
                    <w:ins w:id="304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50" w:author="Mouse" w:date="2015-10-21T17:09:00Z">
              <w:r w:rsidRPr="003E23AF">
                <w:rPr>
                  <w:rFonts w:asciiTheme="minorEastAsia" w:hAnsiTheme="minorEastAsia" w:hint="eastAsia"/>
                  <w:rPrChange w:id="305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输入未完成时关闭</w:t>
              </w:r>
            </w:ins>
          </w:p>
        </w:tc>
        <w:tc>
          <w:tcPr>
            <w:tcW w:w="1701" w:type="dxa"/>
            <w:vMerge/>
          </w:tcPr>
          <w:p w:rsidR="000B3E63" w:rsidRPr="003E23AF" w:rsidRDefault="000B3E63" w:rsidP="000B3E63">
            <w:pPr>
              <w:rPr>
                <w:ins w:id="3052" w:author="Mouse" w:date="2015-10-21T17:09:00Z"/>
                <w:rFonts w:asciiTheme="minorEastAsia" w:hAnsiTheme="minorEastAsia"/>
                <w:rPrChange w:id="3053" w:author="Mouse" w:date="2015-10-21T17:15:00Z">
                  <w:rPr>
                    <w:ins w:id="3054" w:author="Mouse" w:date="2015-10-21T17:09:00Z"/>
                    <w:rFonts w:ascii="方正等线" w:eastAsia="方正等线" w:hAnsi="方正等线"/>
                  </w:rPr>
                </w:rPrChange>
              </w:rPr>
            </w:pPr>
          </w:p>
        </w:tc>
      </w:tr>
      <w:tr w:rsidR="000B3E63" w:rsidRPr="003E23AF" w:rsidTr="000B3E63">
        <w:trPr>
          <w:ins w:id="3055" w:author="Mouse" w:date="2015-10-21T17:09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056" w:author="Mouse" w:date="2015-10-21T17:09:00Z"/>
                <w:rFonts w:asciiTheme="minorEastAsia" w:hAnsiTheme="minorEastAsia"/>
                <w:rPrChange w:id="3057" w:author="Mouse" w:date="2015-10-21T17:15:00Z">
                  <w:rPr>
                    <w:ins w:id="3058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59" w:author="Mouse" w:date="2015-10-21T17:09:00Z">
              <w:r w:rsidRPr="003E23AF">
                <w:rPr>
                  <w:rFonts w:asciiTheme="minorEastAsia" w:hAnsiTheme="minorEastAsia"/>
                  <w:rPrChange w:id="3060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TUS1</w:t>
              </w:r>
              <w:r w:rsidRPr="003E23AF">
                <w:rPr>
                  <w:rFonts w:asciiTheme="minorEastAsia" w:hAnsiTheme="minorEastAsia" w:hint="eastAsia"/>
                  <w:rPrChange w:id="306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-1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062" w:author="Mouse" w:date="2015-10-21T17:09:00Z"/>
                <w:rFonts w:asciiTheme="minorEastAsia" w:hAnsiTheme="minorEastAsia"/>
                <w:rPrChange w:id="3063" w:author="Mouse" w:date="2015-10-21T17:15:00Z">
                  <w:rPr>
                    <w:ins w:id="306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65" w:author="Mouse" w:date="2015-10-21T17:09:00Z">
              <w:r w:rsidRPr="003E23AF">
                <w:rPr>
                  <w:rFonts w:asciiTheme="minorEastAsia" w:hAnsiTheme="minorEastAsia" w:hint="eastAsia"/>
                  <w:rPrChange w:id="306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067" w:author="Mouse" w:date="2015-10-21T17:09:00Z"/>
                <w:rFonts w:asciiTheme="minorEastAsia" w:hAnsiTheme="minorEastAsia"/>
                <w:rPrChange w:id="3068" w:author="Mouse" w:date="2015-10-21T17:15:00Z">
                  <w:rPr>
                    <w:ins w:id="306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70" w:author="Mouse" w:date="2015-10-21T17:09:00Z">
              <w:r w:rsidRPr="003E23AF">
                <w:rPr>
                  <w:rFonts w:asciiTheme="minorEastAsia" w:hAnsiTheme="minorEastAsia" w:hint="eastAsia"/>
                  <w:rPrChange w:id="307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张三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072" w:author="Mouse" w:date="2015-10-21T17:09:00Z"/>
                <w:rFonts w:asciiTheme="minorEastAsia" w:hAnsiTheme="minorEastAsia"/>
                <w:rPrChange w:id="3073" w:author="Mouse" w:date="2015-10-21T17:15:00Z">
                  <w:rPr>
                    <w:ins w:id="307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75" w:author="Mouse" w:date="2015-10-21T17:09:00Z">
              <w:r w:rsidRPr="003E23AF">
                <w:rPr>
                  <w:rFonts w:asciiTheme="minorEastAsia" w:hAnsiTheme="minorEastAsia" w:hint="eastAsia"/>
                  <w:rPrChange w:id="307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查看详细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077" w:author="Mouse" w:date="2015-10-21T17:09:00Z"/>
                <w:rFonts w:asciiTheme="minorEastAsia" w:hAnsiTheme="minorEastAsia"/>
                <w:rPrChange w:id="3078" w:author="Mouse" w:date="2015-10-21T17:15:00Z">
                  <w:rPr>
                    <w:ins w:id="307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80" w:author="Mouse" w:date="2015-10-21T17:09:00Z">
              <w:r w:rsidRPr="003E23AF">
                <w:rPr>
                  <w:rFonts w:asciiTheme="minorEastAsia" w:hAnsiTheme="minorEastAsia" w:hint="eastAsia"/>
                  <w:rPrChange w:id="308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082" w:author="Mouse" w:date="2015-10-21T17:09:00Z"/>
                <w:rFonts w:asciiTheme="minorEastAsia" w:hAnsiTheme="minorEastAsia"/>
                <w:rPrChange w:id="3083" w:author="Mouse" w:date="2015-10-21T17:15:00Z">
                  <w:rPr>
                    <w:ins w:id="308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85" w:author="Mouse" w:date="2015-10-21T17:09:00Z">
              <w:r w:rsidRPr="003E23AF">
                <w:rPr>
                  <w:rFonts w:asciiTheme="minorEastAsia" w:hAnsiTheme="minorEastAsia" w:hint="eastAsia"/>
                  <w:rPrChange w:id="308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087" w:author="Mouse" w:date="2015-10-21T17:09:00Z"/>
                <w:rFonts w:asciiTheme="minorEastAsia" w:hAnsiTheme="minorEastAsia"/>
                <w:rPrChange w:id="3088" w:author="Mouse" w:date="2015-10-21T17:15:00Z">
                  <w:rPr>
                    <w:ins w:id="308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90" w:author="Mouse" w:date="2015-10-21T17:09:00Z">
              <w:r w:rsidRPr="003E23AF">
                <w:rPr>
                  <w:rFonts w:asciiTheme="minorEastAsia" w:hAnsiTheme="minorEastAsia" w:hint="eastAsia"/>
                  <w:rPrChange w:id="309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系统显示该司机详细信息，见@1</w:t>
              </w:r>
            </w:ins>
          </w:p>
        </w:tc>
      </w:tr>
      <w:tr w:rsidR="000B3E63" w:rsidRPr="003E23AF" w:rsidTr="000B3E63">
        <w:trPr>
          <w:ins w:id="3092" w:author="Mouse" w:date="2015-10-21T17:09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093" w:author="Mouse" w:date="2015-10-21T17:09:00Z"/>
                <w:rFonts w:asciiTheme="minorEastAsia" w:hAnsiTheme="minorEastAsia"/>
                <w:rPrChange w:id="3094" w:author="Mouse" w:date="2015-10-21T17:15:00Z">
                  <w:rPr>
                    <w:ins w:id="3095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096" w:author="Mouse" w:date="2015-10-21T17:09:00Z">
              <w:r w:rsidRPr="003E23AF">
                <w:rPr>
                  <w:rFonts w:asciiTheme="minorEastAsia" w:hAnsiTheme="minorEastAsia"/>
                  <w:rPrChange w:id="3097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TUS1</w:t>
              </w:r>
              <w:r w:rsidRPr="003E23AF">
                <w:rPr>
                  <w:rFonts w:asciiTheme="minorEastAsia" w:hAnsiTheme="minorEastAsia" w:hint="eastAsia"/>
                  <w:rPrChange w:id="309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-2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099" w:author="Mouse" w:date="2015-10-21T17:09:00Z"/>
                <w:rFonts w:asciiTheme="minorEastAsia" w:hAnsiTheme="minorEastAsia"/>
                <w:rPrChange w:id="3100" w:author="Mouse" w:date="2015-10-21T17:15:00Z">
                  <w:rPr>
                    <w:ins w:id="310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02" w:author="Mouse" w:date="2015-10-21T17:09:00Z">
              <w:r w:rsidRPr="003E23AF">
                <w:rPr>
                  <w:rFonts w:asciiTheme="minorEastAsia" w:hAnsiTheme="minorEastAsia" w:hint="eastAsia"/>
                  <w:rPrChange w:id="310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104" w:author="Mouse" w:date="2015-10-21T17:09:00Z"/>
                <w:rFonts w:asciiTheme="minorEastAsia" w:hAnsiTheme="minorEastAsia"/>
                <w:rPrChange w:id="3105" w:author="Mouse" w:date="2015-10-21T17:15:00Z">
                  <w:rPr>
                    <w:ins w:id="310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07" w:author="Mouse" w:date="2015-10-21T17:09:00Z">
              <w:r w:rsidRPr="003E23AF">
                <w:rPr>
                  <w:rFonts w:asciiTheme="minorEastAsia" w:hAnsiTheme="minorEastAsia" w:hint="eastAsia"/>
                  <w:rPrChange w:id="310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109" w:author="Mouse" w:date="2015-10-21T17:09:00Z"/>
                <w:rFonts w:asciiTheme="minorEastAsia" w:hAnsiTheme="minorEastAsia"/>
                <w:rPrChange w:id="3110" w:author="Mouse" w:date="2015-10-21T17:15:00Z">
                  <w:rPr>
                    <w:ins w:id="311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12" w:author="Mouse" w:date="2015-10-21T17:09:00Z">
              <w:r w:rsidRPr="003E23AF">
                <w:rPr>
                  <w:rFonts w:asciiTheme="minorEastAsia" w:hAnsiTheme="minorEastAsia" w:hint="eastAsia"/>
                  <w:rPrChange w:id="311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增加一个司机信息</w:t>
              </w:r>
            </w:ins>
          </w:p>
          <w:p w:rsidR="000B3E63" w:rsidRPr="003E23AF" w:rsidRDefault="000B3E63" w:rsidP="000B3E63">
            <w:pPr>
              <w:rPr>
                <w:ins w:id="3114" w:author="Mouse" w:date="2015-10-21T17:09:00Z"/>
                <w:rFonts w:asciiTheme="minorEastAsia" w:hAnsiTheme="minorEastAsia"/>
                <w:rPrChange w:id="3115" w:author="Mouse" w:date="2015-10-21T17:15:00Z">
                  <w:rPr>
                    <w:ins w:id="311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17" w:author="Mouse" w:date="2015-10-21T17:09:00Z">
              <w:r w:rsidRPr="003E23AF">
                <w:rPr>
                  <w:rFonts w:asciiTheme="minorEastAsia" w:hAnsiTheme="minorEastAsia"/>
                  <w:rPrChange w:id="3118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输入</w:t>
              </w:r>
              <w:r w:rsidRPr="003E23AF">
                <w:rPr>
                  <w:rFonts w:asciiTheme="minorEastAsia" w:hAnsiTheme="minorEastAsia" w:hint="eastAsia"/>
                  <w:rPrChange w:id="3119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3120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2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121" w:author="Mouse" w:date="2015-10-21T17:09:00Z"/>
                <w:rFonts w:asciiTheme="minorEastAsia" w:hAnsiTheme="minorEastAsia"/>
                <w:rPrChange w:id="3122" w:author="Mouse" w:date="2015-10-21T17:15:00Z">
                  <w:rPr>
                    <w:ins w:id="3123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24" w:author="Mouse" w:date="2015-10-21T17:09:00Z">
              <w:r w:rsidRPr="003E23AF">
                <w:rPr>
                  <w:rFonts w:asciiTheme="minorEastAsia" w:hAnsiTheme="minorEastAsia" w:hint="eastAsia"/>
                  <w:rPrChange w:id="3125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126" w:author="Mouse" w:date="2015-10-21T17:09:00Z"/>
                <w:rFonts w:asciiTheme="minorEastAsia" w:hAnsiTheme="minorEastAsia"/>
                <w:rPrChange w:id="3127" w:author="Mouse" w:date="2015-10-21T17:15:00Z">
                  <w:rPr>
                    <w:ins w:id="3128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29" w:author="Mouse" w:date="2015-10-21T17:09:00Z">
              <w:r w:rsidRPr="003E23AF">
                <w:rPr>
                  <w:rFonts w:asciiTheme="minorEastAsia" w:hAnsiTheme="minorEastAsia" w:hint="eastAsia"/>
                  <w:rPrChange w:id="3130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131" w:author="Mouse" w:date="2015-10-21T17:09:00Z"/>
                <w:rFonts w:asciiTheme="minorEastAsia" w:hAnsiTheme="minorEastAsia"/>
                <w:rPrChange w:id="3132" w:author="Mouse" w:date="2015-10-21T17:15:00Z">
                  <w:rPr>
                    <w:ins w:id="3133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34" w:author="Mouse" w:date="2015-10-21T17:09:00Z">
              <w:r w:rsidRPr="003E23AF">
                <w:rPr>
                  <w:rFonts w:asciiTheme="minorEastAsia" w:hAnsiTheme="minorEastAsia" w:hint="eastAsia"/>
                  <w:rPrChange w:id="3135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系统保存新增信息，显示更新后的司机简要信息列表</w:t>
              </w:r>
            </w:ins>
          </w:p>
        </w:tc>
      </w:tr>
      <w:tr w:rsidR="000B3E63" w:rsidRPr="003E23AF" w:rsidTr="000B3E63">
        <w:trPr>
          <w:ins w:id="3136" w:author="Mouse" w:date="2015-10-21T17:09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137" w:author="Mouse" w:date="2015-10-21T17:09:00Z"/>
                <w:rFonts w:asciiTheme="minorEastAsia" w:hAnsiTheme="minorEastAsia"/>
                <w:rPrChange w:id="3138" w:author="Mouse" w:date="2015-10-21T17:15:00Z">
                  <w:rPr>
                    <w:ins w:id="313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40" w:author="Mouse" w:date="2015-10-21T17:09:00Z">
              <w:r w:rsidRPr="003E23AF">
                <w:rPr>
                  <w:rFonts w:asciiTheme="minorEastAsia" w:hAnsiTheme="minorEastAsia"/>
                  <w:rPrChange w:id="3141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TUS1</w:t>
              </w:r>
              <w:r w:rsidRPr="003E23AF">
                <w:rPr>
                  <w:rFonts w:asciiTheme="minorEastAsia" w:hAnsiTheme="minorEastAsia" w:hint="eastAsia"/>
                  <w:rPrChange w:id="314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-</w:t>
              </w:r>
              <w:r w:rsidRPr="003E23AF">
                <w:rPr>
                  <w:rFonts w:asciiTheme="minorEastAsia" w:hAnsiTheme="minorEastAsia"/>
                  <w:rPrChange w:id="3143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3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144" w:author="Mouse" w:date="2015-10-21T17:09:00Z"/>
                <w:rFonts w:asciiTheme="minorEastAsia" w:hAnsiTheme="minorEastAsia"/>
                <w:rPrChange w:id="3145" w:author="Mouse" w:date="2015-10-21T17:15:00Z">
                  <w:rPr>
                    <w:ins w:id="314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47" w:author="Mouse" w:date="2015-10-21T17:09:00Z">
              <w:r w:rsidRPr="003E23AF">
                <w:rPr>
                  <w:rFonts w:asciiTheme="minorEastAsia" w:hAnsiTheme="minorEastAsia" w:hint="eastAsia"/>
                  <w:rPrChange w:id="314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149" w:author="Mouse" w:date="2015-10-21T17:09:00Z"/>
                <w:rFonts w:asciiTheme="minorEastAsia" w:hAnsiTheme="minorEastAsia"/>
                <w:rPrChange w:id="3150" w:author="Mouse" w:date="2015-10-21T17:15:00Z">
                  <w:rPr>
                    <w:ins w:id="315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52" w:author="Mouse" w:date="2015-10-21T17:09:00Z">
              <w:r w:rsidRPr="003E23AF">
                <w:rPr>
                  <w:rFonts w:asciiTheme="minorEastAsia" w:hAnsiTheme="minorEastAsia" w:hint="eastAsia"/>
                  <w:rPrChange w:id="315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154" w:author="Mouse" w:date="2015-10-21T17:09:00Z"/>
                <w:rFonts w:asciiTheme="minorEastAsia" w:hAnsiTheme="minorEastAsia"/>
                <w:rPrChange w:id="3155" w:author="Mouse" w:date="2015-10-21T17:15:00Z">
                  <w:rPr>
                    <w:ins w:id="315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57" w:author="Mouse" w:date="2015-10-21T17:09:00Z">
              <w:r w:rsidRPr="003E23AF">
                <w:rPr>
                  <w:rFonts w:asciiTheme="minorEastAsia" w:hAnsiTheme="minorEastAsia" w:hint="eastAsia"/>
                  <w:rPrChange w:id="315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增加一个司机信息</w:t>
              </w:r>
            </w:ins>
          </w:p>
          <w:p w:rsidR="000B3E63" w:rsidRPr="003E23AF" w:rsidRDefault="000B3E63" w:rsidP="000B3E63">
            <w:pPr>
              <w:rPr>
                <w:ins w:id="3159" w:author="Mouse" w:date="2015-10-21T17:09:00Z"/>
                <w:rFonts w:asciiTheme="minorEastAsia" w:hAnsiTheme="minorEastAsia"/>
                <w:rPrChange w:id="3160" w:author="Mouse" w:date="2015-10-21T17:15:00Z">
                  <w:rPr>
                    <w:ins w:id="316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62" w:author="Mouse" w:date="2015-10-21T17:09:00Z">
              <w:r w:rsidRPr="003E23AF">
                <w:rPr>
                  <w:rFonts w:asciiTheme="minorEastAsia" w:hAnsiTheme="minorEastAsia"/>
                  <w:rPrChange w:id="3163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输入</w:t>
              </w:r>
              <w:r w:rsidRPr="003E23AF">
                <w:rPr>
                  <w:rFonts w:asciiTheme="minorEastAsia" w:hAnsiTheme="minorEastAsia" w:hint="eastAsia"/>
                  <w:rPrChange w:id="3164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：</w:t>
              </w:r>
            </w:ins>
          </w:p>
          <w:p w:rsidR="000B3E63" w:rsidRPr="003E23AF" w:rsidRDefault="000B3E63" w:rsidP="000B3E63">
            <w:pPr>
              <w:rPr>
                <w:ins w:id="3165" w:author="Mouse" w:date="2015-10-21T17:09:00Z"/>
                <w:rFonts w:asciiTheme="minorEastAsia" w:hAnsiTheme="minorEastAsia"/>
                <w:rPrChange w:id="3166" w:author="Mouse" w:date="2015-10-21T17:15:00Z">
                  <w:rPr>
                    <w:ins w:id="3167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68" w:author="Mouse" w:date="2015-10-21T17:09:00Z">
              <w:r w:rsidRPr="003E23AF">
                <w:rPr>
                  <w:rFonts w:asciiTheme="minorEastAsia" w:hAnsiTheme="minorEastAsia"/>
                  <w:rPrChange w:id="3169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编号</w:t>
              </w:r>
              <w:r w:rsidRPr="003E23AF">
                <w:rPr>
                  <w:rFonts w:asciiTheme="minorEastAsia" w:hAnsiTheme="minorEastAsia" w:hint="eastAsia"/>
                  <w:rPrChange w:id="3170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 xml:space="preserve"> 025 001 003</w:t>
              </w:r>
            </w:ins>
          </w:p>
          <w:p w:rsidR="000B3E63" w:rsidRPr="003E23AF" w:rsidRDefault="000B3E63" w:rsidP="000B3E63">
            <w:pPr>
              <w:rPr>
                <w:ins w:id="3171" w:author="Mouse" w:date="2015-10-21T17:09:00Z"/>
                <w:rFonts w:asciiTheme="minorEastAsia" w:hAnsiTheme="minorEastAsia"/>
                <w:rPrChange w:id="3172" w:author="Mouse" w:date="2015-10-21T17:15:00Z">
                  <w:rPr>
                    <w:ins w:id="3173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74" w:author="Mouse" w:date="2015-10-21T17:09:00Z">
              <w:r w:rsidRPr="003E23AF">
                <w:rPr>
                  <w:rFonts w:asciiTheme="minorEastAsia" w:hAnsiTheme="minorEastAsia"/>
                  <w:rPrChange w:id="3175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姓名</w:t>
              </w:r>
              <w:r w:rsidRPr="003E23AF">
                <w:rPr>
                  <w:rFonts w:asciiTheme="minorEastAsia" w:hAnsiTheme="minorEastAsia" w:hint="eastAsia"/>
                  <w:rPrChange w:id="317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 xml:space="preserve"> 王麻子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177" w:author="Mouse" w:date="2015-10-21T17:09:00Z"/>
                <w:rFonts w:asciiTheme="minorEastAsia" w:hAnsiTheme="minorEastAsia"/>
                <w:rPrChange w:id="3178" w:author="Mouse" w:date="2015-10-21T17:15:00Z">
                  <w:rPr>
                    <w:ins w:id="317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80" w:author="Mouse" w:date="2015-10-21T17:09:00Z">
              <w:r w:rsidRPr="003E23AF">
                <w:rPr>
                  <w:rFonts w:asciiTheme="minorEastAsia" w:hAnsiTheme="minorEastAsia" w:hint="eastAsia"/>
                  <w:rPrChange w:id="318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182" w:author="Mouse" w:date="2015-10-21T17:09:00Z"/>
                <w:rFonts w:asciiTheme="minorEastAsia" w:hAnsiTheme="minorEastAsia"/>
                <w:rPrChange w:id="3183" w:author="Mouse" w:date="2015-10-21T17:15:00Z">
                  <w:rPr>
                    <w:ins w:id="318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85" w:author="Mouse" w:date="2015-10-21T17:09:00Z">
              <w:r w:rsidRPr="003E23AF">
                <w:rPr>
                  <w:rFonts w:asciiTheme="minorEastAsia" w:hAnsiTheme="minorEastAsia" w:hint="eastAsia"/>
                  <w:rPrChange w:id="318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187" w:author="Mouse" w:date="2015-10-21T17:09:00Z"/>
                <w:rFonts w:asciiTheme="minorEastAsia" w:hAnsiTheme="minorEastAsia"/>
                <w:rPrChange w:id="3188" w:author="Mouse" w:date="2015-10-21T17:15:00Z">
                  <w:rPr>
                    <w:ins w:id="318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90" w:author="Mouse" w:date="2015-10-21T17:09:00Z">
              <w:r w:rsidRPr="003E23AF">
                <w:rPr>
                  <w:rFonts w:asciiTheme="minorEastAsia" w:hAnsiTheme="minorEastAsia" w:hint="eastAsia"/>
                  <w:rPrChange w:id="319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系统放弃本次增加，显示司机简要信息列表</w:t>
              </w:r>
            </w:ins>
          </w:p>
        </w:tc>
      </w:tr>
      <w:tr w:rsidR="000B3E63" w:rsidRPr="003E23AF" w:rsidTr="000B3E63">
        <w:trPr>
          <w:ins w:id="3192" w:author="Mouse" w:date="2015-10-21T17:09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193" w:author="Mouse" w:date="2015-10-21T17:09:00Z"/>
                <w:rFonts w:asciiTheme="minorEastAsia" w:hAnsiTheme="minorEastAsia"/>
                <w:rPrChange w:id="3194" w:author="Mouse" w:date="2015-10-21T17:15:00Z">
                  <w:rPr>
                    <w:ins w:id="3195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196" w:author="Mouse" w:date="2015-10-21T17:09:00Z">
              <w:r w:rsidRPr="003E23AF">
                <w:rPr>
                  <w:rFonts w:asciiTheme="minorEastAsia" w:hAnsiTheme="minorEastAsia"/>
                  <w:rPrChange w:id="3197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TUS1</w:t>
              </w:r>
              <w:r w:rsidRPr="003E23AF">
                <w:rPr>
                  <w:rFonts w:asciiTheme="minorEastAsia" w:hAnsiTheme="minorEastAsia" w:hint="eastAsia"/>
                  <w:rPrChange w:id="319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-4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199" w:author="Mouse" w:date="2015-10-21T17:09:00Z"/>
                <w:rFonts w:asciiTheme="minorEastAsia" w:hAnsiTheme="minorEastAsia"/>
                <w:rPrChange w:id="3200" w:author="Mouse" w:date="2015-10-21T17:15:00Z">
                  <w:rPr>
                    <w:ins w:id="320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02" w:author="Mouse" w:date="2015-10-21T17:09:00Z">
              <w:r w:rsidRPr="003E23AF">
                <w:rPr>
                  <w:rFonts w:asciiTheme="minorEastAsia" w:hAnsiTheme="minorEastAsia" w:hint="eastAsia"/>
                  <w:rPrChange w:id="320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204" w:author="Mouse" w:date="2015-10-21T17:09:00Z"/>
                <w:rFonts w:asciiTheme="minorEastAsia" w:hAnsiTheme="minorEastAsia"/>
                <w:rPrChange w:id="3205" w:author="Mouse" w:date="2015-10-21T17:15:00Z">
                  <w:rPr>
                    <w:ins w:id="320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07" w:author="Mouse" w:date="2015-10-21T17:09:00Z">
              <w:r w:rsidRPr="003E23AF">
                <w:rPr>
                  <w:rFonts w:asciiTheme="minorEastAsia" w:hAnsiTheme="minorEastAsia" w:hint="eastAsia"/>
                  <w:rPrChange w:id="320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209" w:author="Mouse" w:date="2015-10-21T17:09:00Z"/>
                <w:rFonts w:asciiTheme="minorEastAsia" w:hAnsiTheme="minorEastAsia"/>
                <w:rPrChange w:id="3210" w:author="Mouse" w:date="2015-10-21T17:15:00Z">
                  <w:rPr>
                    <w:ins w:id="321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12" w:author="Mouse" w:date="2015-10-21T17:09:00Z">
              <w:r w:rsidRPr="003E23AF">
                <w:rPr>
                  <w:rFonts w:asciiTheme="minorEastAsia" w:hAnsiTheme="minorEastAsia" w:hint="eastAsia"/>
                  <w:rPrChange w:id="321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增加一个司机信息</w:t>
              </w:r>
            </w:ins>
          </w:p>
          <w:p w:rsidR="000B3E63" w:rsidRPr="003E23AF" w:rsidRDefault="000B3E63" w:rsidP="000B3E63">
            <w:pPr>
              <w:rPr>
                <w:ins w:id="3214" w:author="Mouse" w:date="2015-10-21T17:09:00Z"/>
                <w:rFonts w:asciiTheme="minorEastAsia" w:hAnsiTheme="minorEastAsia"/>
                <w:rPrChange w:id="3215" w:author="Mouse" w:date="2015-10-21T17:15:00Z">
                  <w:rPr>
                    <w:ins w:id="321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17" w:author="Mouse" w:date="2015-10-21T17:09:00Z">
              <w:r w:rsidRPr="003E23AF">
                <w:rPr>
                  <w:rFonts w:asciiTheme="minorEastAsia" w:hAnsiTheme="minorEastAsia"/>
                  <w:rPrChange w:id="3218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输入：</w:t>
              </w:r>
            </w:ins>
          </w:p>
          <w:p w:rsidR="000B3E63" w:rsidRPr="003E23AF" w:rsidRDefault="000B3E63" w:rsidP="000B3E63">
            <w:pPr>
              <w:rPr>
                <w:ins w:id="3219" w:author="Mouse" w:date="2015-10-21T17:09:00Z"/>
                <w:rFonts w:asciiTheme="minorEastAsia" w:hAnsiTheme="minorEastAsia"/>
                <w:rPrChange w:id="3220" w:author="Mouse" w:date="2015-10-21T17:15:00Z">
                  <w:rPr>
                    <w:ins w:id="322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22" w:author="Mouse" w:date="2015-10-21T17:09:00Z">
              <w:r w:rsidRPr="003E23AF">
                <w:rPr>
                  <w:rFonts w:asciiTheme="minorEastAsia" w:hAnsiTheme="minorEastAsia"/>
                  <w:rPrChange w:id="3223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编号</w:t>
              </w:r>
              <w:r w:rsidRPr="003E23AF">
                <w:rPr>
                  <w:rFonts w:asciiTheme="minorEastAsia" w:hAnsiTheme="minorEastAsia" w:hint="eastAsia"/>
                  <w:rPrChange w:id="3224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 xml:space="preserve"> 025 001 003</w:t>
              </w:r>
            </w:ins>
          </w:p>
          <w:p w:rsidR="000B3E63" w:rsidRPr="003E23AF" w:rsidRDefault="000B3E63" w:rsidP="000B3E63">
            <w:pPr>
              <w:rPr>
                <w:ins w:id="3225" w:author="Mouse" w:date="2015-10-21T17:09:00Z"/>
                <w:rFonts w:asciiTheme="minorEastAsia" w:hAnsiTheme="minorEastAsia"/>
                <w:rPrChange w:id="3226" w:author="Mouse" w:date="2015-10-21T17:15:00Z">
                  <w:rPr>
                    <w:ins w:id="3227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28" w:author="Mouse" w:date="2015-10-21T17:09:00Z">
              <w:r w:rsidRPr="003E23AF">
                <w:rPr>
                  <w:rFonts w:asciiTheme="minorEastAsia" w:hAnsiTheme="minorEastAsia"/>
                  <w:rPrChange w:id="3229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姓名</w:t>
              </w:r>
              <w:r w:rsidRPr="003E23AF">
                <w:rPr>
                  <w:rFonts w:asciiTheme="minorEastAsia" w:hAnsiTheme="minorEastAsia" w:hint="eastAsia"/>
                  <w:rPrChange w:id="3230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 xml:space="preserve"> 王麻子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231" w:author="Mouse" w:date="2015-10-21T17:09:00Z"/>
                <w:rFonts w:asciiTheme="minorEastAsia" w:hAnsiTheme="minorEastAsia"/>
                <w:rPrChange w:id="3232" w:author="Mouse" w:date="2015-10-21T17:15:00Z">
                  <w:rPr>
                    <w:ins w:id="3233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34" w:author="Mouse" w:date="2015-10-21T17:09:00Z">
              <w:r w:rsidRPr="003E23AF">
                <w:rPr>
                  <w:rFonts w:asciiTheme="minorEastAsia" w:hAnsiTheme="minorEastAsia" w:hint="eastAsia"/>
                  <w:rPrChange w:id="3235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236" w:author="Mouse" w:date="2015-10-21T17:09:00Z"/>
                <w:rFonts w:asciiTheme="minorEastAsia" w:hAnsiTheme="minorEastAsia"/>
                <w:rPrChange w:id="3237" w:author="Mouse" w:date="2015-10-21T17:15:00Z">
                  <w:rPr>
                    <w:ins w:id="3238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39" w:author="Mouse" w:date="2015-10-21T17:09:00Z">
              <w:r w:rsidRPr="003E23AF">
                <w:rPr>
                  <w:rFonts w:asciiTheme="minorEastAsia" w:hAnsiTheme="minorEastAsia" w:hint="eastAsia"/>
                  <w:rPrChange w:id="3240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241" w:author="Mouse" w:date="2015-10-21T17:09:00Z"/>
                <w:rFonts w:asciiTheme="minorEastAsia" w:hAnsiTheme="minorEastAsia"/>
                <w:rPrChange w:id="3242" w:author="Mouse" w:date="2015-10-21T17:15:00Z">
                  <w:rPr>
                    <w:ins w:id="3243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44" w:author="Mouse" w:date="2015-10-21T17:09:00Z">
              <w:r w:rsidRPr="003E23AF">
                <w:rPr>
                  <w:rFonts w:asciiTheme="minorEastAsia" w:hAnsiTheme="minorEastAsia" w:hint="eastAsia"/>
                  <w:rPrChange w:id="3245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系统不保存信息，显示司机简要信息列表</w:t>
              </w:r>
            </w:ins>
          </w:p>
        </w:tc>
      </w:tr>
      <w:tr w:rsidR="000B3E63" w:rsidRPr="003E23AF" w:rsidTr="000B3E63">
        <w:trPr>
          <w:ins w:id="3246" w:author="Mouse" w:date="2015-10-21T17:09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247" w:author="Mouse" w:date="2015-10-21T17:09:00Z"/>
                <w:rFonts w:asciiTheme="minorEastAsia" w:hAnsiTheme="minorEastAsia"/>
                <w:rPrChange w:id="3248" w:author="Mouse" w:date="2015-10-21T17:15:00Z">
                  <w:rPr>
                    <w:ins w:id="324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50" w:author="Mouse" w:date="2015-10-21T17:09:00Z">
              <w:r w:rsidRPr="003E23AF">
                <w:rPr>
                  <w:rFonts w:asciiTheme="minorEastAsia" w:hAnsiTheme="minorEastAsia"/>
                  <w:rPrChange w:id="3251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TUS1</w:t>
              </w:r>
              <w:r w:rsidRPr="003E23AF">
                <w:rPr>
                  <w:rFonts w:asciiTheme="minorEastAsia" w:hAnsiTheme="minorEastAsia" w:hint="eastAsia"/>
                  <w:rPrChange w:id="325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-</w:t>
              </w:r>
              <w:r w:rsidRPr="003E23AF">
                <w:rPr>
                  <w:rFonts w:asciiTheme="minorEastAsia" w:hAnsiTheme="minorEastAsia"/>
                  <w:rPrChange w:id="3253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5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254" w:author="Mouse" w:date="2015-10-21T17:09:00Z"/>
                <w:rFonts w:asciiTheme="minorEastAsia" w:hAnsiTheme="minorEastAsia"/>
                <w:rPrChange w:id="3255" w:author="Mouse" w:date="2015-10-21T17:15:00Z">
                  <w:rPr>
                    <w:ins w:id="325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57" w:author="Mouse" w:date="2015-10-21T17:09:00Z">
              <w:r w:rsidRPr="003E23AF">
                <w:rPr>
                  <w:rFonts w:asciiTheme="minorEastAsia" w:hAnsiTheme="minorEastAsia" w:hint="eastAsia"/>
                  <w:rPrChange w:id="325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259" w:author="Mouse" w:date="2015-10-21T17:09:00Z"/>
                <w:rFonts w:asciiTheme="minorEastAsia" w:hAnsiTheme="minorEastAsia"/>
                <w:rPrChange w:id="3260" w:author="Mouse" w:date="2015-10-21T17:15:00Z">
                  <w:rPr>
                    <w:ins w:id="326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62" w:author="Mouse" w:date="2015-10-21T17:09:00Z">
              <w:r w:rsidRPr="003E23AF">
                <w:rPr>
                  <w:rFonts w:asciiTheme="minorEastAsia" w:hAnsiTheme="minorEastAsia" w:hint="eastAsia"/>
                  <w:rPrChange w:id="326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264" w:author="Mouse" w:date="2015-10-21T17:09:00Z"/>
                <w:rFonts w:asciiTheme="minorEastAsia" w:hAnsiTheme="minorEastAsia"/>
                <w:rPrChange w:id="3265" w:author="Mouse" w:date="2015-10-21T17:15:00Z">
                  <w:rPr>
                    <w:ins w:id="326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67" w:author="Mouse" w:date="2015-10-21T17:09:00Z">
              <w:r w:rsidRPr="003E23AF">
                <w:rPr>
                  <w:rFonts w:asciiTheme="minorEastAsia" w:hAnsiTheme="minorEastAsia" w:hint="eastAsia"/>
                  <w:rPrChange w:id="326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删除 张三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269" w:author="Mouse" w:date="2015-10-21T17:09:00Z"/>
                <w:rFonts w:asciiTheme="minorEastAsia" w:hAnsiTheme="minorEastAsia"/>
                <w:rPrChange w:id="3270" w:author="Mouse" w:date="2015-10-21T17:15:00Z">
                  <w:rPr>
                    <w:ins w:id="327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72" w:author="Mouse" w:date="2015-10-21T17:09:00Z">
              <w:r w:rsidRPr="003E23AF">
                <w:rPr>
                  <w:rFonts w:asciiTheme="minorEastAsia" w:hAnsiTheme="minorEastAsia" w:hint="eastAsia"/>
                  <w:rPrChange w:id="327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274" w:author="Mouse" w:date="2015-10-21T17:09:00Z"/>
                <w:rFonts w:asciiTheme="minorEastAsia" w:hAnsiTheme="minorEastAsia"/>
                <w:rPrChange w:id="3275" w:author="Mouse" w:date="2015-10-21T17:15:00Z">
                  <w:rPr>
                    <w:ins w:id="327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77" w:author="Mouse" w:date="2015-10-21T17:09:00Z">
              <w:r w:rsidRPr="003E23AF">
                <w:rPr>
                  <w:rFonts w:asciiTheme="minorEastAsia" w:hAnsiTheme="minorEastAsia" w:hint="eastAsia"/>
                  <w:rPrChange w:id="327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279" w:author="Mouse" w:date="2015-10-21T17:09:00Z"/>
                <w:rFonts w:asciiTheme="minorEastAsia" w:hAnsiTheme="minorEastAsia"/>
                <w:rPrChange w:id="3280" w:author="Mouse" w:date="2015-10-21T17:15:00Z">
                  <w:rPr>
                    <w:ins w:id="328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82" w:author="Mouse" w:date="2015-10-21T17:09:00Z">
              <w:r w:rsidRPr="003E23AF">
                <w:rPr>
                  <w:rFonts w:asciiTheme="minorEastAsia" w:hAnsiTheme="minorEastAsia" w:hint="eastAsia"/>
                  <w:rPrChange w:id="328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系统删除该司机，</w:t>
              </w:r>
              <w:r w:rsidRPr="003E23AF">
                <w:rPr>
                  <w:rFonts w:asciiTheme="minorEastAsia" w:hAnsiTheme="minorEastAsia"/>
                  <w:rPrChange w:id="3284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显示司机简要信息列表</w:t>
              </w:r>
            </w:ins>
          </w:p>
        </w:tc>
      </w:tr>
      <w:tr w:rsidR="000B3E63" w:rsidRPr="003E23AF" w:rsidTr="000B3E63">
        <w:trPr>
          <w:ins w:id="3285" w:author="Mouse" w:date="2015-10-21T17:09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286" w:author="Mouse" w:date="2015-10-21T17:09:00Z"/>
                <w:rFonts w:asciiTheme="minorEastAsia" w:hAnsiTheme="minorEastAsia"/>
                <w:rPrChange w:id="3287" w:author="Mouse" w:date="2015-10-21T17:15:00Z">
                  <w:rPr>
                    <w:ins w:id="3288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89" w:author="Mouse" w:date="2015-10-21T17:09:00Z">
              <w:r w:rsidRPr="003E23AF">
                <w:rPr>
                  <w:rFonts w:asciiTheme="minorEastAsia" w:hAnsiTheme="minorEastAsia"/>
                  <w:rPrChange w:id="3290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TUS1</w:t>
              </w:r>
              <w:r w:rsidRPr="003E23AF">
                <w:rPr>
                  <w:rFonts w:asciiTheme="minorEastAsia" w:hAnsiTheme="minorEastAsia" w:hint="eastAsia"/>
                  <w:rPrChange w:id="329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-6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292" w:author="Mouse" w:date="2015-10-21T17:09:00Z"/>
                <w:rFonts w:asciiTheme="minorEastAsia" w:hAnsiTheme="minorEastAsia"/>
                <w:rPrChange w:id="3293" w:author="Mouse" w:date="2015-10-21T17:15:00Z">
                  <w:rPr>
                    <w:ins w:id="329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295" w:author="Mouse" w:date="2015-10-21T17:09:00Z">
              <w:r w:rsidRPr="003E23AF">
                <w:rPr>
                  <w:rFonts w:asciiTheme="minorEastAsia" w:hAnsiTheme="minorEastAsia" w:hint="eastAsia"/>
                  <w:rPrChange w:id="329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297" w:author="Mouse" w:date="2015-10-21T17:09:00Z"/>
                <w:rFonts w:asciiTheme="minorEastAsia" w:hAnsiTheme="minorEastAsia"/>
                <w:rPrChange w:id="3298" w:author="Mouse" w:date="2015-10-21T17:15:00Z">
                  <w:rPr>
                    <w:ins w:id="329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00" w:author="Mouse" w:date="2015-10-21T17:09:00Z">
              <w:r w:rsidRPr="003E23AF">
                <w:rPr>
                  <w:rFonts w:asciiTheme="minorEastAsia" w:hAnsiTheme="minorEastAsia" w:hint="eastAsia"/>
                  <w:rPrChange w:id="3301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302" w:author="Mouse" w:date="2015-10-21T17:09:00Z"/>
                <w:rFonts w:asciiTheme="minorEastAsia" w:hAnsiTheme="minorEastAsia"/>
                <w:rPrChange w:id="3303" w:author="Mouse" w:date="2015-10-21T17:15:00Z">
                  <w:rPr>
                    <w:ins w:id="330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05" w:author="Mouse" w:date="2015-10-21T17:09:00Z">
              <w:r w:rsidRPr="003E23AF">
                <w:rPr>
                  <w:rFonts w:asciiTheme="minorEastAsia" w:hAnsiTheme="minorEastAsia" w:hint="eastAsia"/>
                  <w:rPrChange w:id="3306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修改 李四</w:t>
              </w:r>
            </w:ins>
          </w:p>
          <w:p w:rsidR="000B3E63" w:rsidRPr="003E23AF" w:rsidRDefault="000B3E63" w:rsidP="000B3E63">
            <w:pPr>
              <w:rPr>
                <w:ins w:id="3307" w:author="Mouse" w:date="2015-10-21T17:09:00Z"/>
                <w:rFonts w:asciiTheme="minorEastAsia" w:hAnsiTheme="minorEastAsia"/>
                <w:rPrChange w:id="3308" w:author="Mouse" w:date="2015-10-21T17:15:00Z">
                  <w:rPr>
                    <w:ins w:id="3309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10" w:author="Mouse" w:date="2015-10-21T17:09:00Z">
              <w:r w:rsidRPr="003E23AF">
                <w:rPr>
                  <w:rFonts w:asciiTheme="minorEastAsia" w:hAnsiTheme="minorEastAsia"/>
                  <w:rPrChange w:id="3311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修改手机</w:t>
              </w:r>
              <w:r w:rsidRPr="003E23AF">
                <w:rPr>
                  <w:rFonts w:asciiTheme="minorEastAsia" w:hAnsiTheme="minorEastAsia" w:hint="eastAsia"/>
                  <w:rPrChange w:id="331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：</w:t>
              </w:r>
            </w:ins>
          </w:p>
          <w:p w:rsidR="000B3E63" w:rsidRPr="003E23AF" w:rsidRDefault="000B3E63" w:rsidP="000B3E63">
            <w:pPr>
              <w:rPr>
                <w:ins w:id="3313" w:author="Mouse" w:date="2015-10-21T17:09:00Z"/>
                <w:rFonts w:asciiTheme="minorEastAsia" w:hAnsiTheme="minorEastAsia"/>
                <w:rPrChange w:id="3314" w:author="Mouse" w:date="2015-10-21T17:15:00Z">
                  <w:rPr>
                    <w:ins w:id="3315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16" w:author="Mouse" w:date="2015-10-21T17:09:00Z">
              <w:r w:rsidRPr="003E23AF">
                <w:rPr>
                  <w:rFonts w:asciiTheme="minorEastAsia" w:hAnsiTheme="minorEastAsia" w:hint="eastAsia"/>
                  <w:rPrChange w:id="3317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13612345678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318" w:author="Mouse" w:date="2015-10-21T17:09:00Z"/>
                <w:rFonts w:asciiTheme="minorEastAsia" w:hAnsiTheme="minorEastAsia"/>
                <w:rPrChange w:id="3319" w:author="Mouse" w:date="2015-10-21T17:15:00Z">
                  <w:rPr>
                    <w:ins w:id="3320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21" w:author="Mouse" w:date="2015-10-21T17:09:00Z">
              <w:r w:rsidRPr="003E23AF">
                <w:rPr>
                  <w:rFonts w:asciiTheme="minorEastAsia" w:hAnsiTheme="minorEastAsia" w:hint="eastAsia"/>
                  <w:rPrChange w:id="332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323" w:author="Mouse" w:date="2015-10-21T17:09:00Z"/>
                <w:rFonts w:asciiTheme="minorEastAsia" w:hAnsiTheme="minorEastAsia"/>
                <w:rPrChange w:id="3324" w:author="Mouse" w:date="2015-10-21T17:15:00Z">
                  <w:rPr>
                    <w:ins w:id="3325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26" w:author="Mouse" w:date="2015-10-21T17:09:00Z">
              <w:r w:rsidRPr="003E23AF">
                <w:rPr>
                  <w:rFonts w:asciiTheme="minorEastAsia" w:hAnsiTheme="minorEastAsia" w:hint="eastAsia"/>
                  <w:rPrChange w:id="3327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328" w:author="Mouse" w:date="2015-10-21T17:09:00Z"/>
                <w:rFonts w:asciiTheme="minorEastAsia" w:hAnsiTheme="minorEastAsia"/>
                <w:rPrChange w:id="3329" w:author="Mouse" w:date="2015-10-21T17:15:00Z">
                  <w:rPr>
                    <w:ins w:id="3330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31" w:author="Mouse" w:date="2015-10-21T17:09:00Z">
              <w:r w:rsidRPr="003E23AF">
                <w:rPr>
                  <w:rFonts w:asciiTheme="minorEastAsia" w:hAnsiTheme="minorEastAsia" w:hint="eastAsia"/>
                  <w:rPrChange w:id="333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系统保存修改，</w:t>
              </w:r>
            </w:ins>
          </w:p>
          <w:p w:rsidR="000B3E63" w:rsidRPr="003E23AF" w:rsidRDefault="000B3E63" w:rsidP="000B3E63">
            <w:pPr>
              <w:rPr>
                <w:ins w:id="3333" w:author="Mouse" w:date="2015-10-21T17:09:00Z"/>
                <w:rFonts w:asciiTheme="minorEastAsia" w:hAnsiTheme="minorEastAsia"/>
                <w:rPrChange w:id="3334" w:author="Mouse" w:date="2015-10-21T17:15:00Z">
                  <w:rPr>
                    <w:ins w:id="3335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36" w:author="Mouse" w:date="2015-10-21T17:09:00Z">
              <w:r w:rsidRPr="003E23AF">
                <w:rPr>
                  <w:rFonts w:asciiTheme="minorEastAsia" w:hAnsiTheme="minorEastAsia"/>
                  <w:rPrChange w:id="3337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显示李四详细信息</w:t>
              </w:r>
              <w:r w:rsidRPr="003E23AF">
                <w:rPr>
                  <w:rFonts w:asciiTheme="minorEastAsia" w:hAnsiTheme="minorEastAsia" w:hint="eastAsia"/>
                  <w:rPrChange w:id="333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，</w:t>
              </w:r>
              <w:r w:rsidRPr="003E23AF">
                <w:rPr>
                  <w:rFonts w:asciiTheme="minorEastAsia" w:hAnsiTheme="minorEastAsia"/>
                  <w:rPrChange w:id="3339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手机</w:t>
              </w:r>
              <w:r w:rsidRPr="003E23AF">
                <w:rPr>
                  <w:rFonts w:asciiTheme="minorEastAsia" w:hAnsiTheme="minorEastAsia" w:hint="eastAsia"/>
                  <w:rPrChange w:id="3340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：13612345678</w:t>
              </w:r>
            </w:ins>
          </w:p>
        </w:tc>
      </w:tr>
      <w:tr w:rsidR="000B3E63" w:rsidRPr="003E23AF" w:rsidTr="000B3E63">
        <w:trPr>
          <w:ins w:id="3341" w:author="Mouse" w:date="2015-10-21T17:09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342" w:author="Mouse" w:date="2015-10-21T17:09:00Z"/>
                <w:rFonts w:asciiTheme="minorEastAsia" w:hAnsiTheme="minorEastAsia"/>
                <w:rPrChange w:id="3343" w:author="Mouse" w:date="2015-10-21T17:15:00Z">
                  <w:rPr>
                    <w:ins w:id="3344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45" w:author="Mouse" w:date="2015-10-21T17:09:00Z">
              <w:r w:rsidRPr="003E23AF">
                <w:rPr>
                  <w:rFonts w:asciiTheme="minorEastAsia" w:hAnsiTheme="minorEastAsia"/>
                  <w:rPrChange w:id="3346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TUS1</w:t>
              </w:r>
              <w:r w:rsidRPr="003E23AF">
                <w:rPr>
                  <w:rFonts w:asciiTheme="minorEastAsia" w:hAnsiTheme="minorEastAsia" w:hint="eastAsia"/>
                  <w:rPrChange w:id="3347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-7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348" w:author="Mouse" w:date="2015-10-21T17:09:00Z"/>
                <w:rFonts w:asciiTheme="minorEastAsia" w:hAnsiTheme="minorEastAsia"/>
                <w:rPrChange w:id="3349" w:author="Mouse" w:date="2015-10-21T17:15:00Z">
                  <w:rPr>
                    <w:ins w:id="3350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51" w:author="Mouse" w:date="2015-10-21T17:09:00Z">
              <w:r w:rsidRPr="003E23AF">
                <w:rPr>
                  <w:rFonts w:asciiTheme="minorEastAsia" w:hAnsiTheme="minorEastAsia" w:hint="eastAsia"/>
                  <w:rPrChange w:id="335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353" w:author="Mouse" w:date="2015-10-21T17:09:00Z"/>
                <w:rFonts w:asciiTheme="minorEastAsia" w:hAnsiTheme="minorEastAsia"/>
                <w:rPrChange w:id="3354" w:author="Mouse" w:date="2015-10-21T17:15:00Z">
                  <w:rPr>
                    <w:ins w:id="3355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56" w:author="Mouse" w:date="2015-10-21T17:09:00Z">
              <w:r w:rsidRPr="003E23AF">
                <w:rPr>
                  <w:rFonts w:asciiTheme="minorEastAsia" w:hAnsiTheme="minorEastAsia" w:hint="eastAsia"/>
                  <w:rPrChange w:id="3357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是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358" w:author="Mouse" w:date="2015-10-21T17:09:00Z"/>
                <w:rFonts w:asciiTheme="minorEastAsia" w:hAnsiTheme="minorEastAsia"/>
                <w:rPrChange w:id="3359" w:author="Mouse" w:date="2015-10-21T17:15:00Z">
                  <w:rPr>
                    <w:ins w:id="3360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61" w:author="Mouse" w:date="2015-10-21T17:09:00Z">
              <w:r w:rsidRPr="003E23AF">
                <w:rPr>
                  <w:rFonts w:asciiTheme="minorEastAsia" w:hAnsiTheme="minorEastAsia" w:hint="eastAsia"/>
                  <w:rPrChange w:id="3362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修改 李四</w:t>
              </w:r>
            </w:ins>
          </w:p>
          <w:p w:rsidR="000B3E63" w:rsidRPr="003E23AF" w:rsidRDefault="000B3E63" w:rsidP="000B3E63">
            <w:pPr>
              <w:rPr>
                <w:ins w:id="3363" w:author="Mouse" w:date="2015-10-21T17:09:00Z"/>
                <w:rFonts w:asciiTheme="minorEastAsia" w:hAnsiTheme="minorEastAsia"/>
                <w:rPrChange w:id="3364" w:author="Mouse" w:date="2015-10-21T17:15:00Z">
                  <w:rPr>
                    <w:ins w:id="3365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66" w:author="Mouse" w:date="2015-10-21T17:09:00Z">
              <w:r w:rsidRPr="003E23AF">
                <w:rPr>
                  <w:rFonts w:asciiTheme="minorEastAsia" w:hAnsiTheme="minorEastAsia"/>
                  <w:rPrChange w:id="3367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修改</w:t>
              </w:r>
              <w:r w:rsidRPr="003E23AF">
                <w:rPr>
                  <w:rFonts w:asciiTheme="minorEastAsia" w:hAnsiTheme="minorEastAsia" w:hint="eastAsia"/>
                  <w:rPrChange w:id="336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 xml:space="preserve"> 手机</w:t>
              </w:r>
            </w:ins>
          </w:p>
          <w:p w:rsidR="000B3E63" w:rsidRPr="003E23AF" w:rsidRDefault="000B3E63" w:rsidP="000B3E63">
            <w:pPr>
              <w:rPr>
                <w:ins w:id="3369" w:author="Mouse" w:date="2015-10-21T17:09:00Z"/>
                <w:rFonts w:asciiTheme="minorEastAsia" w:hAnsiTheme="minorEastAsia"/>
                <w:rPrChange w:id="3370" w:author="Mouse" w:date="2015-10-21T17:15:00Z">
                  <w:rPr>
                    <w:ins w:id="337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72" w:author="Mouse" w:date="2015-10-21T17:09:00Z">
              <w:r w:rsidRPr="003E23AF">
                <w:rPr>
                  <w:rFonts w:asciiTheme="minorEastAsia" w:hAnsiTheme="minorEastAsia"/>
                  <w:rPrChange w:id="3373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13412345678890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374" w:author="Mouse" w:date="2015-10-21T17:09:00Z"/>
                <w:rFonts w:asciiTheme="minorEastAsia" w:hAnsiTheme="minorEastAsia"/>
                <w:rPrChange w:id="3375" w:author="Mouse" w:date="2015-10-21T17:15:00Z">
                  <w:rPr>
                    <w:ins w:id="337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77" w:author="Mouse" w:date="2015-10-21T17:09:00Z">
              <w:r w:rsidRPr="003E23AF">
                <w:rPr>
                  <w:rFonts w:asciiTheme="minorEastAsia" w:hAnsiTheme="minorEastAsia" w:hint="eastAsia"/>
                  <w:rPrChange w:id="337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379" w:author="Mouse" w:date="2015-10-21T17:09:00Z"/>
                <w:rFonts w:asciiTheme="minorEastAsia" w:hAnsiTheme="minorEastAsia"/>
                <w:rPrChange w:id="3380" w:author="Mouse" w:date="2015-10-21T17:15:00Z">
                  <w:rPr>
                    <w:ins w:id="338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82" w:author="Mouse" w:date="2015-10-21T17:09:00Z">
              <w:r w:rsidRPr="003E23AF">
                <w:rPr>
                  <w:rFonts w:asciiTheme="minorEastAsia" w:hAnsiTheme="minorEastAsia" w:hint="eastAsia"/>
                  <w:rPrChange w:id="3383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384" w:author="Mouse" w:date="2015-10-21T17:09:00Z"/>
                <w:rFonts w:asciiTheme="minorEastAsia" w:hAnsiTheme="minorEastAsia"/>
                <w:rPrChange w:id="3385" w:author="Mouse" w:date="2015-10-21T17:15:00Z">
                  <w:rPr>
                    <w:ins w:id="3386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87" w:author="Mouse" w:date="2015-10-21T17:09:00Z">
              <w:r w:rsidRPr="003E23AF">
                <w:rPr>
                  <w:rFonts w:asciiTheme="minorEastAsia" w:hAnsiTheme="minorEastAsia" w:hint="eastAsia"/>
                  <w:rPrChange w:id="3388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系统提示：</w:t>
              </w:r>
            </w:ins>
          </w:p>
          <w:p w:rsidR="000B3E63" w:rsidRPr="003E23AF" w:rsidRDefault="000B3E63" w:rsidP="000B3E63">
            <w:pPr>
              <w:rPr>
                <w:ins w:id="3389" w:author="Mouse" w:date="2015-10-21T17:09:00Z"/>
                <w:rFonts w:asciiTheme="minorEastAsia" w:hAnsiTheme="minorEastAsia"/>
                <w:rPrChange w:id="3390" w:author="Mouse" w:date="2015-10-21T17:15:00Z">
                  <w:rPr>
                    <w:ins w:id="3391" w:author="Mouse" w:date="2015-10-21T17:09:00Z"/>
                    <w:rFonts w:ascii="方正等线" w:eastAsia="方正等线" w:hAnsi="方正等线"/>
                  </w:rPr>
                </w:rPrChange>
              </w:rPr>
            </w:pPr>
            <w:ins w:id="3392" w:author="Mouse" w:date="2015-10-21T17:09:00Z">
              <w:r w:rsidRPr="003E23AF">
                <w:rPr>
                  <w:rFonts w:asciiTheme="minorEastAsia" w:hAnsiTheme="minorEastAsia"/>
                  <w:rPrChange w:id="3393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修改信息格式错误</w:t>
              </w:r>
              <w:r w:rsidRPr="003E23AF">
                <w:rPr>
                  <w:rFonts w:asciiTheme="minorEastAsia" w:hAnsiTheme="minorEastAsia" w:hint="eastAsia"/>
                  <w:rPrChange w:id="3394" w:author="Mouse" w:date="2015-10-21T17:15:00Z">
                    <w:rPr>
                      <w:rFonts w:ascii="方正等线" w:eastAsia="方正等线" w:hAnsi="方正等线" w:hint="eastAsia"/>
                    </w:rPr>
                  </w:rPrChange>
                </w:rPr>
                <w:t>，</w:t>
              </w:r>
              <w:r w:rsidRPr="003E23AF">
                <w:rPr>
                  <w:rFonts w:asciiTheme="minorEastAsia" w:hAnsiTheme="minorEastAsia"/>
                  <w:rPrChange w:id="3395" w:author="Mouse" w:date="2015-10-21T17:15:00Z">
                    <w:rPr>
                      <w:rFonts w:ascii="方正等线" w:eastAsia="方正等线" w:hAnsi="方正等线"/>
                    </w:rPr>
                  </w:rPrChange>
                </w:rPr>
                <w:t>并返回修改界面</w:t>
              </w:r>
            </w:ins>
          </w:p>
        </w:tc>
      </w:tr>
    </w:tbl>
    <w:p w:rsidR="000B3E63" w:rsidRPr="003E23AF" w:rsidRDefault="000B3E63" w:rsidP="000B3E63">
      <w:pPr>
        <w:rPr>
          <w:ins w:id="3396" w:author="Mouse" w:date="2015-10-21T17:09:00Z"/>
          <w:rFonts w:asciiTheme="minorEastAsia" w:hAnsiTheme="minorEastAsia"/>
          <w:rPrChange w:id="3397" w:author="Mouse" w:date="2015-10-21T17:15:00Z">
            <w:rPr>
              <w:ins w:id="3398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3399" w:author="Mouse" w:date="2015-10-21T17:09:00Z"/>
          <w:rFonts w:asciiTheme="minorEastAsia" w:hAnsiTheme="minorEastAsia"/>
          <w:rPrChange w:id="3400" w:author="Mouse" w:date="2015-10-21T17:15:00Z">
            <w:rPr>
              <w:ins w:id="3401" w:author="Mouse" w:date="2015-10-21T17:09:00Z"/>
              <w:rFonts w:ascii="方正等线" w:eastAsia="方正等线" w:hAnsi="方正等线"/>
            </w:rPr>
          </w:rPrChange>
        </w:rPr>
      </w:pPr>
      <w:ins w:id="3402" w:author="Mouse" w:date="2015-10-21T17:09:00Z">
        <w:r w:rsidRPr="003E23AF">
          <w:rPr>
            <w:rFonts w:asciiTheme="minorEastAsia" w:hAnsiTheme="minorEastAsia"/>
            <w:rPrChange w:id="3403" w:author="Mouse" w:date="2015-10-21T17:15:00Z">
              <w:rPr>
                <w:rFonts w:ascii="方正等线" w:eastAsia="方正等线" w:hAnsi="方正等线"/>
              </w:rPr>
            </w:rPrChange>
          </w:rPr>
          <w:t>司机详细信息表</w:t>
        </w:r>
      </w:ins>
    </w:p>
    <w:p w:rsidR="000B3E63" w:rsidRPr="003E23AF" w:rsidRDefault="000B3E63" w:rsidP="000B3E63">
      <w:pPr>
        <w:rPr>
          <w:ins w:id="3404" w:author="Mouse" w:date="2015-10-21T17:09:00Z"/>
          <w:rFonts w:asciiTheme="minorEastAsia" w:hAnsiTheme="minorEastAsia"/>
          <w:rPrChange w:id="3405" w:author="Mouse" w:date="2015-10-21T17:15:00Z">
            <w:rPr>
              <w:ins w:id="3406" w:author="Mouse" w:date="2015-10-21T17:09:00Z"/>
              <w:rFonts w:ascii="方正等线" w:eastAsia="方正等线" w:hAnsi="方正等线"/>
            </w:rPr>
          </w:rPrChange>
        </w:rPr>
      </w:pPr>
      <w:ins w:id="3407" w:author="Mouse" w:date="2015-10-21T17:09:00Z">
        <w:r w:rsidRPr="003E23AF">
          <w:rPr>
            <w:rFonts w:asciiTheme="minorEastAsia" w:hAnsiTheme="minorEastAsia" w:hint="eastAsia"/>
            <w:rPrChange w:id="3408" w:author="Mouse" w:date="2015-10-21T17:15:00Z">
              <w:rPr>
                <w:rFonts w:ascii="方正等线" w:eastAsia="方正等线" w:hAnsi="方正等线" w:hint="eastAsia"/>
              </w:rPr>
            </w:rPrChange>
          </w:rPr>
          <w:t>@</w:t>
        </w:r>
        <w:r w:rsidRPr="003E23AF">
          <w:rPr>
            <w:rFonts w:asciiTheme="minorEastAsia" w:hAnsiTheme="minorEastAsia"/>
            <w:rPrChange w:id="3409" w:author="Mouse" w:date="2015-10-21T17:15:00Z">
              <w:rPr>
                <w:rFonts w:ascii="方正等线" w:eastAsia="方正等线" w:hAnsi="方正等线"/>
              </w:rPr>
            </w:rPrChange>
          </w:rPr>
          <w:t xml:space="preserve">1 </w:t>
        </w:r>
      </w:ins>
    </w:p>
    <w:p w:rsidR="000B3E63" w:rsidRPr="003E23AF" w:rsidRDefault="000B3E63" w:rsidP="000B3E63">
      <w:pPr>
        <w:rPr>
          <w:ins w:id="3410" w:author="Mouse" w:date="2015-10-21T17:09:00Z"/>
          <w:rFonts w:asciiTheme="minorEastAsia" w:hAnsiTheme="minorEastAsia"/>
          <w:rPrChange w:id="3411" w:author="Mouse" w:date="2015-10-21T17:15:00Z">
            <w:rPr>
              <w:ins w:id="3412" w:author="Mouse" w:date="2015-10-21T17:09:00Z"/>
              <w:rFonts w:ascii="方正等线" w:eastAsia="方正等线" w:hAnsi="方正等线"/>
            </w:rPr>
          </w:rPrChange>
        </w:rPr>
      </w:pPr>
      <w:ins w:id="3413" w:author="Mouse" w:date="2015-10-21T17:09:00Z">
        <w:r w:rsidRPr="003E23AF">
          <w:rPr>
            <w:rFonts w:asciiTheme="minorEastAsia" w:hAnsiTheme="minorEastAsia"/>
            <w:rPrChange w:id="3414" w:author="Mouse" w:date="2015-10-21T17:15:00Z">
              <w:rPr>
                <w:rFonts w:ascii="方正等线" w:eastAsia="方正等线" w:hAnsi="方正等线"/>
              </w:rPr>
            </w:rPrChange>
          </w:rPr>
          <w:t>编号</w:t>
        </w:r>
        <w:r w:rsidRPr="003E23AF">
          <w:rPr>
            <w:rFonts w:asciiTheme="minorEastAsia" w:hAnsiTheme="minorEastAsia" w:hint="eastAsia"/>
            <w:rPrChange w:id="3415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025</w:t>
        </w:r>
        <w:r w:rsidRPr="003E23AF">
          <w:rPr>
            <w:rFonts w:asciiTheme="minorEastAsia" w:hAnsiTheme="minorEastAsia"/>
            <w:rPrChange w:id="3416" w:author="Mouse" w:date="2015-10-21T17:15:00Z">
              <w:rPr>
                <w:rFonts w:ascii="方正等线" w:eastAsia="方正等线" w:hAnsi="方正等线"/>
              </w:rPr>
            </w:rPrChange>
          </w:rPr>
          <w:t xml:space="preserve"> </w:t>
        </w:r>
        <w:r w:rsidRPr="003E23AF">
          <w:rPr>
            <w:rFonts w:asciiTheme="minorEastAsia" w:hAnsiTheme="minorEastAsia" w:hint="eastAsia"/>
            <w:rPrChange w:id="3417" w:author="Mouse" w:date="2015-10-21T17:15:00Z">
              <w:rPr>
                <w:rFonts w:ascii="方正等线" w:eastAsia="方正等线" w:hAnsi="方正等线" w:hint="eastAsia"/>
              </w:rPr>
            </w:rPrChange>
          </w:rPr>
          <w:t>001</w:t>
        </w:r>
        <w:r w:rsidRPr="003E23AF">
          <w:rPr>
            <w:rFonts w:asciiTheme="minorEastAsia" w:hAnsiTheme="minorEastAsia"/>
            <w:rPrChange w:id="3418" w:author="Mouse" w:date="2015-10-21T17:15:00Z">
              <w:rPr>
                <w:rFonts w:ascii="方正等线" w:eastAsia="方正等线" w:hAnsi="方正等线"/>
              </w:rPr>
            </w:rPrChange>
          </w:rPr>
          <w:t xml:space="preserve"> </w:t>
        </w:r>
        <w:r w:rsidRPr="003E23AF">
          <w:rPr>
            <w:rFonts w:asciiTheme="minorEastAsia" w:hAnsiTheme="minorEastAsia" w:hint="eastAsia"/>
            <w:rPrChange w:id="3419" w:author="Mouse" w:date="2015-10-21T17:15:00Z">
              <w:rPr>
                <w:rFonts w:ascii="方正等线" w:eastAsia="方正等线" w:hAnsi="方正等线" w:hint="eastAsia"/>
              </w:rPr>
            </w:rPrChange>
          </w:rPr>
          <w:t>001</w:t>
        </w:r>
        <w:r w:rsidRPr="003E23AF">
          <w:rPr>
            <w:rFonts w:asciiTheme="minorEastAsia" w:hAnsiTheme="minorEastAsia"/>
            <w:rPrChange w:id="3420" w:author="Mouse" w:date="2015-10-21T17:15:00Z">
              <w:rPr>
                <w:rFonts w:ascii="方正等线" w:eastAsia="方正等线" w:hAnsi="方正等线"/>
              </w:rPr>
            </w:rPrChange>
          </w:rPr>
          <w:tab/>
        </w:r>
        <w:r w:rsidRPr="003E23AF">
          <w:rPr>
            <w:rFonts w:asciiTheme="minorEastAsia" w:hAnsiTheme="minorEastAsia"/>
            <w:rPrChange w:id="3421" w:author="Mouse" w:date="2015-10-21T17:15:00Z">
              <w:rPr>
                <w:rFonts w:ascii="方正等线" w:eastAsia="方正等线" w:hAnsi="方正等线"/>
              </w:rPr>
            </w:rPrChange>
          </w:rPr>
          <w:tab/>
        </w:r>
      </w:ins>
    </w:p>
    <w:p w:rsidR="000B3E63" w:rsidRPr="003E23AF" w:rsidRDefault="000B3E63" w:rsidP="000B3E63">
      <w:pPr>
        <w:rPr>
          <w:ins w:id="3422" w:author="Mouse" w:date="2015-10-21T17:09:00Z"/>
          <w:rFonts w:asciiTheme="minorEastAsia" w:hAnsiTheme="minorEastAsia"/>
          <w:rPrChange w:id="3423" w:author="Mouse" w:date="2015-10-21T17:15:00Z">
            <w:rPr>
              <w:ins w:id="3424" w:author="Mouse" w:date="2015-10-21T17:09:00Z"/>
              <w:rFonts w:ascii="方正等线" w:eastAsia="方正等线" w:hAnsi="方正等线"/>
            </w:rPr>
          </w:rPrChange>
        </w:rPr>
      </w:pPr>
      <w:ins w:id="3425" w:author="Mouse" w:date="2015-10-21T17:09:00Z">
        <w:r w:rsidRPr="003E23AF">
          <w:rPr>
            <w:rFonts w:asciiTheme="minorEastAsia" w:hAnsiTheme="minorEastAsia"/>
            <w:rPrChange w:id="3426" w:author="Mouse" w:date="2015-10-21T17:15:00Z">
              <w:rPr>
                <w:rFonts w:ascii="方正等线" w:eastAsia="方正等线" w:hAnsi="方正等线"/>
              </w:rPr>
            </w:rPrChange>
          </w:rPr>
          <w:t>姓名</w:t>
        </w:r>
        <w:r w:rsidRPr="003E23AF">
          <w:rPr>
            <w:rFonts w:asciiTheme="minorEastAsia" w:hAnsiTheme="minorEastAsia" w:hint="eastAsia"/>
            <w:rPrChange w:id="3427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张三</w:t>
        </w:r>
      </w:ins>
    </w:p>
    <w:p w:rsidR="000B3E63" w:rsidRPr="003E23AF" w:rsidRDefault="000B3E63" w:rsidP="000B3E63">
      <w:pPr>
        <w:rPr>
          <w:ins w:id="3428" w:author="Mouse" w:date="2015-10-21T17:09:00Z"/>
          <w:rFonts w:asciiTheme="minorEastAsia" w:hAnsiTheme="minorEastAsia"/>
          <w:rPrChange w:id="3429" w:author="Mouse" w:date="2015-10-21T17:15:00Z">
            <w:rPr>
              <w:ins w:id="3430" w:author="Mouse" w:date="2015-10-21T17:09:00Z"/>
              <w:rFonts w:ascii="方正等线" w:eastAsia="方正等线" w:hAnsi="方正等线"/>
            </w:rPr>
          </w:rPrChange>
        </w:rPr>
      </w:pPr>
      <w:ins w:id="3431" w:author="Mouse" w:date="2015-10-21T17:09:00Z">
        <w:r w:rsidRPr="003E23AF">
          <w:rPr>
            <w:rFonts w:asciiTheme="minorEastAsia" w:hAnsiTheme="minorEastAsia"/>
            <w:rPrChange w:id="3432" w:author="Mouse" w:date="2015-10-21T17:15:00Z">
              <w:rPr>
                <w:rFonts w:ascii="方正等线" w:eastAsia="方正等线" w:hAnsi="方正等线"/>
              </w:rPr>
            </w:rPrChange>
          </w:rPr>
          <w:t>性别</w:t>
        </w:r>
        <w:r w:rsidRPr="003E23AF">
          <w:rPr>
            <w:rFonts w:asciiTheme="minorEastAsia" w:hAnsiTheme="minorEastAsia" w:hint="eastAsia"/>
            <w:rPrChange w:id="3433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男</w:t>
        </w:r>
      </w:ins>
    </w:p>
    <w:p w:rsidR="000B3E63" w:rsidRPr="003E23AF" w:rsidRDefault="000B3E63" w:rsidP="000B3E63">
      <w:pPr>
        <w:rPr>
          <w:ins w:id="3434" w:author="Mouse" w:date="2015-10-21T17:09:00Z"/>
          <w:rFonts w:asciiTheme="minorEastAsia" w:hAnsiTheme="minorEastAsia"/>
          <w:rPrChange w:id="3435" w:author="Mouse" w:date="2015-10-21T17:15:00Z">
            <w:rPr>
              <w:ins w:id="3436" w:author="Mouse" w:date="2015-10-21T17:09:00Z"/>
              <w:rFonts w:ascii="方正等线" w:eastAsia="方正等线" w:hAnsi="方正等线"/>
            </w:rPr>
          </w:rPrChange>
        </w:rPr>
      </w:pPr>
      <w:ins w:id="3437" w:author="Mouse" w:date="2015-10-21T17:09:00Z">
        <w:r w:rsidRPr="003E23AF">
          <w:rPr>
            <w:rFonts w:asciiTheme="minorEastAsia" w:hAnsiTheme="minorEastAsia"/>
            <w:rPrChange w:id="3438" w:author="Mouse" w:date="2015-10-21T17:15:00Z">
              <w:rPr>
                <w:rFonts w:ascii="方正等线" w:eastAsia="方正等线" w:hAnsi="方正等线"/>
              </w:rPr>
            </w:rPrChange>
          </w:rPr>
          <w:t>出生日期</w:t>
        </w:r>
        <w:r w:rsidRPr="003E23AF">
          <w:rPr>
            <w:rFonts w:asciiTheme="minorEastAsia" w:hAnsiTheme="minorEastAsia" w:hint="eastAsia"/>
            <w:rPrChange w:id="3439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 1970年1月1日</w:t>
        </w:r>
      </w:ins>
    </w:p>
    <w:p w:rsidR="000B3E63" w:rsidRPr="003E23AF" w:rsidRDefault="000B3E63" w:rsidP="000B3E63">
      <w:pPr>
        <w:rPr>
          <w:ins w:id="3440" w:author="Mouse" w:date="2015-10-21T17:09:00Z"/>
          <w:rFonts w:asciiTheme="minorEastAsia" w:hAnsiTheme="minorEastAsia"/>
          <w:rPrChange w:id="3441" w:author="Mouse" w:date="2015-10-21T17:15:00Z">
            <w:rPr>
              <w:ins w:id="3442" w:author="Mouse" w:date="2015-10-21T17:09:00Z"/>
              <w:rFonts w:ascii="方正等线" w:eastAsia="方正等线" w:hAnsi="方正等线"/>
            </w:rPr>
          </w:rPrChange>
        </w:rPr>
      </w:pPr>
      <w:ins w:id="3443" w:author="Mouse" w:date="2015-10-21T17:09:00Z">
        <w:r w:rsidRPr="003E23AF">
          <w:rPr>
            <w:rFonts w:asciiTheme="minorEastAsia" w:hAnsiTheme="minorEastAsia"/>
            <w:rPrChange w:id="3444" w:author="Mouse" w:date="2015-10-21T17:15:00Z">
              <w:rPr>
                <w:rFonts w:ascii="方正等线" w:eastAsia="方正等线" w:hAnsi="方正等线"/>
              </w:rPr>
            </w:rPrChange>
          </w:rPr>
          <w:t>身份证号</w:t>
        </w:r>
        <w:r w:rsidRPr="003E23AF">
          <w:rPr>
            <w:rFonts w:asciiTheme="minorEastAsia" w:hAnsiTheme="minorEastAsia" w:hint="eastAsia"/>
            <w:rPrChange w:id="3445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123454197901011239</w:t>
        </w:r>
      </w:ins>
    </w:p>
    <w:p w:rsidR="000B3E63" w:rsidRPr="003E23AF" w:rsidRDefault="000B3E63" w:rsidP="000B3E63">
      <w:pPr>
        <w:rPr>
          <w:ins w:id="3446" w:author="Mouse" w:date="2015-10-21T17:09:00Z"/>
          <w:rFonts w:asciiTheme="minorEastAsia" w:hAnsiTheme="minorEastAsia"/>
          <w:rPrChange w:id="3447" w:author="Mouse" w:date="2015-10-21T17:15:00Z">
            <w:rPr>
              <w:ins w:id="3448" w:author="Mouse" w:date="2015-10-21T17:09:00Z"/>
              <w:rFonts w:ascii="方正等线" w:eastAsia="方正等线" w:hAnsi="方正等线"/>
            </w:rPr>
          </w:rPrChange>
        </w:rPr>
      </w:pPr>
      <w:ins w:id="3449" w:author="Mouse" w:date="2015-10-21T17:09:00Z">
        <w:r w:rsidRPr="003E23AF">
          <w:rPr>
            <w:rFonts w:asciiTheme="minorEastAsia" w:hAnsiTheme="minorEastAsia"/>
            <w:rPrChange w:id="3450" w:author="Mouse" w:date="2015-10-21T17:15:00Z">
              <w:rPr>
                <w:rFonts w:ascii="方正等线" w:eastAsia="方正等线" w:hAnsi="方正等线"/>
              </w:rPr>
            </w:rPrChange>
          </w:rPr>
          <w:t>手机</w:t>
        </w:r>
        <w:r w:rsidRPr="003E23AF">
          <w:rPr>
            <w:rFonts w:asciiTheme="minorEastAsia" w:hAnsiTheme="minorEastAsia" w:hint="eastAsia"/>
            <w:rPrChange w:id="3451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13412345678</w:t>
        </w:r>
      </w:ins>
    </w:p>
    <w:p w:rsidR="000B3E63" w:rsidRPr="003E23AF" w:rsidRDefault="000B3E63" w:rsidP="000B3E63">
      <w:pPr>
        <w:rPr>
          <w:ins w:id="3452" w:author="Mouse" w:date="2015-10-21T17:09:00Z"/>
          <w:rFonts w:asciiTheme="minorEastAsia" w:hAnsiTheme="minorEastAsia"/>
          <w:rPrChange w:id="3453" w:author="Mouse" w:date="2015-10-21T17:15:00Z">
            <w:rPr>
              <w:ins w:id="3454" w:author="Mouse" w:date="2015-10-21T17:09:00Z"/>
              <w:rFonts w:ascii="方正等线" w:eastAsia="方正等线" w:hAnsi="方正等线"/>
            </w:rPr>
          </w:rPrChange>
        </w:rPr>
      </w:pPr>
      <w:ins w:id="3455" w:author="Mouse" w:date="2015-10-21T17:09:00Z">
        <w:r w:rsidRPr="003E23AF">
          <w:rPr>
            <w:rFonts w:asciiTheme="minorEastAsia" w:hAnsiTheme="minorEastAsia" w:hint="eastAsia"/>
            <w:rPrChange w:id="3456" w:author="Mouse" w:date="2015-10-21T17:15:00Z">
              <w:rPr>
                <w:rFonts w:ascii="方正等线" w:eastAsia="方正等线" w:hAnsi="方正等线" w:hint="eastAsia"/>
              </w:rPr>
            </w:rPrChange>
          </w:rPr>
          <w:t>行驶证期限 2016年7月</w:t>
        </w:r>
      </w:ins>
    </w:p>
    <w:p w:rsidR="000B3E63" w:rsidRPr="003E23AF" w:rsidRDefault="000B3E63" w:rsidP="000B3E63">
      <w:pPr>
        <w:rPr>
          <w:ins w:id="3457" w:author="Mouse" w:date="2015-10-21T17:09:00Z"/>
          <w:rFonts w:asciiTheme="minorEastAsia" w:hAnsiTheme="minorEastAsia"/>
          <w:rPrChange w:id="3458" w:author="Mouse" w:date="2015-10-21T17:15:00Z">
            <w:rPr>
              <w:ins w:id="3459" w:author="Mouse" w:date="2015-10-21T17:09:00Z"/>
              <w:rFonts w:ascii="方正等线" w:eastAsia="方正等线" w:hAnsi="方正等线"/>
            </w:rPr>
          </w:rPrChange>
        </w:rPr>
      </w:pPr>
      <w:ins w:id="3460" w:author="Mouse" w:date="2015-10-21T17:09:00Z">
        <w:r w:rsidRPr="003E23AF">
          <w:rPr>
            <w:rFonts w:asciiTheme="minorEastAsia" w:hAnsiTheme="minorEastAsia"/>
            <w:rPrChange w:id="3461" w:author="Mouse" w:date="2015-10-21T17:15:00Z">
              <w:rPr>
                <w:rFonts w:ascii="方正等线" w:eastAsia="方正等线" w:hAnsi="方正等线"/>
              </w:rPr>
            </w:rPrChange>
          </w:rPr>
          <w:t>状态</w:t>
        </w:r>
        <w:r w:rsidRPr="003E23AF">
          <w:rPr>
            <w:rFonts w:asciiTheme="minorEastAsia" w:hAnsiTheme="minorEastAsia" w:hint="eastAsia"/>
            <w:rPrChange w:id="3462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未上路</w:t>
        </w:r>
      </w:ins>
    </w:p>
    <w:p w:rsidR="000B3E63" w:rsidRPr="003E23AF" w:rsidRDefault="000B3E63" w:rsidP="000B3E63">
      <w:pPr>
        <w:rPr>
          <w:ins w:id="3463" w:author="Mouse" w:date="2015-10-21T17:09:00Z"/>
          <w:rFonts w:asciiTheme="minorEastAsia" w:hAnsiTheme="minorEastAsia"/>
          <w:rPrChange w:id="3464" w:author="Mouse" w:date="2015-10-21T17:15:00Z">
            <w:rPr>
              <w:ins w:id="3465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0B3E63">
      <w:pPr>
        <w:rPr>
          <w:ins w:id="3466" w:author="Mouse" w:date="2015-10-21T17:09:00Z"/>
          <w:rFonts w:asciiTheme="minorEastAsia" w:hAnsiTheme="minorEastAsia"/>
          <w:rPrChange w:id="3467" w:author="Mouse" w:date="2015-10-21T17:15:00Z">
            <w:rPr>
              <w:ins w:id="3468" w:author="Mouse" w:date="2015-10-21T17:09:00Z"/>
              <w:rFonts w:ascii="方正等线" w:eastAsia="方正等线" w:hAnsi="方正等线"/>
            </w:rPr>
          </w:rPrChange>
        </w:rPr>
      </w:pPr>
      <w:ins w:id="3469" w:author="Mouse" w:date="2015-10-21T17:09:00Z">
        <w:r w:rsidRPr="003E23AF">
          <w:rPr>
            <w:rFonts w:asciiTheme="minorEastAsia" w:hAnsiTheme="minorEastAsia" w:hint="eastAsia"/>
            <w:rPrChange w:id="3470" w:author="Mouse" w:date="2015-10-21T17:15:00Z">
              <w:rPr>
                <w:rFonts w:ascii="方正等线" w:eastAsia="方正等线" w:hAnsi="方正等线" w:hint="eastAsia"/>
              </w:rPr>
            </w:rPrChange>
          </w:rPr>
          <w:lastRenderedPageBreak/>
          <w:t>@</w:t>
        </w:r>
        <w:r w:rsidRPr="003E23AF">
          <w:rPr>
            <w:rFonts w:asciiTheme="minorEastAsia" w:hAnsiTheme="minorEastAsia"/>
            <w:rPrChange w:id="3471" w:author="Mouse" w:date="2015-10-21T17:15:00Z">
              <w:rPr>
                <w:rFonts w:ascii="方正等线" w:eastAsia="方正等线" w:hAnsi="方正等线"/>
              </w:rPr>
            </w:rPrChange>
          </w:rPr>
          <w:t>2</w:t>
        </w:r>
      </w:ins>
    </w:p>
    <w:p w:rsidR="000B3E63" w:rsidRPr="003E23AF" w:rsidRDefault="000B3E63" w:rsidP="000B3E63">
      <w:pPr>
        <w:rPr>
          <w:ins w:id="3472" w:author="Mouse" w:date="2015-10-21T17:09:00Z"/>
          <w:rFonts w:asciiTheme="minorEastAsia" w:hAnsiTheme="minorEastAsia"/>
          <w:rPrChange w:id="3473" w:author="Mouse" w:date="2015-10-21T17:15:00Z">
            <w:rPr>
              <w:ins w:id="3474" w:author="Mouse" w:date="2015-10-21T17:09:00Z"/>
              <w:rFonts w:ascii="方正等线" w:eastAsia="方正等线" w:hAnsi="方正等线"/>
            </w:rPr>
          </w:rPrChange>
        </w:rPr>
      </w:pPr>
      <w:ins w:id="3475" w:author="Mouse" w:date="2015-10-21T17:09:00Z">
        <w:r w:rsidRPr="003E23AF">
          <w:rPr>
            <w:rFonts w:asciiTheme="minorEastAsia" w:hAnsiTheme="minorEastAsia"/>
            <w:rPrChange w:id="3476" w:author="Mouse" w:date="2015-10-21T17:15:00Z">
              <w:rPr>
                <w:rFonts w:ascii="方正等线" w:eastAsia="方正等线" w:hAnsi="方正等线"/>
              </w:rPr>
            </w:rPrChange>
          </w:rPr>
          <w:t>编号</w:t>
        </w:r>
        <w:r w:rsidRPr="003E23AF">
          <w:rPr>
            <w:rFonts w:asciiTheme="minorEastAsia" w:hAnsiTheme="minorEastAsia" w:hint="eastAsia"/>
            <w:rPrChange w:id="3477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025 001 002</w:t>
        </w:r>
      </w:ins>
    </w:p>
    <w:p w:rsidR="000B3E63" w:rsidRPr="003E23AF" w:rsidRDefault="000B3E63" w:rsidP="000B3E63">
      <w:pPr>
        <w:rPr>
          <w:ins w:id="3478" w:author="Mouse" w:date="2015-10-21T17:09:00Z"/>
          <w:rFonts w:asciiTheme="minorEastAsia" w:hAnsiTheme="minorEastAsia"/>
          <w:rPrChange w:id="3479" w:author="Mouse" w:date="2015-10-21T17:15:00Z">
            <w:rPr>
              <w:ins w:id="3480" w:author="Mouse" w:date="2015-10-21T17:09:00Z"/>
              <w:rFonts w:ascii="方正等线" w:eastAsia="方正等线" w:hAnsi="方正等线"/>
            </w:rPr>
          </w:rPrChange>
        </w:rPr>
      </w:pPr>
      <w:ins w:id="3481" w:author="Mouse" w:date="2015-10-21T17:09:00Z">
        <w:r w:rsidRPr="003E23AF">
          <w:rPr>
            <w:rFonts w:asciiTheme="minorEastAsia" w:hAnsiTheme="minorEastAsia"/>
            <w:rPrChange w:id="3482" w:author="Mouse" w:date="2015-10-21T17:15:00Z">
              <w:rPr>
                <w:rFonts w:ascii="方正等线" w:eastAsia="方正等线" w:hAnsi="方正等线"/>
              </w:rPr>
            </w:rPrChange>
          </w:rPr>
          <w:t>姓名</w:t>
        </w:r>
        <w:r w:rsidRPr="003E23AF">
          <w:rPr>
            <w:rFonts w:asciiTheme="minorEastAsia" w:hAnsiTheme="minorEastAsia" w:hint="eastAsia"/>
            <w:rPrChange w:id="3483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李四</w:t>
        </w:r>
      </w:ins>
    </w:p>
    <w:p w:rsidR="000B3E63" w:rsidRPr="003E23AF" w:rsidRDefault="000B3E63" w:rsidP="000B3E63">
      <w:pPr>
        <w:rPr>
          <w:ins w:id="3484" w:author="Mouse" w:date="2015-10-21T17:09:00Z"/>
          <w:rFonts w:asciiTheme="minorEastAsia" w:hAnsiTheme="minorEastAsia"/>
          <w:rPrChange w:id="3485" w:author="Mouse" w:date="2015-10-21T17:15:00Z">
            <w:rPr>
              <w:ins w:id="3486" w:author="Mouse" w:date="2015-10-21T17:09:00Z"/>
              <w:rFonts w:ascii="方正等线" w:eastAsia="方正等线" w:hAnsi="方正等线"/>
            </w:rPr>
          </w:rPrChange>
        </w:rPr>
      </w:pPr>
      <w:ins w:id="3487" w:author="Mouse" w:date="2015-10-21T17:09:00Z">
        <w:r w:rsidRPr="003E23AF">
          <w:rPr>
            <w:rFonts w:asciiTheme="minorEastAsia" w:hAnsiTheme="minorEastAsia"/>
            <w:rPrChange w:id="3488" w:author="Mouse" w:date="2015-10-21T17:15:00Z">
              <w:rPr>
                <w:rFonts w:ascii="方正等线" w:eastAsia="方正等线" w:hAnsi="方正等线"/>
              </w:rPr>
            </w:rPrChange>
          </w:rPr>
          <w:t>性别</w:t>
        </w:r>
        <w:r w:rsidRPr="003E23AF">
          <w:rPr>
            <w:rFonts w:asciiTheme="minorEastAsia" w:hAnsiTheme="minorEastAsia" w:hint="eastAsia"/>
            <w:rPrChange w:id="3489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男</w:t>
        </w:r>
      </w:ins>
    </w:p>
    <w:p w:rsidR="000B3E63" w:rsidRPr="003E23AF" w:rsidRDefault="000B3E63" w:rsidP="000B3E63">
      <w:pPr>
        <w:rPr>
          <w:ins w:id="3490" w:author="Mouse" w:date="2015-10-21T17:09:00Z"/>
          <w:rFonts w:asciiTheme="minorEastAsia" w:hAnsiTheme="minorEastAsia"/>
          <w:rPrChange w:id="3491" w:author="Mouse" w:date="2015-10-21T17:15:00Z">
            <w:rPr>
              <w:ins w:id="3492" w:author="Mouse" w:date="2015-10-21T17:09:00Z"/>
              <w:rFonts w:ascii="方正等线" w:eastAsia="方正等线" w:hAnsi="方正等线"/>
            </w:rPr>
          </w:rPrChange>
        </w:rPr>
      </w:pPr>
      <w:ins w:id="3493" w:author="Mouse" w:date="2015-10-21T17:09:00Z">
        <w:r w:rsidRPr="003E23AF">
          <w:rPr>
            <w:rFonts w:asciiTheme="minorEastAsia" w:hAnsiTheme="minorEastAsia"/>
            <w:rPrChange w:id="3494" w:author="Mouse" w:date="2015-10-21T17:15:00Z">
              <w:rPr>
                <w:rFonts w:ascii="方正等线" w:eastAsia="方正等线" w:hAnsi="方正等线"/>
              </w:rPr>
            </w:rPrChange>
          </w:rPr>
          <w:t>出生日期</w:t>
        </w:r>
        <w:r w:rsidRPr="003E23AF">
          <w:rPr>
            <w:rFonts w:asciiTheme="minorEastAsia" w:hAnsiTheme="minorEastAsia" w:hint="eastAsia"/>
            <w:rPrChange w:id="3495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1980年1月1日</w:t>
        </w:r>
      </w:ins>
    </w:p>
    <w:p w:rsidR="000B3E63" w:rsidRPr="003E23AF" w:rsidRDefault="000B3E63" w:rsidP="000B3E63">
      <w:pPr>
        <w:rPr>
          <w:ins w:id="3496" w:author="Mouse" w:date="2015-10-21T17:09:00Z"/>
          <w:rFonts w:asciiTheme="minorEastAsia" w:hAnsiTheme="minorEastAsia"/>
          <w:rPrChange w:id="3497" w:author="Mouse" w:date="2015-10-21T17:15:00Z">
            <w:rPr>
              <w:ins w:id="3498" w:author="Mouse" w:date="2015-10-21T17:09:00Z"/>
              <w:rFonts w:ascii="方正等线" w:eastAsia="方正等线" w:hAnsi="方正等线"/>
            </w:rPr>
          </w:rPrChange>
        </w:rPr>
      </w:pPr>
      <w:ins w:id="3499" w:author="Mouse" w:date="2015-10-21T17:09:00Z">
        <w:r w:rsidRPr="003E23AF">
          <w:rPr>
            <w:rFonts w:asciiTheme="minorEastAsia" w:hAnsiTheme="minorEastAsia"/>
            <w:rPrChange w:id="3500" w:author="Mouse" w:date="2015-10-21T17:15:00Z">
              <w:rPr>
                <w:rFonts w:ascii="方正等线" w:eastAsia="方正等线" w:hAnsi="方正等线"/>
              </w:rPr>
            </w:rPrChange>
          </w:rPr>
          <w:t>身份证号</w:t>
        </w:r>
        <w:r w:rsidRPr="003E23AF">
          <w:rPr>
            <w:rFonts w:asciiTheme="minorEastAsia" w:hAnsiTheme="minorEastAsia" w:hint="eastAsia"/>
            <w:rPrChange w:id="3501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123456198001011457</w:t>
        </w:r>
      </w:ins>
    </w:p>
    <w:p w:rsidR="000B3E63" w:rsidRPr="003E23AF" w:rsidRDefault="000B3E63" w:rsidP="000B3E63">
      <w:pPr>
        <w:rPr>
          <w:ins w:id="3502" w:author="Mouse" w:date="2015-10-21T17:09:00Z"/>
          <w:rFonts w:asciiTheme="minorEastAsia" w:hAnsiTheme="minorEastAsia"/>
          <w:rPrChange w:id="3503" w:author="Mouse" w:date="2015-10-21T17:15:00Z">
            <w:rPr>
              <w:ins w:id="3504" w:author="Mouse" w:date="2015-10-21T17:09:00Z"/>
              <w:rFonts w:ascii="方正等线" w:eastAsia="方正等线" w:hAnsi="方正等线"/>
            </w:rPr>
          </w:rPrChange>
        </w:rPr>
      </w:pPr>
      <w:ins w:id="3505" w:author="Mouse" w:date="2015-10-21T17:09:00Z">
        <w:r w:rsidRPr="003E23AF">
          <w:rPr>
            <w:rFonts w:asciiTheme="minorEastAsia" w:hAnsiTheme="minorEastAsia"/>
            <w:rPrChange w:id="3506" w:author="Mouse" w:date="2015-10-21T17:15:00Z">
              <w:rPr>
                <w:rFonts w:ascii="方正等线" w:eastAsia="方正等线" w:hAnsi="方正等线"/>
              </w:rPr>
            </w:rPrChange>
          </w:rPr>
          <w:t>手机</w:t>
        </w:r>
        <w:r w:rsidRPr="003E23AF">
          <w:rPr>
            <w:rFonts w:asciiTheme="minorEastAsia" w:hAnsiTheme="minorEastAsia" w:hint="eastAsia"/>
            <w:rPrChange w:id="3507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13512345678</w:t>
        </w:r>
      </w:ins>
    </w:p>
    <w:p w:rsidR="000B3E63" w:rsidRPr="003E23AF" w:rsidRDefault="000B3E63" w:rsidP="000B3E63">
      <w:pPr>
        <w:rPr>
          <w:ins w:id="3508" w:author="Mouse" w:date="2015-10-21T17:09:00Z"/>
          <w:rFonts w:asciiTheme="minorEastAsia" w:hAnsiTheme="minorEastAsia"/>
          <w:rPrChange w:id="3509" w:author="Mouse" w:date="2015-10-21T17:15:00Z">
            <w:rPr>
              <w:ins w:id="3510" w:author="Mouse" w:date="2015-10-21T17:09:00Z"/>
              <w:rFonts w:ascii="方正等线" w:eastAsia="方正等线" w:hAnsi="方正等线"/>
            </w:rPr>
          </w:rPrChange>
        </w:rPr>
      </w:pPr>
      <w:ins w:id="3511" w:author="Mouse" w:date="2015-10-21T17:09:00Z">
        <w:r w:rsidRPr="003E23AF">
          <w:rPr>
            <w:rFonts w:asciiTheme="minorEastAsia" w:hAnsiTheme="minorEastAsia"/>
            <w:rPrChange w:id="3512" w:author="Mouse" w:date="2015-10-21T17:15:00Z">
              <w:rPr>
                <w:rFonts w:ascii="方正等线" w:eastAsia="方正等线" w:hAnsi="方正等线"/>
              </w:rPr>
            </w:rPrChange>
          </w:rPr>
          <w:t>行驶证期限</w:t>
        </w:r>
        <w:r w:rsidRPr="003E23AF">
          <w:rPr>
            <w:rFonts w:asciiTheme="minorEastAsia" w:hAnsiTheme="minorEastAsia" w:hint="eastAsia"/>
            <w:rPrChange w:id="3513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2</w:t>
        </w:r>
        <w:r w:rsidRPr="003E23AF">
          <w:rPr>
            <w:rFonts w:asciiTheme="minorEastAsia" w:hAnsiTheme="minorEastAsia"/>
            <w:rPrChange w:id="3514" w:author="Mouse" w:date="2015-10-21T17:15:00Z">
              <w:rPr>
                <w:rFonts w:ascii="方正等线" w:eastAsia="方正等线" w:hAnsi="方正等线"/>
              </w:rPr>
            </w:rPrChange>
          </w:rPr>
          <w:t>017年</w:t>
        </w:r>
        <w:r w:rsidRPr="003E23AF">
          <w:rPr>
            <w:rFonts w:asciiTheme="minorEastAsia" w:hAnsiTheme="minorEastAsia" w:hint="eastAsia"/>
            <w:rPrChange w:id="3515" w:author="Mouse" w:date="2015-10-21T17:15:00Z">
              <w:rPr>
                <w:rFonts w:ascii="方正等线" w:eastAsia="方正等线" w:hAnsi="方正等线" w:hint="eastAsia"/>
              </w:rPr>
            </w:rPrChange>
          </w:rPr>
          <w:t>1月</w:t>
        </w:r>
      </w:ins>
    </w:p>
    <w:p w:rsidR="000B3E63" w:rsidRPr="003E23AF" w:rsidRDefault="000B3E63" w:rsidP="000B3E63">
      <w:pPr>
        <w:rPr>
          <w:ins w:id="3516" w:author="Mouse" w:date="2015-10-21T17:09:00Z"/>
          <w:rFonts w:asciiTheme="minorEastAsia" w:hAnsiTheme="minorEastAsia"/>
          <w:rPrChange w:id="3517" w:author="Mouse" w:date="2015-10-21T17:15:00Z">
            <w:rPr>
              <w:ins w:id="3518" w:author="Mouse" w:date="2015-10-21T17:09:00Z"/>
              <w:rFonts w:ascii="方正等线" w:eastAsia="方正等线" w:hAnsi="方正等线"/>
            </w:rPr>
          </w:rPrChange>
        </w:rPr>
      </w:pPr>
    </w:p>
    <w:p w:rsidR="000B3E63" w:rsidRPr="003E23AF" w:rsidRDefault="000B3E63" w:rsidP="005117F7">
      <w:pPr>
        <w:rPr>
          <w:ins w:id="3519" w:author="Mouse" w:date="2015-10-21T17:10:00Z"/>
          <w:rFonts w:asciiTheme="minorEastAsia" w:hAnsiTheme="minorEastAsia"/>
          <w:rPrChange w:id="3520" w:author="Mouse" w:date="2015-10-21T17:15:00Z">
            <w:rPr>
              <w:ins w:id="3521" w:author="Mouse" w:date="2015-10-21T17:10:00Z"/>
              <w:rFonts w:ascii="方正等线" w:eastAsia="方正等线" w:hAnsi="方正等线"/>
            </w:rPr>
          </w:rPrChange>
        </w:rPr>
      </w:pPr>
      <w:ins w:id="3522" w:author="Mouse" w:date="2015-10-21T17:09:00Z">
        <w:r w:rsidRPr="003E23AF">
          <w:rPr>
            <w:rFonts w:asciiTheme="minorEastAsia" w:hAnsiTheme="minorEastAsia"/>
            <w:rPrChange w:id="3523" w:author="Mouse" w:date="2015-10-21T17:15:00Z">
              <w:rPr>
                <w:rFonts w:ascii="方正等线" w:eastAsia="方正等线" w:hAnsi="方正等线"/>
              </w:rPr>
            </w:rPrChange>
          </w:rPr>
          <w:t>状态</w:t>
        </w:r>
        <w:r w:rsidRPr="003E23AF">
          <w:rPr>
            <w:rFonts w:asciiTheme="minorEastAsia" w:hAnsiTheme="minorEastAsia" w:hint="eastAsia"/>
            <w:rPrChange w:id="3524" w:author="Mouse" w:date="2015-10-21T17:15:00Z">
              <w:rPr>
                <w:rFonts w:ascii="方正等线" w:eastAsia="方正等线" w:hAnsi="方正等线" w:hint="eastAsia"/>
              </w:rPr>
            </w:rPrChange>
          </w:rPr>
          <w:t xml:space="preserve"> 未上路</w:t>
        </w:r>
      </w:ins>
    </w:p>
    <w:p w:rsidR="000B3E63" w:rsidRPr="003E23AF" w:rsidRDefault="000B3E63">
      <w:pPr>
        <w:widowControl/>
        <w:jc w:val="left"/>
        <w:rPr>
          <w:ins w:id="3525" w:author="Mouse" w:date="2015-10-21T17:10:00Z"/>
          <w:rFonts w:asciiTheme="minorEastAsia" w:hAnsiTheme="minorEastAsia"/>
          <w:rPrChange w:id="3526" w:author="Mouse" w:date="2015-10-21T17:15:00Z">
            <w:rPr>
              <w:ins w:id="3527" w:author="Mouse" w:date="2015-10-21T17:10:00Z"/>
              <w:rFonts w:ascii="方正等线" w:eastAsia="方正等线" w:hAnsi="方正等线"/>
            </w:rPr>
          </w:rPrChange>
        </w:rPr>
      </w:pPr>
      <w:ins w:id="3528" w:author="Mouse" w:date="2015-10-21T17:10:00Z">
        <w:r w:rsidRPr="003E23AF">
          <w:rPr>
            <w:rFonts w:asciiTheme="minorEastAsia" w:hAnsiTheme="minorEastAsia"/>
            <w:rPrChange w:id="3529" w:author="Mouse" w:date="2015-10-21T17:15:00Z">
              <w:rPr>
                <w:rFonts w:ascii="方正等线" w:eastAsia="方正等线" w:hAnsi="方正等线"/>
              </w:rPr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3530" w:author="Mouse" w:date="2015-10-21T17:10:00Z"/>
          <w:rFonts w:asciiTheme="minorEastAsia" w:eastAsiaTheme="minorEastAsia" w:hAnsiTheme="minorEastAsia"/>
          <w:rPrChange w:id="3531" w:author="Mouse" w:date="2015-10-21T17:15:00Z">
            <w:rPr>
              <w:ins w:id="3532" w:author="Mouse" w:date="2015-10-21T17:10:00Z"/>
            </w:rPr>
          </w:rPrChange>
        </w:rPr>
        <w:pPrChange w:id="3533" w:author="Mouse" w:date="2015-10-21T17:10:00Z">
          <w:pPr/>
        </w:pPrChange>
      </w:pPr>
      <w:ins w:id="3534" w:author="Mouse" w:date="2015-10-21T17:10:00Z">
        <w:r w:rsidRPr="003E23AF">
          <w:rPr>
            <w:rFonts w:asciiTheme="minorEastAsia" w:eastAsiaTheme="minorEastAsia" w:hAnsiTheme="minorEastAsia" w:hint="eastAsia"/>
            <w:rPrChange w:id="3535" w:author="Mouse" w:date="2015-10-21T17:15:00Z">
              <w:rPr>
                <w:rFonts w:hint="eastAsia"/>
              </w:rPr>
            </w:rPrChange>
          </w:rPr>
          <w:lastRenderedPageBreak/>
          <w:t>TUS9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474"/>
        <w:gridCol w:w="791"/>
        <w:gridCol w:w="1297"/>
        <w:gridCol w:w="3176"/>
      </w:tblGrid>
      <w:tr w:rsidR="000B3E63" w:rsidRPr="003E23AF" w:rsidTr="000B3E63">
        <w:trPr>
          <w:ins w:id="3536" w:author="Mouse" w:date="2015-10-21T17:10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3537" w:author="Mouse" w:date="2015-10-21T17:10:00Z"/>
                <w:rFonts w:asciiTheme="minorEastAsia" w:hAnsiTheme="minorEastAsia"/>
                <w:rPrChange w:id="3538" w:author="Mouse" w:date="2015-10-21T17:15:00Z">
                  <w:rPr>
                    <w:ins w:id="3539" w:author="Mouse" w:date="2015-10-21T17:10:00Z"/>
                  </w:rPr>
                </w:rPrChange>
              </w:rPr>
            </w:pPr>
            <w:ins w:id="3540" w:author="Mouse" w:date="2015-10-21T17:10:00Z">
              <w:r w:rsidRPr="003E23AF">
                <w:rPr>
                  <w:rFonts w:asciiTheme="minorEastAsia" w:hAnsiTheme="minorEastAsia" w:hint="eastAsia"/>
                  <w:rPrChange w:id="3541" w:author="Mouse" w:date="2015-10-21T17:15:00Z">
                    <w:rPr>
                      <w:rFonts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6738" w:type="dxa"/>
            <w:gridSpan w:val="4"/>
          </w:tcPr>
          <w:p w:rsidR="000B3E63" w:rsidRPr="003E23AF" w:rsidRDefault="000B3E63" w:rsidP="000B3E63">
            <w:pPr>
              <w:rPr>
                <w:ins w:id="3542" w:author="Mouse" w:date="2015-10-21T17:10:00Z"/>
                <w:rFonts w:asciiTheme="minorEastAsia" w:hAnsiTheme="minorEastAsia"/>
                <w:rPrChange w:id="3543" w:author="Mouse" w:date="2015-10-21T17:15:00Z">
                  <w:rPr>
                    <w:ins w:id="3544" w:author="Mouse" w:date="2015-10-21T17:10:00Z"/>
                  </w:rPr>
                </w:rPrChange>
              </w:rPr>
            </w:pPr>
            <w:ins w:id="3545" w:author="Mouse" w:date="2015-10-21T17:10:00Z">
              <w:r w:rsidRPr="003E23AF">
                <w:rPr>
                  <w:rFonts w:asciiTheme="minorEastAsia" w:hAnsiTheme="minorEastAsia" w:hint="eastAsia"/>
                  <w:rPrChange w:id="3546" w:author="Mouse" w:date="2015-10-21T17:15:00Z">
                    <w:rPr>
                      <w:rFonts w:hint="eastAsia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3547" w:author="Mouse" w:date="2015-10-21T17:10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3548" w:author="Mouse" w:date="2015-10-21T17:10:00Z"/>
                <w:rFonts w:asciiTheme="minorEastAsia" w:hAnsiTheme="minorEastAsia"/>
                <w:rPrChange w:id="3549" w:author="Mouse" w:date="2015-10-21T17:15:00Z">
                  <w:rPr>
                    <w:ins w:id="3550" w:author="Mouse" w:date="2015-10-21T17:10:00Z"/>
                  </w:rPr>
                </w:rPrChange>
              </w:rPr>
            </w:pPr>
            <w:ins w:id="3551" w:author="Mouse" w:date="2015-10-21T17:10:00Z">
              <w:r w:rsidRPr="003E23AF">
                <w:rPr>
                  <w:rFonts w:asciiTheme="minorEastAsia" w:hAnsiTheme="minorEastAsia" w:hint="eastAsia"/>
                  <w:rPrChange w:id="3552" w:author="Mouse" w:date="2015-10-21T17:15:00Z">
                    <w:rPr>
                      <w:rFonts w:hint="eastAsia"/>
                    </w:rPr>
                  </w:rPrChange>
                </w:rPr>
                <w:t>TUS1</w:t>
              </w:r>
            </w:ins>
          </w:p>
        </w:tc>
        <w:tc>
          <w:tcPr>
            <w:tcW w:w="1474" w:type="dxa"/>
          </w:tcPr>
          <w:p w:rsidR="000B3E63" w:rsidRPr="003E23AF" w:rsidRDefault="000B3E63" w:rsidP="000B3E63">
            <w:pPr>
              <w:rPr>
                <w:ins w:id="3553" w:author="Mouse" w:date="2015-10-21T17:10:00Z"/>
                <w:rFonts w:asciiTheme="minorEastAsia" w:hAnsiTheme="minorEastAsia"/>
                <w:rPrChange w:id="3554" w:author="Mouse" w:date="2015-10-21T17:15:00Z">
                  <w:rPr>
                    <w:ins w:id="3555" w:author="Mouse" w:date="2015-10-21T17:10:00Z"/>
                  </w:rPr>
                </w:rPrChange>
              </w:rPr>
            </w:pPr>
            <w:ins w:id="3556" w:author="Mouse" w:date="2015-10-21T17:10:00Z">
              <w:r w:rsidRPr="003E23AF">
                <w:rPr>
                  <w:rFonts w:asciiTheme="minorEastAsia" w:hAnsiTheme="minorEastAsia" w:hint="eastAsia"/>
                  <w:rPrChange w:id="3557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791" w:type="dxa"/>
          </w:tcPr>
          <w:p w:rsidR="000B3E63" w:rsidRPr="003E23AF" w:rsidRDefault="000B3E63" w:rsidP="000B3E63">
            <w:pPr>
              <w:rPr>
                <w:ins w:id="3558" w:author="Mouse" w:date="2015-10-21T17:10:00Z"/>
                <w:rFonts w:asciiTheme="minorEastAsia" w:hAnsiTheme="minorEastAsia"/>
                <w:rPrChange w:id="3559" w:author="Mouse" w:date="2015-10-21T17:15:00Z">
                  <w:rPr>
                    <w:ins w:id="3560" w:author="Mouse" w:date="2015-10-21T17:10:00Z"/>
                  </w:rPr>
                </w:rPrChange>
              </w:rPr>
            </w:pPr>
            <w:ins w:id="3561" w:author="Mouse" w:date="2015-10-21T17:10:00Z">
              <w:r w:rsidRPr="003E23AF">
                <w:rPr>
                  <w:rFonts w:asciiTheme="minorEastAsia" w:hAnsiTheme="minorEastAsia" w:hint="eastAsia"/>
                  <w:rPrChange w:id="3562" w:author="Mouse" w:date="2015-10-21T17:15:00Z">
                    <w:rPr>
                      <w:rFonts w:hint="eastAsia"/>
                    </w:rPr>
                  </w:rPrChange>
                </w:rPr>
                <w:t>3a</w:t>
              </w:r>
            </w:ins>
          </w:p>
        </w:tc>
        <w:tc>
          <w:tcPr>
            <w:tcW w:w="1297" w:type="dxa"/>
          </w:tcPr>
          <w:p w:rsidR="000B3E63" w:rsidRPr="003E23AF" w:rsidRDefault="000B3E63" w:rsidP="000B3E63">
            <w:pPr>
              <w:rPr>
                <w:ins w:id="3563" w:author="Mouse" w:date="2015-10-21T17:10:00Z"/>
                <w:rFonts w:asciiTheme="minorEastAsia" w:hAnsiTheme="minorEastAsia"/>
                <w:rPrChange w:id="3564" w:author="Mouse" w:date="2015-10-21T17:15:00Z">
                  <w:rPr>
                    <w:ins w:id="3565" w:author="Mouse" w:date="2015-10-21T17:10:00Z"/>
                  </w:rPr>
                </w:rPrChange>
              </w:rPr>
            </w:pPr>
            <w:ins w:id="3566" w:author="Mouse" w:date="2015-10-21T17:10:00Z">
              <w:r w:rsidRPr="003E23AF">
                <w:rPr>
                  <w:rFonts w:asciiTheme="minorEastAsia" w:hAnsiTheme="minorEastAsia" w:hint="eastAsia"/>
                  <w:rPrChange w:id="3567" w:author="Mouse" w:date="2015-10-21T17:15:00Z">
                    <w:rPr>
                      <w:rFonts w:hint="eastAsia"/>
                    </w:rPr>
                  </w:rPrChange>
                </w:rPr>
                <w:t>5a</w:t>
              </w:r>
            </w:ins>
          </w:p>
        </w:tc>
        <w:tc>
          <w:tcPr>
            <w:tcW w:w="3176" w:type="dxa"/>
          </w:tcPr>
          <w:p w:rsidR="000B3E63" w:rsidRPr="003E23AF" w:rsidRDefault="000B3E63" w:rsidP="000B3E63">
            <w:pPr>
              <w:rPr>
                <w:ins w:id="3568" w:author="Mouse" w:date="2015-10-21T17:10:00Z"/>
                <w:rFonts w:asciiTheme="minorEastAsia" w:hAnsiTheme="minorEastAsia"/>
                <w:rPrChange w:id="3569" w:author="Mouse" w:date="2015-10-21T17:15:00Z">
                  <w:rPr>
                    <w:ins w:id="3570" w:author="Mouse" w:date="2015-10-21T17:10:00Z"/>
                  </w:rPr>
                </w:rPrChange>
              </w:rPr>
            </w:pPr>
            <w:ins w:id="3571" w:author="Mouse" w:date="2015-10-21T17:10:00Z">
              <w:r w:rsidRPr="003E23AF">
                <w:rPr>
                  <w:rFonts w:asciiTheme="minorEastAsia" w:hAnsiTheme="minorEastAsia" w:hint="eastAsia"/>
                  <w:rPrChange w:id="3572" w:author="Mouse" w:date="2015-10-21T17:15:00Z">
                    <w:rPr>
                      <w:rFonts w:hint="eastAsia"/>
                    </w:rPr>
                  </w:rPrChange>
                </w:rPr>
                <w:t>5b</w:t>
              </w:r>
            </w:ins>
          </w:p>
        </w:tc>
      </w:tr>
    </w:tbl>
    <w:p w:rsidR="000B3E63" w:rsidRPr="003E23AF" w:rsidRDefault="000B3E63" w:rsidP="000B3E63">
      <w:pPr>
        <w:rPr>
          <w:ins w:id="3573" w:author="Mouse" w:date="2015-10-21T17:10:00Z"/>
          <w:rFonts w:asciiTheme="minorEastAsia" w:hAnsiTheme="minorEastAsia"/>
          <w:rPrChange w:id="3574" w:author="Mouse" w:date="2015-10-21T17:15:00Z">
            <w:rPr>
              <w:ins w:id="3575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576" w:author="Mouse" w:date="2015-10-21T17:10:00Z"/>
          <w:rFonts w:asciiTheme="minorEastAsia" w:hAnsiTheme="minorEastAsia"/>
          <w:rPrChange w:id="3577" w:author="Mouse" w:date="2015-10-21T17:15:00Z">
            <w:rPr>
              <w:ins w:id="3578" w:author="Mouse" w:date="2015-10-21T17:10:00Z"/>
            </w:rPr>
          </w:rPrChange>
        </w:rPr>
      </w:pPr>
      <w:ins w:id="3579" w:author="Mouse" w:date="2015-10-21T17:10:00Z">
        <w:r w:rsidRPr="003E23AF">
          <w:rPr>
            <w:rFonts w:asciiTheme="minorEastAsia" w:hAnsiTheme="minorEastAsia" w:hint="eastAsia"/>
            <w:rPrChange w:id="3580" w:author="Mouse" w:date="2015-10-21T17:15:00Z">
              <w:rPr>
                <w:rFonts w:hint="eastAsia"/>
              </w:rPr>
            </w:rPrChange>
          </w:rPr>
          <w:t>需求覆盖情况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985"/>
      </w:tblGrid>
      <w:tr w:rsidR="000B3E63" w:rsidRPr="003E23AF" w:rsidTr="000B3E63">
        <w:trPr>
          <w:ins w:id="3581" w:author="Mouse" w:date="2015-10-21T17:10:00Z"/>
        </w:trPr>
        <w:tc>
          <w:tcPr>
            <w:tcW w:w="3397" w:type="dxa"/>
            <w:shd w:val="clear" w:color="auto" w:fill="AEAAAA" w:themeFill="background2" w:themeFillShade="BF"/>
          </w:tcPr>
          <w:p w:rsidR="000B3E63" w:rsidRPr="003E23AF" w:rsidRDefault="000B3E63" w:rsidP="000B3E63">
            <w:pPr>
              <w:rPr>
                <w:ins w:id="3582" w:author="Mouse" w:date="2015-10-21T17:10:00Z"/>
                <w:rFonts w:asciiTheme="minorEastAsia" w:hAnsiTheme="minorEastAsia"/>
                <w:color w:val="FFFFFF" w:themeColor="background1"/>
                <w:rPrChange w:id="3583" w:author="Mouse" w:date="2015-10-21T17:15:00Z">
                  <w:rPr>
                    <w:ins w:id="3584" w:author="Mouse" w:date="2015-10-21T17:10:00Z"/>
                    <w:color w:val="FFFFFF" w:themeColor="background1"/>
                  </w:rPr>
                </w:rPrChange>
              </w:rPr>
            </w:pPr>
            <w:ins w:id="3585" w:author="Mouse" w:date="2015-10-21T17:10:00Z">
              <w:r w:rsidRPr="003E23AF">
                <w:rPr>
                  <w:rFonts w:asciiTheme="minorEastAsia" w:hAnsiTheme="minorEastAsia"/>
                  <w:color w:val="FFFFFF" w:themeColor="background1"/>
                  <w:rPrChange w:id="3586" w:author="Mouse" w:date="2015-10-21T17:15:00Z">
                    <w:rPr>
                      <w:color w:val="FFFFFF" w:themeColor="background1"/>
                    </w:rPr>
                  </w:rPrChange>
                </w:rPr>
                <w:t>编号</w:t>
              </w:r>
            </w:ins>
          </w:p>
        </w:tc>
        <w:tc>
          <w:tcPr>
            <w:tcW w:w="1985" w:type="dxa"/>
            <w:shd w:val="clear" w:color="auto" w:fill="AEAAAA" w:themeFill="background2" w:themeFillShade="BF"/>
          </w:tcPr>
          <w:p w:rsidR="000B3E63" w:rsidRPr="003E23AF" w:rsidRDefault="000B3E63" w:rsidP="000B3E63">
            <w:pPr>
              <w:rPr>
                <w:ins w:id="3587" w:author="Mouse" w:date="2015-10-21T17:10:00Z"/>
                <w:rFonts w:asciiTheme="minorEastAsia" w:hAnsiTheme="minorEastAsia"/>
                <w:color w:val="FFFFFF" w:themeColor="background1"/>
                <w:rPrChange w:id="3588" w:author="Mouse" w:date="2015-10-21T17:15:00Z">
                  <w:rPr>
                    <w:ins w:id="3589" w:author="Mouse" w:date="2015-10-21T17:10:00Z"/>
                    <w:color w:val="FFFFFF" w:themeColor="background1"/>
                  </w:rPr>
                </w:rPrChange>
              </w:rPr>
            </w:pPr>
            <w:ins w:id="3590" w:author="Mouse" w:date="2015-10-21T17:10:00Z">
              <w:r w:rsidRPr="003E23AF">
                <w:rPr>
                  <w:rFonts w:asciiTheme="minorEastAsia" w:hAnsiTheme="minorEastAsia"/>
                  <w:color w:val="FFFFFF" w:themeColor="background1"/>
                  <w:rPrChange w:id="3591" w:author="Mouse" w:date="2015-10-21T17:15:00Z">
                    <w:rPr>
                      <w:color w:val="FFFFFF" w:themeColor="background1"/>
                    </w:rPr>
                  </w:rPrChange>
                </w:rPr>
                <w:t>测试用例套件</w:t>
              </w:r>
              <w:r w:rsidRPr="003E23AF">
                <w:rPr>
                  <w:rFonts w:asciiTheme="minorEastAsia" w:hAnsiTheme="minorEastAsia" w:hint="eastAsia"/>
                  <w:color w:val="FFFFFF" w:themeColor="background1"/>
                  <w:rPrChange w:id="3592" w:author="Mouse" w:date="2015-10-21T17:15:00Z">
                    <w:rPr>
                      <w:rFonts w:hint="eastAsia"/>
                      <w:color w:val="FFFFFF" w:themeColor="background1"/>
                    </w:rPr>
                  </w:rPrChange>
                </w:rPr>
                <w:t>1</w:t>
              </w:r>
            </w:ins>
          </w:p>
        </w:tc>
      </w:tr>
      <w:tr w:rsidR="000B3E63" w:rsidRPr="003E23AF" w:rsidTr="000B3E63">
        <w:trPr>
          <w:ins w:id="3593" w:author="Mouse" w:date="2015-10-21T17:10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3594" w:author="Mouse" w:date="2015-10-21T17:10:00Z"/>
                <w:rFonts w:asciiTheme="minorEastAsia" w:hAnsiTheme="minorEastAsia"/>
                <w:rPrChange w:id="3595" w:author="Mouse" w:date="2015-10-21T17:15:00Z">
                  <w:rPr>
                    <w:ins w:id="3596" w:author="Mouse" w:date="2015-10-21T17:10:00Z"/>
                  </w:rPr>
                </w:rPrChange>
              </w:rPr>
            </w:pPr>
            <w:ins w:id="3597" w:author="Mouse" w:date="2015-10-21T17:10:00Z">
              <w:r w:rsidRPr="003E23AF">
                <w:rPr>
                  <w:rFonts w:asciiTheme="minorEastAsia" w:hAnsiTheme="minorEastAsia" w:hint="eastAsia"/>
                  <w:rPrChange w:id="3598" w:author="Mouse" w:date="2015-10-21T17:15:00Z">
                    <w:rPr>
                      <w:rFonts w:hint="eastAsia"/>
                    </w:rPr>
                  </w:rPrChange>
                </w:rPr>
                <w:t>T</w:t>
              </w:r>
              <w:r w:rsidRPr="003E23AF">
                <w:rPr>
                  <w:rFonts w:asciiTheme="minorEastAsia" w:hAnsiTheme="minorEastAsia"/>
                  <w:rPrChange w:id="3599" w:author="Mouse" w:date="2015-10-21T17:15:00Z">
                    <w:rPr/>
                  </w:rPrChange>
                </w:rPr>
                <w:t>ruckManage.Operate</w:t>
              </w:r>
            </w:ins>
          </w:p>
          <w:p w:rsidR="000B3E63" w:rsidRPr="003E23AF" w:rsidRDefault="000B3E63" w:rsidP="000B3E63">
            <w:pPr>
              <w:rPr>
                <w:ins w:id="3600" w:author="Mouse" w:date="2015-10-21T17:10:00Z"/>
                <w:rFonts w:asciiTheme="minorEastAsia" w:hAnsiTheme="minorEastAsia"/>
                <w:rPrChange w:id="3601" w:author="Mouse" w:date="2015-10-21T17:15:00Z">
                  <w:rPr>
                    <w:ins w:id="3602" w:author="Mouse" w:date="2015-10-21T17:10:00Z"/>
                  </w:rPr>
                </w:rPrChange>
              </w:rPr>
            </w:pPr>
            <w:ins w:id="3603" w:author="Mouse" w:date="2015-10-21T17:10:00Z">
              <w:r w:rsidRPr="003E23AF">
                <w:rPr>
                  <w:rFonts w:asciiTheme="minorEastAsia" w:hAnsiTheme="minorEastAsia"/>
                  <w:rPrChange w:id="3604" w:author="Mouse" w:date="2015-10-21T17:15:00Z">
                    <w:rPr/>
                  </w:rPrChange>
                </w:rPr>
                <w:t>TruckManage.Operate.Show</w:t>
              </w:r>
            </w:ins>
          </w:p>
          <w:p w:rsidR="000B3E63" w:rsidRPr="003E23AF" w:rsidRDefault="000B3E63" w:rsidP="000B3E63">
            <w:pPr>
              <w:rPr>
                <w:ins w:id="3605" w:author="Mouse" w:date="2015-10-21T17:10:00Z"/>
                <w:rFonts w:asciiTheme="minorEastAsia" w:hAnsiTheme="minorEastAsia"/>
                <w:rPrChange w:id="3606" w:author="Mouse" w:date="2015-10-21T17:15:00Z">
                  <w:rPr>
                    <w:ins w:id="3607" w:author="Mouse" w:date="2015-10-21T17:10:00Z"/>
                  </w:rPr>
                </w:rPrChange>
              </w:rPr>
            </w:pPr>
            <w:ins w:id="3608" w:author="Mouse" w:date="2015-10-21T17:10:00Z">
              <w:r w:rsidRPr="003E23AF">
                <w:rPr>
                  <w:rFonts w:asciiTheme="minorEastAsia" w:hAnsiTheme="minorEastAsia" w:hint="eastAsia"/>
                  <w:rPrChange w:id="3609" w:author="Mouse" w:date="2015-10-21T17:15:00Z">
                    <w:rPr>
                      <w:rFonts w:hint="eastAsia"/>
                    </w:rPr>
                  </w:rPrChange>
                </w:rPr>
                <w:t>T</w:t>
              </w:r>
              <w:r w:rsidRPr="003E23AF">
                <w:rPr>
                  <w:rFonts w:asciiTheme="minorEastAsia" w:hAnsiTheme="minorEastAsia"/>
                  <w:rPrChange w:id="3610" w:author="Mouse" w:date="2015-10-21T17:15:00Z">
                    <w:rPr/>
                  </w:rPrChange>
                </w:rPr>
                <w:t>ruckManage.Operate</w:t>
              </w:r>
              <w:r w:rsidRPr="003E23AF">
                <w:rPr>
                  <w:rFonts w:asciiTheme="minorEastAsia" w:hAnsiTheme="minorEastAsia" w:hint="eastAsia"/>
                  <w:rPrChange w:id="3611" w:author="Mouse" w:date="2015-10-21T17:15:00Z">
                    <w:rPr>
                      <w:rFonts w:hint="eastAsia"/>
                    </w:rPr>
                  </w:rPrChange>
                </w:rPr>
                <w:t>.Add</w:t>
              </w:r>
            </w:ins>
          </w:p>
          <w:p w:rsidR="000B3E63" w:rsidRPr="003E23AF" w:rsidRDefault="000B3E63" w:rsidP="000B3E63">
            <w:pPr>
              <w:rPr>
                <w:ins w:id="3612" w:author="Mouse" w:date="2015-10-21T17:10:00Z"/>
                <w:rFonts w:asciiTheme="minorEastAsia" w:hAnsiTheme="minorEastAsia"/>
                <w:rPrChange w:id="3613" w:author="Mouse" w:date="2015-10-21T17:15:00Z">
                  <w:rPr>
                    <w:ins w:id="3614" w:author="Mouse" w:date="2015-10-21T17:10:00Z"/>
                  </w:rPr>
                </w:rPrChange>
              </w:rPr>
            </w:pPr>
            <w:ins w:id="3615" w:author="Mouse" w:date="2015-10-21T17:10:00Z">
              <w:r w:rsidRPr="003E23AF">
                <w:rPr>
                  <w:rFonts w:asciiTheme="minorEastAsia" w:hAnsiTheme="minorEastAsia" w:hint="eastAsia"/>
                  <w:rPrChange w:id="3616" w:author="Mouse" w:date="2015-10-21T17:15:00Z">
                    <w:rPr>
                      <w:rFonts w:hint="eastAsia"/>
                    </w:rPr>
                  </w:rPrChange>
                </w:rPr>
                <w:t>T</w:t>
              </w:r>
              <w:r w:rsidRPr="003E23AF">
                <w:rPr>
                  <w:rFonts w:asciiTheme="minorEastAsia" w:hAnsiTheme="minorEastAsia"/>
                  <w:rPrChange w:id="3617" w:author="Mouse" w:date="2015-10-21T17:15:00Z">
                    <w:rPr/>
                  </w:rPrChange>
                </w:rPr>
                <w:t>ruckManage.Operate</w:t>
              </w:r>
              <w:r w:rsidRPr="003E23AF">
                <w:rPr>
                  <w:rFonts w:asciiTheme="minorEastAsia" w:hAnsiTheme="minorEastAsia" w:hint="eastAsia"/>
                  <w:rPrChange w:id="3618" w:author="Mouse" w:date="2015-10-21T17:15:00Z">
                    <w:rPr>
                      <w:rFonts w:hint="eastAsia"/>
                    </w:rPr>
                  </w:rPrChange>
                </w:rPr>
                <w:t>.Delete</w:t>
              </w:r>
            </w:ins>
          </w:p>
          <w:p w:rsidR="000B3E63" w:rsidRPr="003E23AF" w:rsidRDefault="000B3E63" w:rsidP="000B3E63">
            <w:pPr>
              <w:rPr>
                <w:ins w:id="3619" w:author="Mouse" w:date="2015-10-21T17:10:00Z"/>
                <w:rFonts w:asciiTheme="minorEastAsia" w:hAnsiTheme="minorEastAsia"/>
                <w:rPrChange w:id="3620" w:author="Mouse" w:date="2015-10-21T17:15:00Z">
                  <w:rPr>
                    <w:ins w:id="3621" w:author="Mouse" w:date="2015-10-21T17:10:00Z"/>
                  </w:rPr>
                </w:rPrChange>
              </w:rPr>
            </w:pPr>
            <w:ins w:id="3622" w:author="Mouse" w:date="2015-10-21T17:10:00Z">
              <w:r w:rsidRPr="003E23AF">
                <w:rPr>
                  <w:rFonts w:asciiTheme="minorEastAsia" w:hAnsiTheme="minorEastAsia" w:hint="eastAsia"/>
                  <w:rPrChange w:id="3623" w:author="Mouse" w:date="2015-10-21T17:15:00Z">
                    <w:rPr>
                      <w:rFonts w:hint="eastAsia"/>
                    </w:rPr>
                  </w:rPrChange>
                </w:rPr>
                <w:t>T</w:t>
              </w:r>
              <w:r w:rsidRPr="003E23AF">
                <w:rPr>
                  <w:rFonts w:asciiTheme="minorEastAsia" w:hAnsiTheme="minorEastAsia"/>
                  <w:rPrChange w:id="3624" w:author="Mouse" w:date="2015-10-21T17:15:00Z">
                    <w:rPr/>
                  </w:rPrChange>
                </w:rPr>
                <w:t>ruckManage.Operate</w:t>
              </w:r>
              <w:r w:rsidRPr="003E23AF">
                <w:rPr>
                  <w:rFonts w:asciiTheme="minorEastAsia" w:hAnsiTheme="minorEastAsia" w:hint="eastAsia"/>
                  <w:rPrChange w:id="3625" w:author="Mouse" w:date="2015-10-21T17:15:00Z">
                    <w:rPr>
                      <w:rFonts w:hint="eastAsia"/>
                    </w:rPr>
                  </w:rPrChange>
                </w:rPr>
                <w:t>.Modify</w:t>
              </w:r>
            </w:ins>
          </w:p>
        </w:tc>
        <w:tc>
          <w:tcPr>
            <w:tcW w:w="1985" w:type="dxa"/>
          </w:tcPr>
          <w:p w:rsidR="000B3E63" w:rsidRPr="003E23AF" w:rsidRDefault="000B3E63" w:rsidP="000B3E63">
            <w:pPr>
              <w:rPr>
                <w:ins w:id="3626" w:author="Mouse" w:date="2015-10-21T17:10:00Z"/>
                <w:rFonts w:asciiTheme="minorEastAsia" w:hAnsiTheme="minorEastAsia"/>
                <w:rPrChange w:id="3627" w:author="Mouse" w:date="2015-10-21T17:15:00Z">
                  <w:rPr>
                    <w:ins w:id="3628" w:author="Mouse" w:date="2015-10-21T17:10:00Z"/>
                  </w:rPr>
                </w:rPrChange>
              </w:rPr>
            </w:pPr>
            <w:ins w:id="3629" w:author="Mouse" w:date="2015-10-21T17:10:00Z">
              <w:r w:rsidRPr="003E23AF">
                <w:rPr>
                  <w:rFonts w:asciiTheme="minorEastAsia" w:hAnsiTheme="minorEastAsia" w:hint="eastAsia"/>
                  <w:rPrChange w:id="363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631" w:author="Mouse" w:date="2015-10-21T17:10:00Z"/>
                <w:rFonts w:asciiTheme="minorEastAsia" w:hAnsiTheme="minorEastAsia"/>
                <w:rPrChange w:id="3632" w:author="Mouse" w:date="2015-10-21T17:15:00Z">
                  <w:rPr>
                    <w:ins w:id="3633" w:author="Mouse" w:date="2015-10-21T17:10:00Z"/>
                  </w:rPr>
                </w:rPrChange>
              </w:rPr>
            </w:pPr>
            <w:ins w:id="3634" w:author="Mouse" w:date="2015-10-21T17:10:00Z">
              <w:r w:rsidRPr="003E23AF">
                <w:rPr>
                  <w:rFonts w:asciiTheme="minorEastAsia" w:hAnsiTheme="minorEastAsia" w:hint="eastAsia"/>
                  <w:rPrChange w:id="3635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636" w:author="Mouse" w:date="2015-10-21T17:10:00Z"/>
                <w:rFonts w:asciiTheme="minorEastAsia" w:hAnsiTheme="minorEastAsia"/>
                <w:rPrChange w:id="3637" w:author="Mouse" w:date="2015-10-21T17:15:00Z">
                  <w:rPr>
                    <w:ins w:id="3638" w:author="Mouse" w:date="2015-10-21T17:10:00Z"/>
                  </w:rPr>
                </w:rPrChange>
              </w:rPr>
            </w:pPr>
            <w:ins w:id="3639" w:author="Mouse" w:date="2015-10-21T17:10:00Z">
              <w:r w:rsidRPr="003E23AF">
                <w:rPr>
                  <w:rFonts w:asciiTheme="minorEastAsia" w:hAnsiTheme="minorEastAsia" w:hint="eastAsia"/>
                  <w:rPrChange w:id="364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641" w:author="Mouse" w:date="2015-10-21T17:10:00Z"/>
                <w:rFonts w:asciiTheme="minorEastAsia" w:hAnsiTheme="minorEastAsia"/>
                <w:rPrChange w:id="3642" w:author="Mouse" w:date="2015-10-21T17:15:00Z">
                  <w:rPr>
                    <w:ins w:id="3643" w:author="Mouse" w:date="2015-10-21T17:10:00Z"/>
                  </w:rPr>
                </w:rPrChange>
              </w:rPr>
            </w:pPr>
            <w:ins w:id="3644" w:author="Mouse" w:date="2015-10-21T17:10:00Z">
              <w:r w:rsidRPr="003E23AF">
                <w:rPr>
                  <w:rFonts w:asciiTheme="minorEastAsia" w:hAnsiTheme="minorEastAsia" w:hint="eastAsia"/>
                  <w:rPrChange w:id="3645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646" w:author="Mouse" w:date="2015-10-21T17:10:00Z"/>
                <w:rFonts w:asciiTheme="minorEastAsia" w:hAnsiTheme="minorEastAsia"/>
                <w:rPrChange w:id="3647" w:author="Mouse" w:date="2015-10-21T17:15:00Z">
                  <w:rPr>
                    <w:ins w:id="3648" w:author="Mouse" w:date="2015-10-21T17:10:00Z"/>
                  </w:rPr>
                </w:rPrChange>
              </w:rPr>
            </w:pPr>
            <w:ins w:id="3649" w:author="Mouse" w:date="2015-10-21T17:10:00Z">
              <w:r w:rsidRPr="003E23AF">
                <w:rPr>
                  <w:rFonts w:asciiTheme="minorEastAsia" w:hAnsiTheme="minorEastAsia" w:hint="eastAsia"/>
                  <w:rPrChange w:id="365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651" w:author="Mouse" w:date="2015-10-21T17:10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3652" w:author="Mouse" w:date="2015-10-21T17:10:00Z"/>
                <w:rFonts w:asciiTheme="minorEastAsia" w:hAnsiTheme="minorEastAsia"/>
                <w:rPrChange w:id="3653" w:author="Mouse" w:date="2015-10-21T17:15:00Z">
                  <w:rPr>
                    <w:ins w:id="3654" w:author="Mouse" w:date="2015-10-21T17:10:00Z"/>
                  </w:rPr>
                </w:rPrChange>
              </w:rPr>
            </w:pPr>
            <w:ins w:id="3655" w:author="Mouse" w:date="2015-10-21T17:10:00Z">
              <w:r w:rsidRPr="003E23AF">
                <w:rPr>
                  <w:rFonts w:asciiTheme="minorEastAsia" w:hAnsiTheme="minorEastAsia"/>
                  <w:rPrChange w:id="3656" w:author="Mouse" w:date="2015-10-21T17:15:00Z">
                    <w:rPr/>
                  </w:rPrChange>
                </w:rPr>
                <w:t>TruckManage.Show</w:t>
              </w:r>
            </w:ins>
          </w:p>
          <w:p w:rsidR="000B3E63" w:rsidRPr="003E23AF" w:rsidRDefault="000B3E63" w:rsidP="000B3E63">
            <w:pPr>
              <w:rPr>
                <w:ins w:id="3657" w:author="Mouse" w:date="2015-10-21T17:10:00Z"/>
                <w:rFonts w:asciiTheme="minorEastAsia" w:hAnsiTheme="minorEastAsia"/>
                <w:rPrChange w:id="3658" w:author="Mouse" w:date="2015-10-21T17:15:00Z">
                  <w:rPr>
                    <w:ins w:id="3659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660" w:author="Mouse" w:date="2015-10-21T17:10:00Z"/>
                <w:rFonts w:asciiTheme="minorEastAsia" w:hAnsiTheme="minorEastAsia"/>
                <w:rPrChange w:id="3661" w:author="Mouse" w:date="2015-10-21T17:15:00Z">
                  <w:rPr>
                    <w:ins w:id="3662" w:author="Mouse" w:date="2015-10-21T17:10:00Z"/>
                  </w:rPr>
                </w:rPrChange>
              </w:rPr>
            </w:pPr>
            <w:ins w:id="3663" w:author="Mouse" w:date="2015-10-21T17:10:00Z">
              <w:r w:rsidRPr="003E23AF">
                <w:rPr>
                  <w:rFonts w:asciiTheme="minorEastAsia" w:hAnsiTheme="minorEastAsia" w:hint="eastAsia"/>
                  <w:rPrChange w:id="3664" w:author="Mouse" w:date="2015-10-21T17:15:00Z">
                    <w:rPr>
                      <w:rFonts w:hint="eastAsia"/>
                    </w:rPr>
                  </w:rPrChange>
                </w:rPr>
                <w:t>TruckManage.Show.Close</w:t>
              </w:r>
            </w:ins>
          </w:p>
          <w:p w:rsidR="000B3E63" w:rsidRPr="003E23AF" w:rsidRDefault="000B3E63" w:rsidP="000B3E63">
            <w:pPr>
              <w:rPr>
                <w:ins w:id="3665" w:author="Mouse" w:date="2015-10-21T17:10:00Z"/>
                <w:rFonts w:asciiTheme="minorEastAsia" w:hAnsiTheme="minorEastAsia"/>
                <w:rPrChange w:id="3666" w:author="Mouse" w:date="2015-10-21T17:15:00Z">
                  <w:rPr>
                    <w:ins w:id="3667" w:author="Mouse" w:date="2015-10-21T17:10:00Z"/>
                  </w:rPr>
                </w:rPrChange>
              </w:rPr>
            </w:pPr>
            <w:ins w:id="3668" w:author="Mouse" w:date="2015-10-21T17:10:00Z">
              <w:r w:rsidRPr="003E23AF">
                <w:rPr>
                  <w:rFonts w:asciiTheme="minorEastAsia" w:hAnsiTheme="minorEastAsia"/>
                  <w:rPrChange w:id="3669" w:author="Mouse" w:date="2015-10-21T17:15:00Z">
                    <w:rPr/>
                  </w:rPrChange>
                </w:rPr>
                <w:t>TruckManage.Show.Click</w:t>
              </w:r>
            </w:ins>
          </w:p>
        </w:tc>
        <w:tc>
          <w:tcPr>
            <w:tcW w:w="1985" w:type="dxa"/>
          </w:tcPr>
          <w:p w:rsidR="000B3E63" w:rsidRPr="003E23AF" w:rsidRDefault="000B3E63" w:rsidP="000B3E63">
            <w:pPr>
              <w:rPr>
                <w:ins w:id="3670" w:author="Mouse" w:date="2015-10-21T17:10:00Z"/>
                <w:rFonts w:asciiTheme="minorEastAsia" w:hAnsiTheme="minorEastAsia"/>
                <w:rPrChange w:id="3671" w:author="Mouse" w:date="2015-10-21T17:15:00Z">
                  <w:rPr>
                    <w:ins w:id="3672" w:author="Mouse" w:date="2015-10-21T17:10:00Z"/>
                  </w:rPr>
                </w:rPrChange>
              </w:rPr>
            </w:pPr>
            <w:ins w:id="3673" w:author="Mouse" w:date="2015-10-21T17:10:00Z">
              <w:r w:rsidRPr="003E23AF">
                <w:rPr>
                  <w:rFonts w:asciiTheme="minorEastAsia" w:hAnsiTheme="minorEastAsia" w:hint="eastAsia"/>
                  <w:rPrChange w:id="3674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675" w:author="Mouse" w:date="2015-10-21T17:10:00Z"/>
                <w:rFonts w:asciiTheme="minorEastAsia" w:hAnsiTheme="minorEastAsia"/>
                <w:rPrChange w:id="3676" w:author="Mouse" w:date="2015-10-21T17:15:00Z">
                  <w:rPr>
                    <w:ins w:id="3677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678" w:author="Mouse" w:date="2015-10-21T17:10:00Z"/>
                <w:rFonts w:asciiTheme="minorEastAsia" w:hAnsiTheme="minorEastAsia"/>
                <w:rPrChange w:id="3679" w:author="Mouse" w:date="2015-10-21T17:15:00Z">
                  <w:rPr>
                    <w:ins w:id="3680" w:author="Mouse" w:date="2015-10-21T17:10:00Z"/>
                  </w:rPr>
                </w:rPrChange>
              </w:rPr>
            </w:pPr>
            <w:ins w:id="3681" w:author="Mouse" w:date="2015-10-21T17:10:00Z">
              <w:r w:rsidRPr="003E23AF">
                <w:rPr>
                  <w:rFonts w:asciiTheme="minorEastAsia" w:hAnsiTheme="minorEastAsia" w:hint="eastAsia"/>
                  <w:rPrChange w:id="368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683" w:author="Mouse" w:date="2015-10-21T17:10:00Z"/>
                <w:rFonts w:asciiTheme="minorEastAsia" w:hAnsiTheme="minorEastAsia"/>
                <w:rPrChange w:id="3684" w:author="Mouse" w:date="2015-10-21T17:15:00Z">
                  <w:rPr>
                    <w:ins w:id="3685" w:author="Mouse" w:date="2015-10-21T17:10:00Z"/>
                  </w:rPr>
                </w:rPrChange>
              </w:rPr>
            </w:pPr>
            <w:ins w:id="3686" w:author="Mouse" w:date="2015-10-21T17:10:00Z">
              <w:r w:rsidRPr="003E23AF">
                <w:rPr>
                  <w:rFonts w:asciiTheme="minorEastAsia" w:hAnsiTheme="minorEastAsia" w:hint="eastAsia"/>
                  <w:rPrChange w:id="368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688" w:author="Mouse" w:date="2015-10-21T17:10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3689" w:author="Mouse" w:date="2015-10-21T17:10:00Z"/>
                <w:rFonts w:asciiTheme="minorEastAsia" w:hAnsiTheme="minorEastAsia"/>
                <w:rPrChange w:id="3690" w:author="Mouse" w:date="2015-10-21T17:15:00Z">
                  <w:rPr>
                    <w:ins w:id="3691" w:author="Mouse" w:date="2015-10-21T17:10:00Z"/>
                  </w:rPr>
                </w:rPrChange>
              </w:rPr>
            </w:pPr>
            <w:ins w:id="3692" w:author="Mouse" w:date="2015-10-21T17:10:00Z">
              <w:r w:rsidRPr="003E23AF">
                <w:rPr>
                  <w:rFonts w:asciiTheme="minorEastAsia" w:hAnsiTheme="minorEastAsia"/>
                  <w:rPrChange w:id="3693" w:author="Mouse" w:date="2015-10-21T17:15:00Z">
                    <w:rPr/>
                  </w:rPrChange>
                </w:rPr>
                <w:t>TruckManage.Info</w:t>
              </w:r>
            </w:ins>
          </w:p>
          <w:p w:rsidR="000B3E63" w:rsidRPr="003E23AF" w:rsidRDefault="000B3E63" w:rsidP="000B3E63">
            <w:pPr>
              <w:rPr>
                <w:ins w:id="3694" w:author="Mouse" w:date="2015-10-21T17:10:00Z"/>
                <w:rFonts w:asciiTheme="minorEastAsia" w:hAnsiTheme="minorEastAsia"/>
                <w:rPrChange w:id="3695" w:author="Mouse" w:date="2015-10-21T17:15:00Z">
                  <w:rPr>
                    <w:ins w:id="3696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697" w:author="Mouse" w:date="2015-10-21T17:10:00Z"/>
                <w:rFonts w:asciiTheme="minorEastAsia" w:hAnsiTheme="minorEastAsia"/>
                <w:rPrChange w:id="3698" w:author="Mouse" w:date="2015-10-21T17:15:00Z">
                  <w:rPr>
                    <w:ins w:id="3699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00" w:author="Mouse" w:date="2015-10-21T17:10:00Z"/>
                <w:rFonts w:asciiTheme="minorEastAsia" w:hAnsiTheme="minorEastAsia"/>
                <w:rPrChange w:id="3701" w:author="Mouse" w:date="2015-10-21T17:15:00Z">
                  <w:rPr>
                    <w:ins w:id="3702" w:author="Mouse" w:date="2015-10-21T17:10:00Z"/>
                  </w:rPr>
                </w:rPrChange>
              </w:rPr>
            </w:pPr>
            <w:ins w:id="3703" w:author="Mouse" w:date="2015-10-21T17:10:00Z">
              <w:r w:rsidRPr="003E23AF">
                <w:rPr>
                  <w:rFonts w:asciiTheme="minorEastAsia" w:hAnsiTheme="minorEastAsia"/>
                  <w:rPrChange w:id="3704" w:author="Mouse" w:date="2015-10-21T17:15:00Z">
                    <w:rPr/>
                  </w:rPrChange>
                </w:rPr>
                <w:t>TruckManage.Info.Brief</w:t>
              </w:r>
            </w:ins>
          </w:p>
          <w:p w:rsidR="000B3E63" w:rsidRPr="003E23AF" w:rsidRDefault="000B3E63" w:rsidP="000B3E63">
            <w:pPr>
              <w:rPr>
                <w:ins w:id="3705" w:author="Mouse" w:date="2015-10-21T17:10:00Z"/>
                <w:rFonts w:asciiTheme="minorEastAsia" w:hAnsiTheme="minorEastAsia"/>
                <w:rPrChange w:id="3706" w:author="Mouse" w:date="2015-10-21T17:15:00Z">
                  <w:rPr>
                    <w:ins w:id="3707" w:author="Mouse" w:date="2015-10-21T17:10:00Z"/>
                  </w:rPr>
                </w:rPrChange>
              </w:rPr>
            </w:pPr>
          </w:p>
        </w:tc>
        <w:tc>
          <w:tcPr>
            <w:tcW w:w="1985" w:type="dxa"/>
          </w:tcPr>
          <w:p w:rsidR="000B3E63" w:rsidRPr="003E23AF" w:rsidRDefault="000B3E63" w:rsidP="000B3E63">
            <w:pPr>
              <w:rPr>
                <w:ins w:id="3708" w:author="Mouse" w:date="2015-10-21T17:10:00Z"/>
                <w:rFonts w:asciiTheme="minorEastAsia" w:hAnsiTheme="minorEastAsia"/>
                <w:rPrChange w:id="3709" w:author="Mouse" w:date="2015-10-21T17:15:00Z">
                  <w:rPr>
                    <w:ins w:id="3710" w:author="Mouse" w:date="2015-10-21T17:10:00Z"/>
                  </w:rPr>
                </w:rPrChange>
              </w:rPr>
            </w:pPr>
            <w:ins w:id="3711" w:author="Mouse" w:date="2015-10-21T17:10:00Z">
              <w:r w:rsidRPr="003E23AF">
                <w:rPr>
                  <w:rFonts w:asciiTheme="minorEastAsia" w:hAnsiTheme="minorEastAsia" w:hint="eastAsia"/>
                  <w:rPrChange w:id="371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713" w:author="Mouse" w:date="2015-10-21T17:10:00Z"/>
                <w:rFonts w:asciiTheme="minorEastAsia" w:hAnsiTheme="minorEastAsia"/>
                <w:rPrChange w:id="3714" w:author="Mouse" w:date="2015-10-21T17:15:00Z">
                  <w:rPr>
                    <w:ins w:id="3715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16" w:author="Mouse" w:date="2015-10-21T17:10:00Z"/>
                <w:rFonts w:asciiTheme="minorEastAsia" w:hAnsiTheme="minorEastAsia"/>
                <w:rPrChange w:id="3717" w:author="Mouse" w:date="2015-10-21T17:15:00Z">
                  <w:rPr>
                    <w:ins w:id="3718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19" w:author="Mouse" w:date="2015-10-21T17:10:00Z"/>
                <w:rFonts w:asciiTheme="minorEastAsia" w:hAnsiTheme="minorEastAsia"/>
                <w:rPrChange w:id="3720" w:author="Mouse" w:date="2015-10-21T17:15:00Z">
                  <w:rPr>
                    <w:ins w:id="3721" w:author="Mouse" w:date="2015-10-21T17:10:00Z"/>
                  </w:rPr>
                </w:rPrChange>
              </w:rPr>
            </w:pPr>
            <w:ins w:id="3722" w:author="Mouse" w:date="2015-10-21T17:10:00Z">
              <w:r w:rsidRPr="003E23AF">
                <w:rPr>
                  <w:rFonts w:asciiTheme="minorEastAsia" w:hAnsiTheme="minorEastAsia" w:hint="eastAsia"/>
                  <w:rPrChange w:id="372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724" w:author="Mouse" w:date="2015-10-21T17:10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3725" w:author="Mouse" w:date="2015-10-21T17:10:00Z"/>
                <w:rFonts w:asciiTheme="minorEastAsia" w:hAnsiTheme="minorEastAsia"/>
                <w:rPrChange w:id="3726" w:author="Mouse" w:date="2015-10-21T17:15:00Z">
                  <w:rPr>
                    <w:ins w:id="3727" w:author="Mouse" w:date="2015-10-21T17:10:00Z"/>
                  </w:rPr>
                </w:rPrChange>
              </w:rPr>
            </w:pPr>
            <w:ins w:id="3728" w:author="Mouse" w:date="2015-10-21T17:10:00Z">
              <w:r w:rsidRPr="003E23AF">
                <w:rPr>
                  <w:rFonts w:asciiTheme="minorEastAsia" w:hAnsiTheme="minorEastAsia" w:hint="eastAsia"/>
                  <w:rPrChange w:id="3729" w:author="Mouse" w:date="2015-10-21T17:15:00Z">
                    <w:rPr>
                      <w:rFonts w:hint="eastAsia"/>
                    </w:rPr>
                  </w:rPrChange>
                </w:rPr>
                <w:t>Truck</w:t>
              </w:r>
              <w:r w:rsidRPr="003E23AF">
                <w:rPr>
                  <w:rFonts w:asciiTheme="minorEastAsia" w:hAnsiTheme="minorEastAsia"/>
                  <w:rPrChange w:id="3730" w:author="Mouse" w:date="2015-10-21T17:15:00Z">
                    <w:rPr/>
                  </w:rPrChange>
                </w:rPr>
                <w:t>Manage.Add</w:t>
              </w:r>
            </w:ins>
          </w:p>
          <w:p w:rsidR="000B3E63" w:rsidRPr="003E23AF" w:rsidRDefault="000B3E63" w:rsidP="000B3E63">
            <w:pPr>
              <w:rPr>
                <w:ins w:id="3731" w:author="Mouse" w:date="2015-10-21T17:10:00Z"/>
                <w:rFonts w:asciiTheme="minorEastAsia" w:hAnsiTheme="minorEastAsia"/>
                <w:rPrChange w:id="3732" w:author="Mouse" w:date="2015-10-21T17:15:00Z">
                  <w:rPr>
                    <w:ins w:id="3733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34" w:author="Mouse" w:date="2015-10-21T17:10:00Z"/>
                <w:rFonts w:asciiTheme="minorEastAsia" w:hAnsiTheme="minorEastAsia"/>
                <w:rPrChange w:id="3735" w:author="Mouse" w:date="2015-10-21T17:15:00Z">
                  <w:rPr>
                    <w:ins w:id="3736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37" w:author="Mouse" w:date="2015-10-21T17:10:00Z"/>
                <w:rFonts w:asciiTheme="minorEastAsia" w:hAnsiTheme="minorEastAsia"/>
                <w:rPrChange w:id="3738" w:author="Mouse" w:date="2015-10-21T17:15:00Z">
                  <w:rPr>
                    <w:ins w:id="3739" w:author="Mouse" w:date="2015-10-21T17:10:00Z"/>
                  </w:rPr>
                </w:rPrChange>
              </w:rPr>
            </w:pPr>
            <w:ins w:id="3740" w:author="Mouse" w:date="2015-10-21T17:10:00Z">
              <w:r w:rsidRPr="003E23AF">
                <w:rPr>
                  <w:rFonts w:asciiTheme="minorEastAsia" w:hAnsiTheme="minorEastAsia"/>
                  <w:rPrChange w:id="3741" w:author="Mouse" w:date="2015-10-21T17:15:00Z">
                    <w:rPr/>
                  </w:rPrChange>
                </w:rPr>
                <w:t>TruckManage.Add.Save</w:t>
              </w:r>
            </w:ins>
          </w:p>
          <w:p w:rsidR="000B3E63" w:rsidRPr="003E23AF" w:rsidRDefault="000B3E63" w:rsidP="000B3E63">
            <w:pPr>
              <w:rPr>
                <w:ins w:id="3742" w:author="Mouse" w:date="2015-10-21T17:10:00Z"/>
                <w:rFonts w:asciiTheme="minorEastAsia" w:hAnsiTheme="minorEastAsia"/>
                <w:rPrChange w:id="3743" w:author="Mouse" w:date="2015-10-21T17:15:00Z">
                  <w:rPr>
                    <w:ins w:id="3744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45" w:author="Mouse" w:date="2015-10-21T17:10:00Z"/>
                <w:rFonts w:asciiTheme="minorEastAsia" w:hAnsiTheme="minorEastAsia"/>
                <w:rPrChange w:id="3746" w:author="Mouse" w:date="2015-10-21T17:15:00Z">
                  <w:rPr>
                    <w:ins w:id="3747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48" w:author="Mouse" w:date="2015-10-21T17:10:00Z"/>
                <w:rFonts w:asciiTheme="minorEastAsia" w:hAnsiTheme="minorEastAsia"/>
                <w:rPrChange w:id="3749" w:author="Mouse" w:date="2015-10-21T17:15:00Z">
                  <w:rPr>
                    <w:ins w:id="3750" w:author="Mouse" w:date="2015-10-21T17:10:00Z"/>
                  </w:rPr>
                </w:rPrChange>
              </w:rPr>
            </w:pPr>
            <w:ins w:id="3751" w:author="Mouse" w:date="2015-10-21T17:10:00Z">
              <w:r w:rsidRPr="003E23AF">
                <w:rPr>
                  <w:rFonts w:asciiTheme="minorEastAsia" w:hAnsiTheme="minorEastAsia" w:hint="eastAsia"/>
                  <w:rPrChange w:id="3752" w:author="Mouse" w:date="2015-10-21T17:15:00Z">
                    <w:rPr>
                      <w:rFonts w:hint="eastAsia"/>
                    </w:rPr>
                  </w:rPrChange>
                </w:rPr>
                <w:t>T</w:t>
              </w:r>
              <w:r w:rsidRPr="003E23AF">
                <w:rPr>
                  <w:rFonts w:asciiTheme="minorEastAsia" w:hAnsiTheme="minorEastAsia"/>
                  <w:rPrChange w:id="3753" w:author="Mouse" w:date="2015-10-21T17:15:00Z">
                    <w:rPr/>
                  </w:rPrChange>
                </w:rPr>
                <w:t>ruckManage.Add.Cancel</w:t>
              </w:r>
            </w:ins>
          </w:p>
        </w:tc>
        <w:tc>
          <w:tcPr>
            <w:tcW w:w="1985" w:type="dxa"/>
          </w:tcPr>
          <w:p w:rsidR="000B3E63" w:rsidRPr="003E23AF" w:rsidRDefault="000B3E63" w:rsidP="000B3E63">
            <w:pPr>
              <w:rPr>
                <w:ins w:id="3754" w:author="Mouse" w:date="2015-10-21T17:10:00Z"/>
                <w:rFonts w:asciiTheme="minorEastAsia" w:hAnsiTheme="minorEastAsia"/>
                <w:rPrChange w:id="3755" w:author="Mouse" w:date="2015-10-21T17:15:00Z">
                  <w:rPr>
                    <w:ins w:id="3756" w:author="Mouse" w:date="2015-10-21T17:10:00Z"/>
                  </w:rPr>
                </w:rPrChange>
              </w:rPr>
            </w:pPr>
            <w:ins w:id="3757" w:author="Mouse" w:date="2015-10-21T17:10:00Z">
              <w:r w:rsidRPr="003E23AF">
                <w:rPr>
                  <w:rFonts w:asciiTheme="minorEastAsia" w:hAnsiTheme="minorEastAsia" w:hint="eastAsia"/>
                  <w:rPrChange w:id="375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759" w:author="Mouse" w:date="2015-10-21T17:10:00Z"/>
                <w:rFonts w:asciiTheme="minorEastAsia" w:hAnsiTheme="minorEastAsia"/>
                <w:rPrChange w:id="3760" w:author="Mouse" w:date="2015-10-21T17:15:00Z">
                  <w:rPr>
                    <w:ins w:id="3761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62" w:author="Mouse" w:date="2015-10-21T17:10:00Z"/>
                <w:rFonts w:asciiTheme="minorEastAsia" w:hAnsiTheme="minorEastAsia"/>
                <w:rPrChange w:id="3763" w:author="Mouse" w:date="2015-10-21T17:15:00Z">
                  <w:rPr>
                    <w:ins w:id="3764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65" w:author="Mouse" w:date="2015-10-21T17:10:00Z"/>
                <w:rFonts w:asciiTheme="minorEastAsia" w:hAnsiTheme="minorEastAsia"/>
                <w:rPrChange w:id="3766" w:author="Mouse" w:date="2015-10-21T17:15:00Z">
                  <w:rPr>
                    <w:ins w:id="3767" w:author="Mouse" w:date="2015-10-21T17:10:00Z"/>
                  </w:rPr>
                </w:rPrChange>
              </w:rPr>
            </w:pPr>
            <w:ins w:id="3768" w:author="Mouse" w:date="2015-10-21T17:10:00Z">
              <w:r w:rsidRPr="003E23AF">
                <w:rPr>
                  <w:rFonts w:asciiTheme="minorEastAsia" w:hAnsiTheme="minorEastAsia" w:hint="eastAsia"/>
                  <w:rPrChange w:id="3769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770" w:author="Mouse" w:date="2015-10-21T17:10:00Z"/>
                <w:rFonts w:asciiTheme="minorEastAsia" w:hAnsiTheme="minorEastAsia"/>
                <w:rPrChange w:id="3771" w:author="Mouse" w:date="2015-10-21T17:15:00Z">
                  <w:rPr>
                    <w:ins w:id="3772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73" w:author="Mouse" w:date="2015-10-21T17:10:00Z"/>
                <w:rFonts w:asciiTheme="minorEastAsia" w:hAnsiTheme="minorEastAsia"/>
                <w:rPrChange w:id="3774" w:author="Mouse" w:date="2015-10-21T17:15:00Z">
                  <w:rPr>
                    <w:ins w:id="3775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76" w:author="Mouse" w:date="2015-10-21T17:10:00Z"/>
                <w:rFonts w:asciiTheme="minorEastAsia" w:hAnsiTheme="minorEastAsia"/>
                <w:rPrChange w:id="3777" w:author="Mouse" w:date="2015-10-21T17:15:00Z">
                  <w:rPr>
                    <w:ins w:id="3778" w:author="Mouse" w:date="2015-10-21T17:10:00Z"/>
                  </w:rPr>
                </w:rPrChange>
              </w:rPr>
            </w:pPr>
            <w:ins w:id="3779" w:author="Mouse" w:date="2015-10-21T17:10:00Z">
              <w:r w:rsidRPr="003E23AF">
                <w:rPr>
                  <w:rFonts w:asciiTheme="minorEastAsia" w:hAnsiTheme="minorEastAsia" w:hint="eastAsia"/>
                  <w:rPrChange w:id="378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781" w:author="Mouse" w:date="2015-10-21T17:10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3782" w:author="Mouse" w:date="2015-10-21T17:10:00Z"/>
                <w:rFonts w:asciiTheme="minorEastAsia" w:hAnsiTheme="minorEastAsia"/>
                <w:rPrChange w:id="3783" w:author="Mouse" w:date="2015-10-21T17:15:00Z">
                  <w:rPr>
                    <w:ins w:id="3784" w:author="Mouse" w:date="2015-10-21T17:10:00Z"/>
                  </w:rPr>
                </w:rPrChange>
              </w:rPr>
            </w:pPr>
            <w:ins w:id="3785" w:author="Mouse" w:date="2015-10-21T17:10:00Z">
              <w:r w:rsidRPr="003E23AF">
                <w:rPr>
                  <w:rFonts w:asciiTheme="minorEastAsia" w:hAnsiTheme="minorEastAsia" w:hint="eastAsia"/>
                  <w:rPrChange w:id="3786" w:author="Mouse" w:date="2015-10-21T17:15:00Z">
                    <w:rPr>
                      <w:rFonts w:hint="eastAsia"/>
                    </w:rPr>
                  </w:rPrChange>
                </w:rPr>
                <w:t>Tr</w:t>
              </w:r>
              <w:r w:rsidRPr="003E23AF">
                <w:rPr>
                  <w:rFonts w:asciiTheme="minorEastAsia" w:hAnsiTheme="minorEastAsia"/>
                  <w:rPrChange w:id="3787" w:author="Mouse" w:date="2015-10-21T17:15:00Z">
                    <w:rPr/>
                  </w:rPrChange>
                </w:rPr>
                <w:t>uckManage.Delete</w:t>
              </w:r>
            </w:ins>
          </w:p>
          <w:p w:rsidR="000B3E63" w:rsidRPr="003E23AF" w:rsidRDefault="000B3E63" w:rsidP="000B3E63">
            <w:pPr>
              <w:rPr>
                <w:ins w:id="3788" w:author="Mouse" w:date="2015-10-21T17:10:00Z"/>
                <w:rFonts w:asciiTheme="minorEastAsia" w:hAnsiTheme="minorEastAsia"/>
                <w:rPrChange w:id="3789" w:author="Mouse" w:date="2015-10-21T17:15:00Z">
                  <w:rPr>
                    <w:ins w:id="3790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91" w:author="Mouse" w:date="2015-10-21T17:10:00Z"/>
                <w:rFonts w:asciiTheme="minorEastAsia" w:hAnsiTheme="minorEastAsia"/>
                <w:rPrChange w:id="3792" w:author="Mouse" w:date="2015-10-21T17:15:00Z">
                  <w:rPr>
                    <w:ins w:id="3793" w:author="Mouse" w:date="2015-10-21T17:10:00Z"/>
                  </w:rPr>
                </w:rPrChange>
              </w:rPr>
            </w:pPr>
            <w:ins w:id="3794" w:author="Mouse" w:date="2015-10-21T17:10:00Z">
              <w:r w:rsidRPr="003E23AF">
                <w:rPr>
                  <w:rFonts w:asciiTheme="minorEastAsia" w:hAnsiTheme="minorEastAsia"/>
                  <w:rPrChange w:id="3795" w:author="Mouse" w:date="2015-10-21T17:15:00Z">
                    <w:rPr/>
                  </w:rPrChange>
                </w:rPr>
                <w:t xml:space="preserve">TruckManage.Delete.Save </w:t>
              </w:r>
            </w:ins>
          </w:p>
          <w:p w:rsidR="000B3E63" w:rsidRPr="003E23AF" w:rsidRDefault="000B3E63" w:rsidP="000B3E63">
            <w:pPr>
              <w:rPr>
                <w:ins w:id="3796" w:author="Mouse" w:date="2015-10-21T17:10:00Z"/>
                <w:rFonts w:asciiTheme="minorEastAsia" w:hAnsiTheme="minorEastAsia"/>
                <w:rPrChange w:id="3797" w:author="Mouse" w:date="2015-10-21T17:15:00Z">
                  <w:rPr>
                    <w:ins w:id="3798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799" w:author="Mouse" w:date="2015-10-21T17:10:00Z"/>
                <w:rFonts w:asciiTheme="minorEastAsia" w:hAnsiTheme="minorEastAsia"/>
                <w:rPrChange w:id="3800" w:author="Mouse" w:date="2015-10-21T17:15:00Z">
                  <w:rPr>
                    <w:ins w:id="3801" w:author="Mouse" w:date="2015-10-21T17:10:00Z"/>
                  </w:rPr>
                </w:rPrChange>
              </w:rPr>
            </w:pPr>
            <w:ins w:id="3802" w:author="Mouse" w:date="2015-10-21T17:10:00Z">
              <w:r w:rsidRPr="003E23AF">
                <w:rPr>
                  <w:rFonts w:asciiTheme="minorEastAsia" w:hAnsiTheme="minorEastAsia"/>
                  <w:rPrChange w:id="3803" w:author="Mouse" w:date="2015-10-21T17:15:00Z">
                    <w:rPr/>
                  </w:rPrChange>
                </w:rPr>
                <w:t>TruckManage.Delete.Cancel</w:t>
              </w:r>
            </w:ins>
          </w:p>
        </w:tc>
        <w:tc>
          <w:tcPr>
            <w:tcW w:w="1985" w:type="dxa"/>
          </w:tcPr>
          <w:p w:rsidR="000B3E63" w:rsidRPr="003E23AF" w:rsidRDefault="000B3E63" w:rsidP="000B3E63">
            <w:pPr>
              <w:rPr>
                <w:ins w:id="3804" w:author="Mouse" w:date="2015-10-21T17:10:00Z"/>
                <w:rFonts w:asciiTheme="minorEastAsia" w:hAnsiTheme="minorEastAsia"/>
                <w:rPrChange w:id="3805" w:author="Mouse" w:date="2015-10-21T17:15:00Z">
                  <w:rPr>
                    <w:ins w:id="3806" w:author="Mouse" w:date="2015-10-21T17:10:00Z"/>
                  </w:rPr>
                </w:rPrChange>
              </w:rPr>
            </w:pPr>
            <w:ins w:id="3807" w:author="Mouse" w:date="2015-10-21T17:10:00Z">
              <w:r w:rsidRPr="003E23AF">
                <w:rPr>
                  <w:rFonts w:asciiTheme="minorEastAsia" w:hAnsiTheme="minorEastAsia" w:hint="eastAsia"/>
                  <w:rPrChange w:id="380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809" w:author="Mouse" w:date="2015-10-21T17:10:00Z"/>
                <w:rFonts w:asciiTheme="minorEastAsia" w:hAnsiTheme="minorEastAsia"/>
                <w:rPrChange w:id="3810" w:author="Mouse" w:date="2015-10-21T17:15:00Z">
                  <w:rPr>
                    <w:ins w:id="3811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812" w:author="Mouse" w:date="2015-10-21T17:10:00Z"/>
                <w:rFonts w:asciiTheme="minorEastAsia" w:hAnsiTheme="minorEastAsia"/>
                <w:rPrChange w:id="3813" w:author="Mouse" w:date="2015-10-21T17:15:00Z">
                  <w:rPr>
                    <w:ins w:id="3814" w:author="Mouse" w:date="2015-10-21T17:10:00Z"/>
                  </w:rPr>
                </w:rPrChange>
              </w:rPr>
            </w:pPr>
            <w:ins w:id="3815" w:author="Mouse" w:date="2015-10-21T17:10:00Z">
              <w:r w:rsidRPr="003E23AF">
                <w:rPr>
                  <w:rFonts w:asciiTheme="minorEastAsia" w:hAnsiTheme="minorEastAsia" w:hint="eastAsia"/>
                  <w:rPrChange w:id="381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817" w:author="Mouse" w:date="2015-10-21T17:10:00Z"/>
                <w:rFonts w:asciiTheme="minorEastAsia" w:hAnsiTheme="minorEastAsia"/>
                <w:rPrChange w:id="3818" w:author="Mouse" w:date="2015-10-21T17:15:00Z">
                  <w:rPr>
                    <w:ins w:id="3819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820" w:author="Mouse" w:date="2015-10-21T17:10:00Z"/>
                <w:rFonts w:asciiTheme="minorEastAsia" w:hAnsiTheme="minorEastAsia"/>
                <w:rPrChange w:id="3821" w:author="Mouse" w:date="2015-10-21T17:15:00Z">
                  <w:rPr>
                    <w:ins w:id="3822" w:author="Mouse" w:date="2015-10-21T17:10:00Z"/>
                  </w:rPr>
                </w:rPrChange>
              </w:rPr>
            </w:pPr>
            <w:ins w:id="3823" w:author="Mouse" w:date="2015-10-21T17:10:00Z">
              <w:r w:rsidRPr="003E23AF">
                <w:rPr>
                  <w:rFonts w:asciiTheme="minorEastAsia" w:hAnsiTheme="minorEastAsia" w:hint="eastAsia"/>
                  <w:rPrChange w:id="3824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825" w:author="Mouse" w:date="2015-10-21T17:10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3826" w:author="Mouse" w:date="2015-10-21T17:10:00Z"/>
                <w:rFonts w:asciiTheme="minorEastAsia" w:hAnsiTheme="minorEastAsia"/>
                <w:rPrChange w:id="3827" w:author="Mouse" w:date="2015-10-21T17:15:00Z">
                  <w:rPr>
                    <w:ins w:id="3828" w:author="Mouse" w:date="2015-10-21T17:10:00Z"/>
                  </w:rPr>
                </w:rPrChange>
              </w:rPr>
            </w:pPr>
            <w:ins w:id="3829" w:author="Mouse" w:date="2015-10-21T17:10:00Z">
              <w:r w:rsidRPr="003E23AF">
                <w:rPr>
                  <w:rFonts w:asciiTheme="minorEastAsia" w:hAnsiTheme="minorEastAsia" w:hint="eastAsia"/>
                  <w:rPrChange w:id="3830" w:author="Mouse" w:date="2015-10-21T17:15:00Z">
                    <w:rPr>
                      <w:rFonts w:hint="eastAsia"/>
                    </w:rPr>
                  </w:rPrChange>
                </w:rPr>
                <w:t>Tr</w:t>
              </w:r>
              <w:r w:rsidRPr="003E23AF">
                <w:rPr>
                  <w:rFonts w:asciiTheme="minorEastAsia" w:hAnsiTheme="minorEastAsia"/>
                  <w:rPrChange w:id="3831" w:author="Mouse" w:date="2015-10-21T17:15:00Z">
                    <w:rPr/>
                  </w:rPrChange>
                </w:rPr>
                <w:t>uckManage.Modify</w:t>
              </w:r>
            </w:ins>
          </w:p>
          <w:p w:rsidR="000B3E63" w:rsidRPr="003E23AF" w:rsidRDefault="000B3E63" w:rsidP="000B3E63">
            <w:pPr>
              <w:rPr>
                <w:ins w:id="3832" w:author="Mouse" w:date="2015-10-21T17:10:00Z"/>
                <w:rFonts w:asciiTheme="minorEastAsia" w:hAnsiTheme="minorEastAsia"/>
                <w:rPrChange w:id="3833" w:author="Mouse" w:date="2015-10-21T17:15:00Z">
                  <w:rPr>
                    <w:ins w:id="3834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835" w:author="Mouse" w:date="2015-10-21T17:10:00Z"/>
                <w:rFonts w:asciiTheme="minorEastAsia" w:hAnsiTheme="minorEastAsia"/>
                <w:rPrChange w:id="3836" w:author="Mouse" w:date="2015-10-21T17:15:00Z">
                  <w:rPr>
                    <w:ins w:id="3837" w:author="Mouse" w:date="2015-10-21T17:10:00Z"/>
                  </w:rPr>
                </w:rPrChange>
              </w:rPr>
            </w:pPr>
            <w:ins w:id="3838" w:author="Mouse" w:date="2015-10-21T17:10:00Z">
              <w:r w:rsidRPr="003E23AF">
                <w:rPr>
                  <w:rFonts w:asciiTheme="minorEastAsia" w:hAnsiTheme="minorEastAsia" w:hint="eastAsia"/>
                  <w:rPrChange w:id="3839" w:author="Mouse" w:date="2015-10-21T17:15:00Z">
                    <w:rPr>
                      <w:rFonts w:hint="eastAsia"/>
                    </w:rPr>
                  </w:rPrChange>
                </w:rPr>
                <w:t>TruckManage.Modify.Save</w:t>
              </w:r>
            </w:ins>
          </w:p>
          <w:p w:rsidR="000B3E63" w:rsidRPr="003E23AF" w:rsidRDefault="000B3E63" w:rsidP="000B3E63">
            <w:pPr>
              <w:rPr>
                <w:ins w:id="3840" w:author="Mouse" w:date="2015-10-21T17:10:00Z"/>
                <w:rFonts w:asciiTheme="minorEastAsia" w:hAnsiTheme="minorEastAsia"/>
                <w:rPrChange w:id="3841" w:author="Mouse" w:date="2015-10-21T17:15:00Z">
                  <w:rPr>
                    <w:ins w:id="3842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843" w:author="Mouse" w:date="2015-10-21T17:10:00Z"/>
                <w:rFonts w:asciiTheme="minorEastAsia" w:hAnsiTheme="minorEastAsia"/>
                <w:rPrChange w:id="3844" w:author="Mouse" w:date="2015-10-21T17:15:00Z">
                  <w:rPr>
                    <w:ins w:id="3845" w:author="Mouse" w:date="2015-10-21T17:10:00Z"/>
                  </w:rPr>
                </w:rPrChange>
              </w:rPr>
            </w:pPr>
            <w:ins w:id="3846" w:author="Mouse" w:date="2015-10-21T17:10:00Z">
              <w:r w:rsidRPr="003E23AF">
                <w:rPr>
                  <w:rFonts w:asciiTheme="minorEastAsia" w:hAnsiTheme="minorEastAsia" w:hint="eastAsia"/>
                  <w:rPrChange w:id="3847" w:author="Mouse" w:date="2015-10-21T17:15:00Z">
                    <w:rPr>
                      <w:rFonts w:hint="eastAsia"/>
                    </w:rPr>
                  </w:rPrChange>
                </w:rPr>
                <w:t>TruckManage.Modify.</w:t>
              </w:r>
              <w:r w:rsidRPr="003E23AF">
                <w:rPr>
                  <w:rFonts w:asciiTheme="minorEastAsia" w:hAnsiTheme="minorEastAsia"/>
                  <w:rPrChange w:id="3848" w:author="Mouse" w:date="2015-10-21T17:15:00Z">
                    <w:rPr/>
                  </w:rPrChange>
                </w:rPr>
                <w:t>Cancel</w:t>
              </w:r>
            </w:ins>
          </w:p>
        </w:tc>
        <w:tc>
          <w:tcPr>
            <w:tcW w:w="1985" w:type="dxa"/>
          </w:tcPr>
          <w:p w:rsidR="000B3E63" w:rsidRPr="003E23AF" w:rsidRDefault="000B3E63" w:rsidP="000B3E63">
            <w:pPr>
              <w:rPr>
                <w:ins w:id="3849" w:author="Mouse" w:date="2015-10-21T17:10:00Z"/>
                <w:rFonts w:asciiTheme="minorEastAsia" w:hAnsiTheme="minorEastAsia"/>
                <w:rPrChange w:id="3850" w:author="Mouse" w:date="2015-10-21T17:15:00Z">
                  <w:rPr>
                    <w:ins w:id="3851" w:author="Mouse" w:date="2015-10-21T17:10:00Z"/>
                  </w:rPr>
                </w:rPrChange>
              </w:rPr>
            </w:pPr>
            <w:ins w:id="3852" w:author="Mouse" w:date="2015-10-21T17:10:00Z">
              <w:r w:rsidRPr="003E23AF">
                <w:rPr>
                  <w:rFonts w:asciiTheme="minorEastAsia" w:hAnsiTheme="minorEastAsia" w:hint="eastAsia"/>
                  <w:rPrChange w:id="385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854" w:author="Mouse" w:date="2015-10-21T17:10:00Z"/>
                <w:rFonts w:asciiTheme="minorEastAsia" w:hAnsiTheme="minorEastAsia"/>
                <w:rPrChange w:id="3855" w:author="Mouse" w:date="2015-10-21T17:15:00Z">
                  <w:rPr>
                    <w:ins w:id="3856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857" w:author="Mouse" w:date="2015-10-21T17:10:00Z"/>
                <w:rFonts w:asciiTheme="minorEastAsia" w:hAnsiTheme="minorEastAsia"/>
                <w:rPrChange w:id="3858" w:author="Mouse" w:date="2015-10-21T17:15:00Z">
                  <w:rPr>
                    <w:ins w:id="3859" w:author="Mouse" w:date="2015-10-21T17:10:00Z"/>
                  </w:rPr>
                </w:rPrChange>
              </w:rPr>
            </w:pPr>
            <w:ins w:id="3860" w:author="Mouse" w:date="2015-10-21T17:10:00Z">
              <w:r w:rsidRPr="003E23AF">
                <w:rPr>
                  <w:rFonts w:asciiTheme="minorEastAsia" w:hAnsiTheme="minorEastAsia" w:hint="eastAsia"/>
                  <w:rPrChange w:id="3861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3862" w:author="Mouse" w:date="2015-10-21T17:10:00Z"/>
                <w:rFonts w:asciiTheme="minorEastAsia" w:hAnsiTheme="minorEastAsia"/>
                <w:rPrChange w:id="3863" w:author="Mouse" w:date="2015-10-21T17:15:00Z">
                  <w:rPr>
                    <w:ins w:id="3864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3865" w:author="Mouse" w:date="2015-10-21T17:10:00Z"/>
                <w:rFonts w:asciiTheme="minorEastAsia" w:hAnsiTheme="minorEastAsia"/>
                <w:rPrChange w:id="3866" w:author="Mouse" w:date="2015-10-21T17:15:00Z">
                  <w:rPr>
                    <w:ins w:id="3867" w:author="Mouse" w:date="2015-10-21T17:10:00Z"/>
                  </w:rPr>
                </w:rPrChange>
              </w:rPr>
            </w:pPr>
            <w:ins w:id="3868" w:author="Mouse" w:date="2015-10-21T17:10:00Z">
              <w:r w:rsidRPr="003E23AF">
                <w:rPr>
                  <w:rFonts w:asciiTheme="minorEastAsia" w:hAnsiTheme="minorEastAsia" w:hint="eastAsia"/>
                  <w:rPrChange w:id="3869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3870" w:author="Mouse" w:date="2015-10-21T17:10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3871" w:author="Mouse" w:date="2015-10-21T17:10:00Z"/>
                <w:rFonts w:asciiTheme="minorEastAsia" w:hAnsiTheme="minorEastAsia"/>
                <w:rPrChange w:id="3872" w:author="Mouse" w:date="2015-10-21T17:15:00Z">
                  <w:rPr>
                    <w:ins w:id="3873" w:author="Mouse" w:date="2015-10-21T17:10:00Z"/>
                  </w:rPr>
                </w:rPrChange>
              </w:rPr>
            </w:pPr>
            <w:ins w:id="3874" w:author="Mouse" w:date="2015-10-21T17:10:00Z">
              <w:r w:rsidRPr="003E23AF">
                <w:rPr>
                  <w:rFonts w:asciiTheme="minorEastAsia" w:hAnsiTheme="minorEastAsia" w:hint="eastAsia"/>
                  <w:rPrChange w:id="3875" w:author="Mouse" w:date="2015-10-21T17:15:00Z">
                    <w:rPr>
                      <w:rFonts w:hint="eastAsia"/>
                    </w:rPr>
                  </w:rPrChange>
                </w:rPr>
                <w:t>TruckManage.End</w:t>
              </w:r>
            </w:ins>
          </w:p>
        </w:tc>
        <w:tc>
          <w:tcPr>
            <w:tcW w:w="1985" w:type="dxa"/>
          </w:tcPr>
          <w:p w:rsidR="000B3E63" w:rsidRPr="003E23AF" w:rsidRDefault="000B3E63" w:rsidP="000B3E63">
            <w:pPr>
              <w:rPr>
                <w:ins w:id="3876" w:author="Mouse" w:date="2015-10-21T17:10:00Z"/>
                <w:rFonts w:asciiTheme="minorEastAsia" w:hAnsiTheme="minorEastAsia"/>
                <w:rPrChange w:id="3877" w:author="Mouse" w:date="2015-10-21T17:15:00Z">
                  <w:rPr>
                    <w:ins w:id="3878" w:author="Mouse" w:date="2015-10-21T17:10:00Z"/>
                  </w:rPr>
                </w:rPrChange>
              </w:rPr>
            </w:pPr>
            <w:ins w:id="3879" w:author="Mouse" w:date="2015-10-21T17:10:00Z">
              <w:r w:rsidRPr="003E23AF">
                <w:rPr>
                  <w:rFonts w:asciiTheme="minorEastAsia" w:hAnsiTheme="minorEastAsia" w:hint="eastAsia"/>
                  <w:rPrChange w:id="388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3881" w:author="Mouse" w:date="2015-10-21T17:10:00Z"/>
          <w:rFonts w:asciiTheme="minorEastAsia" w:hAnsiTheme="minorEastAsia"/>
          <w:rPrChange w:id="3882" w:author="Mouse" w:date="2015-10-21T17:15:00Z">
            <w:rPr>
              <w:ins w:id="3883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884" w:author="Mouse" w:date="2015-10-21T17:10:00Z"/>
          <w:rFonts w:asciiTheme="minorEastAsia" w:hAnsiTheme="minorEastAsia"/>
          <w:rPrChange w:id="3885" w:author="Mouse" w:date="2015-10-21T17:15:00Z">
            <w:rPr>
              <w:ins w:id="3886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887" w:author="Mouse" w:date="2015-10-21T17:10:00Z"/>
          <w:rFonts w:asciiTheme="minorEastAsia" w:hAnsiTheme="minorEastAsia"/>
          <w:rPrChange w:id="3888" w:author="Mouse" w:date="2015-10-21T17:15:00Z">
            <w:rPr>
              <w:ins w:id="3889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890" w:author="Mouse" w:date="2015-10-21T17:10:00Z"/>
          <w:rFonts w:asciiTheme="minorEastAsia" w:hAnsiTheme="minorEastAsia"/>
          <w:rPrChange w:id="3891" w:author="Mouse" w:date="2015-10-21T17:15:00Z">
            <w:rPr>
              <w:ins w:id="3892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893" w:author="Mouse" w:date="2015-10-21T17:10:00Z"/>
          <w:rFonts w:asciiTheme="minorEastAsia" w:hAnsiTheme="minorEastAsia"/>
          <w:rPrChange w:id="3894" w:author="Mouse" w:date="2015-10-21T17:15:00Z">
            <w:rPr>
              <w:ins w:id="3895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896" w:author="Mouse" w:date="2015-10-21T17:10:00Z"/>
          <w:rFonts w:asciiTheme="minorEastAsia" w:hAnsiTheme="minorEastAsia"/>
          <w:rPrChange w:id="3897" w:author="Mouse" w:date="2015-10-21T17:15:00Z">
            <w:rPr>
              <w:ins w:id="3898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899" w:author="Mouse" w:date="2015-10-21T17:10:00Z"/>
          <w:rFonts w:asciiTheme="minorEastAsia" w:hAnsiTheme="minorEastAsia"/>
          <w:rPrChange w:id="3900" w:author="Mouse" w:date="2015-10-21T17:15:00Z">
            <w:rPr>
              <w:ins w:id="3901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3902" w:author="Mouse" w:date="2015-10-21T17:10:00Z"/>
          <w:rFonts w:asciiTheme="minorEastAsia" w:hAnsiTheme="minorEastAsia"/>
          <w:rPrChange w:id="3903" w:author="Mouse" w:date="2015-10-21T17:15:00Z">
            <w:rPr>
              <w:ins w:id="3904" w:author="Mouse" w:date="2015-10-21T17:10:00Z"/>
            </w:rPr>
          </w:rPrChange>
        </w:rPr>
      </w:pPr>
      <w:ins w:id="3905" w:author="Mouse" w:date="2015-10-21T17:10:00Z">
        <w:r w:rsidRPr="003E23AF">
          <w:rPr>
            <w:rFonts w:asciiTheme="minorEastAsia" w:hAnsiTheme="minorEastAsia" w:hint="eastAsia"/>
            <w:rPrChange w:id="3906" w:author="Mouse" w:date="2015-10-21T17:15:00Z">
              <w:rPr>
                <w:rFonts w:hint="eastAsia"/>
              </w:rPr>
            </w:rPrChange>
          </w:rPr>
          <w:t>TUS1的测试用例</w:t>
        </w:r>
      </w:ins>
    </w:p>
    <w:tbl>
      <w:tblPr>
        <w:tblStyle w:val="a3"/>
        <w:tblW w:w="9918" w:type="dxa"/>
        <w:tblInd w:w="-817" w:type="dxa"/>
        <w:tblLayout w:type="fixed"/>
        <w:tblLook w:val="04A0" w:firstRow="1" w:lastRow="0" w:firstColumn="1" w:lastColumn="0" w:noHBand="0" w:noVBand="1"/>
      </w:tblPr>
      <w:tblGrid>
        <w:gridCol w:w="1174"/>
        <w:gridCol w:w="1373"/>
        <w:gridCol w:w="1276"/>
        <w:gridCol w:w="2126"/>
        <w:gridCol w:w="1134"/>
        <w:gridCol w:w="1134"/>
        <w:gridCol w:w="1701"/>
      </w:tblGrid>
      <w:tr w:rsidR="000B3E63" w:rsidRPr="003E23AF" w:rsidTr="000B3E63">
        <w:trPr>
          <w:ins w:id="3907" w:author="Mouse" w:date="2015-10-21T17:10:00Z"/>
        </w:trPr>
        <w:tc>
          <w:tcPr>
            <w:tcW w:w="1174" w:type="dxa"/>
            <w:vMerge w:val="restart"/>
          </w:tcPr>
          <w:p w:rsidR="000B3E63" w:rsidRPr="003E23AF" w:rsidRDefault="000B3E63" w:rsidP="000B3E63">
            <w:pPr>
              <w:rPr>
                <w:ins w:id="3908" w:author="Mouse" w:date="2015-10-21T17:10:00Z"/>
                <w:rFonts w:asciiTheme="minorEastAsia" w:hAnsiTheme="minorEastAsia"/>
                <w:rPrChange w:id="3909" w:author="Mouse" w:date="2015-10-21T17:15:00Z">
                  <w:rPr>
                    <w:ins w:id="3910" w:author="Mouse" w:date="2015-10-21T17:10:00Z"/>
                  </w:rPr>
                </w:rPrChange>
              </w:rPr>
            </w:pPr>
            <w:ins w:id="3911" w:author="Mouse" w:date="2015-10-21T17:10:00Z">
              <w:r w:rsidRPr="003E23AF">
                <w:rPr>
                  <w:rFonts w:asciiTheme="minorEastAsia" w:hAnsiTheme="minorEastAsia" w:hint="eastAsia"/>
                  <w:rPrChange w:id="3912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7043" w:type="dxa"/>
            <w:gridSpan w:val="5"/>
          </w:tcPr>
          <w:p w:rsidR="000B3E63" w:rsidRPr="003E23AF" w:rsidRDefault="000B3E63" w:rsidP="000B3E63">
            <w:pPr>
              <w:tabs>
                <w:tab w:val="center" w:pos="2052"/>
                <w:tab w:val="left" w:pos="3375"/>
              </w:tabs>
              <w:jc w:val="center"/>
              <w:rPr>
                <w:ins w:id="3913" w:author="Mouse" w:date="2015-10-21T17:10:00Z"/>
                <w:rFonts w:asciiTheme="minorEastAsia" w:hAnsiTheme="minorEastAsia"/>
                <w:rPrChange w:id="3914" w:author="Mouse" w:date="2015-10-21T17:15:00Z">
                  <w:rPr>
                    <w:ins w:id="3915" w:author="Mouse" w:date="2015-10-21T17:10:00Z"/>
                  </w:rPr>
                </w:rPrChange>
              </w:rPr>
            </w:pPr>
            <w:ins w:id="3916" w:author="Mouse" w:date="2015-10-21T17:10:00Z">
              <w:r w:rsidRPr="003E23AF">
                <w:rPr>
                  <w:rFonts w:asciiTheme="minorEastAsia" w:hAnsiTheme="minorEastAsia" w:hint="eastAsia"/>
                  <w:rPrChange w:id="3917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1701" w:type="dxa"/>
            <w:vMerge w:val="restart"/>
          </w:tcPr>
          <w:p w:rsidR="000B3E63" w:rsidRPr="003E23AF" w:rsidRDefault="000B3E63" w:rsidP="000B3E63">
            <w:pPr>
              <w:jc w:val="center"/>
              <w:rPr>
                <w:ins w:id="3918" w:author="Mouse" w:date="2015-10-21T17:10:00Z"/>
                <w:rFonts w:asciiTheme="minorEastAsia" w:hAnsiTheme="minorEastAsia"/>
                <w:rPrChange w:id="3919" w:author="Mouse" w:date="2015-10-21T17:15:00Z">
                  <w:rPr>
                    <w:ins w:id="3920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jc w:val="center"/>
              <w:rPr>
                <w:ins w:id="3921" w:author="Mouse" w:date="2015-10-21T17:10:00Z"/>
                <w:rFonts w:asciiTheme="minorEastAsia" w:hAnsiTheme="minorEastAsia"/>
                <w:rPrChange w:id="3922" w:author="Mouse" w:date="2015-10-21T17:15:00Z">
                  <w:rPr>
                    <w:ins w:id="3923" w:author="Mouse" w:date="2015-10-21T17:10:00Z"/>
                  </w:rPr>
                </w:rPrChange>
              </w:rPr>
            </w:pPr>
            <w:ins w:id="3924" w:author="Mouse" w:date="2015-10-21T17:10:00Z">
              <w:r w:rsidRPr="003E23AF">
                <w:rPr>
                  <w:rFonts w:asciiTheme="minorEastAsia" w:hAnsiTheme="minorEastAsia" w:hint="eastAsia"/>
                  <w:rPrChange w:id="3925" w:author="Mouse" w:date="2015-10-21T17:15:00Z">
                    <w:rPr>
                      <w:rFonts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3926" w:author="Mouse" w:date="2015-10-21T17:10:00Z"/>
        </w:trPr>
        <w:tc>
          <w:tcPr>
            <w:tcW w:w="1174" w:type="dxa"/>
            <w:vMerge/>
          </w:tcPr>
          <w:p w:rsidR="000B3E63" w:rsidRPr="003E23AF" w:rsidRDefault="000B3E63" w:rsidP="000B3E63">
            <w:pPr>
              <w:rPr>
                <w:ins w:id="3927" w:author="Mouse" w:date="2015-10-21T17:10:00Z"/>
                <w:rFonts w:asciiTheme="minorEastAsia" w:hAnsiTheme="minorEastAsia"/>
                <w:rPrChange w:id="3928" w:author="Mouse" w:date="2015-10-21T17:15:00Z">
                  <w:rPr>
                    <w:ins w:id="3929" w:author="Mouse" w:date="2015-10-21T17:10:00Z"/>
                  </w:rPr>
                </w:rPrChange>
              </w:rPr>
            </w:pPr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930" w:author="Mouse" w:date="2015-10-21T17:10:00Z"/>
                <w:rFonts w:asciiTheme="minorEastAsia" w:hAnsiTheme="minorEastAsia"/>
                <w:rPrChange w:id="3931" w:author="Mouse" w:date="2015-10-21T17:15:00Z">
                  <w:rPr>
                    <w:ins w:id="3932" w:author="Mouse" w:date="2015-10-21T17:10:00Z"/>
                  </w:rPr>
                </w:rPrChange>
              </w:rPr>
            </w:pPr>
            <w:ins w:id="3933" w:author="Mouse" w:date="2015-10-21T17:10:00Z">
              <w:r w:rsidRPr="003E23AF">
                <w:rPr>
                  <w:rFonts w:asciiTheme="minorEastAsia" w:hAnsiTheme="minorEastAsia" w:hint="eastAsia"/>
                  <w:rPrChange w:id="3934" w:author="Mouse" w:date="2015-10-21T17:15:00Z">
                    <w:rPr>
                      <w:rFonts w:hint="eastAsia"/>
                    </w:rPr>
                  </w:rPrChange>
                </w:rPr>
                <w:t>查看车辆简要信息列表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935" w:author="Mouse" w:date="2015-10-21T17:10:00Z"/>
                <w:rFonts w:asciiTheme="minorEastAsia" w:hAnsiTheme="minorEastAsia"/>
                <w:rPrChange w:id="3936" w:author="Mouse" w:date="2015-10-21T17:15:00Z">
                  <w:rPr>
                    <w:ins w:id="3937" w:author="Mouse" w:date="2015-10-21T17:10:00Z"/>
                  </w:rPr>
                </w:rPrChange>
              </w:rPr>
            </w:pPr>
            <w:ins w:id="3938" w:author="Mouse" w:date="2015-10-21T17:10:00Z">
              <w:r w:rsidRPr="003E23AF">
                <w:rPr>
                  <w:rFonts w:asciiTheme="minorEastAsia" w:hAnsiTheme="minorEastAsia" w:hint="eastAsia"/>
                  <w:rPrChange w:id="3939" w:author="Mouse" w:date="2015-10-21T17:15:00Z">
                    <w:rPr>
                      <w:rFonts w:hint="eastAsia"/>
                    </w:rPr>
                  </w:rPrChange>
                </w:rPr>
                <w:t>选中某车辆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940" w:author="Mouse" w:date="2015-10-21T17:10:00Z"/>
                <w:rFonts w:asciiTheme="minorEastAsia" w:hAnsiTheme="minorEastAsia"/>
                <w:rPrChange w:id="3941" w:author="Mouse" w:date="2015-10-21T17:15:00Z">
                  <w:rPr>
                    <w:ins w:id="3942" w:author="Mouse" w:date="2015-10-21T17:10:00Z"/>
                  </w:rPr>
                </w:rPrChange>
              </w:rPr>
            </w:pPr>
            <w:ins w:id="3943" w:author="Mouse" w:date="2015-10-21T17:10:00Z">
              <w:r w:rsidRPr="003E23AF">
                <w:rPr>
                  <w:rFonts w:asciiTheme="minorEastAsia" w:hAnsiTheme="minorEastAsia" w:hint="eastAsia"/>
                  <w:rPrChange w:id="3944" w:author="Mouse" w:date="2015-10-21T17:15:00Z">
                    <w:rPr>
                      <w:rFonts w:hint="eastAsia"/>
                    </w:rPr>
                  </w:rPrChange>
                </w:rPr>
                <w:t>具体操作（增删改查）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945" w:author="Mouse" w:date="2015-10-21T17:10:00Z"/>
                <w:rFonts w:asciiTheme="minorEastAsia" w:hAnsiTheme="minorEastAsia"/>
                <w:rPrChange w:id="3946" w:author="Mouse" w:date="2015-10-21T17:15:00Z">
                  <w:rPr>
                    <w:ins w:id="3947" w:author="Mouse" w:date="2015-10-21T17:10:00Z"/>
                  </w:rPr>
                </w:rPrChange>
              </w:rPr>
            </w:pPr>
            <w:ins w:id="3948" w:author="Mouse" w:date="2015-10-21T17:10:00Z">
              <w:r w:rsidRPr="003E23AF">
                <w:rPr>
                  <w:rFonts w:asciiTheme="minorEastAsia" w:hAnsiTheme="minorEastAsia" w:hint="eastAsia"/>
                  <w:rPrChange w:id="3949" w:author="Mouse" w:date="2015-10-21T17:15:00Z">
                    <w:rPr>
                      <w:rFonts w:hint="eastAsia"/>
                    </w:rPr>
                  </w:rPrChange>
                </w:rPr>
                <w:t>输入未完成时取消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950" w:author="Mouse" w:date="2015-10-21T17:10:00Z"/>
                <w:rFonts w:asciiTheme="minorEastAsia" w:hAnsiTheme="minorEastAsia"/>
                <w:rPrChange w:id="3951" w:author="Mouse" w:date="2015-10-21T17:15:00Z">
                  <w:rPr>
                    <w:ins w:id="3952" w:author="Mouse" w:date="2015-10-21T17:10:00Z"/>
                  </w:rPr>
                </w:rPrChange>
              </w:rPr>
            </w:pPr>
            <w:ins w:id="3953" w:author="Mouse" w:date="2015-10-21T17:10:00Z">
              <w:r w:rsidRPr="003E23AF">
                <w:rPr>
                  <w:rFonts w:asciiTheme="minorEastAsia" w:hAnsiTheme="minorEastAsia" w:hint="eastAsia"/>
                  <w:rPrChange w:id="3954" w:author="Mouse" w:date="2015-10-21T17:15:00Z">
                    <w:rPr>
                      <w:rFonts w:hint="eastAsia"/>
                    </w:rPr>
                  </w:rPrChange>
                </w:rPr>
                <w:t>输入未完成时关闭</w:t>
              </w:r>
            </w:ins>
          </w:p>
        </w:tc>
        <w:tc>
          <w:tcPr>
            <w:tcW w:w="1701" w:type="dxa"/>
            <w:vMerge/>
          </w:tcPr>
          <w:p w:rsidR="000B3E63" w:rsidRPr="003E23AF" w:rsidRDefault="000B3E63" w:rsidP="000B3E63">
            <w:pPr>
              <w:rPr>
                <w:ins w:id="3955" w:author="Mouse" w:date="2015-10-21T17:10:00Z"/>
                <w:rFonts w:asciiTheme="minorEastAsia" w:hAnsiTheme="minorEastAsia"/>
                <w:rPrChange w:id="3956" w:author="Mouse" w:date="2015-10-21T17:15:00Z">
                  <w:rPr>
                    <w:ins w:id="3957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3958" w:author="Mouse" w:date="2015-10-21T17:10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3959" w:author="Mouse" w:date="2015-10-21T17:10:00Z"/>
                <w:rFonts w:asciiTheme="minorEastAsia" w:hAnsiTheme="minorEastAsia"/>
                <w:rPrChange w:id="3960" w:author="Mouse" w:date="2015-10-21T17:15:00Z">
                  <w:rPr>
                    <w:ins w:id="3961" w:author="Mouse" w:date="2015-10-21T17:10:00Z"/>
                  </w:rPr>
                </w:rPrChange>
              </w:rPr>
            </w:pPr>
            <w:ins w:id="3962" w:author="Mouse" w:date="2015-10-21T17:10:00Z">
              <w:r w:rsidRPr="003E23AF">
                <w:rPr>
                  <w:rFonts w:asciiTheme="minorEastAsia" w:hAnsiTheme="minorEastAsia" w:hint="eastAsia"/>
                  <w:rPrChange w:id="3963" w:author="Mouse" w:date="2015-10-21T17:15:00Z">
                    <w:rPr>
                      <w:rFonts w:hint="eastAsia"/>
                    </w:rPr>
                  </w:rPrChange>
                </w:rPr>
                <w:t>TU</w:t>
              </w:r>
              <w:r w:rsidRPr="003E23AF">
                <w:rPr>
                  <w:rFonts w:asciiTheme="minorEastAsia" w:hAnsiTheme="minorEastAsia"/>
                  <w:rPrChange w:id="3964" w:author="Mouse" w:date="2015-10-21T17:15:00Z">
                    <w:rPr/>
                  </w:rPrChange>
                </w:rPr>
                <w:t>S1</w:t>
              </w:r>
              <w:r w:rsidRPr="003E23AF">
                <w:rPr>
                  <w:rFonts w:asciiTheme="minorEastAsia" w:hAnsiTheme="minorEastAsia" w:hint="eastAsia"/>
                  <w:rPrChange w:id="3965" w:author="Mouse" w:date="2015-10-21T17:15:00Z">
                    <w:rPr>
                      <w:rFonts w:hint="eastAsia"/>
                    </w:rPr>
                  </w:rPrChange>
                </w:rPr>
                <w:t>-1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3966" w:author="Mouse" w:date="2015-10-21T17:10:00Z"/>
                <w:rFonts w:asciiTheme="minorEastAsia" w:hAnsiTheme="minorEastAsia"/>
                <w:rPrChange w:id="3967" w:author="Mouse" w:date="2015-10-21T17:15:00Z">
                  <w:rPr>
                    <w:ins w:id="3968" w:author="Mouse" w:date="2015-10-21T17:10:00Z"/>
                  </w:rPr>
                </w:rPrChange>
              </w:rPr>
            </w:pPr>
            <w:ins w:id="3969" w:author="Mouse" w:date="2015-10-21T17:10:00Z">
              <w:r w:rsidRPr="003E23AF">
                <w:rPr>
                  <w:rFonts w:asciiTheme="minorEastAsia" w:hAnsiTheme="minorEastAsia" w:hint="eastAsia"/>
                  <w:rPrChange w:id="3970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3971" w:author="Mouse" w:date="2015-10-21T17:10:00Z"/>
                <w:rFonts w:asciiTheme="minorEastAsia" w:hAnsiTheme="minorEastAsia"/>
                <w:rPrChange w:id="3972" w:author="Mouse" w:date="2015-10-21T17:15:00Z">
                  <w:rPr>
                    <w:ins w:id="3973" w:author="Mouse" w:date="2015-10-21T17:10:00Z"/>
                  </w:rPr>
                </w:rPrChange>
              </w:rPr>
            </w:pPr>
            <w:ins w:id="3974" w:author="Mouse" w:date="2015-10-21T17:10:00Z">
              <w:r w:rsidRPr="003E23AF">
                <w:rPr>
                  <w:rFonts w:asciiTheme="minorEastAsia" w:hAnsiTheme="minorEastAsia" w:hint="eastAsia"/>
                  <w:rPrChange w:id="3975" w:author="Mouse" w:date="2015-10-21T17:15:00Z">
                    <w:rPr>
                      <w:rFonts w:hint="eastAsia"/>
                    </w:rPr>
                  </w:rPrChange>
                </w:rPr>
                <w:t>选中代号</w:t>
              </w:r>
            </w:ins>
          </w:p>
          <w:p w:rsidR="000B3E63" w:rsidRPr="003E23AF" w:rsidRDefault="000B3E63" w:rsidP="000B3E63">
            <w:pPr>
              <w:rPr>
                <w:ins w:id="3976" w:author="Mouse" w:date="2015-10-21T17:10:00Z"/>
                <w:rFonts w:asciiTheme="minorEastAsia" w:hAnsiTheme="minorEastAsia"/>
                <w:rPrChange w:id="3977" w:author="Mouse" w:date="2015-10-21T17:15:00Z">
                  <w:rPr>
                    <w:ins w:id="3978" w:author="Mouse" w:date="2015-10-21T17:10:00Z"/>
                  </w:rPr>
                </w:rPrChange>
              </w:rPr>
            </w:pPr>
            <w:ins w:id="3979" w:author="Mouse" w:date="2015-10-21T17:10:00Z">
              <w:r w:rsidRPr="003E23AF">
                <w:rPr>
                  <w:rFonts w:asciiTheme="minorEastAsia" w:hAnsiTheme="minorEastAsia" w:hint="eastAsia"/>
                  <w:rPrChange w:id="3980" w:author="Mouse" w:date="2015-10-21T17:15:00Z">
                    <w:rPr>
                      <w:rFonts w:hint="eastAsia"/>
                    </w:rPr>
                  </w:rPrChange>
                </w:rPr>
                <w:t>025 001 001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3981" w:author="Mouse" w:date="2015-10-21T17:10:00Z"/>
                <w:rFonts w:asciiTheme="minorEastAsia" w:hAnsiTheme="minorEastAsia"/>
                <w:rPrChange w:id="3982" w:author="Mouse" w:date="2015-10-21T17:15:00Z">
                  <w:rPr>
                    <w:ins w:id="3983" w:author="Mouse" w:date="2015-10-21T17:10:00Z"/>
                  </w:rPr>
                </w:rPrChange>
              </w:rPr>
            </w:pPr>
            <w:ins w:id="3984" w:author="Mouse" w:date="2015-10-21T17:10:00Z">
              <w:r w:rsidRPr="003E23AF">
                <w:rPr>
                  <w:rFonts w:asciiTheme="minorEastAsia" w:hAnsiTheme="minorEastAsia" w:hint="eastAsia"/>
                  <w:rPrChange w:id="3985" w:author="Mouse" w:date="2015-10-21T17:15:00Z">
                    <w:rPr>
                      <w:rFonts w:hint="eastAsia"/>
                    </w:rPr>
                  </w:rPrChange>
                </w:rPr>
                <w:t>查看详细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986" w:author="Mouse" w:date="2015-10-21T17:10:00Z"/>
                <w:rFonts w:asciiTheme="minorEastAsia" w:hAnsiTheme="minorEastAsia"/>
                <w:rPrChange w:id="3987" w:author="Mouse" w:date="2015-10-21T17:15:00Z">
                  <w:rPr>
                    <w:ins w:id="3988" w:author="Mouse" w:date="2015-10-21T17:10:00Z"/>
                  </w:rPr>
                </w:rPrChange>
              </w:rPr>
            </w:pPr>
            <w:ins w:id="3989" w:author="Mouse" w:date="2015-10-21T17:10:00Z">
              <w:r w:rsidRPr="003E23AF">
                <w:rPr>
                  <w:rFonts w:asciiTheme="minorEastAsia" w:hAnsiTheme="minorEastAsia" w:hint="eastAsia"/>
                  <w:rPrChange w:id="3990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3991" w:author="Mouse" w:date="2015-10-21T17:10:00Z"/>
                <w:rFonts w:asciiTheme="minorEastAsia" w:hAnsiTheme="minorEastAsia"/>
                <w:rPrChange w:id="3992" w:author="Mouse" w:date="2015-10-21T17:15:00Z">
                  <w:rPr>
                    <w:ins w:id="3993" w:author="Mouse" w:date="2015-10-21T17:10:00Z"/>
                  </w:rPr>
                </w:rPrChange>
              </w:rPr>
            </w:pPr>
            <w:ins w:id="3994" w:author="Mouse" w:date="2015-10-21T17:10:00Z">
              <w:r w:rsidRPr="003E23AF">
                <w:rPr>
                  <w:rFonts w:asciiTheme="minorEastAsia" w:hAnsiTheme="minorEastAsia" w:hint="eastAsia"/>
                  <w:rPrChange w:id="3995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3996" w:author="Mouse" w:date="2015-10-21T17:10:00Z"/>
                <w:rFonts w:asciiTheme="minorEastAsia" w:hAnsiTheme="minorEastAsia"/>
                <w:rPrChange w:id="3997" w:author="Mouse" w:date="2015-10-21T17:15:00Z">
                  <w:rPr>
                    <w:ins w:id="3998" w:author="Mouse" w:date="2015-10-21T17:10:00Z"/>
                  </w:rPr>
                </w:rPrChange>
              </w:rPr>
            </w:pPr>
            <w:ins w:id="3999" w:author="Mouse" w:date="2015-10-21T17:10:00Z">
              <w:r w:rsidRPr="003E23AF">
                <w:rPr>
                  <w:rFonts w:asciiTheme="minorEastAsia" w:hAnsiTheme="minorEastAsia" w:hint="eastAsia"/>
                  <w:rPrChange w:id="4000" w:author="Mouse" w:date="2015-10-21T17:15:00Z">
                    <w:rPr>
                      <w:rFonts w:hint="eastAsia"/>
                    </w:rPr>
                  </w:rPrChange>
                </w:rPr>
                <w:t>系统显示该车辆详细信息，见@</w:t>
              </w:r>
              <w:r w:rsidRPr="003E23AF">
                <w:rPr>
                  <w:rFonts w:asciiTheme="minorEastAsia" w:hAnsiTheme="minorEastAsia"/>
                  <w:rPrChange w:id="4001" w:author="Mouse" w:date="2015-10-21T17:15:00Z">
                    <w:rPr/>
                  </w:rPrChange>
                </w:rPr>
                <w:t>1</w:t>
              </w:r>
            </w:ins>
          </w:p>
        </w:tc>
      </w:tr>
      <w:tr w:rsidR="000B3E63" w:rsidRPr="003E23AF" w:rsidTr="000B3E63">
        <w:trPr>
          <w:ins w:id="4002" w:author="Mouse" w:date="2015-10-21T17:10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4003" w:author="Mouse" w:date="2015-10-21T17:10:00Z"/>
                <w:rFonts w:asciiTheme="minorEastAsia" w:hAnsiTheme="minorEastAsia"/>
                <w:rPrChange w:id="4004" w:author="Mouse" w:date="2015-10-21T17:15:00Z">
                  <w:rPr>
                    <w:ins w:id="4005" w:author="Mouse" w:date="2015-10-21T17:10:00Z"/>
                  </w:rPr>
                </w:rPrChange>
              </w:rPr>
            </w:pPr>
            <w:ins w:id="4006" w:author="Mouse" w:date="2015-10-21T17:10:00Z">
              <w:r w:rsidRPr="003E23AF">
                <w:rPr>
                  <w:rFonts w:asciiTheme="minorEastAsia" w:hAnsiTheme="minorEastAsia" w:hint="eastAsia"/>
                  <w:rPrChange w:id="4007" w:author="Mouse" w:date="2015-10-21T17:15:00Z">
                    <w:rPr>
                      <w:rFonts w:hint="eastAsia"/>
                    </w:rPr>
                  </w:rPrChange>
                </w:rPr>
                <w:t>TUS1-2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4008" w:author="Mouse" w:date="2015-10-21T17:10:00Z"/>
                <w:rFonts w:asciiTheme="minorEastAsia" w:hAnsiTheme="minorEastAsia"/>
                <w:rPrChange w:id="4009" w:author="Mouse" w:date="2015-10-21T17:15:00Z">
                  <w:rPr>
                    <w:ins w:id="4010" w:author="Mouse" w:date="2015-10-21T17:10:00Z"/>
                  </w:rPr>
                </w:rPrChange>
              </w:rPr>
            </w:pPr>
            <w:ins w:id="4011" w:author="Mouse" w:date="2015-10-21T17:10:00Z">
              <w:r w:rsidRPr="003E23AF">
                <w:rPr>
                  <w:rFonts w:asciiTheme="minorEastAsia" w:hAnsiTheme="minorEastAsia" w:hint="eastAsia"/>
                  <w:rPrChange w:id="4012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4013" w:author="Mouse" w:date="2015-10-21T17:10:00Z"/>
                <w:rFonts w:asciiTheme="minorEastAsia" w:hAnsiTheme="minorEastAsia"/>
                <w:rPrChange w:id="4014" w:author="Mouse" w:date="2015-10-21T17:15:00Z">
                  <w:rPr>
                    <w:ins w:id="4015" w:author="Mouse" w:date="2015-10-21T17:10:00Z"/>
                  </w:rPr>
                </w:rPrChange>
              </w:rPr>
            </w:pPr>
            <w:ins w:id="4016" w:author="Mouse" w:date="2015-10-21T17:10:00Z">
              <w:r w:rsidRPr="003E23AF">
                <w:rPr>
                  <w:rFonts w:asciiTheme="minorEastAsia" w:hAnsiTheme="minorEastAsia" w:hint="eastAsia"/>
                  <w:rPrChange w:id="4017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4018" w:author="Mouse" w:date="2015-10-21T17:10:00Z"/>
                <w:rFonts w:asciiTheme="minorEastAsia" w:hAnsiTheme="minorEastAsia"/>
                <w:rPrChange w:id="4019" w:author="Mouse" w:date="2015-10-21T17:15:00Z">
                  <w:rPr>
                    <w:ins w:id="4020" w:author="Mouse" w:date="2015-10-21T17:10:00Z"/>
                  </w:rPr>
                </w:rPrChange>
              </w:rPr>
            </w:pPr>
            <w:ins w:id="4021" w:author="Mouse" w:date="2015-10-21T17:10:00Z">
              <w:r w:rsidRPr="003E23AF">
                <w:rPr>
                  <w:rFonts w:asciiTheme="minorEastAsia" w:hAnsiTheme="minorEastAsia" w:hint="eastAsia"/>
                  <w:rPrChange w:id="4022" w:author="Mouse" w:date="2015-10-21T17:15:00Z">
                    <w:rPr>
                      <w:rFonts w:hint="eastAsia"/>
                    </w:rPr>
                  </w:rPrChange>
                </w:rPr>
                <w:t>增加一个车辆信息</w:t>
              </w:r>
            </w:ins>
          </w:p>
          <w:p w:rsidR="000B3E63" w:rsidRPr="003E23AF" w:rsidRDefault="000B3E63" w:rsidP="000B3E63">
            <w:pPr>
              <w:rPr>
                <w:ins w:id="4023" w:author="Mouse" w:date="2015-10-21T17:10:00Z"/>
                <w:rFonts w:asciiTheme="minorEastAsia" w:hAnsiTheme="minorEastAsia"/>
                <w:rPrChange w:id="4024" w:author="Mouse" w:date="2015-10-21T17:15:00Z">
                  <w:rPr>
                    <w:ins w:id="4025" w:author="Mouse" w:date="2015-10-21T17:10:00Z"/>
                  </w:rPr>
                </w:rPrChange>
              </w:rPr>
            </w:pPr>
            <w:ins w:id="4026" w:author="Mouse" w:date="2015-10-21T17:10:00Z">
              <w:r w:rsidRPr="003E23AF">
                <w:rPr>
                  <w:rFonts w:asciiTheme="minorEastAsia" w:hAnsiTheme="minorEastAsia"/>
                  <w:rPrChange w:id="4027" w:author="Mouse" w:date="2015-10-21T17:15:00Z">
                    <w:rPr/>
                  </w:rPrChange>
                </w:rPr>
                <w:t>输入</w:t>
              </w:r>
              <w:r w:rsidRPr="003E23AF">
                <w:rPr>
                  <w:rFonts w:asciiTheme="minorEastAsia" w:hAnsiTheme="minorEastAsia" w:hint="eastAsia"/>
                  <w:rPrChange w:id="4028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4029" w:author="Mouse" w:date="2015-10-21T17:15:00Z">
                    <w:rPr/>
                  </w:rPrChange>
                </w:rPr>
                <w:t>见</w:t>
              </w:r>
              <w:r w:rsidRPr="003E23AF">
                <w:rPr>
                  <w:rFonts w:asciiTheme="minorEastAsia" w:hAnsiTheme="minorEastAsia" w:hint="eastAsia"/>
                  <w:rPrChange w:id="4030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4031" w:author="Mouse" w:date="2015-10-21T17:15:00Z">
                    <w:rPr/>
                  </w:rPrChange>
                </w:rPr>
                <w:t>2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032" w:author="Mouse" w:date="2015-10-21T17:10:00Z"/>
                <w:rFonts w:asciiTheme="minorEastAsia" w:hAnsiTheme="minorEastAsia"/>
                <w:rPrChange w:id="4033" w:author="Mouse" w:date="2015-10-21T17:15:00Z">
                  <w:rPr>
                    <w:ins w:id="4034" w:author="Mouse" w:date="2015-10-21T17:10:00Z"/>
                  </w:rPr>
                </w:rPrChange>
              </w:rPr>
            </w:pPr>
            <w:ins w:id="4035" w:author="Mouse" w:date="2015-10-21T17:10:00Z">
              <w:r w:rsidRPr="003E23AF">
                <w:rPr>
                  <w:rFonts w:asciiTheme="minorEastAsia" w:hAnsiTheme="minorEastAsia" w:hint="eastAsia"/>
                  <w:rPrChange w:id="4036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037" w:author="Mouse" w:date="2015-10-21T17:10:00Z"/>
                <w:rFonts w:asciiTheme="minorEastAsia" w:hAnsiTheme="minorEastAsia"/>
                <w:rPrChange w:id="4038" w:author="Mouse" w:date="2015-10-21T17:15:00Z">
                  <w:rPr>
                    <w:ins w:id="4039" w:author="Mouse" w:date="2015-10-21T17:10:00Z"/>
                  </w:rPr>
                </w:rPrChange>
              </w:rPr>
            </w:pPr>
            <w:ins w:id="4040" w:author="Mouse" w:date="2015-10-21T17:10:00Z">
              <w:r w:rsidRPr="003E23AF">
                <w:rPr>
                  <w:rFonts w:asciiTheme="minorEastAsia" w:hAnsiTheme="minorEastAsia" w:hint="eastAsia"/>
                  <w:rPrChange w:id="4041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042" w:author="Mouse" w:date="2015-10-21T17:10:00Z"/>
                <w:rFonts w:asciiTheme="minorEastAsia" w:hAnsiTheme="minorEastAsia"/>
                <w:rPrChange w:id="4043" w:author="Mouse" w:date="2015-10-21T17:15:00Z">
                  <w:rPr>
                    <w:ins w:id="4044" w:author="Mouse" w:date="2015-10-21T17:10:00Z"/>
                  </w:rPr>
                </w:rPrChange>
              </w:rPr>
            </w:pPr>
            <w:ins w:id="4045" w:author="Mouse" w:date="2015-10-21T17:10:00Z">
              <w:r w:rsidRPr="003E23AF">
                <w:rPr>
                  <w:rFonts w:asciiTheme="minorEastAsia" w:hAnsiTheme="minorEastAsia" w:hint="eastAsia"/>
                  <w:rPrChange w:id="4046" w:author="Mouse" w:date="2015-10-21T17:15:00Z">
                    <w:rPr>
                      <w:rFonts w:hint="eastAsia"/>
                    </w:rPr>
                  </w:rPrChange>
                </w:rPr>
                <w:t>系统保存新增信息，显示车辆简要信息表</w:t>
              </w:r>
            </w:ins>
          </w:p>
        </w:tc>
      </w:tr>
      <w:tr w:rsidR="000B3E63" w:rsidRPr="003E23AF" w:rsidTr="000B3E63">
        <w:trPr>
          <w:ins w:id="4047" w:author="Mouse" w:date="2015-10-21T17:10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4048" w:author="Mouse" w:date="2015-10-21T17:10:00Z"/>
                <w:rFonts w:asciiTheme="minorEastAsia" w:hAnsiTheme="minorEastAsia"/>
                <w:rPrChange w:id="4049" w:author="Mouse" w:date="2015-10-21T17:15:00Z">
                  <w:rPr>
                    <w:ins w:id="4050" w:author="Mouse" w:date="2015-10-21T17:10:00Z"/>
                  </w:rPr>
                </w:rPrChange>
              </w:rPr>
            </w:pPr>
            <w:ins w:id="4051" w:author="Mouse" w:date="2015-10-21T17:10:00Z">
              <w:r w:rsidRPr="003E23AF">
                <w:rPr>
                  <w:rFonts w:asciiTheme="minorEastAsia" w:hAnsiTheme="minorEastAsia" w:hint="eastAsia"/>
                  <w:rPrChange w:id="4052" w:author="Mouse" w:date="2015-10-21T17:15:00Z">
                    <w:rPr>
                      <w:rFonts w:hint="eastAsia"/>
                    </w:rPr>
                  </w:rPrChange>
                </w:rPr>
                <w:t>TUS1-</w:t>
              </w:r>
              <w:r w:rsidRPr="003E23AF">
                <w:rPr>
                  <w:rFonts w:asciiTheme="minorEastAsia" w:hAnsiTheme="minorEastAsia"/>
                  <w:rPrChange w:id="4053" w:author="Mouse" w:date="2015-10-21T17:15:00Z">
                    <w:rPr/>
                  </w:rPrChange>
                </w:rPr>
                <w:t>3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4054" w:author="Mouse" w:date="2015-10-21T17:10:00Z"/>
                <w:rFonts w:asciiTheme="minorEastAsia" w:hAnsiTheme="minorEastAsia"/>
                <w:rPrChange w:id="4055" w:author="Mouse" w:date="2015-10-21T17:15:00Z">
                  <w:rPr>
                    <w:ins w:id="4056" w:author="Mouse" w:date="2015-10-21T17:10:00Z"/>
                  </w:rPr>
                </w:rPrChange>
              </w:rPr>
            </w:pPr>
            <w:ins w:id="4057" w:author="Mouse" w:date="2015-10-21T17:10:00Z">
              <w:r w:rsidRPr="003E23AF">
                <w:rPr>
                  <w:rFonts w:asciiTheme="minorEastAsia" w:hAnsiTheme="minorEastAsia" w:hint="eastAsia"/>
                  <w:rPrChange w:id="4058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4059" w:author="Mouse" w:date="2015-10-21T17:10:00Z"/>
                <w:rFonts w:asciiTheme="minorEastAsia" w:hAnsiTheme="minorEastAsia"/>
                <w:rPrChange w:id="4060" w:author="Mouse" w:date="2015-10-21T17:15:00Z">
                  <w:rPr>
                    <w:ins w:id="4061" w:author="Mouse" w:date="2015-10-21T17:10:00Z"/>
                  </w:rPr>
                </w:rPrChange>
              </w:rPr>
            </w:pPr>
            <w:ins w:id="4062" w:author="Mouse" w:date="2015-10-21T17:10:00Z">
              <w:r w:rsidRPr="003E23AF">
                <w:rPr>
                  <w:rFonts w:asciiTheme="minorEastAsia" w:hAnsiTheme="minorEastAsia" w:hint="eastAsia"/>
                  <w:rPrChange w:id="4063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4064" w:author="Mouse" w:date="2015-10-21T17:10:00Z"/>
                <w:rFonts w:asciiTheme="minorEastAsia" w:hAnsiTheme="minorEastAsia"/>
                <w:rPrChange w:id="4065" w:author="Mouse" w:date="2015-10-21T17:15:00Z">
                  <w:rPr>
                    <w:ins w:id="4066" w:author="Mouse" w:date="2015-10-21T17:10:00Z"/>
                  </w:rPr>
                </w:rPrChange>
              </w:rPr>
            </w:pPr>
            <w:ins w:id="4067" w:author="Mouse" w:date="2015-10-21T17:10:00Z">
              <w:r w:rsidRPr="003E23AF">
                <w:rPr>
                  <w:rFonts w:asciiTheme="minorEastAsia" w:hAnsiTheme="minorEastAsia" w:hint="eastAsia"/>
                  <w:rPrChange w:id="4068" w:author="Mouse" w:date="2015-10-21T17:15:00Z">
                    <w:rPr>
                      <w:rFonts w:hint="eastAsia"/>
                    </w:rPr>
                  </w:rPrChange>
                </w:rPr>
                <w:t>增加一个车辆信息</w:t>
              </w:r>
            </w:ins>
          </w:p>
          <w:p w:rsidR="000B3E63" w:rsidRPr="003E23AF" w:rsidRDefault="000B3E63" w:rsidP="000B3E63">
            <w:pPr>
              <w:rPr>
                <w:ins w:id="4069" w:author="Mouse" w:date="2015-10-21T17:10:00Z"/>
                <w:rFonts w:asciiTheme="minorEastAsia" w:hAnsiTheme="minorEastAsia"/>
                <w:rPrChange w:id="4070" w:author="Mouse" w:date="2015-10-21T17:15:00Z">
                  <w:rPr>
                    <w:ins w:id="4071" w:author="Mouse" w:date="2015-10-21T17:10:00Z"/>
                  </w:rPr>
                </w:rPrChange>
              </w:rPr>
            </w:pPr>
            <w:ins w:id="4072" w:author="Mouse" w:date="2015-10-21T17:10:00Z">
              <w:r w:rsidRPr="003E23AF">
                <w:rPr>
                  <w:rFonts w:asciiTheme="minorEastAsia" w:hAnsiTheme="minorEastAsia"/>
                  <w:rPrChange w:id="4073" w:author="Mouse" w:date="2015-10-21T17:15:00Z">
                    <w:rPr/>
                  </w:rPrChange>
                </w:rPr>
                <w:t>输入</w:t>
              </w:r>
              <w:r w:rsidRPr="003E23AF">
                <w:rPr>
                  <w:rFonts w:asciiTheme="minorEastAsia" w:hAnsiTheme="minorEastAsia" w:hint="eastAsia"/>
                  <w:rPrChange w:id="4074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</w:ins>
          </w:p>
          <w:p w:rsidR="000B3E63" w:rsidRPr="003E23AF" w:rsidRDefault="000B3E63" w:rsidP="000B3E63">
            <w:pPr>
              <w:rPr>
                <w:ins w:id="4075" w:author="Mouse" w:date="2015-10-21T17:10:00Z"/>
                <w:rFonts w:asciiTheme="minorEastAsia" w:hAnsiTheme="minorEastAsia"/>
                <w:rPrChange w:id="4076" w:author="Mouse" w:date="2015-10-21T17:15:00Z">
                  <w:rPr>
                    <w:ins w:id="4077" w:author="Mouse" w:date="2015-10-21T17:10:00Z"/>
                  </w:rPr>
                </w:rPrChange>
              </w:rPr>
            </w:pPr>
            <w:ins w:id="4078" w:author="Mouse" w:date="2015-10-21T17:10:00Z">
              <w:r w:rsidRPr="003E23AF">
                <w:rPr>
                  <w:rFonts w:asciiTheme="minorEastAsia" w:hAnsiTheme="minorEastAsia"/>
                  <w:rPrChange w:id="4079" w:author="Mouse" w:date="2015-10-21T17:15:00Z">
                    <w:rPr/>
                  </w:rPrChange>
                </w:rPr>
                <w:t>车辆代号</w:t>
              </w:r>
              <w:r w:rsidRPr="003E23AF">
                <w:rPr>
                  <w:rFonts w:asciiTheme="minorEastAsia" w:hAnsiTheme="minorEastAsia" w:hint="eastAsia"/>
                  <w:rPrChange w:id="4080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</w:ins>
          </w:p>
          <w:p w:rsidR="000B3E63" w:rsidRPr="003E23AF" w:rsidRDefault="000B3E63" w:rsidP="000B3E63">
            <w:pPr>
              <w:rPr>
                <w:ins w:id="4081" w:author="Mouse" w:date="2015-10-21T17:10:00Z"/>
                <w:rFonts w:asciiTheme="minorEastAsia" w:hAnsiTheme="minorEastAsia"/>
                <w:rPrChange w:id="4082" w:author="Mouse" w:date="2015-10-21T17:15:00Z">
                  <w:rPr>
                    <w:ins w:id="4083" w:author="Mouse" w:date="2015-10-21T17:10:00Z"/>
                  </w:rPr>
                </w:rPrChange>
              </w:rPr>
            </w:pPr>
            <w:ins w:id="4084" w:author="Mouse" w:date="2015-10-21T17:10:00Z">
              <w:r w:rsidRPr="003E23AF">
                <w:rPr>
                  <w:rFonts w:asciiTheme="minorEastAsia" w:hAnsiTheme="minorEastAsia" w:hint="eastAsia"/>
                  <w:rPrChange w:id="4085" w:author="Mouse" w:date="2015-10-21T17:15:00Z">
                    <w:rPr>
                      <w:rFonts w:hint="eastAsia"/>
                    </w:rPr>
                  </w:rPrChange>
                </w:rPr>
                <w:t>025 001 003</w:t>
              </w:r>
            </w:ins>
          </w:p>
          <w:p w:rsidR="000B3E63" w:rsidRPr="003E23AF" w:rsidRDefault="000B3E63" w:rsidP="000B3E63">
            <w:pPr>
              <w:rPr>
                <w:ins w:id="4086" w:author="Mouse" w:date="2015-10-21T17:10:00Z"/>
                <w:rFonts w:asciiTheme="minorEastAsia" w:hAnsiTheme="minorEastAsia"/>
                <w:rPrChange w:id="4087" w:author="Mouse" w:date="2015-10-21T17:15:00Z">
                  <w:rPr>
                    <w:ins w:id="4088" w:author="Mouse" w:date="2015-10-21T17:10:00Z"/>
                  </w:rPr>
                </w:rPrChange>
              </w:rPr>
            </w:pPr>
            <w:ins w:id="4089" w:author="Mouse" w:date="2015-10-21T17:10:00Z">
              <w:r w:rsidRPr="003E23AF">
                <w:rPr>
                  <w:rFonts w:asciiTheme="minorEastAsia" w:hAnsiTheme="minorEastAsia"/>
                  <w:rPrChange w:id="4090" w:author="Mouse" w:date="2015-10-21T17:15:00Z">
                    <w:rPr/>
                  </w:rPrChange>
                </w:rPr>
                <w:t>车牌号</w:t>
              </w:r>
              <w:r w:rsidRPr="003E23AF">
                <w:rPr>
                  <w:rFonts w:asciiTheme="minorEastAsia" w:hAnsiTheme="minorEastAsia" w:hint="eastAsia"/>
                  <w:rPrChange w:id="4091" w:author="Mouse" w:date="2015-10-21T17:15:00Z">
                    <w:rPr>
                      <w:rFonts w:hint="eastAsia"/>
                    </w:rPr>
                  </w:rPrChange>
                </w:rPr>
                <w:t xml:space="preserve"> 苏 A 00003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092" w:author="Mouse" w:date="2015-10-21T17:10:00Z"/>
                <w:rFonts w:asciiTheme="minorEastAsia" w:hAnsiTheme="minorEastAsia"/>
                <w:rPrChange w:id="4093" w:author="Mouse" w:date="2015-10-21T17:15:00Z">
                  <w:rPr>
                    <w:ins w:id="4094" w:author="Mouse" w:date="2015-10-21T17:10:00Z"/>
                  </w:rPr>
                </w:rPrChange>
              </w:rPr>
            </w:pPr>
            <w:ins w:id="4095" w:author="Mouse" w:date="2015-10-21T17:10:00Z">
              <w:r w:rsidRPr="003E23AF">
                <w:rPr>
                  <w:rFonts w:asciiTheme="minorEastAsia" w:hAnsiTheme="minorEastAsia" w:hint="eastAsia"/>
                  <w:rPrChange w:id="4096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097" w:author="Mouse" w:date="2015-10-21T17:10:00Z"/>
                <w:rFonts w:asciiTheme="minorEastAsia" w:hAnsiTheme="minorEastAsia"/>
                <w:rPrChange w:id="4098" w:author="Mouse" w:date="2015-10-21T17:15:00Z">
                  <w:rPr>
                    <w:ins w:id="4099" w:author="Mouse" w:date="2015-10-21T17:10:00Z"/>
                  </w:rPr>
                </w:rPrChange>
              </w:rPr>
            </w:pPr>
            <w:ins w:id="4100" w:author="Mouse" w:date="2015-10-21T17:10:00Z">
              <w:r w:rsidRPr="003E23AF">
                <w:rPr>
                  <w:rFonts w:asciiTheme="minorEastAsia" w:hAnsiTheme="minorEastAsia" w:hint="eastAsia"/>
                  <w:rPrChange w:id="4101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102" w:author="Mouse" w:date="2015-10-21T17:10:00Z"/>
                <w:rFonts w:asciiTheme="minorEastAsia" w:hAnsiTheme="minorEastAsia"/>
                <w:rPrChange w:id="4103" w:author="Mouse" w:date="2015-10-21T17:15:00Z">
                  <w:rPr>
                    <w:ins w:id="4104" w:author="Mouse" w:date="2015-10-21T17:10:00Z"/>
                  </w:rPr>
                </w:rPrChange>
              </w:rPr>
            </w:pPr>
            <w:ins w:id="4105" w:author="Mouse" w:date="2015-10-21T17:10:00Z">
              <w:r w:rsidRPr="003E23AF">
                <w:rPr>
                  <w:rFonts w:asciiTheme="minorEastAsia" w:hAnsiTheme="minorEastAsia" w:hint="eastAsia"/>
                  <w:rPrChange w:id="4106" w:author="Mouse" w:date="2015-10-21T17:15:00Z">
                    <w:rPr>
                      <w:rFonts w:hint="eastAsia"/>
                    </w:rPr>
                  </w:rPrChange>
                </w:rPr>
                <w:t>系统放弃本次增加，显示车辆简要信息列表</w:t>
              </w:r>
            </w:ins>
          </w:p>
        </w:tc>
      </w:tr>
      <w:tr w:rsidR="000B3E63" w:rsidRPr="003E23AF" w:rsidTr="000B3E63">
        <w:trPr>
          <w:ins w:id="4107" w:author="Mouse" w:date="2015-10-21T17:10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4108" w:author="Mouse" w:date="2015-10-21T17:10:00Z"/>
                <w:rFonts w:asciiTheme="minorEastAsia" w:hAnsiTheme="minorEastAsia"/>
                <w:rPrChange w:id="4109" w:author="Mouse" w:date="2015-10-21T17:15:00Z">
                  <w:rPr>
                    <w:ins w:id="4110" w:author="Mouse" w:date="2015-10-21T17:10:00Z"/>
                  </w:rPr>
                </w:rPrChange>
              </w:rPr>
            </w:pPr>
            <w:ins w:id="4111" w:author="Mouse" w:date="2015-10-21T17:10:00Z">
              <w:r w:rsidRPr="003E23AF">
                <w:rPr>
                  <w:rFonts w:asciiTheme="minorEastAsia" w:hAnsiTheme="minorEastAsia" w:hint="eastAsia"/>
                  <w:rPrChange w:id="4112" w:author="Mouse" w:date="2015-10-21T17:15:00Z">
                    <w:rPr>
                      <w:rFonts w:hint="eastAsia"/>
                    </w:rPr>
                  </w:rPrChange>
                </w:rPr>
                <w:t>TUS1-4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4113" w:author="Mouse" w:date="2015-10-21T17:10:00Z"/>
                <w:rFonts w:asciiTheme="minorEastAsia" w:hAnsiTheme="minorEastAsia"/>
                <w:rPrChange w:id="4114" w:author="Mouse" w:date="2015-10-21T17:15:00Z">
                  <w:rPr>
                    <w:ins w:id="4115" w:author="Mouse" w:date="2015-10-21T17:10:00Z"/>
                  </w:rPr>
                </w:rPrChange>
              </w:rPr>
            </w:pPr>
            <w:ins w:id="4116" w:author="Mouse" w:date="2015-10-21T17:10:00Z">
              <w:r w:rsidRPr="003E23AF">
                <w:rPr>
                  <w:rFonts w:asciiTheme="minorEastAsia" w:hAnsiTheme="minorEastAsia" w:hint="eastAsia"/>
                  <w:rPrChange w:id="4117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4118" w:author="Mouse" w:date="2015-10-21T17:10:00Z"/>
                <w:rFonts w:asciiTheme="minorEastAsia" w:hAnsiTheme="minorEastAsia"/>
                <w:rPrChange w:id="4119" w:author="Mouse" w:date="2015-10-21T17:15:00Z">
                  <w:rPr>
                    <w:ins w:id="4120" w:author="Mouse" w:date="2015-10-21T17:10:00Z"/>
                  </w:rPr>
                </w:rPrChange>
              </w:rPr>
            </w:pPr>
            <w:ins w:id="4121" w:author="Mouse" w:date="2015-10-21T17:10:00Z">
              <w:r w:rsidRPr="003E23AF">
                <w:rPr>
                  <w:rFonts w:asciiTheme="minorEastAsia" w:hAnsiTheme="minorEastAsia" w:hint="eastAsia"/>
                  <w:rPrChange w:id="4122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4123" w:author="Mouse" w:date="2015-10-21T17:10:00Z"/>
                <w:rFonts w:asciiTheme="minorEastAsia" w:hAnsiTheme="minorEastAsia"/>
                <w:rPrChange w:id="4124" w:author="Mouse" w:date="2015-10-21T17:15:00Z">
                  <w:rPr>
                    <w:ins w:id="4125" w:author="Mouse" w:date="2015-10-21T17:10:00Z"/>
                  </w:rPr>
                </w:rPrChange>
              </w:rPr>
            </w:pPr>
            <w:ins w:id="4126" w:author="Mouse" w:date="2015-10-21T17:10:00Z">
              <w:r w:rsidRPr="003E23AF">
                <w:rPr>
                  <w:rFonts w:asciiTheme="minorEastAsia" w:hAnsiTheme="minorEastAsia" w:hint="eastAsia"/>
                  <w:rPrChange w:id="4127" w:author="Mouse" w:date="2015-10-21T17:15:00Z">
                    <w:rPr>
                      <w:rFonts w:hint="eastAsia"/>
                    </w:rPr>
                  </w:rPrChange>
                </w:rPr>
                <w:t>增加一个车辆信息</w:t>
              </w:r>
            </w:ins>
          </w:p>
          <w:p w:rsidR="000B3E63" w:rsidRPr="003E23AF" w:rsidRDefault="000B3E63" w:rsidP="000B3E63">
            <w:pPr>
              <w:rPr>
                <w:ins w:id="4128" w:author="Mouse" w:date="2015-10-21T17:10:00Z"/>
                <w:rFonts w:asciiTheme="minorEastAsia" w:hAnsiTheme="minorEastAsia"/>
                <w:rPrChange w:id="4129" w:author="Mouse" w:date="2015-10-21T17:15:00Z">
                  <w:rPr>
                    <w:ins w:id="4130" w:author="Mouse" w:date="2015-10-21T17:10:00Z"/>
                  </w:rPr>
                </w:rPrChange>
              </w:rPr>
            </w:pPr>
            <w:ins w:id="4131" w:author="Mouse" w:date="2015-10-21T17:10:00Z">
              <w:r w:rsidRPr="003E23AF">
                <w:rPr>
                  <w:rFonts w:asciiTheme="minorEastAsia" w:hAnsiTheme="minorEastAsia"/>
                  <w:rPrChange w:id="4132" w:author="Mouse" w:date="2015-10-21T17:15:00Z">
                    <w:rPr/>
                  </w:rPrChange>
                </w:rPr>
                <w:t>输入</w:t>
              </w:r>
              <w:r w:rsidRPr="003E23AF">
                <w:rPr>
                  <w:rFonts w:asciiTheme="minorEastAsia" w:hAnsiTheme="minorEastAsia" w:hint="eastAsia"/>
                  <w:rPrChange w:id="4133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</w:ins>
          </w:p>
          <w:p w:rsidR="000B3E63" w:rsidRPr="003E23AF" w:rsidRDefault="000B3E63" w:rsidP="000B3E63">
            <w:pPr>
              <w:rPr>
                <w:ins w:id="4134" w:author="Mouse" w:date="2015-10-21T17:10:00Z"/>
                <w:rFonts w:asciiTheme="minorEastAsia" w:hAnsiTheme="minorEastAsia"/>
                <w:rPrChange w:id="4135" w:author="Mouse" w:date="2015-10-21T17:15:00Z">
                  <w:rPr>
                    <w:ins w:id="4136" w:author="Mouse" w:date="2015-10-21T17:10:00Z"/>
                  </w:rPr>
                </w:rPrChange>
              </w:rPr>
            </w:pPr>
            <w:ins w:id="4137" w:author="Mouse" w:date="2015-10-21T17:10:00Z">
              <w:r w:rsidRPr="003E23AF">
                <w:rPr>
                  <w:rFonts w:asciiTheme="minorEastAsia" w:hAnsiTheme="minorEastAsia"/>
                  <w:rPrChange w:id="4138" w:author="Mouse" w:date="2015-10-21T17:15:00Z">
                    <w:rPr/>
                  </w:rPrChange>
                </w:rPr>
                <w:t>车辆代号</w:t>
              </w:r>
              <w:r w:rsidRPr="003E23AF">
                <w:rPr>
                  <w:rFonts w:asciiTheme="minorEastAsia" w:hAnsiTheme="minorEastAsia" w:hint="eastAsia"/>
                  <w:rPrChange w:id="4139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</w:ins>
          </w:p>
          <w:p w:rsidR="000B3E63" w:rsidRPr="003E23AF" w:rsidRDefault="000B3E63" w:rsidP="000B3E63">
            <w:pPr>
              <w:rPr>
                <w:ins w:id="4140" w:author="Mouse" w:date="2015-10-21T17:10:00Z"/>
                <w:rFonts w:asciiTheme="minorEastAsia" w:hAnsiTheme="minorEastAsia"/>
                <w:rPrChange w:id="4141" w:author="Mouse" w:date="2015-10-21T17:15:00Z">
                  <w:rPr>
                    <w:ins w:id="4142" w:author="Mouse" w:date="2015-10-21T17:10:00Z"/>
                  </w:rPr>
                </w:rPrChange>
              </w:rPr>
            </w:pPr>
            <w:ins w:id="4143" w:author="Mouse" w:date="2015-10-21T17:10:00Z">
              <w:r w:rsidRPr="003E23AF">
                <w:rPr>
                  <w:rFonts w:asciiTheme="minorEastAsia" w:hAnsiTheme="minorEastAsia" w:hint="eastAsia"/>
                  <w:rPrChange w:id="4144" w:author="Mouse" w:date="2015-10-21T17:15:00Z">
                    <w:rPr>
                      <w:rFonts w:hint="eastAsia"/>
                    </w:rPr>
                  </w:rPrChange>
                </w:rPr>
                <w:t>025 001 002</w:t>
              </w:r>
            </w:ins>
          </w:p>
          <w:p w:rsidR="000B3E63" w:rsidRPr="003E23AF" w:rsidRDefault="000B3E63" w:rsidP="000B3E63">
            <w:pPr>
              <w:rPr>
                <w:ins w:id="4145" w:author="Mouse" w:date="2015-10-21T17:10:00Z"/>
                <w:rFonts w:asciiTheme="minorEastAsia" w:hAnsiTheme="minorEastAsia"/>
                <w:rPrChange w:id="4146" w:author="Mouse" w:date="2015-10-21T17:15:00Z">
                  <w:rPr>
                    <w:ins w:id="4147" w:author="Mouse" w:date="2015-10-21T17:10:00Z"/>
                  </w:rPr>
                </w:rPrChange>
              </w:rPr>
            </w:pPr>
            <w:ins w:id="4148" w:author="Mouse" w:date="2015-10-21T17:10:00Z">
              <w:r w:rsidRPr="003E23AF">
                <w:rPr>
                  <w:rFonts w:asciiTheme="minorEastAsia" w:hAnsiTheme="minorEastAsia"/>
                  <w:rPrChange w:id="4149" w:author="Mouse" w:date="2015-10-21T17:15:00Z">
                    <w:rPr/>
                  </w:rPrChange>
                </w:rPr>
                <w:t>车牌号</w:t>
              </w:r>
              <w:r w:rsidRPr="003E23AF">
                <w:rPr>
                  <w:rFonts w:asciiTheme="minorEastAsia" w:hAnsiTheme="minorEastAsia" w:hint="eastAsia"/>
                  <w:rPrChange w:id="4150" w:author="Mouse" w:date="2015-10-21T17:15:00Z">
                    <w:rPr>
                      <w:rFonts w:hint="eastAsia"/>
                    </w:rPr>
                  </w:rPrChange>
                </w:rPr>
                <w:t xml:space="preserve"> 苏 A 00002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151" w:author="Mouse" w:date="2015-10-21T17:10:00Z"/>
                <w:rFonts w:asciiTheme="minorEastAsia" w:hAnsiTheme="minorEastAsia"/>
                <w:rPrChange w:id="4152" w:author="Mouse" w:date="2015-10-21T17:15:00Z">
                  <w:rPr>
                    <w:ins w:id="4153" w:author="Mouse" w:date="2015-10-21T17:10:00Z"/>
                  </w:rPr>
                </w:rPrChange>
              </w:rPr>
            </w:pPr>
            <w:ins w:id="4154" w:author="Mouse" w:date="2015-10-21T17:10:00Z">
              <w:r w:rsidRPr="003E23AF">
                <w:rPr>
                  <w:rFonts w:asciiTheme="minorEastAsia" w:hAnsiTheme="minorEastAsia" w:hint="eastAsia"/>
                  <w:rPrChange w:id="4155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156" w:author="Mouse" w:date="2015-10-21T17:10:00Z"/>
                <w:rFonts w:asciiTheme="minorEastAsia" w:hAnsiTheme="minorEastAsia"/>
                <w:rPrChange w:id="4157" w:author="Mouse" w:date="2015-10-21T17:15:00Z">
                  <w:rPr>
                    <w:ins w:id="4158" w:author="Mouse" w:date="2015-10-21T17:10:00Z"/>
                  </w:rPr>
                </w:rPrChange>
              </w:rPr>
            </w:pPr>
            <w:ins w:id="4159" w:author="Mouse" w:date="2015-10-21T17:10:00Z">
              <w:r w:rsidRPr="003E23AF">
                <w:rPr>
                  <w:rFonts w:asciiTheme="minorEastAsia" w:hAnsiTheme="minorEastAsia" w:hint="eastAsia"/>
                  <w:rPrChange w:id="4160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161" w:author="Mouse" w:date="2015-10-21T17:10:00Z"/>
                <w:rFonts w:asciiTheme="minorEastAsia" w:hAnsiTheme="minorEastAsia"/>
                <w:rPrChange w:id="4162" w:author="Mouse" w:date="2015-10-21T17:15:00Z">
                  <w:rPr>
                    <w:ins w:id="4163" w:author="Mouse" w:date="2015-10-21T17:10:00Z"/>
                  </w:rPr>
                </w:rPrChange>
              </w:rPr>
            </w:pPr>
            <w:ins w:id="4164" w:author="Mouse" w:date="2015-10-21T17:10:00Z">
              <w:r w:rsidRPr="003E23AF">
                <w:rPr>
                  <w:rFonts w:asciiTheme="minorEastAsia" w:hAnsiTheme="minorEastAsia" w:hint="eastAsia"/>
                  <w:rPrChange w:id="4165" w:author="Mouse" w:date="2015-10-21T17:15:00Z">
                    <w:rPr>
                      <w:rFonts w:hint="eastAsia"/>
                    </w:rPr>
                  </w:rPrChange>
                </w:rPr>
                <w:t>系统不保存信息，显示车辆简要信息列表</w:t>
              </w:r>
            </w:ins>
          </w:p>
        </w:tc>
      </w:tr>
      <w:tr w:rsidR="000B3E63" w:rsidRPr="003E23AF" w:rsidTr="000B3E63">
        <w:trPr>
          <w:ins w:id="4166" w:author="Mouse" w:date="2015-10-21T17:10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4167" w:author="Mouse" w:date="2015-10-21T17:10:00Z"/>
                <w:rFonts w:asciiTheme="minorEastAsia" w:hAnsiTheme="minorEastAsia"/>
                <w:rPrChange w:id="4168" w:author="Mouse" w:date="2015-10-21T17:15:00Z">
                  <w:rPr>
                    <w:ins w:id="4169" w:author="Mouse" w:date="2015-10-21T17:10:00Z"/>
                  </w:rPr>
                </w:rPrChange>
              </w:rPr>
            </w:pPr>
            <w:ins w:id="4170" w:author="Mouse" w:date="2015-10-21T17:10:00Z">
              <w:r w:rsidRPr="003E23AF">
                <w:rPr>
                  <w:rFonts w:asciiTheme="minorEastAsia" w:hAnsiTheme="minorEastAsia" w:hint="eastAsia"/>
                  <w:rPrChange w:id="4171" w:author="Mouse" w:date="2015-10-21T17:15:00Z">
                    <w:rPr>
                      <w:rFonts w:hint="eastAsia"/>
                    </w:rPr>
                  </w:rPrChange>
                </w:rPr>
                <w:t>TUS1-</w:t>
              </w:r>
              <w:r w:rsidRPr="003E23AF">
                <w:rPr>
                  <w:rFonts w:asciiTheme="minorEastAsia" w:hAnsiTheme="minorEastAsia"/>
                  <w:rPrChange w:id="4172" w:author="Mouse" w:date="2015-10-21T17:15:00Z">
                    <w:rPr/>
                  </w:rPrChange>
                </w:rPr>
                <w:t>5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4173" w:author="Mouse" w:date="2015-10-21T17:10:00Z"/>
                <w:rFonts w:asciiTheme="minorEastAsia" w:hAnsiTheme="minorEastAsia"/>
                <w:rPrChange w:id="4174" w:author="Mouse" w:date="2015-10-21T17:15:00Z">
                  <w:rPr>
                    <w:ins w:id="4175" w:author="Mouse" w:date="2015-10-21T17:10:00Z"/>
                  </w:rPr>
                </w:rPrChange>
              </w:rPr>
            </w:pPr>
            <w:ins w:id="4176" w:author="Mouse" w:date="2015-10-21T17:10:00Z">
              <w:r w:rsidRPr="003E23AF">
                <w:rPr>
                  <w:rFonts w:asciiTheme="minorEastAsia" w:hAnsiTheme="minorEastAsia" w:hint="eastAsia"/>
                  <w:rPrChange w:id="4177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4178" w:author="Mouse" w:date="2015-10-21T17:10:00Z"/>
                <w:rFonts w:asciiTheme="minorEastAsia" w:hAnsiTheme="minorEastAsia"/>
                <w:rPrChange w:id="4179" w:author="Mouse" w:date="2015-10-21T17:15:00Z">
                  <w:rPr>
                    <w:ins w:id="4180" w:author="Mouse" w:date="2015-10-21T17:10:00Z"/>
                  </w:rPr>
                </w:rPrChange>
              </w:rPr>
            </w:pPr>
            <w:ins w:id="4181" w:author="Mouse" w:date="2015-10-21T17:10:00Z">
              <w:r w:rsidRPr="003E23AF">
                <w:rPr>
                  <w:rFonts w:asciiTheme="minorEastAsia" w:hAnsiTheme="minorEastAsia" w:hint="eastAsia"/>
                  <w:rPrChange w:id="4182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4183" w:author="Mouse" w:date="2015-10-21T17:10:00Z"/>
                <w:rFonts w:asciiTheme="minorEastAsia" w:hAnsiTheme="minorEastAsia"/>
                <w:rPrChange w:id="4184" w:author="Mouse" w:date="2015-10-21T17:15:00Z">
                  <w:rPr>
                    <w:ins w:id="4185" w:author="Mouse" w:date="2015-10-21T17:10:00Z"/>
                  </w:rPr>
                </w:rPrChange>
              </w:rPr>
            </w:pPr>
            <w:ins w:id="4186" w:author="Mouse" w:date="2015-10-21T17:10:00Z">
              <w:r w:rsidRPr="003E23AF">
                <w:rPr>
                  <w:rFonts w:asciiTheme="minorEastAsia" w:hAnsiTheme="minorEastAsia" w:hint="eastAsia"/>
                  <w:rPrChange w:id="4187" w:author="Mouse" w:date="2015-10-21T17:15:00Z">
                    <w:rPr>
                      <w:rFonts w:hint="eastAsia"/>
                    </w:rPr>
                  </w:rPrChange>
                </w:rPr>
                <w:t>删除 025 001 002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188" w:author="Mouse" w:date="2015-10-21T17:10:00Z"/>
                <w:rFonts w:asciiTheme="minorEastAsia" w:hAnsiTheme="minorEastAsia"/>
                <w:rPrChange w:id="4189" w:author="Mouse" w:date="2015-10-21T17:15:00Z">
                  <w:rPr>
                    <w:ins w:id="4190" w:author="Mouse" w:date="2015-10-21T17:10:00Z"/>
                  </w:rPr>
                </w:rPrChange>
              </w:rPr>
            </w:pPr>
            <w:ins w:id="4191" w:author="Mouse" w:date="2015-10-21T17:10:00Z">
              <w:r w:rsidRPr="003E23AF">
                <w:rPr>
                  <w:rFonts w:asciiTheme="minorEastAsia" w:hAnsiTheme="minorEastAsia" w:hint="eastAsia"/>
                  <w:rPrChange w:id="4192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193" w:author="Mouse" w:date="2015-10-21T17:10:00Z"/>
                <w:rFonts w:asciiTheme="minorEastAsia" w:hAnsiTheme="minorEastAsia"/>
                <w:rPrChange w:id="4194" w:author="Mouse" w:date="2015-10-21T17:15:00Z">
                  <w:rPr>
                    <w:ins w:id="4195" w:author="Mouse" w:date="2015-10-21T17:10:00Z"/>
                  </w:rPr>
                </w:rPrChange>
              </w:rPr>
            </w:pPr>
            <w:ins w:id="4196" w:author="Mouse" w:date="2015-10-21T17:10:00Z">
              <w:r w:rsidRPr="003E23AF">
                <w:rPr>
                  <w:rFonts w:asciiTheme="minorEastAsia" w:hAnsiTheme="minorEastAsia" w:hint="eastAsia"/>
                  <w:rPrChange w:id="4197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198" w:author="Mouse" w:date="2015-10-21T17:10:00Z"/>
                <w:rFonts w:asciiTheme="minorEastAsia" w:hAnsiTheme="minorEastAsia"/>
                <w:rPrChange w:id="4199" w:author="Mouse" w:date="2015-10-21T17:15:00Z">
                  <w:rPr>
                    <w:ins w:id="4200" w:author="Mouse" w:date="2015-10-21T17:10:00Z"/>
                  </w:rPr>
                </w:rPrChange>
              </w:rPr>
            </w:pPr>
            <w:ins w:id="4201" w:author="Mouse" w:date="2015-10-21T17:10:00Z">
              <w:r w:rsidRPr="003E23AF">
                <w:rPr>
                  <w:rFonts w:asciiTheme="minorEastAsia" w:hAnsiTheme="minorEastAsia" w:hint="eastAsia"/>
                  <w:rPrChange w:id="4202" w:author="Mouse" w:date="2015-10-21T17:15:00Z">
                    <w:rPr>
                      <w:rFonts w:hint="eastAsia"/>
                    </w:rPr>
                  </w:rPrChange>
                </w:rPr>
                <w:t>系统删除该车辆，</w:t>
              </w:r>
              <w:r w:rsidRPr="003E23AF">
                <w:rPr>
                  <w:rFonts w:asciiTheme="minorEastAsia" w:hAnsiTheme="minorEastAsia"/>
                  <w:rPrChange w:id="4203" w:author="Mouse" w:date="2015-10-21T17:15:00Z">
                    <w:rPr/>
                  </w:rPrChange>
                </w:rPr>
                <w:t>显示车辆简要信息列表</w:t>
              </w:r>
            </w:ins>
          </w:p>
        </w:tc>
      </w:tr>
      <w:tr w:rsidR="000B3E63" w:rsidRPr="003E23AF" w:rsidTr="000B3E63">
        <w:trPr>
          <w:ins w:id="4204" w:author="Mouse" w:date="2015-10-21T17:10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4205" w:author="Mouse" w:date="2015-10-21T17:10:00Z"/>
                <w:rFonts w:asciiTheme="minorEastAsia" w:hAnsiTheme="minorEastAsia"/>
                <w:rPrChange w:id="4206" w:author="Mouse" w:date="2015-10-21T17:15:00Z">
                  <w:rPr>
                    <w:ins w:id="4207" w:author="Mouse" w:date="2015-10-21T17:10:00Z"/>
                  </w:rPr>
                </w:rPrChange>
              </w:rPr>
            </w:pPr>
            <w:ins w:id="4208" w:author="Mouse" w:date="2015-10-21T17:10:00Z">
              <w:r w:rsidRPr="003E23AF">
                <w:rPr>
                  <w:rFonts w:asciiTheme="minorEastAsia" w:hAnsiTheme="minorEastAsia" w:hint="eastAsia"/>
                  <w:rPrChange w:id="4209" w:author="Mouse" w:date="2015-10-21T17:15:00Z">
                    <w:rPr>
                      <w:rFonts w:hint="eastAsia"/>
                    </w:rPr>
                  </w:rPrChange>
                </w:rPr>
                <w:t>TUS1-6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4210" w:author="Mouse" w:date="2015-10-21T17:10:00Z"/>
                <w:rFonts w:asciiTheme="minorEastAsia" w:hAnsiTheme="minorEastAsia"/>
                <w:rPrChange w:id="4211" w:author="Mouse" w:date="2015-10-21T17:15:00Z">
                  <w:rPr>
                    <w:ins w:id="4212" w:author="Mouse" w:date="2015-10-21T17:10:00Z"/>
                  </w:rPr>
                </w:rPrChange>
              </w:rPr>
            </w:pPr>
            <w:ins w:id="4213" w:author="Mouse" w:date="2015-10-21T17:10:00Z">
              <w:r w:rsidRPr="003E23AF">
                <w:rPr>
                  <w:rFonts w:asciiTheme="minorEastAsia" w:hAnsiTheme="minorEastAsia" w:hint="eastAsia"/>
                  <w:rPrChange w:id="4214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4215" w:author="Mouse" w:date="2015-10-21T17:10:00Z"/>
                <w:rFonts w:asciiTheme="minorEastAsia" w:hAnsiTheme="minorEastAsia"/>
                <w:rPrChange w:id="4216" w:author="Mouse" w:date="2015-10-21T17:15:00Z">
                  <w:rPr>
                    <w:ins w:id="4217" w:author="Mouse" w:date="2015-10-21T17:10:00Z"/>
                  </w:rPr>
                </w:rPrChange>
              </w:rPr>
            </w:pPr>
            <w:ins w:id="4218" w:author="Mouse" w:date="2015-10-21T17:10:00Z">
              <w:r w:rsidRPr="003E23AF">
                <w:rPr>
                  <w:rFonts w:asciiTheme="minorEastAsia" w:hAnsiTheme="minorEastAsia" w:hint="eastAsia"/>
                  <w:rPrChange w:id="4219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4220" w:author="Mouse" w:date="2015-10-21T17:10:00Z"/>
                <w:rFonts w:asciiTheme="minorEastAsia" w:hAnsiTheme="minorEastAsia"/>
                <w:rPrChange w:id="4221" w:author="Mouse" w:date="2015-10-21T17:15:00Z">
                  <w:rPr>
                    <w:ins w:id="4222" w:author="Mouse" w:date="2015-10-21T17:10:00Z"/>
                  </w:rPr>
                </w:rPrChange>
              </w:rPr>
            </w:pPr>
            <w:ins w:id="4223" w:author="Mouse" w:date="2015-10-21T17:10:00Z">
              <w:r w:rsidRPr="003E23AF">
                <w:rPr>
                  <w:rFonts w:asciiTheme="minorEastAsia" w:hAnsiTheme="minorEastAsia" w:hint="eastAsia"/>
                  <w:rPrChange w:id="4224" w:author="Mouse" w:date="2015-10-21T17:15:00Z">
                    <w:rPr>
                      <w:rFonts w:hint="eastAsia"/>
                    </w:rPr>
                  </w:rPrChange>
                </w:rPr>
                <w:t>修改 025 001 001</w:t>
              </w:r>
            </w:ins>
          </w:p>
          <w:p w:rsidR="000B3E63" w:rsidRPr="003E23AF" w:rsidRDefault="000B3E63" w:rsidP="000B3E63">
            <w:pPr>
              <w:rPr>
                <w:ins w:id="4225" w:author="Mouse" w:date="2015-10-21T17:10:00Z"/>
                <w:rFonts w:asciiTheme="minorEastAsia" w:hAnsiTheme="minorEastAsia"/>
                <w:rPrChange w:id="4226" w:author="Mouse" w:date="2015-10-21T17:15:00Z">
                  <w:rPr>
                    <w:ins w:id="4227" w:author="Mouse" w:date="2015-10-21T17:10:00Z"/>
                  </w:rPr>
                </w:rPrChange>
              </w:rPr>
            </w:pPr>
            <w:ins w:id="4228" w:author="Mouse" w:date="2015-10-21T17:10:00Z">
              <w:r w:rsidRPr="003E23AF">
                <w:rPr>
                  <w:rFonts w:asciiTheme="minorEastAsia" w:hAnsiTheme="minorEastAsia"/>
                  <w:rPrChange w:id="4229" w:author="Mouse" w:date="2015-10-21T17:15:00Z">
                    <w:rPr/>
                  </w:rPrChange>
                </w:rPr>
                <w:t>修改</w:t>
              </w:r>
              <w:r w:rsidRPr="003E23AF">
                <w:rPr>
                  <w:rFonts w:asciiTheme="minorEastAsia" w:hAnsiTheme="minorEastAsia" w:hint="eastAsia"/>
                  <w:rPrChange w:id="4230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4231" w:author="Mouse" w:date="2015-10-21T17:15:00Z">
                    <w:rPr/>
                  </w:rPrChange>
                </w:rPr>
                <w:t>服役时间</w:t>
              </w:r>
              <w:r w:rsidRPr="003E23AF">
                <w:rPr>
                  <w:rFonts w:asciiTheme="minorEastAsia" w:hAnsiTheme="minorEastAsia" w:hint="eastAsia"/>
                  <w:rPrChange w:id="4232" w:author="Mouse" w:date="2015-10-21T17:15:00Z">
                    <w:rPr>
                      <w:rFonts w:hint="eastAsia"/>
                    </w:rPr>
                  </w:rPrChange>
                </w:rPr>
                <w:t xml:space="preserve"> 4年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233" w:author="Mouse" w:date="2015-10-21T17:10:00Z"/>
                <w:rFonts w:asciiTheme="minorEastAsia" w:hAnsiTheme="minorEastAsia"/>
                <w:rPrChange w:id="4234" w:author="Mouse" w:date="2015-10-21T17:15:00Z">
                  <w:rPr>
                    <w:ins w:id="4235" w:author="Mouse" w:date="2015-10-21T17:10:00Z"/>
                  </w:rPr>
                </w:rPrChange>
              </w:rPr>
            </w:pPr>
            <w:ins w:id="4236" w:author="Mouse" w:date="2015-10-21T17:10:00Z">
              <w:r w:rsidRPr="003E23AF">
                <w:rPr>
                  <w:rFonts w:asciiTheme="minorEastAsia" w:hAnsiTheme="minorEastAsia" w:hint="eastAsia"/>
                  <w:rPrChange w:id="4237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238" w:author="Mouse" w:date="2015-10-21T17:10:00Z"/>
                <w:rFonts w:asciiTheme="minorEastAsia" w:hAnsiTheme="minorEastAsia"/>
                <w:rPrChange w:id="4239" w:author="Mouse" w:date="2015-10-21T17:15:00Z">
                  <w:rPr>
                    <w:ins w:id="4240" w:author="Mouse" w:date="2015-10-21T17:10:00Z"/>
                  </w:rPr>
                </w:rPrChange>
              </w:rPr>
            </w:pPr>
            <w:ins w:id="4241" w:author="Mouse" w:date="2015-10-21T17:10:00Z">
              <w:r w:rsidRPr="003E23AF">
                <w:rPr>
                  <w:rFonts w:asciiTheme="minorEastAsia" w:hAnsiTheme="minorEastAsia" w:hint="eastAsia"/>
                  <w:rPrChange w:id="4242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243" w:author="Mouse" w:date="2015-10-21T17:10:00Z"/>
                <w:rFonts w:asciiTheme="minorEastAsia" w:hAnsiTheme="minorEastAsia"/>
                <w:rPrChange w:id="4244" w:author="Mouse" w:date="2015-10-21T17:15:00Z">
                  <w:rPr>
                    <w:ins w:id="4245" w:author="Mouse" w:date="2015-10-21T17:10:00Z"/>
                  </w:rPr>
                </w:rPrChange>
              </w:rPr>
            </w:pPr>
            <w:ins w:id="4246" w:author="Mouse" w:date="2015-10-21T17:10:00Z">
              <w:r w:rsidRPr="003E23AF">
                <w:rPr>
                  <w:rFonts w:asciiTheme="minorEastAsia" w:hAnsiTheme="minorEastAsia" w:hint="eastAsia"/>
                  <w:rPrChange w:id="4247" w:author="Mouse" w:date="2015-10-21T17:15:00Z">
                    <w:rPr>
                      <w:rFonts w:hint="eastAsia"/>
                    </w:rPr>
                  </w:rPrChange>
                </w:rPr>
                <w:t>系统保存修改，</w:t>
              </w:r>
            </w:ins>
          </w:p>
          <w:p w:rsidR="000B3E63" w:rsidRPr="003E23AF" w:rsidRDefault="000B3E63" w:rsidP="000B3E63">
            <w:pPr>
              <w:rPr>
                <w:ins w:id="4248" w:author="Mouse" w:date="2015-10-21T17:10:00Z"/>
                <w:rFonts w:asciiTheme="minorEastAsia" w:hAnsiTheme="minorEastAsia"/>
                <w:rPrChange w:id="4249" w:author="Mouse" w:date="2015-10-21T17:15:00Z">
                  <w:rPr>
                    <w:ins w:id="4250" w:author="Mouse" w:date="2015-10-21T17:10:00Z"/>
                  </w:rPr>
                </w:rPrChange>
              </w:rPr>
            </w:pPr>
            <w:ins w:id="4251" w:author="Mouse" w:date="2015-10-21T17:10:00Z">
              <w:r w:rsidRPr="003E23AF">
                <w:rPr>
                  <w:rFonts w:asciiTheme="minorEastAsia" w:hAnsiTheme="minorEastAsia"/>
                  <w:rPrChange w:id="4252" w:author="Mouse" w:date="2015-10-21T17:15:00Z">
                    <w:rPr/>
                  </w:rPrChange>
                </w:rPr>
                <w:t>显示</w:t>
              </w:r>
              <w:r w:rsidRPr="003E23AF">
                <w:rPr>
                  <w:rFonts w:asciiTheme="minorEastAsia" w:hAnsiTheme="minorEastAsia" w:hint="eastAsia"/>
                  <w:rPrChange w:id="4253" w:author="Mouse" w:date="2015-10-21T17:15:00Z">
                    <w:rPr>
                      <w:rFonts w:hint="eastAsia"/>
                    </w:rPr>
                  </w:rPrChange>
                </w:rPr>
                <w:t>025001001车辆详细信息</w:t>
              </w:r>
            </w:ins>
          </w:p>
        </w:tc>
      </w:tr>
      <w:tr w:rsidR="000B3E63" w:rsidRPr="003E23AF" w:rsidTr="000B3E63">
        <w:trPr>
          <w:ins w:id="4254" w:author="Mouse" w:date="2015-10-21T17:10:00Z"/>
        </w:trPr>
        <w:tc>
          <w:tcPr>
            <w:tcW w:w="1174" w:type="dxa"/>
          </w:tcPr>
          <w:p w:rsidR="000B3E63" w:rsidRPr="003E23AF" w:rsidRDefault="000B3E63" w:rsidP="000B3E63">
            <w:pPr>
              <w:rPr>
                <w:ins w:id="4255" w:author="Mouse" w:date="2015-10-21T17:10:00Z"/>
                <w:rFonts w:asciiTheme="minorEastAsia" w:hAnsiTheme="minorEastAsia"/>
                <w:rPrChange w:id="4256" w:author="Mouse" w:date="2015-10-21T17:15:00Z">
                  <w:rPr>
                    <w:ins w:id="4257" w:author="Mouse" w:date="2015-10-21T17:10:00Z"/>
                  </w:rPr>
                </w:rPrChange>
              </w:rPr>
            </w:pPr>
            <w:ins w:id="4258" w:author="Mouse" w:date="2015-10-21T17:10:00Z">
              <w:r w:rsidRPr="003E23AF">
                <w:rPr>
                  <w:rFonts w:asciiTheme="minorEastAsia" w:hAnsiTheme="minorEastAsia" w:hint="eastAsia"/>
                  <w:rPrChange w:id="4259" w:author="Mouse" w:date="2015-10-21T17:15:00Z">
                    <w:rPr>
                      <w:rFonts w:hint="eastAsia"/>
                    </w:rPr>
                  </w:rPrChange>
                </w:rPr>
                <w:t>TUS1-7</w:t>
              </w:r>
            </w:ins>
          </w:p>
        </w:tc>
        <w:tc>
          <w:tcPr>
            <w:tcW w:w="1373" w:type="dxa"/>
          </w:tcPr>
          <w:p w:rsidR="000B3E63" w:rsidRPr="003E23AF" w:rsidRDefault="000B3E63" w:rsidP="000B3E63">
            <w:pPr>
              <w:rPr>
                <w:ins w:id="4260" w:author="Mouse" w:date="2015-10-21T17:10:00Z"/>
                <w:rFonts w:asciiTheme="minorEastAsia" w:hAnsiTheme="minorEastAsia"/>
                <w:rPrChange w:id="4261" w:author="Mouse" w:date="2015-10-21T17:15:00Z">
                  <w:rPr>
                    <w:ins w:id="4262" w:author="Mouse" w:date="2015-10-21T17:10:00Z"/>
                  </w:rPr>
                </w:rPrChange>
              </w:rPr>
            </w:pPr>
            <w:ins w:id="4263" w:author="Mouse" w:date="2015-10-21T17:10:00Z">
              <w:r w:rsidRPr="003E23AF">
                <w:rPr>
                  <w:rFonts w:asciiTheme="minorEastAsia" w:hAnsiTheme="minorEastAsia" w:hint="eastAsia"/>
                  <w:rPrChange w:id="4264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276" w:type="dxa"/>
          </w:tcPr>
          <w:p w:rsidR="000B3E63" w:rsidRPr="003E23AF" w:rsidRDefault="000B3E63" w:rsidP="000B3E63">
            <w:pPr>
              <w:rPr>
                <w:ins w:id="4265" w:author="Mouse" w:date="2015-10-21T17:10:00Z"/>
                <w:rFonts w:asciiTheme="minorEastAsia" w:hAnsiTheme="minorEastAsia"/>
                <w:rPrChange w:id="4266" w:author="Mouse" w:date="2015-10-21T17:15:00Z">
                  <w:rPr>
                    <w:ins w:id="4267" w:author="Mouse" w:date="2015-10-21T17:10:00Z"/>
                  </w:rPr>
                </w:rPrChange>
              </w:rPr>
            </w:pPr>
            <w:ins w:id="4268" w:author="Mouse" w:date="2015-10-21T17:10:00Z">
              <w:r w:rsidRPr="003E23AF">
                <w:rPr>
                  <w:rFonts w:asciiTheme="minorEastAsia" w:hAnsiTheme="minorEastAsia" w:hint="eastAsia"/>
                  <w:rPrChange w:id="4269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2126" w:type="dxa"/>
          </w:tcPr>
          <w:p w:rsidR="000B3E63" w:rsidRPr="003E23AF" w:rsidRDefault="000B3E63" w:rsidP="000B3E63">
            <w:pPr>
              <w:rPr>
                <w:ins w:id="4270" w:author="Mouse" w:date="2015-10-21T17:10:00Z"/>
                <w:rFonts w:asciiTheme="minorEastAsia" w:hAnsiTheme="minorEastAsia"/>
                <w:rPrChange w:id="4271" w:author="Mouse" w:date="2015-10-21T17:15:00Z">
                  <w:rPr>
                    <w:ins w:id="4272" w:author="Mouse" w:date="2015-10-21T17:10:00Z"/>
                  </w:rPr>
                </w:rPrChange>
              </w:rPr>
            </w:pPr>
            <w:ins w:id="4273" w:author="Mouse" w:date="2015-10-21T17:10:00Z">
              <w:r w:rsidRPr="003E23AF">
                <w:rPr>
                  <w:rFonts w:asciiTheme="minorEastAsia" w:hAnsiTheme="minorEastAsia" w:hint="eastAsia"/>
                  <w:rPrChange w:id="4274" w:author="Mouse" w:date="2015-10-21T17:15:00Z">
                    <w:rPr>
                      <w:rFonts w:hint="eastAsia"/>
                    </w:rPr>
                  </w:rPrChange>
                </w:rPr>
                <w:t>修改 025 001 001</w:t>
              </w:r>
            </w:ins>
          </w:p>
          <w:p w:rsidR="000B3E63" w:rsidRPr="003E23AF" w:rsidRDefault="000B3E63" w:rsidP="000B3E63">
            <w:pPr>
              <w:rPr>
                <w:ins w:id="4275" w:author="Mouse" w:date="2015-10-21T17:10:00Z"/>
                <w:rFonts w:asciiTheme="minorEastAsia" w:hAnsiTheme="minorEastAsia"/>
                <w:rPrChange w:id="4276" w:author="Mouse" w:date="2015-10-21T17:15:00Z">
                  <w:rPr>
                    <w:ins w:id="4277" w:author="Mouse" w:date="2015-10-21T17:10:00Z"/>
                  </w:rPr>
                </w:rPrChange>
              </w:rPr>
            </w:pPr>
            <w:ins w:id="4278" w:author="Mouse" w:date="2015-10-21T17:10:00Z">
              <w:r w:rsidRPr="003E23AF">
                <w:rPr>
                  <w:rFonts w:asciiTheme="minorEastAsia" w:hAnsiTheme="minorEastAsia"/>
                  <w:rPrChange w:id="4279" w:author="Mouse" w:date="2015-10-21T17:15:00Z">
                    <w:rPr/>
                  </w:rPrChange>
                </w:rPr>
                <w:t>修改</w:t>
              </w:r>
              <w:r w:rsidRPr="003E23AF">
                <w:rPr>
                  <w:rFonts w:asciiTheme="minorEastAsia" w:hAnsiTheme="minorEastAsia" w:hint="eastAsia"/>
                  <w:rPrChange w:id="4280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4281" w:author="Mouse" w:date="2015-10-21T17:15:00Z">
                    <w:rPr/>
                  </w:rPrChange>
                </w:rPr>
                <w:t>车牌号</w:t>
              </w:r>
            </w:ins>
          </w:p>
          <w:p w:rsidR="000B3E63" w:rsidRPr="003E23AF" w:rsidRDefault="000B3E63" w:rsidP="000B3E63">
            <w:pPr>
              <w:rPr>
                <w:ins w:id="4282" w:author="Mouse" w:date="2015-10-21T17:10:00Z"/>
                <w:rFonts w:asciiTheme="minorEastAsia" w:hAnsiTheme="minorEastAsia"/>
                <w:rPrChange w:id="4283" w:author="Mouse" w:date="2015-10-21T17:15:00Z">
                  <w:rPr>
                    <w:ins w:id="4284" w:author="Mouse" w:date="2015-10-21T17:10:00Z"/>
                  </w:rPr>
                </w:rPrChange>
              </w:rPr>
            </w:pPr>
            <w:ins w:id="4285" w:author="Mouse" w:date="2015-10-21T17:10:00Z">
              <w:r w:rsidRPr="003E23AF">
                <w:rPr>
                  <w:rFonts w:asciiTheme="minorEastAsia" w:hAnsiTheme="minorEastAsia"/>
                  <w:rPrChange w:id="4286" w:author="Mouse" w:date="2015-10-21T17:15:00Z">
                    <w:rPr/>
                  </w:rPrChange>
                </w:rPr>
                <w:t>苏</w:t>
              </w:r>
              <w:r w:rsidRPr="003E23AF">
                <w:rPr>
                  <w:rFonts w:asciiTheme="minorEastAsia" w:hAnsiTheme="minorEastAsia" w:hint="eastAsia"/>
                  <w:rPrChange w:id="4287" w:author="Mouse" w:date="2015-10-21T17:15:00Z">
                    <w:rPr>
                      <w:rFonts w:hint="eastAsia"/>
                    </w:rPr>
                  </w:rPrChange>
                </w:rPr>
                <w:t xml:space="preserve"> A 0000000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288" w:author="Mouse" w:date="2015-10-21T17:10:00Z"/>
                <w:rFonts w:asciiTheme="minorEastAsia" w:hAnsiTheme="minorEastAsia"/>
                <w:rPrChange w:id="4289" w:author="Mouse" w:date="2015-10-21T17:15:00Z">
                  <w:rPr>
                    <w:ins w:id="4290" w:author="Mouse" w:date="2015-10-21T17:10:00Z"/>
                  </w:rPr>
                </w:rPrChange>
              </w:rPr>
            </w:pPr>
            <w:ins w:id="4291" w:author="Mouse" w:date="2015-10-21T17:10:00Z">
              <w:r w:rsidRPr="003E23AF">
                <w:rPr>
                  <w:rFonts w:asciiTheme="minorEastAsia" w:hAnsiTheme="minorEastAsia" w:hint="eastAsia"/>
                  <w:rPrChange w:id="4292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34" w:type="dxa"/>
          </w:tcPr>
          <w:p w:rsidR="000B3E63" w:rsidRPr="003E23AF" w:rsidRDefault="000B3E63" w:rsidP="000B3E63">
            <w:pPr>
              <w:rPr>
                <w:ins w:id="4293" w:author="Mouse" w:date="2015-10-21T17:10:00Z"/>
                <w:rFonts w:asciiTheme="minorEastAsia" w:hAnsiTheme="minorEastAsia"/>
                <w:rPrChange w:id="4294" w:author="Mouse" w:date="2015-10-21T17:15:00Z">
                  <w:rPr>
                    <w:ins w:id="4295" w:author="Mouse" w:date="2015-10-21T17:10:00Z"/>
                  </w:rPr>
                </w:rPrChange>
              </w:rPr>
            </w:pPr>
            <w:ins w:id="4296" w:author="Mouse" w:date="2015-10-21T17:10:00Z">
              <w:r w:rsidRPr="003E23AF">
                <w:rPr>
                  <w:rFonts w:asciiTheme="minorEastAsia" w:hAnsiTheme="minorEastAsia" w:hint="eastAsia"/>
                  <w:rPrChange w:id="4297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298" w:author="Mouse" w:date="2015-10-21T17:10:00Z"/>
                <w:rFonts w:asciiTheme="minorEastAsia" w:hAnsiTheme="minorEastAsia"/>
                <w:rPrChange w:id="4299" w:author="Mouse" w:date="2015-10-21T17:15:00Z">
                  <w:rPr>
                    <w:ins w:id="4300" w:author="Mouse" w:date="2015-10-21T17:10:00Z"/>
                  </w:rPr>
                </w:rPrChange>
              </w:rPr>
            </w:pPr>
            <w:ins w:id="4301" w:author="Mouse" w:date="2015-10-21T17:10:00Z">
              <w:r w:rsidRPr="003E23AF">
                <w:rPr>
                  <w:rFonts w:asciiTheme="minorEastAsia" w:hAnsiTheme="minorEastAsia" w:hint="eastAsia"/>
                  <w:rPrChange w:id="4302" w:author="Mouse" w:date="2015-10-21T17:15:00Z">
                    <w:rPr>
                      <w:rFonts w:hint="eastAsia"/>
                    </w:rPr>
                  </w:rPrChange>
                </w:rPr>
                <w:t>系统提示：</w:t>
              </w:r>
            </w:ins>
          </w:p>
          <w:p w:rsidR="000B3E63" w:rsidRPr="003E23AF" w:rsidRDefault="000B3E63" w:rsidP="000B3E63">
            <w:pPr>
              <w:rPr>
                <w:ins w:id="4303" w:author="Mouse" w:date="2015-10-21T17:10:00Z"/>
                <w:rFonts w:asciiTheme="minorEastAsia" w:hAnsiTheme="minorEastAsia"/>
                <w:rPrChange w:id="4304" w:author="Mouse" w:date="2015-10-21T17:15:00Z">
                  <w:rPr>
                    <w:ins w:id="4305" w:author="Mouse" w:date="2015-10-21T17:10:00Z"/>
                  </w:rPr>
                </w:rPrChange>
              </w:rPr>
            </w:pPr>
            <w:ins w:id="4306" w:author="Mouse" w:date="2015-10-21T17:10:00Z">
              <w:r w:rsidRPr="003E23AF">
                <w:rPr>
                  <w:rFonts w:asciiTheme="minorEastAsia" w:hAnsiTheme="minorEastAsia"/>
                  <w:rPrChange w:id="4307" w:author="Mouse" w:date="2015-10-21T17:15:00Z">
                    <w:rPr/>
                  </w:rPrChange>
                </w:rPr>
                <w:t>修改信息格式错误</w:t>
              </w:r>
              <w:r w:rsidRPr="003E23AF">
                <w:rPr>
                  <w:rFonts w:asciiTheme="minorEastAsia" w:hAnsiTheme="minorEastAsia" w:hint="eastAsia"/>
                  <w:rPrChange w:id="4308" w:author="Mouse" w:date="2015-10-21T17:15:00Z">
                    <w:rPr>
                      <w:rFonts w:hint="eastAsia"/>
                    </w:rPr>
                  </w:rPrChange>
                </w:rPr>
                <w:t>，</w:t>
              </w:r>
              <w:r w:rsidRPr="003E23AF">
                <w:rPr>
                  <w:rFonts w:asciiTheme="minorEastAsia" w:hAnsiTheme="minorEastAsia"/>
                  <w:rPrChange w:id="4309" w:author="Mouse" w:date="2015-10-21T17:15:00Z">
                    <w:rPr/>
                  </w:rPrChange>
                </w:rPr>
                <w:t>返回修改界面</w:t>
              </w:r>
            </w:ins>
          </w:p>
        </w:tc>
      </w:tr>
    </w:tbl>
    <w:p w:rsidR="000B3E63" w:rsidRPr="003E23AF" w:rsidRDefault="000B3E63" w:rsidP="000B3E63">
      <w:pPr>
        <w:rPr>
          <w:ins w:id="4310" w:author="Mouse" w:date="2015-10-21T17:10:00Z"/>
          <w:rFonts w:asciiTheme="minorEastAsia" w:hAnsiTheme="minorEastAsia"/>
          <w:rPrChange w:id="4311" w:author="Mouse" w:date="2015-10-21T17:15:00Z">
            <w:rPr>
              <w:ins w:id="4312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4313" w:author="Mouse" w:date="2015-10-21T17:10:00Z"/>
          <w:rFonts w:asciiTheme="minorEastAsia" w:hAnsiTheme="minorEastAsia"/>
          <w:rPrChange w:id="4314" w:author="Mouse" w:date="2015-10-21T17:15:00Z">
            <w:rPr>
              <w:ins w:id="4315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4316" w:author="Mouse" w:date="2015-10-21T17:10:00Z"/>
          <w:rFonts w:asciiTheme="minorEastAsia" w:hAnsiTheme="minorEastAsia"/>
          <w:rPrChange w:id="4317" w:author="Mouse" w:date="2015-10-21T17:15:00Z">
            <w:rPr>
              <w:ins w:id="4318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4319" w:author="Mouse" w:date="2015-10-21T17:10:00Z"/>
          <w:rFonts w:asciiTheme="minorEastAsia" w:hAnsiTheme="minorEastAsia"/>
          <w:rPrChange w:id="4320" w:author="Mouse" w:date="2015-10-21T17:15:00Z">
            <w:rPr>
              <w:ins w:id="4321" w:author="Mouse" w:date="2015-10-21T17:10:00Z"/>
            </w:rPr>
          </w:rPrChange>
        </w:rPr>
      </w:pPr>
      <w:ins w:id="4322" w:author="Mouse" w:date="2015-10-21T17:10:00Z">
        <w:r w:rsidRPr="003E23AF">
          <w:rPr>
            <w:rFonts w:asciiTheme="minorEastAsia" w:hAnsiTheme="minorEastAsia"/>
            <w:rPrChange w:id="4323" w:author="Mouse" w:date="2015-10-21T17:15:00Z">
              <w:rPr/>
            </w:rPrChange>
          </w:rPr>
          <w:t>车辆详细信息表</w:t>
        </w:r>
      </w:ins>
    </w:p>
    <w:p w:rsidR="000B3E63" w:rsidRPr="003E23AF" w:rsidRDefault="000B3E63" w:rsidP="000B3E63">
      <w:pPr>
        <w:rPr>
          <w:ins w:id="4324" w:author="Mouse" w:date="2015-10-21T17:10:00Z"/>
          <w:rFonts w:asciiTheme="minorEastAsia" w:hAnsiTheme="minorEastAsia"/>
          <w:rPrChange w:id="4325" w:author="Mouse" w:date="2015-10-21T17:15:00Z">
            <w:rPr>
              <w:ins w:id="4326" w:author="Mouse" w:date="2015-10-21T17:10:00Z"/>
            </w:rPr>
          </w:rPrChange>
        </w:rPr>
      </w:pPr>
      <w:ins w:id="4327" w:author="Mouse" w:date="2015-10-21T17:10:00Z">
        <w:r w:rsidRPr="003E23AF">
          <w:rPr>
            <w:rFonts w:asciiTheme="minorEastAsia" w:hAnsiTheme="minorEastAsia" w:hint="eastAsia"/>
            <w:rPrChange w:id="4328" w:author="Mouse" w:date="2015-10-21T17:15:00Z">
              <w:rPr>
                <w:rFonts w:hint="eastAsia"/>
              </w:rPr>
            </w:rPrChange>
          </w:rPr>
          <w:t>@</w:t>
        </w:r>
        <w:r w:rsidRPr="003E23AF">
          <w:rPr>
            <w:rFonts w:asciiTheme="minorEastAsia" w:hAnsiTheme="minorEastAsia"/>
            <w:rPrChange w:id="4329" w:author="Mouse" w:date="2015-10-21T17:15:00Z">
              <w:rPr/>
            </w:rPrChange>
          </w:rPr>
          <w:t>1</w:t>
        </w:r>
      </w:ins>
    </w:p>
    <w:p w:rsidR="000B3E63" w:rsidRPr="003E23AF" w:rsidRDefault="000B3E63" w:rsidP="000B3E63">
      <w:pPr>
        <w:rPr>
          <w:ins w:id="4330" w:author="Mouse" w:date="2015-10-21T17:10:00Z"/>
          <w:rFonts w:asciiTheme="minorEastAsia" w:hAnsiTheme="minorEastAsia"/>
          <w:rPrChange w:id="4331" w:author="Mouse" w:date="2015-10-21T17:15:00Z">
            <w:rPr>
              <w:ins w:id="4332" w:author="Mouse" w:date="2015-10-21T17:10:00Z"/>
            </w:rPr>
          </w:rPrChange>
        </w:rPr>
      </w:pPr>
      <w:ins w:id="4333" w:author="Mouse" w:date="2015-10-21T17:10:00Z">
        <w:r w:rsidRPr="003E23AF">
          <w:rPr>
            <w:rFonts w:asciiTheme="minorEastAsia" w:hAnsiTheme="minorEastAsia"/>
            <w:rPrChange w:id="4334" w:author="Mouse" w:date="2015-10-21T17:15:00Z">
              <w:rPr/>
            </w:rPrChange>
          </w:rPr>
          <w:t>车辆代号</w:t>
        </w:r>
        <w:r w:rsidRPr="003E23AF">
          <w:rPr>
            <w:rFonts w:asciiTheme="minorEastAsia" w:hAnsiTheme="minorEastAsia" w:hint="eastAsia"/>
            <w:rPrChange w:id="4335" w:author="Mouse" w:date="2015-10-21T17:15:00Z">
              <w:rPr>
                <w:rFonts w:hint="eastAsia"/>
              </w:rPr>
            </w:rPrChange>
          </w:rPr>
          <w:t xml:space="preserve"> 025 001 001</w:t>
        </w:r>
      </w:ins>
    </w:p>
    <w:p w:rsidR="000B3E63" w:rsidRPr="003E23AF" w:rsidRDefault="000B3E63" w:rsidP="000B3E63">
      <w:pPr>
        <w:rPr>
          <w:ins w:id="4336" w:author="Mouse" w:date="2015-10-21T17:10:00Z"/>
          <w:rFonts w:asciiTheme="minorEastAsia" w:hAnsiTheme="minorEastAsia"/>
          <w:rPrChange w:id="4337" w:author="Mouse" w:date="2015-10-21T17:15:00Z">
            <w:rPr>
              <w:ins w:id="4338" w:author="Mouse" w:date="2015-10-21T17:10:00Z"/>
            </w:rPr>
          </w:rPrChange>
        </w:rPr>
      </w:pPr>
      <w:ins w:id="4339" w:author="Mouse" w:date="2015-10-21T17:10:00Z">
        <w:r w:rsidRPr="003E23AF">
          <w:rPr>
            <w:rFonts w:asciiTheme="minorEastAsia" w:hAnsiTheme="minorEastAsia"/>
            <w:rPrChange w:id="4340" w:author="Mouse" w:date="2015-10-21T17:15:00Z">
              <w:rPr/>
            </w:rPrChange>
          </w:rPr>
          <w:t>车牌号</w:t>
        </w:r>
        <w:r w:rsidRPr="003E23AF">
          <w:rPr>
            <w:rFonts w:asciiTheme="minorEastAsia" w:hAnsiTheme="minorEastAsia" w:hint="eastAsia"/>
            <w:rPrChange w:id="4341" w:author="Mouse" w:date="2015-10-21T17:15:00Z">
              <w:rPr>
                <w:rFonts w:hint="eastAsia"/>
              </w:rPr>
            </w:rPrChange>
          </w:rPr>
          <w:t xml:space="preserve"> 苏A 00001 </w:t>
        </w:r>
      </w:ins>
    </w:p>
    <w:p w:rsidR="000B3E63" w:rsidRPr="003E23AF" w:rsidRDefault="000B3E63" w:rsidP="000B3E63">
      <w:pPr>
        <w:rPr>
          <w:ins w:id="4342" w:author="Mouse" w:date="2015-10-21T17:10:00Z"/>
          <w:rFonts w:asciiTheme="minorEastAsia" w:hAnsiTheme="minorEastAsia"/>
          <w:rPrChange w:id="4343" w:author="Mouse" w:date="2015-10-21T17:15:00Z">
            <w:rPr>
              <w:ins w:id="4344" w:author="Mouse" w:date="2015-10-21T17:10:00Z"/>
            </w:rPr>
          </w:rPrChange>
        </w:rPr>
      </w:pPr>
      <w:ins w:id="4345" w:author="Mouse" w:date="2015-10-21T17:10:00Z">
        <w:r w:rsidRPr="003E23AF">
          <w:rPr>
            <w:rFonts w:asciiTheme="minorEastAsia" w:hAnsiTheme="minorEastAsia"/>
            <w:rPrChange w:id="4346" w:author="Mouse" w:date="2015-10-21T17:15:00Z">
              <w:rPr/>
            </w:rPrChange>
          </w:rPr>
          <w:t>服役时间</w:t>
        </w:r>
        <w:r w:rsidRPr="003E23AF">
          <w:rPr>
            <w:rFonts w:asciiTheme="minorEastAsia" w:hAnsiTheme="minorEastAsia" w:hint="eastAsia"/>
            <w:rPrChange w:id="4347" w:author="Mouse" w:date="2015-10-21T17:15:00Z">
              <w:rPr>
                <w:rFonts w:hint="eastAsia"/>
              </w:rPr>
            </w:rPrChange>
          </w:rPr>
          <w:t xml:space="preserve"> 3年</w:t>
        </w:r>
      </w:ins>
    </w:p>
    <w:p w:rsidR="000B3E63" w:rsidRPr="003E23AF" w:rsidRDefault="000B3E63" w:rsidP="000B3E63">
      <w:pPr>
        <w:rPr>
          <w:ins w:id="4348" w:author="Mouse" w:date="2015-10-21T17:10:00Z"/>
          <w:rFonts w:asciiTheme="minorEastAsia" w:hAnsiTheme="minorEastAsia"/>
          <w:rPrChange w:id="4349" w:author="Mouse" w:date="2015-10-21T17:15:00Z">
            <w:rPr>
              <w:ins w:id="4350" w:author="Mouse" w:date="2015-10-21T17:10:00Z"/>
            </w:rPr>
          </w:rPrChange>
        </w:rPr>
      </w:pPr>
      <w:ins w:id="4351" w:author="Mouse" w:date="2015-10-21T17:10:00Z">
        <w:r w:rsidRPr="003E23AF">
          <w:rPr>
            <w:rFonts w:asciiTheme="minorEastAsia" w:hAnsiTheme="minorEastAsia"/>
            <w:rPrChange w:id="4352" w:author="Mouse" w:date="2015-10-21T17:15:00Z">
              <w:rPr/>
            </w:rPrChange>
          </w:rPr>
          <w:t>状态</w:t>
        </w:r>
        <w:r w:rsidRPr="003E23AF">
          <w:rPr>
            <w:rFonts w:asciiTheme="minorEastAsia" w:hAnsiTheme="minorEastAsia" w:hint="eastAsia"/>
            <w:rPrChange w:id="4353" w:author="Mouse" w:date="2015-10-21T17:15:00Z">
              <w:rPr>
                <w:rFonts w:hint="eastAsia"/>
              </w:rPr>
            </w:rPrChange>
          </w:rPr>
          <w:t xml:space="preserve"> 运货中</w:t>
        </w:r>
      </w:ins>
    </w:p>
    <w:p w:rsidR="000B3E63" w:rsidRPr="003E23AF" w:rsidRDefault="000B3E63" w:rsidP="000B3E63">
      <w:pPr>
        <w:rPr>
          <w:ins w:id="4354" w:author="Mouse" w:date="2015-10-21T17:10:00Z"/>
          <w:rFonts w:asciiTheme="minorEastAsia" w:hAnsiTheme="minorEastAsia"/>
          <w:rPrChange w:id="4355" w:author="Mouse" w:date="2015-10-21T17:15:00Z">
            <w:rPr>
              <w:ins w:id="4356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4357" w:author="Mouse" w:date="2015-10-21T17:10:00Z"/>
          <w:rFonts w:asciiTheme="minorEastAsia" w:hAnsiTheme="minorEastAsia"/>
          <w:rPrChange w:id="4358" w:author="Mouse" w:date="2015-10-21T17:15:00Z">
            <w:rPr>
              <w:ins w:id="4359" w:author="Mouse" w:date="2015-10-21T17:10:00Z"/>
            </w:rPr>
          </w:rPrChange>
        </w:rPr>
      </w:pPr>
      <w:ins w:id="4360" w:author="Mouse" w:date="2015-10-21T17:10:00Z">
        <w:r w:rsidRPr="003E23AF">
          <w:rPr>
            <w:rFonts w:asciiTheme="minorEastAsia" w:hAnsiTheme="minorEastAsia" w:hint="eastAsia"/>
            <w:rPrChange w:id="4361" w:author="Mouse" w:date="2015-10-21T17:15:00Z">
              <w:rPr>
                <w:rFonts w:hint="eastAsia"/>
              </w:rPr>
            </w:rPrChange>
          </w:rPr>
          <w:t>@</w:t>
        </w:r>
        <w:r w:rsidRPr="003E23AF">
          <w:rPr>
            <w:rFonts w:asciiTheme="minorEastAsia" w:hAnsiTheme="minorEastAsia"/>
            <w:rPrChange w:id="4362" w:author="Mouse" w:date="2015-10-21T17:15:00Z">
              <w:rPr/>
            </w:rPrChange>
          </w:rPr>
          <w:t>2</w:t>
        </w:r>
      </w:ins>
    </w:p>
    <w:p w:rsidR="000B3E63" w:rsidRPr="003E23AF" w:rsidRDefault="000B3E63" w:rsidP="000B3E63">
      <w:pPr>
        <w:rPr>
          <w:ins w:id="4363" w:author="Mouse" w:date="2015-10-21T17:10:00Z"/>
          <w:rFonts w:asciiTheme="minorEastAsia" w:hAnsiTheme="minorEastAsia"/>
          <w:rPrChange w:id="4364" w:author="Mouse" w:date="2015-10-21T17:15:00Z">
            <w:rPr>
              <w:ins w:id="4365" w:author="Mouse" w:date="2015-10-21T17:10:00Z"/>
            </w:rPr>
          </w:rPrChange>
        </w:rPr>
      </w:pPr>
      <w:ins w:id="4366" w:author="Mouse" w:date="2015-10-21T17:10:00Z">
        <w:r w:rsidRPr="003E23AF">
          <w:rPr>
            <w:rFonts w:asciiTheme="minorEastAsia" w:hAnsiTheme="minorEastAsia"/>
            <w:rPrChange w:id="4367" w:author="Mouse" w:date="2015-10-21T17:15:00Z">
              <w:rPr/>
            </w:rPrChange>
          </w:rPr>
          <w:lastRenderedPageBreak/>
          <w:t>车辆代号</w:t>
        </w:r>
        <w:r w:rsidRPr="003E23AF">
          <w:rPr>
            <w:rFonts w:asciiTheme="minorEastAsia" w:hAnsiTheme="minorEastAsia" w:hint="eastAsia"/>
            <w:rPrChange w:id="4368" w:author="Mouse" w:date="2015-10-21T17:15:00Z">
              <w:rPr>
                <w:rFonts w:hint="eastAsia"/>
              </w:rPr>
            </w:rPrChange>
          </w:rPr>
          <w:t xml:space="preserve"> 025 001 002</w:t>
        </w:r>
      </w:ins>
    </w:p>
    <w:p w:rsidR="000B3E63" w:rsidRPr="003E23AF" w:rsidRDefault="000B3E63" w:rsidP="000B3E63">
      <w:pPr>
        <w:rPr>
          <w:ins w:id="4369" w:author="Mouse" w:date="2015-10-21T17:10:00Z"/>
          <w:rFonts w:asciiTheme="minorEastAsia" w:hAnsiTheme="minorEastAsia"/>
          <w:rPrChange w:id="4370" w:author="Mouse" w:date="2015-10-21T17:15:00Z">
            <w:rPr>
              <w:ins w:id="4371" w:author="Mouse" w:date="2015-10-21T17:10:00Z"/>
            </w:rPr>
          </w:rPrChange>
        </w:rPr>
      </w:pPr>
      <w:ins w:id="4372" w:author="Mouse" w:date="2015-10-21T17:10:00Z">
        <w:r w:rsidRPr="003E23AF">
          <w:rPr>
            <w:rFonts w:asciiTheme="minorEastAsia" w:hAnsiTheme="minorEastAsia"/>
            <w:rPrChange w:id="4373" w:author="Mouse" w:date="2015-10-21T17:15:00Z">
              <w:rPr/>
            </w:rPrChange>
          </w:rPr>
          <w:t>车牌号</w:t>
        </w:r>
        <w:r w:rsidRPr="003E23AF">
          <w:rPr>
            <w:rFonts w:asciiTheme="minorEastAsia" w:hAnsiTheme="minorEastAsia" w:hint="eastAsia"/>
            <w:rPrChange w:id="4374" w:author="Mouse" w:date="2015-10-21T17:15:00Z">
              <w:rPr>
                <w:rFonts w:hint="eastAsia"/>
              </w:rPr>
            </w:rPrChange>
          </w:rPr>
          <w:t xml:space="preserve"> 苏 A 00002</w:t>
        </w:r>
      </w:ins>
    </w:p>
    <w:p w:rsidR="000B3E63" w:rsidRPr="003E23AF" w:rsidRDefault="000B3E63" w:rsidP="000B3E63">
      <w:pPr>
        <w:rPr>
          <w:ins w:id="4375" w:author="Mouse" w:date="2015-10-21T17:10:00Z"/>
          <w:rFonts w:asciiTheme="minorEastAsia" w:hAnsiTheme="minorEastAsia"/>
          <w:rPrChange w:id="4376" w:author="Mouse" w:date="2015-10-21T17:15:00Z">
            <w:rPr>
              <w:ins w:id="4377" w:author="Mouse" w:date="2015-10-21T17:10:00Z"/>
            </w:rPr>
          </w:rPrChange>
        </w:rPr>
      </w:pPr>
      <w:ins w:id="4378" w:author="Mouse" w:date="2015-10-21T17:10:00Z">
        <w:r w:rsidRPr="003E23AF">
          <w:rPr>
            <w:rFonts w:asciiTheme="minorEastAsia" w:hAnsiTheme="minorEastAsia"/>
            <w:rPrChange w:id="4379" w:author="Mouse" w:date="2015-10-21T17:15:00Z">
              <w:rPr/>
            </w:rPrChange>
          </w:rPr>
          <w:t>服役时间</w:t>
        </w:r>
        <w:r w:rsidRPr="003E23AF">
          <w:rPr>
            <w:rFonts w:asciiTheme="minorEastAsia" w:hAnsiTheme="minorEastAsia" w:hint="eastAsia"/>
            <w:rPrChange w:id="4380" w:author="Mouse" w:date="2015-10-21T17:15:00Z">
              <w:rPr>
                <w:rFonts w:hint="eastAsia"/>
              </w:rPr>
            </w:rPrChange>
          </w:rPr>
          <w:t xml:space="preserve"> </w:t>
        </w:r>
        <w:r w:rsidRPr="003E23AF">
          <w:rPr>
            <w:rFonts w:asciiTheme="minorEastAsia" w:hAnsiTheme="minorEastAsia"/>
            <w:rPrChange w:id="4381" w:author="Mouse" w:date="2015-10-21T17:15:00Z">
              <w:rPr/>
            </w:rPrChange>
          </w:rPr>
          <w:t>2年</w:t>
        </w:r>
      </w:ins>
    </w:p>
    <w:p w:rsidR="000B3E63" w:rsidRPr="003E23AF" w:rsidRDefault="000B3E63" w:rsidP="000B3E63">
      <w:pPr>
        <w:rPr>
          <w:ins w:id="4382" w:author="Mouse" w:date="2015-10-21T17:10:00Z"/>
          <w:rFonts w:asciiTheme="minorEastAsia" w:hAnsiTheme="minorEastAsia"/>
          <w:rPrChange w:id="4383" w:author="Mouse" w:date="2015-10-21T17:15:00Z">
            <w:rPr>
              <w:ins w:id="4384" w:author="Mouse" w:date="2015-10-21T17:10:00Z"/>
            </w:rPr>
          </w:rPrChange>
        </w:rPr>
      </w:pPr>
      <w:ins w:id="4385" w:author="Mouse" w:date="2015-10-21T17:10:00Z">
        <w:r w:rsidRPr="003E23AF">
          <w:rPr>
            <w:rFonts w:asciiTheme="minorEastAsia" w:hAnsiTheme="minorEastAsia"/>
            <w:rPrChange w:id="4386" w:author="Mouse" w:date="2015-10-21T17:15:00Z">
              <w:rPr/>
            </w:rPrChange>
          </w:rPr>
          <w:t>状态</w:t>
        </w:r>
        <w:r w:rsidRPr="003E23AF">
          <w:rPr>
            <w:rFonts w:asciiTheme="minorEastAsia" w:hAnsiTheme="minorEastAsia" w:hint="eastAsia"/>
            <w:rPrChange w:id="4387" w:author="Mouse" w:date="2015-10-21T17:15:00Z">
              <w:rPr>
                <w:rFonts w:hint="eastAsia"/>
              </w:rPr>
            </w:rPrChange>
          </w:rPr>
          <w:t xml:space="preserve"> 待运货</w:t>
        </w:r>
      </w:ins>
    </w:p>
    <w:p w:rsidR="000B3E63" w:rsidRPr="003E23AF" w:rsidRDefault="000B3E63">
      <w:pPr>
        <w:widowControl/>
        <w:jc w:val="left"/>
        <w:rPr>
          <w:ins w:id="4388" w:author="Mouse" w:date="2015-10-21T17:10:00Z"/>
          <w:rFonts w:asciiTheme="minorEastAsia" w:hAnsiTheme="minorEastAsia"/>
          <w:rPrChange w:id="4389" w:author="Mouse" w:date="2015-10-21T17:15:00Z">
            <w:rPr>
              <w:ins w:id="4390" w:author="Mouse" w:date="2015-10-21T17:10:00Z"/>
              <w:rFonts w:ascii="方正等线" w:eastAsia="方正等线" w:hAnsi="方正等线"/>
            </w:rPr>
          </w:rPrChange>
        </w:rPr>
      </w:pPr>
      <w:ins w:id="4391" w:author="Mouse" w:date="2015-10-21T17:10:00Z">
        <w:r w:rsidRPr="003E23AF">
          <w:rPr>
            <w:rFonts w:asciiTheme="minorEastAsia" w:hAnsiTheme="minorEastAsia"/>
            <w:rPrChange w:id="4392" w:author="Mouse" w:date="2015-10-21T17:15:00Z">
              <w:rPr>
                <w:rFonts w:ascii="方正等线" w:eastAsia="方正等线" w:hAnsi="方正等线"/>
              </w:rPr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4393" w:author="Mouse" w:date="2015-10-21T17:10:00Z"/>
          <w:rFonts w:asciiTheme="minorEastAsia" w:eastAsiaTheme="minorEastAsia" w:hAnsiTheme="minorEastAsia" w:hint="eastAsia"/>
          <w:rPrChange w:id="4394" w:author="Mouse" w:date="2015-10-21T17:15:00Z">
            <w:rPr>
              <w:ins w:id="4395" w:author="Mouse" w:date="2015-10-21T17:10:00Z"/>
              <w:rFonts w:hint="eastAsia"/>
            </w:rPr>
          </w:rPrChange>
        </w:rPr>
        <w:pPrChange w:id="4396" w:author="Mouse" w:date="2015-10-21T17:11:00Z">
          <w:pPr>
            <w:jc w:val="center"/>
          </w:pPr>
        </w:pPrChange>
      </w:pPr>
      <w:ins w:id="4397" w:author="Mouse" w:date="2015-10-21T17:10:00Z">
        <w:r w:rsidRPr="003E23AF">
          <w:rPr>
            <w:rFonts w:asciiTheme="minorEastAsia" w:eastAsiaTheme="minorEastAsia" w:hAnsiTheme="minorEastAsia" w:hint="eastAsia"/>
            <w:rPrChange w:id="4398" w:author="Mouse" w:date="2015-10-21T17:15:00Z">
              <w:rPr>
                <w:rFonts w:hint="eastAsia"/>
              </w:rPr>
            </w:rPrChange>
          </w:rPr>
          <w:lastRenderedPageBreak/>
          <w:t>TUS10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1033"/>
        <w:gridCol w:w="764"/>
        <w:gridCol w:w="552"/>
        <w:gridCol w:w="1225"/>
        <w:gridCol w:w="1701"/>
        <w:gridCol w:w="2064"/>
      </w:tblGrid>
      <w:tr w:rsidR="000B3E63" w:rsidRPr="003E23AF" w:rsidTr="000B3E63">
        <w:trPr>
          <w:ins w:id="4399" w:author="Mouse" w:date="2015-10-21T17:10:00Z"/>
        </w:trPr>
        <w:tc>
          <w:tcPr>
            <w:tcW w:w="957" w:type="dxa"/>
          </w:tcPr>
          <w:p w:rsidR="000B3E63" w:rsidRPr="003E23AF" w:rsidRDefault="000B3E63" w:rsidP="000B3E63">
            <w:pPr>
              <w:rPr>
                <w:ins w:id="4400" w:author="Mouse" w:date="2015-10-21T17:10:00Z"/>
                <w:rFonts w:asciiTheme="minorEastAsia" w:hAnsiTheme="minorEastAsia"/>
                <w:rPrChange w:id="4401" w:author="Mouse" w:date="2015-10-21T17:15:00Z">
                  <w:rPr>
                    <w:ins w:id="4402" w:author="Mouse" w:date="2015-10-21T17:10:00Z"/>
                  </w:rPr>
                </w:rPrChange>
              </w:rPr>
            </w:pPr>
            <w:ins w:id="4403" w:author="Mouse" w:date="2015-10-21T17:10:00Z">
              <w:r w:rsidRPr="003E23AF">
                <w:rPr>
                  <w:rFonts w:asciiTheme="minorEastAsia" w:hAnsiTheme="minorEastAsia" w:hint="eastAsia"/>
                  <w:rPrChange w:id="4404" w:author="Mouse" w:date="2015-10-21T17:15:00Z">
                    <w:rPr>
                      <w:rFonts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7339" w:type="dxa"/>
            <w:gridSpan w:val="6"/>
          </w:tcPr>
          <w:p w:rsidR="000B3E63" w:rsidRPr="003E23AF" w:rsidRDefault="000B3E63" w:rsidP="000B3E63">
            <w:pPr>
              <w:jc w:val="center"/>
              <w:rPr>
                <w:ins w:id="4405" w:author="Mouse" w:date="2015-10-21T17:10:00Z"/>
                <w:rFonts w:asciiTheme="minorEastAsia" w:hAnsiTheme="minorEastAsia"/>
                <w:rPrChange w:id="4406" w:author="Mouse" w:date="2015-10-21T17:15:00Z">
                  <w:rPr>
                    <w:ins w:id="4407" w:author="Mouse" w:date="2015-10-21T17:10:00Z"/>
                  </w:rPr>
                </w:rPrChange>
              </w:rPr>
            </w:pPr>
            <w:ins w:id="4408" w:author="Mouse" w:date="2015-10-21T17:10:00Z">
              <w:r w:rsidRPr="003E23AF">
                <w:rPr>
                  <w:rFonts w:asciiTheme="minorEastAsia" w:hAnsiTheme="minorEastAsia" w:hint="eastAsia"/>
                  <w:rPrChange w:id="4409" w:author="Mouse" w:date="2015-10-21T17:15:00Z">
                    <w:rPr>
                      <w:rFonts w:hint="eastAsia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4410" w:author="Mouse" w:date="2015-10-21T17:10:00Z"/>
        </w:trPr>
        <w:tc>
          <w:tcPr>
            <w:tcW w:w="957" w:type="dxa"/>
          </w:tcPr>
          <w:p w:rsidR="000B3E63" w:rsidRPr="003E23AF" w:rsidRDefault="000B3E63" w:rsidP="000B3E63">
            <w:pPr>
              <w:rPr>
                <w:ins w:id="4411" w:author="Mouse" w:date="2015-10-21T17:10:00Z"/>
                <w:rFonts w:asciiTheme="minorEastAsia" w:hAnsiTheme="minorEastAsia"/>
                <w:rPrChange w:id="4412" w:author="Mouse" w:date="2015-10-21T17:15:00Z">
                  <w:rPr>
                    <w:ins w:id="4413" w:author="Mouse" w:date="2015-10-21T17:10:00Z"/>
                  </w:rPr>
                </w:rPrChange>
              </w:rPr>
            </w:pPr>
            <w:ins w:id="4414" w:author="Mouse" w:date="2015-10-21T17:10:00Z">
              <w:r w:rsidRPr="003E23AF">
                <w:rPr>
                  <w:rFonts w:asciiTheme="minorEastAsia" w:hAnsiTheme="minorEastAsia" w:hint="eastAsia"/>
                  <w:rPrChange w:id="4415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4416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4417" w:author="Mouse" w:date="2015-10-21T17:15:00Z">
                    <w:rPr>
                      <w:rFonts w:hint="eastAsia"/>
                    </w:rPr>
                  </w:rPrChange>
                </w:rPr>
                <w:t>1</w:t>
              </w:r>
            </w:ins>
          </w:p>
        </w:tc>
        <w:tc>
          <w:tcPr>
            <w:tcW w:w="1033" w:type="dxa"/>
          </w:tcPr>
          <w:p w:rsidR="000B3E63" w:rsidRPr="003E23AF" w:rsidRDefault="000B3E63" w:rsidP="000B3E63">
            <w:pPr>
              <w:rPr>
                <w:ins w:id="4418" w:author="Mouse" w:date="2015-10-21T17:10:00Z"/>
                <w:rFonts w:asciiTheme="minorEastAsia" w:hAnsiTheme="minorEastAsia"/>
                <w:rPrChange w:id="4419" w:author="Mouse" w:date="2015-10-21T17:15:00Z">
                  <w:rPr>
                    <w:ins w:id="4420" w:author="Mouse" w:date="2015-10-21T17:10:00Z"/>
                  </w:rPr>
                </w:rPrChange>
              </w:rPr>
            </w:pPr>
            <w:ins w:id="4421" w:author="Mouse" w:date="2015-10-21T17:10:00Z">
              <w:r w:rsidRPr="003E23AF">
                <w:rPr>
                  <w:rFonts w:asciiTheme="minorEastAsia" w:hAnsiTheme="minorEastAsia" w:hint="eastAsia"/>
                  <w:rPrChange w:id="4422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764" w:type="dxa"/>
          </w:tcPr>
          <w:p w:rsidR="000B3E63" w:rsidRPr="003E23AF" w:rsidRDefault="000B3E63" w:rsidP="000B3E63">
            <w:pPr>
              <w:rPr>
                <w:ins w:id="4423" w:author="Mouse" w:date="2015-10-21T17:10:00Z"/>
                <w:rFonts w:asciiTheme="minorEastAsia" w:hAnsiTheme="minorEastAsia"/>
                <w:rPrChange w:id="4424" w:author="Mouse" w:date="2015-10-21T17:15:00Z">
                  <w:rPr>
                    <w:ins w:id="4425" w:author="Mouse" w:date="2015-10-21T17:10:00Z"/>
                  </w:rPr>
                </w:rPrChange>
              </w:rPr>
            </w:pPr>
          </w:p>
        </w:tc>
        <w:tc>
          <w:tcPr>
            <w:tcW w:w="552" w:type="dxa"/>
          </w:tcPr>
          <w:p w:rsidR="000B3E63" w:rsidRPr="003E23AF" w:rsidRDefault="000B3E63" w:rsidP="000B3E63">
            <w:pPr>
              <w:rPr>
                <w:ins w:id="4426" w:author="Mouse" w:date="2015-10-21T17:10:00Z"/>
                <w:rFonts w:asciiTheme="minorEastAsia" w:hAnsiTheme="minorEastAsia"/>
                <w:rPrChange w:id="4427" w:author="Mouse" w:date="2015-10-21T17:15:00Z">
                  <w:rPr>
                    <w:ins w:id="4428" w:author="Mouse" w:date="2015-10-21T17:10:00Z"/>
                  </w:rPr>
                </w:rPrChange>
              </w:rPr>
            </w:pPr>
            <w:ins w:id="4429" w:author="Mouse" w:date="2015-10-21T17:10:00Z">
              <w:r w:rsidRPr="003E23AF">
                <w:rPr>
                  <w:rFonts w:asciiTheme="minorEastAsia" w:hAnsiTheme="minorEastAsia" w:hint="eastAsia"/>
                  <w:rPrChange w:id="4430" w:author="Mouse" w:date="2015-10-21T17:15:00Z">
                    <w:rPr>
                      <w:rFonts w:hint="eastAsia"/>
                    </w:rPr>
                  </w:rPrChange>
                </w:rPr>
                <w:t>6a</w:t>
              </w:r>
            </w:ins>
          </w:p>
        </w:tc>
        <w:tc>
          <w:tcPr>
            <w:tcW w:w="1225" w:type="dxa"/>
          </w:tcPr>
          <w:p w:rsidR="000B3E63" w:rsidRPr="003E23AF" w:rsidRDefault="000B3E63" w:rsidP="000B3E63">
            <w:pPr>
              <w:rPr>
                <w:ins w:id="4431" w:author="Mouse" w:date="2015-10-21T17:10:00Z"/>
                <w:rFonts w:asciiTheme="minorEastAsia" w:hAnsiTheme="minorEastAsia"/>
                <w:rPrChange w:id="4432" w:author="Mouse" w:date="2015-10-21T17:15:00Z">
                  <w:rPr>
                    <w:ins w:id="4433" w:author="Mouse" w:date="2015-10-21T17:10:00Z"/>
                  </w:rPr>
                </w:rPrChange>
              </w:rPr>
            </w:pPr>
            <w:ins w:id="4434" w:author="Mouse" w:date="2015-10-21T17:10:00Z">
              <w:r w:rsidRPr="003E23AF">
                <w:rPr>
                  <w:rFonts w:asciiTheme="minorEastAsia" w:hAnsiTheme="minorEastAsia" w:hint="eastAsia"/>
                  <w:rPrChange w:id="4435" w:author="Mouse" w:date="2015-10-21T17:15:00Z">
                    <w:rPr>
                      <w:rFonts w:hint="eastAsia"/>
                    </w:rPr>
                  </w:rPrChange>
                </w:rPr>
                <w:t>6b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436" w:author="Mouse" w:date="2015-10-21T17:10:00Z"/>
                <w:rFonts w:asciiTheme="minorEastAsia" w:hAnsiTheme="minorEastAsia"/>
                <w:rPrChange w:id="4437" w:author="Mouse" w:date="2015-10-21T17:15:00Z">
                  <w:rPr>
                    <w:ins w:id="4438" w:author="Mouse" w:date="2015-10-21T17:10:00Z"/>
                  </w:rPr>
                </w:rPrChange>
              </w:rPr>
            </w:pPr>
          </w:p>
        </w:tc>
        <w:tc>
          <w:tcPr>
            <w:tcW w:w="2064" w:type="dxa"/>
          </w:tcPr>
          <w:p w:rsidR="000B3E63" w:rsidRPr="003E23AF" w:rsidRDefault="000B3E63" w:rsidP="000B3E63">
            <w:pPr>
              <w:rPr>
                <w:ins w:id="4439" w:author="Mouse" w:date="2015-10-21T17:10:00Z"/>
                <w:rFonts w:asciiTheme="minorEastAsia" w:hAnsiTheme="minorEastAsia"/>
                <w:rPrChange w:id="4440" w:author="Mouse" w:date="2015-10-21T17:15:00Z">
                  <w:rPr>
                    <w:ins w:id="4441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4442" w:author="Mouse" w:date="2015-10-21T17:10:00Z"/>
        </w:trPr>
        <w:tc>
          <w:tcPr>
            <w:tcW w:w="957" w:type="dxa"/>
          </w:tcPr>
          <w:p w:rsidR="000B3E63" w:rsidRPr="003E23AF" w:rsidRDefault="000B3E63" w:rsidP="000B3E63">
            <w:pPr>
              <w:rPr>
                <w:ins w:id="4443" w:author="Mouse" w:date="2015-10-21T17:10:00Z"/>
                <w:rFonts w:asciiTheme="minorEastAsia" w:hAnsiTheme="minorEastAsia"/>
                <w:rPrChange w:id="4444" w:author="Mouse" w:date="2015-10-21T17:15:00Z">
                  <w:rPr>
                    <w:ins w:id="4445" w:author="Mouse" w:date="2015-10-21T17:10:00Z"/>
                  </w:rPr>
                </w:rPrChange>
              </w:rPr>
            </w:pPr>
            <w:ins w:id="4446" w:author="Mouse" w:date="2015-10-21T17:10:00Z">
              <w:r w:rsidRPr="003E23AF">
                <w:rPr>
                  <w:rFonts w:asciiTheme="minorEastAsia" w:hAnsiTheme="minorEastAsia" w:hint="eastAsia"/>
                  <w:rPrChange w:id="4447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4448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4449" w:author="Mouse" w:date="2015-10-21T17:15:00Z">
                    <w:rPr>
                      <w:rFonts w:hint="eastAsia"/>
                    </w:rPr>
                  </w:rPrChange>
                </w:rPr>
                <w:t>2</w:t>
              </w:r>
            </w:ins>
          </w:p>
        </w:tc>
        <w:tc>
          <w:tcPr>
            <w:tcW w:w="1033" w:type="dxa"/>
          </w:tcPr>
          <w:p w:rsidR="000B3E63" w:rsidRPr="003E23AF" w:rsidRDefault="000B3E63" w:rsidP="000B3E63">
            <w:pPr>
              <w:rPr>
                <w:ins w:id="4450" w:author="Mouse" w:date="2015-10-21T17:10:00Z"/>
                <w:rFonts w:asciiTheme="minorEastAsia" w:hAnsiTheme="minorEastAsia"/>
                <w:rPrChange w:id="4451" w:author="Mouse" w:date="2015-10-21T17:15:00Z">
                  <w:rPr>
                    <w:ins w:id="4452" w:author="Mouse" w:date="2015-10-21T17:10:00Z"/>
                  </w:rPr>
                </w:rPrChange>
              </w:rPr>
            </w:pPr>
            <w:ins w:id="4453" w:author="Mouse" w:date="2015-10-21T17:10:00Z">
              <w:r w:rsidRPr="003E23AF">
                <w:rPr>
                  <w:rFonts w:asciiTheme="minorEastAsia" w:hAnsiTheme="minorEastAsia" w:hint="eastAsia"/>
                  <w:rPrChange w:id="4454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764" w:type="dxa"/>
          </w:tcPr>
          <w:p w:rsidR="000B3E63" w:rsidRPr="003E23AF" w:rsidRDefault="000B3E63" w:rsidP="000B3E63">
            <w:pPr>
              <w:rPr>
                <w:ins w:id="4455" w:author="Mouse" w:date="2015-10-21T17:10:00Z"/>
                <w:rFonts w:asciiTheme="minorEastAsia" w:hAnsiTheme="minorEastAsia"/>
                <w:rPrChange w:id="4456" w:author="Mouse" w:date="2015-10-21T17:15:00Z">
                  <w:rPr>
                    <w:ins w:id="4457" w:author="Mouse" w:date="2015-10-21T17:10:00Z"/>
                  </w:rPr>
                </w:rPrChange>
              </w:rPr>
            </w:pPr>
            <w:ins w:id="4458" w:author="Mouse" w:date="2015-10-21T17:10:00Z">
              <w:r w:rsidRPr="003E23AF">
                <w:rPr>
                  <w:rFonts w:asciiTheme="minorEastAsia" w:hAnsiTheme="minorEastAsia" w:hint="eastAsia"/>
                  <w:rPrChange w:id="4459" w:author="Mouse" w:date="2015-10-21T17:15:00Z">
                    <w:rPr>
                      <w:rFonts w:hint="eastAsia"/>
                    </w:rPr>
                  </w:rPrChange>
                </w:rPr>
                <w:t>3a</w:t>
              </w:r>
            </w:ins>
          </w:p>
        </w:tc>
        <w:tc>
          <w:tcPr>
            <w:tcW w:w="552" w:type="dxa"/>
          </w:tcPr>
          <w:p w:rsidR="000B3E63" w:rsidRPr="003E23AF" w:rsidRDefault="000B3E63" w:rsidP="000B3E63">
            <w:pPr>
              <w:rPr>
                <w:ins w:id="4460" w:author="Mouse" w:date="2015-10-21T17:10:00Z"/>
                <w:rFonts w:asciiTheme="minorEastAsia" w:hAnsiTheme="minorEastAsia"/>
                <w:rPrChange w:id="4461" w:author="Mouse" w:date="2015-10-21T17:15:00Z">
                  <w:rPr>
                    <w:ins w:id="4462" w:author="Mouse" w:date="2015-10-21T17:10:00Z"/>
                  </w:rPr>
                </w:rPrChange>
              </w:rPr>
            </w:pPr>
          </w:p>
        </w:tc>
        <w:tc>
          <w:tcPr>
            <w:tcW w:w="1225" w:type="dxa"/>
          </w:tcPr>
          <w:p w:rsidR="000B3E63" w:rsidRPr="003E23AF" w:rsidRDefault="000B3E63" w:rsidP="000B3E63">
            <w:pPr>
              <w:rPr>
                <w:ins w:id="4463" w:author="Mouse" w:date="2015-10-21T17:10:00Z"/>
                <w:rFonts w:asciiTheme="minorEastAsia" w:hAnsiTheme="minorEastAsia"/>
                <w:rPrChange w:id="4464" w:author="Mouse" w:date="2015-10-21T17:15:00Z">
                  <w:rPr>
                    <w:ins w:id="4465" w:author="Mouse" w:date="2015-10-21T17:10:00Z"/>
                  </w:rPr>
                </w:rPrChange>
              </w:rPr>
            </w:pPr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466" w:author="Mouse" w:date="2015-10-21T17:10:00Z"/>
                <w:rFonts w:asciiTheme="minorEastAsia" w:hAnsiTheme="minorEastAsia"/>
                <w:rPrChange w:id="4467" w:author="Mouse" w:date="2015-10-21T17:15:00Z">
                  <w:rPr>
                    <w:ins w:id="4468" w:author="Mouse" w:date="2015-10-21T17:10:00Z"/>
                  </w:rPr>
                </w:rPrChange>
              </w:rPr>
            </w:pPr>
          </w:p>
        </w:tc>
        <w:tc>
          <w:tcPr>
            <w:tcW w:w="2064" w:type="dxa"/>
          </w:tcPr>
          <w:p w:rsidR="000B3E63" w:rsidRPr="003E23AF" w:rsidRDefault="000B3E63" w:rsidP="000B3E63">
            <w:pPr>
              <w:rPr>
                <w:ins w:id="4469" w:author="Mouse" w:date="2015-10-21T17:10:00Z"/>
                <w:rFonts w:asciiTheme="minorEastAsia" w:hAnsiTheme="minorEastAsia"/>
                <w:rPrChange w:id="4470" w:author="Mouse" w:date="2015-10-21T17:15:00Z">
                  <w:rPr>
                    <w:ins w:id="4471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4472" w:author="Mouse" w:date="2015-10-21T17:10:00Z"/>
        </w:trPr>
        <w:tc>
          <w:tcPr>
            <w:tcW w:w="957" w:type="dxa"/>
          </w:tcPr>
          <w:p w:rsidR="000B3E63" w:rsidRPr="003E23AF" w:rsidRDefault="000B3E63" w:rsidP="000B3E63">
            <w:pPr>
              <w:rPr>
                <w:ins w:id="4473" w:author="Mouse" w:date="2015-10-21T17:10:00Z"/>
                <w:rFonts w:asciiTheme="minorEastAsia" w:hAnsiTheme="minorEastAsia"/>
                <w:rPrChange w:id="4474" w:author="Mouse" w:date="2015-10-21T17:15:00Z">
                  <w:rPr>
                    <w:ins w:id="4475" w:author="Mouse" w:date="2015-10-21T17:10:00Z"/>
                  </w:rPr>
                </w:rPrChange>
              </w:rPr>
            </w:pPr>
            <w:ins w:id="4476" w:author="Mouse" w:date="2015-10-21T17:10:00Z">
              <w:r w:rsidRPr="003E23AF">
                <w:rPr>
                  <w:rFonts w:asciiTheme="minorEastAsia" w:hAnsiTheme="minorEastAsia" w:hint="eastAsia"/>
                  <w:rPrChange w:id="4477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4478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4479" w:author="Mouse" w:date="2015-10-21T17:15:00Z">
                    <w:rPr>
                      <w:rFonts w:hint="eastAsia"/>
                    </w:rPr>
                  </w:rPrChange>
                </w:rPr>
                <w:t>3</w:t>
              </w:r>
            </w:ins>
          </w:p>
        </w:tc>
        <w:tc>
          <w:tcPr>
            <w:tcW w:w="1033" w:type="dxa"/>
          </w:tcPr>
          <w:p w:rsidR="000B3E63" w:rsidRPr="003E23AF" w:rsidRDefault="000B3E63" w:rsidP="000B3E63">
            <w:pPr>
              <w:rPr>
                <w:ins w:id="4480" w:author="Mouse" w:date="2015-10-21T17:10:00Z"/>
                <w:rFonts w:asciiTheme="minorEastAsia" w:hAnsiTheme="minorEastAsia"/>
                <w:rPrChange w:id="4481" w:author="Mouse" w:date="2015-10-21T17:15:00Z">
                  <w:rPr>
                    <w:ins w:id="4482" w:author="Mouse" w:date="2015-10-21T17:10:00Z"/>
                  </w:rPr>
                </w:rPrChange>
              </w:rPr>
            </w:pPr>
            <w:ins w:id="4483" w:author="Mouse" w:date="2015-10-21T17:10:00Z">
              <w:r w:rsidRPr="003E23AF">
                <w:rPr>
                  <w:rFonts w:asciiTheme="minorEastAsia" w:hAnsiTheme="minorEastAsia" w:hint="eastAsia"/>
                  <w:rPrChange w:id="4484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764" w:type="dxa"/>
          </w:tcPr>
          <w:p w:rsidR="000B3E63" w:rsidRPr="003E23AF" w:rsidRDefault="000B3E63" w:rsidP="000B3E63">
            <w:pPr>
              <w:rPr>
                <w:ins w:id="4485" w:author="Mouse" w:date="2015-10-21T17:10:00Z"/>
                <w:rFonts w:asciiTheme="minorEastAsia" w:hAnsiTheme="minorEastAsia"/>
                <w:rPrChange w:id="4486" w:author="Mouse" w:date="2015-10-21T17:15:00Z">
                  <w:rPr>
                    <w:ins w:id="4487" w:author="Mouse" w:date="2015-10-21T17:10:00Z"/>
                  </w:rPr>
                </w:rPrChange>
              </w:rPr>
            </w:pPr>
          </w:p>
        </w:tc>
        <w:tc>
          <w:tcPr>
            <w:tcW w:w="552" w:type="dxa"/>
          </w:tcPr>
          <w:p w:rsidR="000B3E63" w:rsidRPr="003E23AF" w:rsidRDefault="000B3E63" w:rsidP="000B3E63">
            <w:pPr>
              <w:rPr>
                <w:ins w:id="4488" w:author="Mouse" w:date="2015-10-21T17:10:00Z"/>
                <w:rFonts w:asciiTheme="minorEastAsia" w:hAnsiTheme="minorEastAsia"/>
                <w:rPrChange w:id="4489" w:author="Mouse" w:date="2015-10-21T17:15:00Z">
                  <w:rPr>
                    <w:ins w:id="4490" w:author="Mouse" w:date="2015-10-21T17:10:00Z"/>
                  </w:rPr>
                </w:rPrChange>
              </w:rPr>
            </w:pPr>
          </w:p>
        </w:tc>
        <w:tc>
          <w:tcPr>
            <w:tcW w:w="1225" w:type="dxa"/>
          </w:tcPr>
          <w:p w:rsidR="000B3E63" w:rsidRPr="003E23AF" w:rsidRDefault="000B3E63" w:rsidP="000B3E63">
            <w:pPr>
              <w:rPr>
                <w:ins w:id="4491" w:author="Mouse" w:date="2015-10-21T17:10:00Z"/>
                <w:rFonts w:asciiTheme="minorEastAsia" w:hAnsiTheme="minorEastAsia"/>
                <w:rPrChange w:id="4492" w:author="Mouse" w:date="2015-10-21T17:15:00Z">
                  <w:rPr>
                    <w:ins w:id="4493" w:author="Mouse" w:date="2015-10-21T17:10:00Z"/>
                  </w:rPr>
                </w:rPrChange>
              </w:rPr>
            </w:pPr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494" w:author="Mouse" w:date="2015-10-21T17:10:00Z"/>
                <w:rFonts w:asciiTheme="minorEastAsia" w:hAnsiTheme="minorEastAsia"/>
                <w:rPrChange w:id="4495" w:author="Mouse" w:date="2015-10-21T17:15:00Z">
                  <w:rPr>
                    <w:ins w:id="4496" w:author="Mouse" w:date="2015-10-21T17:10:00Z"/>
                  </w:rPr>
                </w:rPrChange>
              </w:rPr>
            </w:pPr>
            <w:ins w:id="4497" w:author="Mouse" w:date="2015-10-21T17:10:00Z">
              <w:r w:rsidRPr="003E23AF">
                <w:rPr>
                  <w:rFonts w:asciiTheme="minorEastAsia" w:hAnsiTheme="minorEastAsia" w:hint="eastAsia"/>
                  <w:rPrChange w:id="4498" w:author="Mouse" w:date="2015-10-21T17:15:00Z">
                    <w:rPr>
                      <w:rFonts w:hint="eastAsia"/>
                    </w:rPr>
                  </w:rPrChange>
                </w:rPr>
                <w:t>7a</w:t>
              </w:r>
            </w:ins>
          </w:p>
        </w:tc>
        <w:tc>
          <w:tcPr>
            <w:tcW w:w="2064" w:type="dxa"/>
          </w:tcPr>
          <w:p w:rsidR="000B3E63" w:rsidRPr="003E23AF" w:rsidRDefault="000B3E63" w:rsidP="000B3E63">
            <w:pPr>
              <w:rPr>
                <w:ins w:id="4499" w:author="Mouse" w:date="2015-10-21T17:10:00Z"/>
                <w:rFonts w:asciiTheme="minorEastAsia" w:hAnsiTheme="minorEastAsia"/>
                <w:rPrChange w:id="4500" w:author="Mouse" w:date="2015-10-21T17:15:00Z">
                  <w:rPr>
                    <w:ins w:id="4501" w:author="Mouse" w:date="2015-10-21T17:10:00Z"/>
                  </w:rPr>
                </w:rPrChange>
              </w:rPr>
            </w:pPr>
            <w:ins w:id="4502" w:author="Mouse" w:date="2015-10-21T17:10:00Z">
              <w:r w:rsidRPr="003E23AF">
                <w:rPr>
                  <w:rFonts w:asciiTheme="minorEastAsia" w:hAnsiTheme="minorEastAsia" w:hint="eastAsia"/>
                  <w:rPrChange w:id="4503" w:author="Mouse" w:date="2015-10-21T17:15:00Z">
                    <w:rPr>
                      <w:rFonts w:hint="eastAsia"/>
                    </w:rPr>
                  </w:rPrChange>
                </w:rPr>
                <w:t>10a</w:t>
              </w:r>
            </w:ins>
          </w:p>
        </w:tc>
      </w:tr>
    </w:tbl>
    <w:p w:rsidR="000B3E63" w:rsidRPr="003E23AF" w:rsidRDefault="000B3E63" w:rsidP="000B3E63">
      <w:pPr>
        <w:rPr>
          <w:ins w:id="4504" w:author="Mouse" w:date="2015-10-21T17:10:00Z"/>
          <w:rFonts w:asciiTheme="minorEastAsia" w:hAnsiTheme="minorEastAsia"/>
          <w:rPrChange w:id="4505" w:author="Mouse" w:date="2015-10-21T17:15:00Z">
            <w:rPr>
              <w:ins w:id="4506" w:author="Mouse" w:date="2015-10-21T17:10:00Z"/>
            </w:rPr>
          </w:rPrChange>
        </w:rPr>
      </w:pPr>
    </w:p>
    <w:p w:rsidR="000B3E63" w:rsidRPr="003E23AF" w:rsidRDefault="000B3E63" w:rsidP="000B3E63">
      <w:pPr>
        <w:jc w:val="center"/>
        <w:rPr>
          <w:ins w:id="4507" w:author="Mouse" w:date="2015-10-21T17:10:00Z"/>
          <w:rFonts w:asciiTheme="minorEastAsia" w:hAnsiTheme="minorEastAsia"/>
          <w:rPrChange w:id="4508" w:author="Mouse" w:date="2015-10-21T17:15:00Z">
            <w:rPr>
              <w:ins w:id="4509" w:author="Mouse" w:date="2015-10-21T17:10:00Z"/>
            </w:rPr>
          </w:rPrChange>
        </w:rPr>
      </w:pPr>
      <w:ins w:id="4510" w:author="Mouse" w:date="2015-10-21T17:10:00Z">
        <w:r w:rsidRPr="003E23AF">
          <w:rPr>
            <w:rFonts w:asciiTheme="minorEastAsia" w:hAnsiTheme="minorEastAsia"/>
            <w:rPrChange w:id="4511" w:author="Mouse" w:date="2015-10-21T17:15:00Z">
              <w:rPr/>
            </w:rPrChange>
          </w:rPr>
          <w:t>测试用例套件对需求的覆盖情况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8"/>
        <w:gridCol w:w="1683"/>
        <w:gridCol w:w="1591"/>
        <w:gridCol w:w="1664"/>
      </w:tblGrid>
      <w:tr w:rsidR="000B3E63" w:rsidRPr="003E23AF" w:rsidTr="000B3E63">
        <w:trPr>
          <w:ins w:id="4512" w:author="Mouse" w:date="2015-10-21T17:10:00Z"/>
        </w:trPr>
        <w:tc>
          <w:tcPr>
            <w:tcW w:w="3014" w:type="dxa"/>
          </w:tcPr>
          <w:p w:rsidR="000B3E63" w:rsidRPr="003E23AF" w:rsidRDefault="000B3E63" w:rsidP="000B3E63">
            <w:pPr>
              <w:rPr>
                <w:ins w:id="4513" w:author="Mouse" w:date="2015-10-21T17:10:00Z"/>
                <w:rFonts w:asciiTheme="minorEastAsia" w:hAnsiTheme="minorEastAsia"/>
                <w:rPrChange w:id="4514" w:author="Mouse" w:date="2015-10-21T17:15:00Z">
                  <w:rPr>
                    <w:ins w:id="4515" w:author="Mouse" w:date="2015-10-21T17:10:00Z"/>
                  </w:rPr>
                </w:rPrChange>
              </w:rPr>
            </w:pPr>
            <w:ins w:id="4516" w:author="Mouse" w:date="2015-10-21T17:10:00Z">
              <w:r w:rsidRPr="003E23AF">
                <w:rPr>
                  <w:rFonts w:asciiTheme="minorEastAsia" w:hAnsiTheme="minorEastAsia" w:hint="eastAsia"/>
                  <w:rPrChange w:id="4517" w:author="Mouse" w:date="2015-10-21T17:15:00Z">
                    <w:rPr>
                      <w:rFonts w:hint="eastAsia"/>
                    </w:rPr>
                  </w:rPrChange>
                </w:rPr>
                <w:t>编号</w:t>
              </w:r>
            </w:ins>
          </w:p>
        </w:tc>
        <w:tc>
          <w:tcPr>
            <w:tcW w:w="1801" w:type="dxa"/>
          </w:tcPr>
          <w:p w:rsidR="000B3E63" w:rsidRPr="003E23AF" w:rsidRDefault="000B3E63" w:rsidP="000B3E63">
            <w:pPr>
              <w:rPr>
                <w:ins w:id="4518" w:author="Mouse" w:date="2015-10-21T17:10:00Z"/>
                <w:rFonts w:asciiTheme="minorEastAsia" w:hAnsiTheme="minorEastAsia"/>
                <w:rPrChange w:id="4519" w:author="Mouse" w:date="2015-10-21T17:15:00Z">
                  <w:rPr>
                    <w:ins w:id="4520" w:author="Mouse" w:date="2015-10-21T17:10:00Z"/>
                  </w:rPr>
                </w:rPrChange>
              </w:rPr>
            </w:pPr>
            <w:ins w:id="4521" w:author="Mouse" w:date="2015-10-21T17:10:00Z">
              <w:r w:rsidRPr="003E23AF">
                <w:rPr>
                  <w:rFonts w:asciiTheme="minorEastAsia" w:hAnsiTheme="minorEastAsia"/>
                  <w:rPrChange w:id="4522" w:author="Mouse" w:date="2015-10-21T17:15:00Z">
                    <w:rPr/>
                  </w:rPrChange>
                </w:rPr>
                <w:t>测试用例套件</w:t>
              </w:r>
              <w:r w:rsidRPr="003E23AF">
                <w:rPr>
                  <w:rFonts w:asciiTheme="minorEastAsia" w:hAnsiTheme="minorEastAsia" w:hint="eastAsia"/>
                  <w:rPrChange w:id="4523" w:author="Mouse" w:date="2015-10-21T17:15:00Z">
                    <w:rPr>
                      <w:rFonts w:hint="eastAsia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524" w:author="Mouse" w:date="2015-10-21T17:10:00Z"/>
                <w:rFonts w:asciiTheme="minorEastAsia" w:hAnsiTheme="minorEastAsia"/>
                <w:rPrChange w:id="4525" w:author="Mouse" w:date="2015-10-21T17:15:00Z">
                  <w:rPr>
                    <w:ins w:id="4526" w:author="Mouse" w:date="2015-10-21T17:10:00Z"/>
                  </w:rPr>
                </w:rPrChange>
              </w:rPr>
            </w:pPr>
            <w:ins w:id="4527" w:author="Mouse" w:date="2015-10-21T17:10:00Z">
              <w:r w:rsidRPr="003E23AF">
                <w:rPr>
                  <w:rFonts w:asciiTheme="minorEastAsia" w:hAnsiTheme="minorEastAsia"/>
                  <w:rPrChange w:id="4528" w:author="Mouse" w:date="2015-10-21T17:15:00Z">
                    <w:rPr/>
                  </w:rPrChange>
                </w:rPr>
                <w:t>测试用例套件</w:t>
              </w:r>
              <w:r w:rsidRPr="003E23AF">
                <w:rPr>
                  <w:rFonts w:asciiTheme="minorEastAsia" w:hAnsiTheme="minorEastAsia" w:hint="eastAsia"/>
                  <w:rPrChange w:id="4529" w:author="Mouse" w:date="2015-10-21T17:15:00Z">
                    <w:rPr>
                      <w:rFonts w:hint="eastAsia"/>
                    </w:rPr>
                  </w:rPrChange>
                </w:rPr>
                <w:t>2</w:t>
              </w:r>
            </w:ins>
          </w:p>
        </w:tc>
        <w:tc>
          <w:tcPr>
            <w:tcW w:w="1780" w:type="dxa"/>
          </w:tcPr>
          <w:p w:rsidR="000B3E63" w:rsidRPr="003E23AF" w:rsidRDefault="000B3E63" w:rsidP="000B3E63">
            <w:pPr>
              <w:rPr>
                <w:ins w:id="4530" w:author="Mouse" w:date="2015-10-21T17:10:00Z"/>
                <w:rFonts w:asciiTheme="minorEastAsia" w:hAnsiTheme="minorEastAsia"/>
                <w:rPrChange w:id="4531" w:author="Mouse" w:date="2015-10-21T17:15:00Z">
                  <w:rPr>
                    <w:ins w:id="4532" w:author="Mouse" w:date="2015-10-21T17:10:00Z"/>
                  </w:rPr>
                </w:rPrChange>
              </w:rPr>
            </w:pPr>
            <w:ins w:id="4533" w:author="Mouse" w:date="2015-10-21T17:10:00Z">
              <w:r w:rsidRPr="003E23AF">
                <w:rPr>
                  <w:rFonts w:asciiTheme="minorEastAsia" w:hAnsiTheme="minorEastAsia" w:hint="eastAsia"/>
                  <w:rPrChange w:id="4534" w:author="Mouse" w:date="2015-10-21T17:15:00Z">
                    <w:rPr>
                      <w:rFonts w:hint="eastAsia"/>
                    </w:rPr>
                  </w:rPrChange>
                </w:rPr>
                <w:t>测试用例套件3</w:t>
              </w:r>
            </w:ins>
          </w:p>
        </w:tc>
      </w:tr>
      <w:tr w:rsidR="000B3E63" w:rsidRPr="003E23AF" w:rsidTr="000B3E63">
        <w:trPr>
          <w:ins w:id="4535" w:author="Mouse" w:date="2015-10-21T17:10:00Z"/>
        </w:trPr>
        <w:tc>
          <w:tcPr>
            <w:tcW w:w="3014" w:type="dxa"/>
          </w:tcPr>
          <w:p w:rsidR="000B3E63" w:rsidRPr="003E23AF" w:rsidRDefault="000B3E63" w:rsidP="000B3E63">
            <w:pPr>
              <w:rPr>
                <w:ins w:id="4536" w:author="Mouse" w:date="2015-10-21T17:10:00Z"/>
                <w:rFonts w:asciiTheme="minorEastAsia" w:hAnsiTheme="minorEastAsia"/>
                <w:rPrChange w:id="4537" w:author="Mouse" w:date="2015-10-21T17:15:00Z">
                  <w:rPr>
                    <w:ins w:id="4538" w:author="Mouse" w:date="2015-10-21T17:10:00Z"/>
                  </w:rPr>
                </w:rPrChange>
              </w:rPr>
            </w:pPr>
            <w:ins w:id="4539" w:author="Mouse" w:date="2015-10-21T17:10:00Z">
              <w:r w:rsidRPr="003E23AF">
                <w:rPr>
                  <w:rFonts w:asciiTheme="minorEastAsia" w:hAnsiTheme="minorEastAsia" w:hint="eastAsia"/>
                  <w:rPrChange w:id="4540" w:author="Mouse" w:date="2015-10-21T17:15:00Z">
                    <w:rPr>
                      <w:rFonts w:hint="eastAsia"/>
                    </w:rPr>
                  </w:rPrChange>
                </w:rPr>
                <w:t>Send</w:t>
              </w:r>
              <w:r w:rsidRPr="003E23AF">
                <w:rPr>
                  <w:rFonts w:asciiTheme="minorEastAsia" w:hAnsiTheme="minorEastAsia"/>
                  <w:rPrChange w:id="4541" w:author="Mouse" w:date="2015-10-21T17:15:00Z">
                    <w:rPr/>
                  </w:rPrChange>
                </w:rPr>
                <w:t>.Operate</w:t>
              </w:r>
            </w:ins>
          </w:p>
          <w:p w:rsidR="000B3E63" w:rsidRPr="003E23AF" w:rsidRDefault="000B3E63" w:rsidP="000B3E63">
            <w:pPr>
              <w:rPr>
                <w:ins w:id="4542" w:author="Mouse" w:date="2015-10-21T17:10:00Z"/>
                <w:rFonts w:asciiTheme="minorEastAsia" w:hAnsiTheme="minorEastAsia"/>
                <w:rPrChange w:id="4543" w:author="Mouse" w:date="2015-10-21T17:15:00Z">
                  <w:rPr>
                    <w:ins w:id="4544" w:author="Mouse" w:date="2015-10-21T17:10:00Z"/>
                  </w:rPr>
                </w:rPrChange>
              </w:rPr>
            </w:pPr>
            <w:ins w:id="4545" w:author="Mouse" w:date="2015-10-21T17:10:00Z">
              <w:r w:rsidRPr="003E23AF">
                <w:rPr>
                  <w:rFonts w:asciiTheme="minorEastAsia" w:hAnsiTheme="minorEastAsia"/>
                  <w:rPrChange w:id="4546" w:author="Mouse" w:date="2015-10-21T17:15:00Z">
                    <w:rPr/>
                  </w:rPrChange>
                </w:rPr>
                <w:t>Send</w:t>
              </w:r>
              <w:r w:rsidRPr="003E23AF">
                <w:rPr>
                  <w:rFonts w:asciiTheme="minorEastAsia" w:hAnsiTheme="minorEastAsia" w:hint="eastAsia"/>
                  <w:rPrChange w:id="4547" w:author="Mouse" w:date="2015-10-21T17:15:00Z">
                    <w:rPr>
                      <w:rFonts w:hint="eastAsia"/>
                    </w:rPr>
                  </w:rPrChange>
                </w:rPr>
                <w:t>.Operate.</w:t>
              </w:r>
              <w:r w:rsidRPr="003E23AF">
                <w:rPr>
                  <w:rFonts w:asciiTheme="minorEastAsia" w:hAnsiTheme="minorEastAsia"/>
                  <w:rPrChange w:id="4548" w:author="Mouse" w:date="2015-10-21T17:15:00Z">
                    <w:rPr/>
                  </w:rPrChange>
                </w:rPr>
                <w:t>Begin</w:t>
              </w:r>
            </w:ins>
          </w:p>
          <w:p w:rsidR="000B3E63" w:rsidRPr="003E23AF" w:rsidRDefault="000B3E63" w:rsidP="000B3E63">
            <w:pPr>
              <w:rPr>
                <w:ins w:id="4549" w:author="Mouse" w:date="2015-10-21T17:10:00Z"/>
                <w:rFonts w:asciiTheme="minorEastAsia" w:hAnsiTheme="minorEastAsia"/>
                <w:rPrChange w:id="4550" w:author="Mouse" w:date="2015-10-21T17:15:00Z">
                  <w:rPr>
                    <w:ins w:id="4551" w:author="Mouse" w:date="2015-10-21T17:10:00Z"/>
                  </w:rPr>
                </w:rPrChange>
              </w:rPr>
            </w:pPr>
            <w:ins w:id="4552" w:author="Mouse" w:date="2015-10-21T17:10:00Z">
              <w:r w:rsidRPr="003E23AF">
                <w:rPr>
                  <w:rFonts w:asciiTheme="minorEastAsia" w:hAnsiTheme="minorEastAsia"/>
                  <w:rPrChange w:id="4553" w:author="Mouse" w:date="2015-10-21T17:15:00Z">
                    <w:rPr/>
                  </w:rPrChange>
                </w:rPr>
                <w:t>Send.Operate.ChooseCenter</w:t>
              </w:r>
            </w:ins>
          </w:p>
          <w:p w:rsidR="000B3E63" w:rsidRPr="003E23AF" w:rsidRDefault="000B3E63" w:rsidP="000B3E63">
            <w:pPr>
              <w:rPr>
                <w:ins w:id="4554" w:author="Mouse" w:date="2015-10-21T17:10:00Z"/>
                <w:rFonts w:asciiTheme="minorEastAsia" w:hAnsiTheme="minorEastAsia"/>
                <w:rPrChange w:id="4555" w:author="Mouse" w:date="2015-10-21T17:15:00Z">
                  <w:rPr>
                    <w:ins w:id="4556" w:author="Mouse" w:date="2015-10-21T17:10:00Z"/>
                  </w:rPr>
                </w:rPrChange>
              </w:rPr>
            </w:pPr>
            <w:ins w:id="4557" w:author="Mouse" w:date="2015-10-21T17:10:00Z">
              <w:r w:rsidRPr="003E23AF">
                <w:rPr>
                  <w:rFonts w:asciiTheme="minorEastAsia" w:hAnsiTheme="minorEastAsia"/>
                  <w:rPrChange w:id="4558" w:author="Mouse" w:date="2015-10-21T17:15:00Z">
                    <w:rPr/>
                  </w:rPrChange>
                </w:rPr>
                <w:t>Send.Operate.ChooseItem</w:t>
              </w:r>
            </w:ins>
          </w:p>
          <w:p w:rsidR="000B3E63" w:rsidRPr="003E23AF" w:rsidRDefault="000B3E63" w:rsidP="000B3E63">
            <w:pPr>
              <w:rPr>
                <w:ins w:id="4559" w:author="Mouse" w:date="2015-10-21T17:10:00Z"/>
                <w:rFonts w:asciiTheme="minorEastAsia" w:hAnsiTheme="minorEastAsia"/>
                <w:rPrChange w:id="4560" w:author="Mouse" w:date="2015-10-21T17:15:00Z">
                  <w:rPr>
                    <w:ins w:id="4561" w:author="Mouse" w:date="2015-10-21T17:10:00Z"/>
                  </w:rPr>
                </w:rPrChange>
              </w:rPr>
            </w:pPr>
            <w:ins w:id="4562" w:author="Mouse" w:date="2015-10-21T17:10:00Z">
              <w:r w:rsidRPr="003E23AF">
                <w:rPr>
                  <w:rFonts w:asciiTheme="minorEastAsia" w:hAnsiTheme="minorEastAsia"/>
                  <w:rPrChange w:id="4563" w:author="Mouse" w:date="2015-10-21T17:15:00Z">
                    <w:rPr/>
                  </w:rPrChange>
                </w:rPr>
                <w:t>Send.Operate.Decide</w:t>
              </w:r>
            </w:ins>
          </w:p>
          <w:p w:rsidR="000B3E63" w:rsidRPr="003E23AF" w:rsidRDefault="000B3E63" w:rsidP="000B3E63">
            <w:pPr>
              <w:rPr>
                <w:ins w:id="4564" w:author="Mouse" w:date="2015-10-21T17:10:00Z"/>
                <w:rFonts w:asciiTheme="minorEastAsia" w:hAnsiTheme="minorEastAsia"/>
                <w:rPrChange w:id="4565" w:author="Mouse" w:date="2015-10-21T17:15:00Z">
                  <w:rPr>
                    <w:ins w:id="4566" w:author="Mouse" w:date="2015-10-21T17:10:00Z"/>
                  </w:rPr>
                </w:rPrChange>
              </w:rPr>
            </w:pPr>
            <w:ins w:id="4567" w:author="Mouse" w:date="2015-10-21T17:10:00Z">
              <w:r w:rsidRPr="003E23AF">
                <w:rPr>
                  <w:rFonts w:asciiTheme="minorEastAsia" w:hAnsiTheme="minorEastAsia"/>
                  <w:rPrChange w:id="4568" w:author="Mouse" w:date="2015-10-21T17:15:00Z">
                    <w:rPr/>
                  </w:rPrChange>
                </w:rPr>
                <w:t>Send.Operate.Cancel</w:t>
              </w:r>
            </w:ins>
          </w:p>
        </w:tc>
        <w:tc>
          <w:tcPr>
            <w:tcW w:w="1801" w:type="dxa"/>
          </w:tcPr>
          <w:p w:rsidR="000B3E63" w:rsidRPr="003E23AF" w:rsidRDefault="000B3E63" w:rsidP="000B3E63">
            <w:pPr>
              <w:rPr>
                <w:ins w:id="4569" w:author="Mouse" w:date="2015-10-21T17:10:00Z"/>
                <w:rFonts w:asciiTheme="minorEastAsia" w:hAnsiTheme="minorEastAsia"/>
                <w:rPrChange w:id="4570" w:author="Mouse" w:date="2015-10-21T17:15:00Z">
                  <w:rPr>
                    <w:ins w:id="4571" w:author="Mouse" w:date="2015-10-21T17:10:00Z"/>
                  </w:rPr>
                </w:rPrChange>
              </w:rPr>
            </w:pPr>
            <w:ins w:id="4572" w:author="Mouse" w:date="2015-10-21T17:10:00Z">
              <w:r w:rsidRPr="003E23AF">
                <w:rPr>
                  <w:rFonts w:asciiTheme="minorEastAsia" w:hAnsiTheme="minorEastAsia" w:hint="eastAsia"/>
                  <w:rPrChange w:id="457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574" w:author="Mouse" w:date="2015-10-21T17:10:00Z"/>
                <w:rFonts w:asciiTheme="minorEastAsia" w:hAnsiTheme="minorEastAsia"/>
                <w:rPrChange w:id="4575" w:author="Mouse" w:date="2015-10-21T17:15:00Z">
                  <w:rPr>
                    <w:ins w:id="4576" w:author="Mouse" w:date="2015-10-21T17:10:00Z"/>
                  </w:rPr>
                </w:rPrChange>
              </w:rPr>
            </w:pPr>
            <w:ins w:id="4577" w:author="Mouse" w:date="2015-10-21T17:10:00Z">
              <w:r w:rsidRPr="003E23AF">
                <w:rPr>
                  <w:rFonts w:asciiTheme="minorEastAsia" w:hAnsiTheme="minorEastAsia" w:hint="eastAsia"/>
                  <w:rPrChange w:id="457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579" w:author="Mouse" w:date="2015-10-21T17:10:00Z"/>
                <w:rFonts w:asciiTheme="minorEastAsia" w:hAnsiTheme="minorEastAsia"/>
                <w:rPrChange w:id="4580" w:author="Mouse" w:date="2015-10-21T17:15:00Z">
                  <w:rPr>
                    <w:ins w:id="4581" w:author="Mouse" w:date="2015-10-21T17:10:00Z"/>
                  </w:rPr>
                </w:rPrChange>
              </w:rPr>
            </w:pPr>
            <w:ins w:id="4582" w:author="Mouse" w:date="2015-10-21T17:10:00Z">
              <w:r w:rsidRPr="003E23AF">
                <w:rPr>
                  <w:rFonts w:asciiTheme="minorEastAsia" w:hAnsiTheme="minorEastAsia" w:hint="eastAsia"/>
                  <w:rPrChange w:id="458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584" w:author="Mouse" w:date="2015-10-21T17:10:00Z"/>
                <w:rFonts w:asciiTheme="minorEastAsia" w:hAnsiTheme="minorEastAsia"/>
                <w:rPrChange w:id="4585" w:author="Mouse" w:date="2015-10-21T17:15:00Z">
                  <w:rPr>
                    <w:ins w:id="4586" w:author="Mouse" w:date="2015-10-21T17:10:00Z"/>
                  </w:rPr>
                </w:rPrChange>
              </w:rPr>
            </w:pPr>
            <w:ins w:id="4587" w:author="Mouse" w:date="2015-10-21T17:10:00Z">
              <w:r w:rsidRPr="003E23AF">
                <w:rPr>
                  <w:rFonts w:asciiTheme="minorEastAsia" w:hAnsiTheme="minorEastAsia" w:hint="eastAsia"/>
                  <w:rPrChange w:id="458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589" w:author="Mouse" w:date="2015-10-21T17:10:00Z"/>
                <w:rFonts w:asciiTheme="minorEastAsia" w:hAnsiTheme="minorEastAsia"/>
                <w:rPrChange w:id="4590" w:author="Mouse" w:date="2015-10-21T17:15:00Z">
                  <w:rPr>
                    <w:ins w:id="4591" w:author="Mouse" w:date="2015-10-21T17:10:00Z"/>
                  </w:rPr>
                </w:rPrChange>
              </w:rPr>
            </w:pPr>
            <w:ins w:id="4592" w:author="Mouse" w:date="2015-10-21T17:10:00Z">
              <w:r w:rsidRPr="003E23AF">
                <w:rPr>
                  <w:rFonts w:asciiTheme="minorEastAsia" w:hAnsiTheme="minorEastAsia" w:hint="eastAsia"/>
                  <w:rPrChange w:id="459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594" w:author="Mouse" w:date="2015-10-21T17:10:00Z"/>
                <w:rFonts w:asciiTheme="minorEastAsia" w:hAnsiTheme="minorEastAsia"/>
                <w:rPrChange w:id="4595" w:author="Mouse" w:date="2015-10-21T17:15:00Z">
                  <w:rPr>
                    <w:ins w:id="4596" w:author="Mouse" w:date="2015-10-21T17:10:00Z"/>
                  </w:rPr>
                </w:rPrChange>
              </w:rPr>
            </w:pPr>
            <w:ins w:id="4597" w:author="Mouse" w:date="2015-10-21T17:10:00Z">
              <w:r w:rsidRPr="003E23AF">
                <w:rPr>
                  <w:rFonts w:asciiTheme="minorEastAsia" w:hAnsiTheme="minorEastAsia" w:hint="eastAsia"/>
                  <w:rPrChange w:id="459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599" w:author="Mouse" w:date="2015-10-21T17:10:00Z"/>
                <w:rFonts w:asciiTheme="minorEastAsia" w:hAnsiTheme="minorEastAsia"/>
                <w:rPrChange w:id="4600" w:author="Mouse" w:date="2015-10-21T17:15:00Z">
                  <w:rPr>
                    <w:ins w:id="4601" w:author="Mouse" w:date="2015-10-21T17:10:00Z"/>
                  </w:rPr>
                </w:rPrChange>
              </w:rPr>
            </w:pPr>
            <w:ins w:id="4602" w:author="Mouse" w:date="2015-10-21T17:10:00Z">
              <w:r w:rsidRPr="003E23AF">
                <w:rPr>
                  <w:rFonts w:asciiTheme="minorEastAsia" w:hAnsiTheme="minorEastAsia" w:hint="eastAsia"/>
                  <w:rPrChange w:id="460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04" w:author="Mouse" w:date="2015-10-21T17:10:00Z"/>
                <w:rFonts w:asciiTheme="minorEastAsia" w:hAnsiTheme="minorEastAsia"/>
                <w:rPrChange w:id="4605" w:author="Mouse" w:date="2015-10-21T17:15:00Z">
                  <w:rPr>
                    <w:ins w:id="4606" w:author="Mouse" w:date="2015-10-21T17:10:00Z"/>
                  </w:rPr>
                </w:rPrChange>
              </w:rPr>
            </w:pPr>
            <w:ins w:id="4607" w:author="Mouse" w:date="2015-10-21T17:10:00Z">
              <w:r w:rsidRPr="003E23AF">
                <w:rPr>
                  <w:rFonts w:asciiTheme="minorEastAsia" w:hAnsiTheme="minorEastAsia" w:hint="eastAsia"/>
                  <w:rPrChange w:id="460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09" w:author="Mouse" w:date="2015-10-21T17:10:00Z"/>
                <w:rFonts w:asciiTheme="minorEastAsia" w:hAnsiTheme="minorEastAsia"/>
                <w:rPrChange w:id="4610" w:author="Mouse" w:date="2015-10-21T17:15:00Z">
                  <w:rPr>
                    <w:ins w:id="4611" w:author="Mouse" w:date="2015-10-21T17:10:00Z"/>
                  </w:rPr>
                </w:rPrChange>
              </w:rPr>
            </w:pPr>
            <w:ins w:id="4612" w:author="Mouse" w:date="2015-10-21T17:10:00Z">
              <w:r w:rsidRPr="003E23AF">
                <w:rPr>
                  <w:rFonts w:asciiTheme="minorEastAsia" w:hAnsiTheme="minorEastAsia" w:hint="eastAsia"/>
                  <w:rPrChange w:id="461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14" w:author="Mouse" w:date="2015-10-21T17:10:00Z"/>
                <w:rFonts w:asciiTheme="minorEastAsia" w:hAnsiTheme="minorEastAsia"/>
                <w:rPrChange w:id="4615" w:author="Mouse" w:date="2015-10-21T17:15:00Z">
                  <w:rPr>
                    <w:ins w:id="4616" w:author="Mouse" w:date="2015-10-21T17:10:00Z"/>
                  </w:rPr>
                </w:rPrChange>
              </w:rPr>
            </w:pPr>
            <w:ins w:id="4617" w:author="Mouse" w:date="2015-10-21T17:10:00Z">
              <w:r w:rsidRPr="003E23AF">
                <w:rPr>
                  <w:rFonts w:asciiTheme="minorEastAsia" w:hAnsiTheme="minorEastAsia" w:hint="eastAsia"/>
                  <w:rPrChange w:id="461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  <w:tc>
          <w:tcPr>
            <w:tcW w:w="1780" w:type="dxa"/>
          </w:tcPr>
          <w:p w:rsidR="000B3E63" w:rsidRPr="003E23AF" w:rsidRDefault="000B3E63" w:rsidP="000B3E63">
            <w:pPr>
              <w:rPr>
                <w:ins w:id="4619" w:author="Mouse" w:date="2015-10-21T17:10:00Z"/>
                <w:rFonts w:asciiTheme="minorEastAsia" w:hAnsiTheme="minorEastAsia"/>
                <w:rPrChange w:id="4620" w:author="Mouse" w:date="2015-10-21T17:15:00Z">
                  <w:rPr>
                    <w:ins w:id="4621" w:author="Mouse" w:date="2015-10-21T17:10:00Z"/>
                  </w:rPr>
                </w:rPrChange>
              </w:rPr>
            </w:pPr>
            <w:ins w:id="4622" w:author="Mouse" w:date="2015-10-21T17:10:00Z">
              <w:r w:rsidRPr="003E23AF">
                <w:rPr>
                  <w:rFonts w:asciiTheme="minorEastAsia" w:hAnsiTheme="minorEastAsia" w:hint="eastAsia"/>
                  <w:rPrChange w:id="462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24" w:author="Mouse" w:date="2015-10-21T17:10:00Z"/>
                <w:rFonts w:asciiTheme="minorEastAsia" w:hAnsiTheme="minorEastAsia"/>
                <w:rPrChange w:id="4625" w:author="Mouse" w:date="2015-10-21T17:15:00Z">
                  <w:rPr>
                    <w:ins w:id="4626" w:author="Mouse" w:date="2015-10-21T17:10:00Z"/>
                  </w:rPr>
                </w:rPrChange>
              </w:rPr>
            </w:pPr>
            <w:ins w:id="4627" w:author="Mouse" w:date="2015-10-21T17:10:00Z">
              <w:r w:rsidRPr="003E23AF">
                <w:rPr>
                  <w:rFonts w:asciiTheme="minorEastAsia" w:hAnsiTheme="minorEastAsia" w:hint="eastAsia"/>
                  <w:rPrChange w:id="462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29" w:author="Mouse" w:date="2015-10-21T17:10:00Z"/>
                <w:rFonts w:asciiTheme="minorEastAsia" w:hAnsiTheme="minorEastAsia"/>
                <w:rPrChange w:id="4630" w:author="Mouse" w:date="2015-10-21T17:15:00Z">
                  <w:rPr>
                    <w:ins w:id="4631" w:author="Mouse" w:date="2015-10-21T17:10:00Z"/>
                  </w:rPr>
                </w:rPrChange>
              </w:rPr>
            </w:pPr>
            <w:ins w:id="4632" w:author="Mouse" w:date="2015-10-21T17:10:00Z">
              <w:r w:rsidRPr="003E23AF">
                <w:rPr>
                  <w:rFonts w:asciiTheme="minorEastAsia" w:hAnsiTheme="minorEastAsia" w:hint="eastAsia"/>
                  <w:rPrChange w:id="463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34" w:author="Mouse" w:date="2015-10-21T17:10:00Z"/>
                <w:rFonts w:asciiTheme="minorEastAsia" w:hAnsiTheme="minorEastAsia"/>
                <w:rPrChange w:id="4635" w:author="Mouse" w:date="2015-10-21T17:15:00Z">
                  <w:rPr>
                    <w:ins w:id="4636" w:author="Mouse" w:date="2015-10-21T17:10:00Z"/>
                  </w:rPr>
                </w:rPrChange>
              </w:rPr>
            </w:pPr>
            <w:ins w:id="4637" w:author="Mouse" w:date="2015-10-21T17:10:00Z">
              <w:r w:rsidRPr="003E23AF">
                <w:rPr>
                  <w:rFonts w:asciiTheme="minorEastAsia" w:hAnsiTheme="minorEastAsia" w:hint="eastAsia"/>
                  <w:rPrChange w:id="463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39" w:author="Mouse" w:date="2015-10-21T17:10:00Z"/>
                <w:rFonts w:asciiTheme="minorEastAsia" w:hAnsiTheme="minorEastAsia"/>
                <w:rPrChange w:id="4640" w:author="Mouse" w:date="2015-10-21T17:15:00Z">
                  <w:rPr>
                    <w:ins w:id="4641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642" w:author="Mouse" w:date="2015-10-21T17:10:00Z"/>
                <w:rFonts w:asciiTheme="minorEastAsia" w:hAnsiTheme="minorEastAsia"/>
                <w:rPrChange w:id="4643" w:author="Mouse" w:date="2015-10-21T17:15:00Z">
                  <w:rPr>
                    <w:ins w:id="4644" w:author="Mouse" w:date="2015-10-21T17:10:00Z"/>
                  </w:rPr>
                </w:rPrChange>
              </w:rPr>
            </w:pPr>
            <w:ins w:id="4645" w:author="Mouse" w:date="2015-10-21T17:10:00Z">
              <w:r w:rsidRPr="003E23AF">
                <w:rPr>
                  <w:rFonts w:asciiTheme="minorEastAsia" w:hAnsiTheme="minorEastAsia" w:hint="eastAsia"/>
                  <w:rPrChange w:id="464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4647" w:author="Mouse" w:date="2015-10-21T17:10:00Z"/>
        </w:trPr>
        <w:tc>
          <w:tcPr>
            <w:tcW w:w="3014" w:type="dxa"/>
          </w:tcPr>
          <w:p w:rsidR="000B3E63" w:rsidRPr="003E23AF" w:rsidRDefault="000B3E63" w:rsidP="000B3E63">
            <w:pPr>
              <w:rPr>
                <w:ins w:id="4648" w:author="Mouse" w:date="2015-10-21T17:10:00Z"/>
                <w:rFonts w:asciiTheme="minorEastAsia" w:hAnsiTheme="minorEastAsia"/>
                <w:rPrChange w:id="4649" w:author="Mouse" w:date="2015-10-21T17:15:00Z">
                  <w:rPr>
                    <w:ins w:id="4650" w:author="Mouse" w:date="2015-10-21T17:10:00Z"/>
                  </w:rPr>
                </w:rPrChange>
              </w:rPr>
            </w:pPr>
            <w:ins w:id="4651" w:author="Mouse" w:date="2015-10-21T17:10:00Z">
              <w:r w:rsidRPr="003E23AF">
                <w:rPr>
                  <w:rFonts w:asciiTheme="minorEastAsia" w:hAnsiTheme="minorEastAsia"/>
                  <w:rPrChange w:id="4652" w:author="Mouse" w:date="2015-10-21T17:15:00Z">
                    <w:rPr/>
                  </w:rPrChange>
                </w:rPr>
                <w:t>Send.Begin</w:t>
              </w:r>
            </w:ins>
          </w:p>
          <w:p w:rsidR="000B3E63" w:rsidRPr="003E23AF" w:rsidRDefault="000B3E63" w:rsidP="000B3E63">
            <w:pPr>
              <w:rPr>
                <w:ins w:id="4653" w:author="Mouse" w:date="2015-10-21T17:10:00Z"/>
                <w:rFonts w:asciiTheme="minorEastAsia" w:hAnsiTheme="minorEastAsia"/>
                <w:rPrChange w:id="4654" w:author="Mouse" w:date="2015-10-21T17:15:00Z">
                  <w:rPr>
                    <w:ins w:id="4655" w:author="Mouse" w:date="2015-10-21T17:10:00Z"/>
                  </w:rPr>
                </w:rPrChange>
              </w:rPr>
            </w:pPr>
            <w:ins w:id="4656" w:author="Mouse" w:date="2015-10-21T17:10:00Z">
              <w:r w:rsidRPr="003E23AF">
                <w:rPr>
                  <w:rFonts w:asciiTheme="minorEastAsia" w:hAnsiTheme="minorEastAsia"/>
                  <w:rPrChange w:id="4657" w:author="Mouse" w:date="2015-10-21T17:15:00Z">
                    <w:rPr/>
                  </w:rPrChange>
                </w:rPr>
                <w:t>Send.Begin.Show</w:t>
              </w:r>
            </w:ins>
          </w:p>
        </w:tc>
        <w:tc>
          <w:tcPr>
            <w:tcW w:w="1801" w:type="dxa"/>
          </w:tcPr>
          <w:p w:rsidR="000B3E63" w:rsidRPr="003E23AF" w:rsidRDefault="000B3E63" w:rsidP="000B3E63">
            <w:pPr>
              <w:rPr>
                <w:ins w:id="4658" w:author="Mouse" w:date="2015-10-21T17:10:00Z"/>
                <w:rFonts w:asciiTheme="minorEastAsia" w:hAnsiTheme="minorEastAsia"/>
                <w:rPrChange w:id="4659" w:author="Mouse" w:date="2015-10-21T17:15:00Z">
                  <w:rPr>
                    <w:ins w:id="4660" w:author="Mouse" w:date="2015-10-21T17:10:00Z"/>
                  </w:rPr>
                </w:rPrChange>
              </w:rPr>
            </w:pPr>
            <w:ins w:id="4661" w:author="Mouse" w:date="2015-10-21T17:10:00Z">
              <w:r w:rsidRPr="003E23AF">
                <w:rPr>
                  <w:rFonts w:asciiTheme="minorEastAsia" w:hAnsiTheme="minorEastAsia" w:hint="eastAsia"/>
                  <w:rPrChange w:id="466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63" w:author="Mouse" w:date="2015-10-21T17:10:00Z"/>
                <w:rFonts w:asciiTheme="minorEastAsia" w:hAnsiTheme="minorEastAsia"/>
                <w:rPrChange w:id="4664" w:author="Mouse" w:date="2015-10-21T17:15:00Z">
                  <w:rPr>
                    <w:ins w:id="4665" w:author="Mouse" w:date="2015-10-21T17:10:00Z"/>
                  </w:rPr>
                </w:rPrChange>
              </w:rPr>
            </w:pPr>
            <w:ins w:id="4666" w:author="Mouse" w:date="2015-10-21T17:10:00Z">
              <w:r w:rsidRPr="003E23AF">
                <w:rPr>
                  <w:rFonts w:asciiTheme="minorEastAsia" w:hAnsiTheme="minorEastAsia" w:hint="eastAsia"/>
                  <w:rPrChange w:id="466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668" w:author="Mouse" w:date="2015-10-21T17:10:00Z"/>
                <w:rFonts w:asciiTheme="minorEastAsia" w:hAnsiTheme="minorEastAsia"/>
                <w:rPrChange w:id="4669" w:author="Mouse" w:date="2015-10-21T17:15:00Z">
                  <w:rPr>
                    <w:ins w:id="4670" w:author="Mouse" w:date="2015-10-21T17:10:00Z"/>
                  </w:rPr>
                </w:rPrChange>
              </w:rPr>
            </w:pPr>
            <w:ins w:id="4671" w:author="Mouse" w:date="2015-10-21T17:10:00Z">
              <w:r w:rsidRPr="003E23AF">
                <w:rPr>
                  <w:rFonts w:asciiTheme="minorEastAsia" w:hAnsiTheme="minorEastAsia" w:hint="eastAsia"/>
                  <w:rPrChange w:id="467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73" w:author="Mouse" w:date="2015-10-21T17:10:00Z"/>
                <w:rFonts w:asciiTheme="minorEastAsia" w:hAnsiTheme="minorEastAsia"/>
                <w:rPrChange w:id="4674" w:author="Mouse" w:date="2015-10-21T17:15:00Z">
                  <w:rPr>
                    <w:ins w:id="4675" w:author="Mouse" w:date="2015-10-21T17:10:00Z"/>
                  </w:rPr>
                </w:rPrChange>
              </w:rPr>
            </w:pPr>
            <w:ins w:id="4676" w:author="Mouse" w:date="2015-10-21T17:10:00Z">
              <w:r w:rsidRPr="003E23AF">
                <w:rPr>
                  <w:rFonts w:asciiTheme="minorEastAsia" w:hAnsiTheme="minorEastAsia" w:hint="eastAsia"/>
                  <w:rPrChange w:id="467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  <w:tc>
          <w:tcPr>
            <w:tcW w:w="1780" w:type="dxa"/>
          </w:tcPr>
          <w:p w:rsidR="000B3E63" w:rsidRPr="003E23AF" w:rsidRDefault="000B3E63" w:rsidP="000B3E63">
            <w:pPr>
              <w:rPr>
                <w:ins w:id="4678" w:author="Mouse" w:date="2015-10-21T17:10:00Z"/>
                <w:rFonts w:asciiTheme="minorEastAsia" w:hAnsiTheme="minorEastAsia"/>
                <w:rPrChange w:id="4679" w:author="Mouse" w:date="2015-10-21T17:15:00Z">
                  <w:rPr>
                    <w:ins w:id="4680" w:author="Mouse" w:date="2015-10-21T17:10:00Z"/>
                  </w:rPr>
                </w:rPrChange>
              </w:rPr>
            </w:pPr>
            <w:ins w:id="4681" w:author="Mouse" w:date="2015-10-21T17:10:00Z">
              <w:r w:rsidRPr="003E23AF">
                <w:rPr>
                  <w:rFonts w:asciiTheme="minorEastAsia" w:hAnsiTheme="minorEastAsia" w:hint="eastAsia"/>
                  <w:rPrChange w:id="468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683" w:author="Mouse" w:date="2015-10-21T17:10:00Z"/>
                <w:rFonts w:asciiTheme="minorEastAsia" w:hAnsiTheme="minorEastAsia"/>
                <w:rPrChange w:id="4684" w:author="Mouse" w:date="2015-10-21T17:15:00Z">
                  <w:rPr>
                    <w:ins w:id="4685" w:author="Mouse" w:date="2015-10-21T17:10:00Z"/>
                  </w:rPr>
                </w:rPrChange>
              </w:rPr>
            </w:pPr>
            <w:ins w:id="4686" w:author="Mouse" w:date="2015-10-21T17:10:00Z">
              <w:r w:rsidRPr="003E23AF">
                <w:rPr>
                  <w:rFonts w:asciiTheme="minorEastAsia" w:hAnsiTheme="minorEastAsia" w:hint="eastAsia"/>
                  <w:rPrChange w:id="468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4688" w:author="Mouse" w:date="2015-10-21T17:10:00Z"/>
        </w:trPr>
        <w:tc>
          <w:tcPr>
            <w:tcW w:w="3014" w:type="dxa"/>
          </w:tcPr>
          <w:p w:rsidR="000B3E63" w:rsidRPr="003E23AF" w:rsidRDefault="000B3E63" w:rsidP="000B3E63">
            <w:pPr>
              <w:rPr>
                <w:ins w:id="4689" w:author="Mouse" w:date="2015-10-21T17:10:00Z"/>
                <w:rFonts w:asciiTheme="minorEastAsia" w:hAnsiTheme="minorEastAsia"/>
                <w:rPrChange w:id="4690" w:author="Mouse" w:date="2015-10-21T17:15:00Z">
                  <w:rPr>
                    <w:ins w:id="4691" w:author="Mouse" w:date="2015-10-21T17:10:00Z"/>
                  </w:rPr>
                </w:rPrChange>
              </w:rPr>
            </w:pPr>
            <w:ins w:id="4692" w:author="Mouse" w:date="2015-10-21T17:10:00Z">
              <w:r w:rsidRPr="003E23AF">
                <w:rPr>
                  <w:rFonts w:asciiTheme="minorEastAsia" w:hAnsiTheme="minorEastAsia" w:hint="eastAsia"/>
                  <w:rPrChange w:id="4693" w:author="Mouse" w:date="2015-10-21T17:15:00Z">
                    <w:rPr>
                      <w:rFonts w:hint="eastAsia"/>
                    </w:rPr>
                  </w:rPrChange>
                </w:rPr>
                <w:t>Send.ChooseCenter</w:t>
              </w:r>
            </w:ins>
          </w:p>
          <w:p w:rsidR="000B3E63" w:rsidRPr="003E23AF" w:rsidRDefault="000B3E63" w:rsidP="000B3E63">
            <w:pPr>
              <w:rPr>
                <w:ins w:id="4694" w:author="Mouse" w:date="2015-10-21T17:10:00Z"/>
                <w:rFonts w:asciiTheme="minorEastAsia" w:hAnsiTheme="minorEastAsia"/>
                <w:rPrChange w:id="4695" w:author="Mouse" w:date="2015-10-21T17:15:00Z">
                  <w:rPr>
                    <w:ins w:id="4696" w:author="Mouse" w:date="2015-10-21T17:10:00Z"/>
                  </w:rPr>
                </w:rPrChange>
              </w:rPr>
            </w:pPr>
            <w:ins w:id="4697" w:author="Mouse" w:date="2015-10-21T17:10:00Z">
              <w:r w:rsidRPr="003E23AF">
                <w:rPr>
                  <w:rFonts w:asciiTheme="minorEastAsia" w:hAnsiTheme="minorEastAsia"/>
                  <w:rPrChange w:id="4698" w:author="Mouse" w:date="2015-10-21T17:15:00Z">
                    <w:rPr/>
                  </w:rPrChange>
                </w:rPr>
                <w:t>Send.ChooseCenter.This</w:t>
              </w:r>
            </w:ins>
          </w:p>
          <w:p w:rsidR="000B3E63" w:rsidRPr="003E23AF" w:rsidRDefault="000B3E63" w:rsidP="000B3E63">
            <w:pPr>
              <w:rPr>
                <w:ins w:id="4699" w:author="Mouse" w:date="2015-10-21T17:10:00Z"/>
                <w:rFonts w:asciiTheme="minorEastAsia" w:hAnsiTheme="minorEastAsia"/>
                <w:rPrChange w:id="4700" w:author="Mouse" w:date="2015-10-21T17:15:00Z">
                  <w:rPr>
                    <w:ins w:id="4701" w:author="Mouse" w:date="2015-10-21T17:10:00Z"/>
                  </w:rPr>
                </w:rPrChange>
              </w:rPr>
            </w:pPr>
            <w:ins w:id="4702" w:author="Mouse" w:date="2015-10-21T17:10:00Z">
              <w:r w:rsidRPr="003E23AF">
                <w:rPr>
                  <w:rFonts w:asciiTheme="minorEastAsia" w:hAnsiTheme="minorEastAsia" w:hint="eastAsia"/>
                  <w:rPrChange w:id="4703" w:author="Mouse" w:date="2015-10-21T17:15:00Z">
                    <w:rPr>
                      <w:rFonts w:hint="eastAsia"/>
                    </w:rPr>
                  </w:rPrChange>
                </w:rPr>
                <w:t>Send.ChooseCenter.Others</w:t>
              </w:r>
            </w:ins>
          </w:p>
          <w:p w:rsidR="000B3E63" w:rsidRPr="003E23AF" w:rsidRDefault="000B3E63" w:rsidP="000B3E63">
            <w:pPr>
              <w:rPr>
                <w:ins w:id="4704" w:author="Mouse" w:date="2015-10-21T17:10:00Z"/>
                <w:rFonts w:asciiTheme="minorEastAsia" w:hAnsiTheme="minorEastAsia"/>
                <w:rPrChange w:id="4705" w:author="Mouse" w:date="2015-10-21T17:15:00Z">
                  <w:rPr>
                    <w:ins w:id="4706" w:author="Mouse" w:date="2015-10-21T17:10:00Z"/>
                  </w:rPr>
                </w:rPrChange>
              </w:rPr>
            </w:pPr>
            <w:ins w:id="4707" w:author="Mouse" w:date="2015-10-21T17:10:00Z">
              <w:r w:rsidRPr="003E23AF">
                <w:rPr>
                  <w:rFonts w:asciiTheme="minorEastAsia" w:hAnsiTheme="minorEastAsia"/>
                  <w:rPrChange w:id="4708" w:author="Mouse" w:date="2015-10-21T17:15:00Z">
                    <w:rPr/>
                  </w:rPrChange>
                </w:rPr>
                <w:t>Send.ChooseCenter.Others.Show</w:t>
              </w:r>
            </w:ins>
          </w:p>
        </w:tc>
        <w:tc>
          <w:tcPr>
            <w:tcW w:w="1801" w:type="dxa"/>
          </w:tcPr>
          <w:p w:rsidR="000B3E63" w:rsidRPr="003E23AF" w:rsidRDefault="000B3E63" w:rsidP="000B3E63">
            <w:pPr>
              <w:rPr>
                <w:ins w:id="4709" w:author="Mouse" w:date="2015-10-21T17:10:00Z"/>
                <w:rFonts w:asciiTheme="minorEastAsia" w:hAnsiTheme="minorEastAsia"/>
                <w:rPrChange w:id="4710" w:author="Mouse" w:date="2015-10-21T17:15:00Z">
                  <w:rPr>
                    <w:ins w:id="4711" w:author="Mouse" w:date="2015-10-21T17:10:00Z"/>
                  </w:rPr>
                </w:rPrChange>
              </w:rPr>
            </w:pPr>
            <w:ins w:id="4712" w:author="Mouse" w:date="2015-10-21T17:10:00Z">
              <w:r w:rsidRPr="003E23AF">
                <w:rPr>
                  <w:rFonts w:asciiTheme="minorEastAsia" w:hAnsiTheme="minorEastAsia" w:hint="eastAsia"/>
                  <w:rPrChange w:id="471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714" w:author="Mouse" w:date="2015-10-21T17:10:00Z"/>
                <w:rFonts w:asciiTheme="minorEastAsia" w:hAnsiTheme="minorEastAsia"/>
                <w:rPrChange w:id="4715" w:author="Mouse" w:date="2015-10-21T17:15:00Z">
                  <w:rPr>
                    <w:ins w:id="4716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717" w:author="Mouse" w:date="2015-10-21T17:10:00Z"/>
                <w:rFonts w:asciiTheme="minorEastAsia" w:hAnsiTheme="minorEastAsia"/>
                <w:rPrChange w:id="4718" w:author="Mouse" w:date="2015-10-21T17:15:00Z">
                  <w:rPr>
                    <w:ins w:id="4719" w:author="Mouse" w:date="2015-10-21T17:10:00Z"/>
                  </w:rPr>
                </w:rPrChange>
              </w:rPr>
            </w:pPr>
            <w:ins w:id="4720" w:author="Mouse" w:date="2015-10-21T17:10:00Z">
              <w:r w:rsidRPr="003E23AF">
                <w:rPr>
                  <w:rFonts w:asciiTheme="minorEastAsia" w:hAnsiTheme="minorEastAsia" w:hint="eastAsia"/>
                  <w:rPrChange w:id="4721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722" w:author="Mouse" w:date="2015-10-21T17:10:00Z"/>
                <w:rFonts w:asciiTheme="minorEastAsia" w:hAnsiTheme="minorEastAsia"/>
                <w:rPrChange w:id="4723" w:author="Mouse" w:date="2015-10-21T17:15:00Z">
                  <w:rPr>
                    <w:ins w:id="4724" w:author="Mouse" w:date="2015-10-21T17:10:00Z"/>
                  </w:rPr>
                </w:rPrChange>
              </w:rPr>
            </w:pPr>
            <w:ins w:id="4725" w:author="Mouse" w:date="2015-10-21T17:10:00Z">
              <w:r w:rsidRPr="003E23AF">
                <w:rPr>
                  <w:rFonts w:asciiTheme="minorEastAsia" w:hAnsiTheme="minorEastAsia" w:hint="eastAsia"/>
                  <w:rPrChange w:id="472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727" w:author="Mouse" w:date="2015-10-21T17:10:00Z"/>
                <w:rFonts w:asciiTheme="minorEastAsia" w:hAnsiTheme="minorEastAsia"/>
                <w:rPrChange w:id="4728" w:author="Mouse" w:date="2015-10-21T17:15:00Z">
                  <w:rPr>
                    <w:ins w:id="4729" w:author="Mouse" w:date="2015-10-21T17:10:00Z"/>
                  </w:rPr>
                </w:rPrChange>
              </w:rPr>
            </w:pPr>
            <w:ins w:id="4730" w:author="Mouse" w:date="2015-10-21T17:10:00Z">
              <w:r w:rsidRPr="003E23AF">
                <w:rPr>
                  <w:rFonts w:asciiTheme="minorEastAsia" w:hAnsiTheme="minorEastAsia" w:hint="eastAsia"/>
                  <w:rPrChange w:id="4731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732" w:author="Mouse" w:date="2015-10-21T17:10:00Z"/>
                <w:rFonts w:asciiTheme="minorEastAsia" w:hAnsiTheme="minorEastAsia"/>
                <w:rPrChange w:id="4733" w:author="Mouse" w:date="2015-10-21T17:15:00Z">
                  <w:rPr>
                    <w:ins w:id="4734" w:author="Mouse" w:date="2015-10-21T17:10:00Z"/>
                  </w:rPr>
                </w:rPrChange>
              </w:rPr>
            </w:pPr>
            <w:ins w:id="4735" w:author="Mouse" w:date="2015-10-21T17:10:00Z">
              <w:r w:rsidRPr="003E23AF">
                <w:rPr>
                  <w:rFonts w:asciiTheme="minorEastAsia" w:hAnsiTheme="minorEastAsia" w:hint="eastAsia"/>
                  <w:rPrChange w:id="473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737" w:author="Mouse" w:date="2015-10-21T17:10:00Z"/>
                <w:rFonts w:asciiTheme="minorEastAsia" w:hAnsiTheme="minorEastAsia"/>
                <w:rPrChange w:id="4738" w:author="Mouse" w:date="2015-10-21T17:15:00Z">
                  <w:rPr>
                    <w:ins w:id="4739" w:author="Mouse" w:date="2015-10-21T17:10:00Z"/>
                  </w:rPr>
                </w:rPrChange>
              </w:rPr>
            </w:pPr>
          </w:p>
        </w:tc>
        <w:tc>
          <w:tcPr>
            <w:tcW w:w="1780" w:type="dxa"/>
          </w:tcPr>
          <w:p w:rsidR="000B3E63" w:rsidRPr="003E23AF" w:rsidRDefault="000B3E63" w:rsidP="000B3E63">
            <w:pPr>
              <w:rPr>
                <w:ins w:id="4740" w:author="Mouse" w:date="2015-10-21T17:10:00Z"/>
                <w:rFonts w:asciiTheme="minorEastAsia" w:hAnsiTheme="minorEastAsia"/>
                <w:rPrChange w:id="4741" w:author="Mouse" w:date="2015-10-21T17:15:00Z">
                  <w:rPr>
                    <w:ins w:id="4742" w:author="Mouse" w:date="2015-10-21T17:10:00Z"/>
                  </w:rPr>
                </w:rPrChange>
              </w:rPr>
            </w:pPr>
            <w:ins w:id="4743" w:author="Mouse" w:date="2015-10-21T17:10:00Z">
              <w:r w:rsidRPr="003E23AF">
                <w:rPr>
                  <w:rFonts w:asciiTheme="minorEastAsia" w:hAnsiTheme="minorEastAsia" w:hint="eastAsia"/>
                  <w:rPrChange w:id="4744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745" w:author="Mouse" w:date="2015-10-21T17:10:00Z"/>
                <w:rFonts w:asciiTheme="minorEastAsia" w:hAnsiTheme="minorEastAsia"/>
                <w:rPrChange w:id="4746" w:author="Mouse" w:date="2015-10-21T17:15:00Z">
                  <w:rPr>
                    <w:ins w:id="4747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748" w:author="Mouse" w:date="2015-10-21T17:10:00Z"/>
                <w:rFonts w:asciiTheme="minorEastAsia" w:hAnsiTheme="minorEastAsia"/>
                <w:rPrChange w:id="4749" w:author="Mouse" w:date="2015-10-21T17:15:00Z">
                  <w:rPr>
                    <w:ins w:id="4750" w:author="Mouse" w:date="2015-10-21T17:10:00Z"/>
                  </w:rPr>
                </w:rPrChange>
              </w:rPr>
            </w:pPr>
            <w:ins w:id="4751" w:author="Mouse" w:date="2015-10-21T17:10:00Z">
              <w:r w:rsidRPr="003E23AF">
                <w:rPr>
                  <w:rFonts w:asciiTheme="minorEastAsia" w:hAnsiTheme="minorEastAsia" w:hint="eastAsia"/>
                  <w:rPrChange w:id="475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753" w:author="Mouse" w:date="2015-10-21T17:10:00Z"/>
                <w:rFonts w:asciiTheme="minorEastAsia" w:hAnsiTheme="minorEastAsia"/>
                <w:rPrChange w:id="4754" w:author="Mouse" w:date="2015-10-21T17:15:00Z">
                  <w:rPr>
                    <w:ins w:id="4755" w:author="Mouse" w:date="2015-10-21T17:10:00Z"/>
                  </w:rPr>
                </w:rPrChange>
              </w:rPr>
            </w:pPr>
            <w:ins w:id="4756" w:author="Mouse" w:date="2015-10-21T17:10:00Z">
              <w:r w:rsidRPr="003E23AF">
                <w:rPr>
                  <w:rFonts w:asciiTheme="minorEastAsia" w:hAnsiTheme="minorEastAsia" w:hint="eastAsia"/>
                  <w:rPrChange w:id="475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758" w:author="Mouse" w:date="2015-10-21T17:10:00Z"/>
                <w:rFonts w:asciiTheme="minorEastAsia" w:hAnsiTheme="minorEastAsia"/>
                <w:rPrChange w:id="4759" w:author="Mouse" w:date="2015-10-21T17:15:00Z">
                  <w:rPr>
                    <w:ins w:id="4760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4761" w:author="Mouse" w:date="2015-10-21T17:10:00Z"/>
        </w:trPr>
        <w:tc>
          <w:tcPr>
            <w:tcW w:w="3014" w:type="dxa"/>
          </w:tcPr>
          <w:p w:rsidR="000B3E63" w:rsidRPr="003E23AF" w:rsidRDefault="000B3E63" w:rsidP="000B3E63">
            <w:pPr>
              <w:rPr>
                <w:ins w:id="4762" w:author="Mouse" w:date="2015-10-21T17:10:00Z"/>
                <w:rFonts w:asciiTheme="minorEastAsia" w:hAnsiTheme="minorEastAsia"/>
                <w:rPrChange w:id="4763" w:author="Mouse" w:date="2015-10-21T17:15:00Z">
                  <w:rPr>
                    <w:ins w:id="4764" w:author="Mouse" w:date="2015-10-21T17:10:00Z"/>
                  </w:rPr>
                </w:rPrChange>
              </w:rPr>
            </w:pPr>
            <w:ins w:id="4765" w:author="Mouse" w:date="2015-10-21T17:10:00Z">
              <w:r w:rsidRPr="003E23AF">
                <w:rPr>
                  <w:rFonts w:asciiTheme="minorEastAsia" w:hAnsiTheme="minorEastAsia"/>
                  <w:rPrChange w:id="4766" w:author="Mouse" w:date="2015-10-21T17:15:00Z">
                    <w:rPr/>
                  </w:rPrChange>
                </w:rPr>
                <w:t>Send.ChooseItem</w:t>
              </w:r>
            </w:ins>
          </w:p>
          <w:p w:rsidR="000B3E63" w:rsidRPr="003E23AF" w:rsidRDefault="000B3E63" w:rsidP="000B3E63">
            <w:pPr>
              <w:rPr>
                <w:ins w:id="4767" w:author="Mouse" w:date="2015-10-21T17:10:00Z"/>
                <w:rFonts w:asciiTheme="minorEastAsia" w:hAnsiTheme="minorEastAsia"/>
                <w:rPrChange w:id="4768" w:author="Mouse" w:date="2015-10-21T17:15:00Z">
                  <w:rPr>
                    <w:ins w:id="4769" w:author="Mouse" w:date="2015-10-21T17:10:00Z"/>
                  </w:rPr>
                </w:rPrChange>
              </w:rPr>
            </w:pPr>
            <w:ins w:id="4770" w:author="Mouse" w:date="2015-10-21T17:10:00Z">
              <w:r w:rsidRPr="003E23AF">
                <w:rPr>
                  <w:rFonts w:asciiTheme="minorEastAsia" w:hAnsiTheme="minorEastAsia"/>
                  <w:rPrChange w:id="4771" w:author="Mouse" w:date="2015-10-21T17:15:00Z">
                    <w:rPr/>
                  </w:rPrChange>
                </w:rPr>
                <w:t>Send.ChooseItem.Sign</w:t>
              </w:r>
            </w:ins>
          </w:p>
          <w:p w:rsidR="000B3E63" w:rsidRPr="003E23AF" w:rsidRDefault="000B3E63" w:rsidP="000B3E63">
            <w:pPr>
              <w:rPr>
                <w:ins w:id="4772" w:author="Mouse" w:date="2015-10-21T17:10:00Z"/>
                <w:rFonts w:asciiTheme="minorEastAsia" w:hAnsiTheme="minorEastAsia"/>
                <w:rPrChange w:id="4773" w:author="Mouse" w:date="2015-10-21T17:15:00Z">
                  <w:rPr>
                    <w:ins w:id="4774" w:author="Mouse" w:date="2015-10-21T17:10:00Z"/>
                  </w:rPr>
                </w:rPrChange>
              </w:rPr>
            </w:pPr>
            <w:ins w:id="4775" w:author="Mouse" w:date="2015-10-21T17:10:00Z">
              <w:r w:rsidRPr="003E23AF">
                <w:rPr>
                  <w:rFonts w:asciiTheme="minorEastAsia" w:hAnsiTheme="minorEastAsia"/>
                  <w:rPrChange w:id="4776" w:author="Mouse" w:date="2015-10-21T17:15:00Z">
                    <w:rPr/>
                  </w:rPrChange>
                </w:rPr>
                <w:t>Send.ChooseItem.ShowItem</w:t>
              </w:r>
            </w:ins>
          </w:p>
          <w:p w:rsidR="000B3E63" w:rsidRPr="003E23AF" w:rsidRDefault="000B3E63" w:rsidP="000B3E63">
            <w:pPr>
              <w:rPr>
                <w:ins w:id="4777" w:author="Mouse" w:date="2015-10-21T17:10:00Z"/>
                <w:rFonts w:asciiTheme="minorEastAsia" w:hAnsiTheme="minorEastAsia"/>
                <w:rPrChange w:id="4778" w:author="Mouse" w:date="2015-10-21T17:15:00Z">
                  <w:rPr>
                    <w:ins w:id="4779" w:author="Mouse" w:date="2015-10-21T17:10:00Z"/>
                  </w:rPr>
                </w:rPrChange>
              </w:rPr>
            </w:pPr>
            <w:ins w:id="4780" w:author="Mouse" w:date="2015-10-21T17:10:00Z">
              <w:r w:rsidRPr="003E23AF">
                <w:rPr>
                  <w:rFonts w:asciiTheme="minorEastAsia" w:hAnsiTheme="minorEastAsia"/>
                  <w:rPrChange w:id="4781" w:author="Mouse" w:date="2015-10-21T17:15:00Z">
                    <w:rPr/>
                  </w:rPrChange>
                </w:rPr>
                <w:t>Send.ChooseItem.Check</w:t>
              </w:r>
            </w:ins>
          </w:p>
          <w:p w:rsidR="000B3E63" w:rsidRPr="003E23AF" w:rsidRDefault="000B3E63" w:rsidP="000B3E63">
            <w:pPr>
              <w:rPr>
                <w:ins w:id="4782" w:author="Mouse" w:date="2015-10-21T17:10:00Z"/>
                <w:rFonts w:asciiTheme="minorEastAsia" w:hAnsiTheme="minorEastAsia"/>
                <w:rPrChange w:id="4783" w:author="Mouse" w:date="2015-10-21T17:15:00Z">
                  <w:rPr>
                    <w:ins w:id="4784" w:author="Mouse" w:date="2015-10-21T17:10:00Z"/>
                  </w:rPr>
                </w:rPrChange>
              </w:rPr>
            </w:pPr>
            <w:ins w:id="4785" w:author="Mouse" w:date="2015-10-21T17:10:00Z">
              <w:r w:rsidRPr="003E23AF">
                <w:rPr>
                  <w:rFonts w:asciiTheme="minorEastAsia" w:hAnsiTheme="minorEastAsia"/>
                  <w:rPrChange w:id="4786" w:author="Mouse" w:date="2015-10-21T17:15:00Z">
                    <w:rPr/>
                  </w:rPrChange>
                </w:rPr>
                <w:t>Send.ChooseItem.Check.Num</w:t>
              </w:r>
            </w:ins>
          </w:p>
          <w:p w:rsidR="000B3E63" w:rsidRPr="003E23AF" w:rsidRDefault="000B3E63" w:rsidP="000B3E63">
            <w:pPr>
              <w:rPr>
                <w:ins w:id="4787" w:author="Mouse" w:date="2015-10-21T17:10:00Z"/>
                <w:rFonts w:asciiTheme="minorEastAsia" w:hAnsiTheme="minorEastAsia"/>
                <w:rPrChange w:id="4788" w:author="Mouse" w:date="2015-10-21T17:15:00Z">
                  <w:rPr>
                    <w:ins w:id="4789" w:author="Mouse" w:date="2015-10-21T17:10:00Z"/>
                  </w:rPr>
                </w:rPrChange>
              </w:rPr>
            </w:pPr>
            <w:ins w:id="4790" w:author="Mouse" w:date="2015-10-21T17:10:00Z">
              <w:r w:rsidRPr="003E23AF">
                <w:rPr>
                  <w:rFonts w:asciiTheme="minorEastAsia" w:hAnsiTheme="minorEastAsia"/>
                  <w:rPrChange w:id="4791" w:author="Mouse" w:date="2015-10-21T17:15:00Z">
                    <w:rPr/>
                  </w:rPrChange>
                </w:rPr>
                <w:t>Send.ChooseItem.Check.State</w:t>
              </w:r>
            </w:ins>
          </w:p>
          <w:p w:rsidR="000B3E63" w:rsidRPr="003E23AF" w:rsidRDefault="000B3E63" w:rsidP="000B3E63">
            <w:pPr>
              <w:rPr>
                <w:ins w:id="4792" w:author="Mouse" w:date="2015-10-21T17:10:00Z"/>
                <w:rFonts w:asciiTheme="minorEastAsia" w:hAnsiTheme="minorEastAsia"/>
                <w:rPrChange w:id="4793" w:author="Mouse" w:date="2015-10-21T17:15:00Z">
                  <w:rPr>
                    <w:ins w:id="4794" w:author="Mouse" w:date="2015-10-21T17:10:00Z"/>
                  </w:rPr>
                </w:rPrChange>
              </w:rPr>
            </w:pPr>
            <w:ins w:id="4795" w:author="Mouse" w:date="2015-10-21T17:10:00Z">
              <w:r w:rsidRPr="003E23AF">
                <w:rPr>
                  <w:rFonts w:asciiTheme="minorEastAsia" w:hAnsiTheme="minorEastAsia"/>
                  <w:rPrChange w:id="4796" w:author="Mouse" w:date="2015-10-21T17:15:00Z">
                    <w:rPr/>
                  </w:rPrChange>
                </w:rPr>
                <w:t>Send.ChooseItem.Cancel</w:t>
              </w:r>
            </w:ins>
          </w:p>
        </w:tc>
        <w:tc>
          <w:tcPr>
            <w:tcW w:w="1801" w:type="dxa"/>
          </w:tcPr>
          <w:p w:rsidR="000B3E63" w:rsidRPr="003E23AF" w:rsidRDefault="000B3E63" w:rsidP="000B3E63">
            <w:pPr>
              <w:rPr>
                <w:ins w:id="4797" w:author="Mouse" w:date="2015-10-21T17:10:00Z"/>
                <w:rFonts w:asciiTheme="minorEastAsia" w:hAnsiTheme="minorEastAsia"/>
                <w:rPrChange w:id="4798" w:author="Mouse" w:date="2015-10-21T17:15:00Z">
                  <w:rPr>
                    <w:ins w:id="4799" w:author="Mouse" w:date="2015-10-21T17:10:00Z"/>
                  </w:rPr>
                </w:rPrChange>
              </w:rPr>
            </w:pPr>
            <w:ins w:id="4800" w:author="Mouse" w:date="2015-10-21T17:10:00Z">
              <w:r w:rsidRPr="003E23AF">
                <w:rPr>
                  <w:rFonts w:asciiTheme="minorEastAsia" w:hAnsiTheme="minorEastAsia" w:hint="eastAsia"/>
                  <w:rPrChange w:id="4801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02" w:author="Mouse" w:date="2015-10-21T17:10:00Z"/>
                <w:rFonts w:asciiTheme="minorEastAsia" w:hAnsiTheme="minorEastAsia"/>
                <w:rPrChange w:id="4803" w:author="Mouse" w:date="2015-10-21T17:15:00Z">
                  <w:rPr>
                    <w:ins w:id="4804" w:author="Mouse" w:date="2015-10-21T17:10:00Z"/>
                  </w:rPr>
                </w:rPrChange>
              </w:rPr>
            </w:pPr>
            <w:ins w:id="4805" w:author="Mouse" w:date="2015-10-21T17:10:00Z">
              <w:r w:rsidRPr="003E23AF">
                <w:rPr>
                  <w:rFonts w:asciiTheme="minorEastAsia" w:hAnsiTheme="minorEastAsia" w:hint="eastAsia"/>
                  <w:rPrChange w:id="480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07" w:author="Mouse" w:date="2015-10-21T17:10:00Z"/>
                <w:rFonts w:asciiTheme="minorEastAsia" w:hAnsiTheme="minorEastAsia"/>
                <w:rPrChange w:id="4808" w:author="Mouse" w:date="2015-10-21T17:15:00Z">
                  <w:rPr>
                    <w:ins w:id="4809" w:author="Mouse" w:date="2015-10-21T17:10:00Z"/>
                  </w:rPr>
                </w:rPrChange>
              </w:rPr>
            </w:pPr>
            <w:ins w:id="4810" w:author="Mouse" w:date="2015-10-21T17:10:00Z">
              <w:r w:rsidRPr="003E23AF">
                <w:rPr>
                  <w:rFonts w:asciiTheme="minorEastAsia" w:hAnsiTheme="minorEastAsia" w:hint="eastAsia"/>
                  <w:rPrChange w:id="4811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12" w:author="Mouse" w:date="2015-10-21T17:10:00Z"/>
                <w:rFonts w:asciiTheme="minorEastAsia" w:hAnsiTheme="minorEastAsia"/>
                <w:rPrChange w:id="4813" w:author="Mouse" w:date="2015-10-21T17:15:00Z">
                  <w:rPr>
                    <w:ins w:id="4814" w:author="Mouse" w:date="2015-10-21T17:10:00Z"/>
                  </w:rPr>
                </w:rPrChange>
              </w:rPr>
            </w:pPr>
            <w:ins w:id="4815" w:author="Mouse" w:date="2015-10-21T17:10:00Z">
              <w:r w:rsidRPr="003E23AF">
                <w:rPr>
                  <w:rFonts w:asciiTheme="minorEastAsia" w:hAnsiTheme="minorEastAsia" w:hint="eastAsia"/>
                  <w:rPrChange w:id="481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17" w:author="Mouse" w:date="2015-10-21T17:10:00Z"/>
                <w:rFonts w:asciiTheme="minorEastAsia" w:hAnsiTheme="minorEastAsia"/>
                <w:rPrChange w:id="4818" w:author="Mouse" w:date="2015-10-21T17:15:00Z">
                  <w:rPr>
                    <w:ins w:id="4819" w:author="Mouse" w:date="2015-10-21T17:10:00Z"/>
                  </w:rPr>
                </w:rPrChange>
              </w:rPr>
            </w:pPr>
            <w:ins w:id="4820" w:author="Mouse" w:date="2015-10-21T17:10:00Z">
              <w:r w:rsidRPr="003E23AF">
                <w:rPr>
                  <w:rFonts w:asciiTheme="minorEastAsia" w:hAnsiTheme="minorEastAsia" w:hint="eastAsia"/>
                  <w:rPrChange w:id="4821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22" w:author="Mouse" w:date="2015-10-21T17:10:00Z"/>
                <w:rFonts w:asciiTheme="minorEastAsia" w:hAnsiTheme="minorEastAsia"/>
                <w:rPrChange w:id="4823" w:author="Mouse" w:date="2015-10-21T17:15:00Z">
                  <w:rPr>
                    <w:ins w:id="4824" w:author="Mouse" w:date="2015-10-21T17:10:00Z"/>
                  </w:rPr>
                </w:rPrChange>
              </w:rPr>
            </w:pPr>
            <w:ins w:id="4825" w:author="Mouse" w:date="2015-10-21T17:10:00Z">
              <w:r w:rsidRPr="003E23AF">
                <w:rPr>
                  <w:rFonts w:asciiTheme="minorEastAsia" w:hAnsiTheme="minorEastAsia" w:hint="eastAsia"/>
                  <w:rPrChange w:id="482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27" w:author="Mouse" w:date="2015-10-21T17:10:00Z"/>
                <w:rFonts w:asciiTheme="minorEastAsia" w:hAnsiTheme="minorEastAsia"/>
                <w:rPrChange w:id="4828" w:author="Mouse" w:date="2015-10-21T17:15:00Z">
                  <w:rPr>
                    <w:ins w:id="4829" w:author="Mouse" w:date="2015-10-21T17:10:00Z"/>
                  </w:rPr>
                </w:rPrChange>
              </w:rPr>
            </w:pPr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830" w:author="Mouse" w:date="2015-10-21T17:10:00Z"/>
                <w:rFonts w:asciiTheme="minorEastAsia" w:hAnsiTheme="minorEastAsia"/>
                <w:rPrChange w:id="4831" w:author="Mouse" w:date="2015-10-21T17:15:00Z">
                  <w:rPr>
                    <w:ins w:id="4832" w:author="Mouse" w:date="2015-10-21T17:10:00Z"/>
                  </w:rPr>
                </w:rPrChange>
              </w:rPr>
            </w:pPr>
            <w:ins w:id="4833" w:author="Mouse" w:date="2015-10-21T17:10:00Z">
              <w:r w:rsidRPr="003E23AF">
                <w:rPr>
                  <w:rFonts w:asciiTheme="minorEastAsia" w:hAnsiTheme="minorEastAsia" w:hint="eastAsia"/>
                  <w:rPrChange w:id="4834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35" w:author="Mouse" w:date="2015-10-21T17:10:00Z"/>
                <w:rFonts w:asciiTheme="minorEastAsia" w:hAnsiTheme="minorEastAsia"/>
                <w:rPrChange w:id="4836" w:author="Mouse" w:date="2015-10-21T17:15:00Z">
                  <w:rPr>
                    <w:ins w:id="4837" w:author="Mouse" w:date="2015-10-21T17:10:00Z"/>
                  </w:rPr>
                </w:rPrChange>
              </w:rPr>
            </w:pPr>
            <w:ins w:id="4838" w:author="Mouse" w:date="2015-10-21T17:10:00Z">
              <w:r w:rsidRPr="003E23AF">
                <w:rPr>
                  <w:rFonts w:asciiTheme="minorEastAsia" w:hAnsiTheme="minorEastAsia" w:hint="eastAsia"/>
                  <w:rPrChange w:id="4839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40" w:author="Mouse" w:date="2015-10-21T17:10:00Z"/>
                <w:rFonts w:asciiTheme="minorEastAsia" w:hAnsiTheme="minorEastAsia"/>
                <w:rPrChange w:id="4841" w:author="Mouse" w:date="2015-10-21T17:15:00Z">
                  <w:rPr>
                    <w:ins w:id="4842" w:author="Mouse" w:date="2015-10-21T17:10:00Z"/>
                  </w:rPr>
                </w:rPrChange>
              </w:rPr>
            </w:pPr>
            <w:ins w:id="4843" w:author="Mouse" w:date="2015-10-21T17:10:00Z">
              <w:r w:rsidRPr="003E23AF">
                <w:rPr>
                  <w:rFonts w:asciiTheme="minorEastAsia" w:hAnsiTheme="minorEastAsia" w:hint="eastAsia"/>
                  <w:rPrChange w:id="4844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45" w:author="Mouse" w:date="2015-10-21T17:10:00Z"/>
                <w:rFonts w:asciiTheme="minorEastAsia" w:hAnsiTheme="minorEastAsia"/>
                <w:rPrChange w:id="4846" w:author="Mouse" w:date="2015-10-21T17:15:00Z">
                  <w:rPr>
                    <w:ins w:id="4847" w:author="Mouse" w:date="2015-10-21T17:10:00Z"/>
                  </w:rPr>
                </w:rPrChange>
              </w:rPr>
            </w:pPr>
            <w:ins w:id="4848" w:author="Mouse" w:date="2015-10-21T17:10:00Z">
              <w:r w:rsidRPr="003E23AF">
                <w:rPr>
                  <w:rFonts w:asciiTheme="minorEastAsia" w:hAnsiTheme="minorEastAsia" w:hint="eastAsia"/>
                  <w:rPrChange w:id="4849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50" w:author="Mouse" w:date="2015-10-21T17:10:00Z"/>
                <w:rFonts w:asciiTheme="minorEastAsia" w:hAnsiTheme="minorEastAsia"/>
                <w:rPrChange w:id="4851" w:author="Mouse" w:date="2015-10-21T17:15:00Z">
                  <w:rPr>
                    <w:ins w:id="4852" w:author="Mouse" w:date="2015-10-21T17:10:00Z"/>
                  </w:rPr>
                </w:rPrChange>
              </w:rPr>
            </w:pPr>
            <w:ins w:id="4853" w:author="Mouse" w:date="2015-10-21T17:10:00Z">
              <w:r w:rsidRPr="003E23AF">
                <w:rPr>
                  <w:rFonts w:asciiTheme="minorEastAsia" w:hAnsiTheme="minorEastAsia" w:hint="eastAsia"/>
                  <w:rPrChange w:id="4854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55" w:author="Mouse" w:date="2015-10-21T17:10:00Z"/>
                <w:rFonts w:asciiTheme="minorEastAsia" w:hAnsiTheme="minorEastAsia"/>
                <w:rPrChange w:id="4856" w:author="Mouse" w:date="2015-10-21T17:15:00Z">
                  <w:rPr>
                    <w:ins w:id="4857" w:author="Mouse" w:date="2015-10-21T17:10:00Z"/>
                  </w:rPr>
                </w:rPrChange>
              </w:rPr>
            </w:pPr>
            <w:ins w:id="4858" w:author="Mouse" w:date="2015-10-21T17:10:00Z">
              <w:r w:rsidRPr="003E23AF">
                <w:rPr>
                  <w:rFonts w:asciiTheme="minorEastAsia" w:hAnsiTheme="minorEastAsia" w:hint="eastAsia"/>
                  <w:rPrChange w:id="4859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60" w:author="Mouse" w:date="2015-10-21T17:10:00Z"/>
                <w:rFonts w:asciiTheme="minorEastAsia" w:hAnsiTheme="minorEastAsia"/>
                <w:rPrChange w:id="4861" w:author="Mouse" w:date="2015-10-21T17:15:00Z">
                  <w:rPr>
                    <w:ins w:id="4862" w:author="Mouse" w:date="2015-10-21T17:10:00Z"/>
                  </w:rPr>
                </w:rPrChange>
              </w:rPr>
            </w:pPr>
          </w:p>
        </w:tc>
        <w:tc>
          <w:tcPr>
            <w:tcW w:w="1780" w:type="dxa"/>
          </w:tcPr>
          <w:p w:rsidR="000B3E63" w:rsidRPr="003E23AF" w:rsidRDefault="000B3E63" w:rsidP="000B3E63">
            <w:pPr>
              <w:rPr>
                <w:ins w:id="4863" w:author="Mouse" w:date="2015-10-21T17:10:00Z"/>
                <w:rFonts w:asciiTheme="minorEastAsia" w:hAnsiTheme="minorEastAsia"/>
                <w:rPrChange w:id="4864" w:author="Mouse" w:date="2015-10-21T17:15:00Z">
                  <w:rPr>
                    <w:ins w:id="4865" w:author="Mouse" w:date="2015-10-21T17:10:00Z"/>
                  </w:rPr>
                </w:rPrChange>
              </w:rPr>
            </w:pPr>
            <w:ins w:id="4866" w:author="Mouse" w:date="2015-10-21T17:10:00Z">
              <w:r w:rsidRPr="003E23AF">
                <w:rPr>
                  <w:rFonts w:asciiTheme="minorEastAsia" w:hAnsiTheme="minorEastAsia" w:hint="eastAsia"/>
                  <w:rPrChange w:id="486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68" w:author="Mouse" w:date="2015-10-21T17:10:00Z"/>
                <w:rFonts w:asciiTheme="minorEastAsia" w:hAnsiTheme="minorEastAsia"/>
                <w:rPrChange w:id="4869" w:author="Mouse" w:date="2015-10-21T17:15:00Z">
                  <w:rPr>
                    <w:ins w:id="4870" w:author="Mouse" w:date="2015-10-21T17:10:00Z"/>
                  </w:rPr>
                </w:rPrChange>
              </w:rPr>
            </w:pPr>
            <w:ins w:id="4871" w:author="Mouse" w:date="2015-10-21T17:10:00Z">
              <w:r w:rsidRPr="003E23AF">
                <w:rPr>
                  <w:rFonts w:asciiTheme="minorEastAsia" w:hAnsiTheme="minorEastAsia" w:hint="eastAsia"/>
                  <w:rPrChange w:id="487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73" w:author="Mouse" w:date="2015-10-21T17:10:00Z"/>
                <w:rFonts w:asciiTheme="minorEastAsia" w:hAnsiTheme="minorEastAsia"/>
                <w:rPrChange w:id="4874" w:author="Mouse" w:date="2015-10-21T17:15:00Z">
                  <w:rPr>
                    <w:ins w:id="4875" w:author="Mouse" w:date="2015-10-21T17:10:00Z"/>
                  </w:rPr>
                </w:rPrChange>
              </w:rPr>
            </w:pPr>
            <w:ins w:id="4876" w:author="Mouse" w:date="2015-10-21T17:10:00Z">
              <w:r w:rsidRPr="003E23AF">
                <w:rPr>
                  <w:rFonts w:asciiTheme="minorEastAsia" w:hAnsiTheme="minorEastAsia" w:hint="eastAsia"/>
                  <w:rPrChange w:id="487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78" w:author="Mouse" w:date="2015-10-21T17:10:00Z"/>
                <w:rFonts w:asciiTheme="minorEastAsia" w:hAnsiTheme="minorEastAsia"/>
                <w:rPrChange w:id="4879" w:author="Mouse" w:date="2015-10-21T17:15:00Z">
                  <w:rPr>
                    <w:ins w:id="4880" w:author="Mouse" w:date="2015-10-21T17:10:00Z"/>
                  </w:rPr>
                </w:rPrChange>
              </w:rPr>
            </w:pPr>
            <w:ins w:id="4881" w:author="Mouse" w:date="2015-10-21T17:10:00Z">
              <w:r w:rsidRPr="003E23AF">
                <w:rPr>
                  <w:rFonts w:asciiTheme="minorEastAsia" w:hAnsiTheme="minorEastAsia" w:hint="eastAsia"/>
                  <w:rPrChange w:id="488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83" w:author="Mouse" w:date="2015-10-21T17:10:00Z"/>
                <w:rFonts w:asciiTheme="minorEastAsia" w:hAnsiTheme="minorEastAsia"/>
                <w:rPrChange w:id="4884" w:author="Mouse" w:date="2015-10-21T17:15:00Z">
                  <w:rPr>
                    <w:ins w:id="4885" w:author="Mouse" w:date="2015-10-21T17:10:00Z"/>
                  </w:rPr>
                </w:rPrChange>
              </w:rPr>
            </w:pPr>
            <w:ins w:id="4886" w:author="Mouse" w:date="2015-10-21T17:10:00Z">
              <w:r w:rsidRPr="003E23AF">
                <w:rPr>
                  <w:rFonts w:asciiTheme="minorEastAsia" w:hAnsiTheme="minorEastAsia" w:hint="eastAsia"/>
                  <w:rPrChange w:id="488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88" w:author="Mouse" w:date="2015-10-21T17:10:00Z"/>
                <w:rFonts w:asciiTheme="minorEastAsia" w:hAnsiTheme="minorEastAsia"/>
                <w:rPrChange w:id="4889" w:author="Mouse" w:date="2015-10-21T17:15:00Z">
                  <w:rPr>
                    <w:ins w:id="4890" w:author="Mouse" w:date="2015-10-21T17:10:00Z"/>
                  </w:rPr>
                </w:rPrChange>
              </w:rPr>
            </w:pPr>
            <w:ins w:id="4891" w:author="Mouse" w:date="2015-10-21T17:10:00Z">
              <w:r w:rsidRPr="003E23AF">
                <w:rPr>
                  <w:rFonts w:asciiTheme="minorEastAsia" w:hAnsiTheme="minorEastAsia" w:hint="eastAsia"/>
                  <w:rPrChange w:id="4892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893" w:author="Mouse" w:date="2015-10-21T17:10:00Z"/>
                <w:rFonts w:asciiTheme="minorEastAsia" w:hAnsiTheme="minorEastAsia"/>
                <w:rPrChange w:id="4894" w:author="Mouse" w:date="2015-10-21T17:15:00Z">
                  <w:rPr>
                    <w:ins w:id="4895" w:author="Mouse" w:date="2015-10-21T17:10:00Z"/>
                  </w:rPr>
                </w:rPrChange>
              </w:rPr>
            </w:pPr>
            <w:ins w:id="4896" w:author="Mouse" w:date="2015-10-21T17:10:00Z">
              <w:r w:rsidRPr="003E23AF">
                <w:rPr>
                  <w:rFonts w:asciiTheme="minorEastAsia" w:hAnsiTheme="minorEastAsia" w:hint="eastAsia"/>
                  <w:rPrChange w:id="489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4898" w:author="Mouse" w:date="2015-10-21T17:10:00Z"/>
        </w:trPr>
        <w:tc>
          <w:tcPr>
            <w:tcW w:w="3014" w:type="dxa"/>
          </w:tcPr>
          <w:p w:rsidR="000B3E63" w:rsidRPr="003E23AF" w:rsidRDefault="000B3E63" w:rsidP="000B3E63">
            <w:pPr>
              <w:rPr>
                <w:ins w:id="4899" w:author="Mouse" w:date="2015-10-21T17:10:00Z"/>
                <w:rFonts w:asciiTheme="minorEastAsia" w:hAnsiTheme="minorEastAsia"/>
                <w:rPrChange w:id="4900" w:author="Mouse" w:date="2015-10-21T17:15:00Z">
                  <w:rPr>
                    <w:ins w:id="4901" w:author="Mouse" w:date="2015-10-21T17:10:00Z"/>
                  </w:rPr>
                </w:rPrChange>
              </w:rPr>
            </w:pPr>
            <w:ins w:id="4902" w:author="Mouse" w:date="2015-10-21T17:10:00Z">
              <w:r w:rsidRPr="003E23AF">
                <w:rPr>
                  <w:rFonts w:asciiTheme="minorEastAsia" w:hAnsiTheme="minorEastAsia" w:hint="eastAsia"/>
                  <w:rPrChange w:id="4903" w:author="Mouse" w:date="2015-10-21T17:15:00Z">
                    <w:rPr>
                      <w:rFonts w:hint="eastAsia"/>
                    </w:rPr>
                  </w:rPrChange>
                </w:rPr>
                <w:t>Send.</w:t>
              </w:r>
              <w:r w:rsidRPr="003E23AF">
                <w:rPr>
                  <w:rFonts w:asciiTheme="minorEastAsia" w:hAnsiTheme="minorEastAsia"/>
                  <w:rPrChange w:id="4904" w:author="Mouse" w:date="2015-10-21T17:15:00Z">
                    <w:rPr/>
                  </w:rPrChange>
                </w:rPr>
                <w:t>Decide</w:t>
              </w:r>
            </w:ins>
          </w:p>
          <w:p w:rsidR="000B3E63" w:rsidRPr="003E23AF" w:rsidRDefault="000B3E63" w:rsidP="000B3E63">
            <w:pPr>
              <w:rPr>
                <w:ins w:id="4905" w:author="Mouse" w:date="2015-10-21T17:10:00Z"/>
                <w:rFonts w:asciiTheme="minorEastAsia" w:hAnsiTheme="minorEastAsia"/>
                <w:rPrChange w:id="4906" w:author="Mouse" w:date="2015-10-21T17:15:00Z">
                  <w:rPr>
                    <w:ins w:id="4907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908" w:author="Mouse" w:date="2015-10-21T17:10:00Z"/>
                <w:rFonts w:asciiTheme="minorEastAsia" w:hAnsiTheme="minorEastAsia"/>
                <w:rPrChange w:id="4909" w:author="Mouse" w:date="2015-10-21T17:15:00Z">
                  <w:rPr>
                    <w:ins w:id="4910" w:author="Mouse" w:date="2015-10-21T17:10:00Z"/>
                  </w:rPr>
                </w:rPrChange>
              </w:rPr>
            </w:pPr>
            <w:ins w:id="4911" w:author="Mouse" w:date="2015-10-21T17:10:00Z">
              <w:r w:rsidRPr="003E23AF">
                <w:rPr>
                  <w:rFonts w:asciiTheme="minorEastAsia" w:hAnsiTheme="minorEastAsia"/>
                  <w:rPrChange w:id="4912" w:author="Mouse" w:date="2015-10-21T17:15:00Z">
                    <w:rPr/>
                  </w:rPrChange>
                </w:rPr>
                <w:t>Send.Decide.Input</w:t>
              </w:r>
            </w:ins>
          </w:p>
          <w:p w:rsidR="000B3E63" w:rsidRPr="003E23AF" w:rsidRDefault="000B3E63" w:rsidP="000B3E63">
            <w:pPr>
              <w:rPr>
                <w:ins w:id="4913" w:author="Mouse" w:date="2015-10-21T17:10:00Z"/>
                <w:rFonts w:asciiTheme="minorEastAsia" w:hAnsiTheme="minorEastAsia"/>
                <w:rPrChange w:id="4914" w:author="Mouse" w:date="2015-10-21T17:15:00Z">
                  <w:rPr>
                    <w:ins w:id="4915" w:author="Mouse" w:date="2015-10-21T17:10:00Z"/>
                  </w:rPr>
                </w:rPrChange>
              </w:rPr>
            </w:pPr>
            <w:ins w:id="4916" w:author="Mouse" w:date="2015-10-21T17:10:00Z">
              <w:r w:rsidRPr="003E23AF">
                <w:rPr>
                  <w:rFonts w:asciiTheme="minorEastAsia" w:hAnsiTheme="minorEastAsia"/>
                  <w:rPrChange w:id="4917" w:author="Mouse" w:date="2015-10-21T17:15:00Z">
                    <w:rPr/>
                  </w:rPrChange>
                </w:rPr>
                <w:t>Send.Decide.Create</w:t>
              </w:r>
            </w:ins>
          </w:p>
          <w:p w:rsidR="000B3E63" w:rsidRPr="003E23AF" w:rsidRDefault="000B3E63" w:rsidP="000B3E63">
            <w:pPr>
              <w:rPr>
                <w:ins w:id="4918" w:author="Mouse" w:date="2015-10-21T17:10:00Z"/>
                <w:rFonts w:asciiTheme="minorEastAsia" w:hAnsiTheme="minorEastAsia"/>
                <w:rPrChange w:id="4919" w:author="Mouse" w:date="2015-10-21T17:15:00Z">
                  <w:rPr>
                    <w:ins w:id="4920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921" w:author="Mouse" w:date="2015-10-21T17:10:00Z"/>
                <w:rFonts w:asciiTheme="minorEastAsia" w:hAnsiTheme="minorEastAsia"/>
                <w:rPrChange w:id="4922" w:author="Mouse" w:date="2015-10-21T17:15:00Z">
                  <w:rPr>
                    <w:ins w:id="4923" w:author="Mouse" w:date="2015-10-21T17:10:00Z"/>
                  </w:rPr>
                </w:rPrChange>
              </w:rPr>
            </w:pPr>
            <w:ins w:id="4924" w:author="Mouse" w:date="2015-10-21T17:10:00Z">
              <w:r w:rsidRPr="003E23AF">
                <w:rPr>
                  <w:rFonts w:asciiTheme="minorEastAsia" w:hAnsiTheme="minorEastAsia"/>
                  <w:rPrChange w:id="4925" w:author="Mouse" w:date="2015-10-21T17:15:00Z">
                    <w:rPr/>
                  </w:rPrChange>
                </w:rPr>
                <w:t>Send.Decide.End</w:t>
              </w:r>
            </w:ins>
          </w:p>
        </w:tc>
        <w:tc>
          <w:tcPr>
            <w:tcW w:w="1801" w:type="dxa"/>
          </w:tcPr>
          <w:p w:rsidR="000B3E63" w:rsidRPr="003E23AF" w:rsidRDefault="000B3E63" w:rsidP="000B3E63">
            <w:pPr>
              <w:rPr>
                <w:ins w:id="4926" w:author="Mouse" w:date="2015-10-21T17:10:00Z"/>
                <w:rFonts w:asciiTheme="minorEastAsia" w:hAnsiTheme="minorEastAsia"/>
                <w:rPrChange w:id="4927" w:author="Mouse" w:date="2015-10-21T17:15:00Z">
                  <w:rPr>
                    <w:ins w:id="4928" w:author="Mouse" w:date="2015-10-21T17:10:00Z"/>
                  </w:rPr>
                </w:rPrChange>
              </w:rPr>
            </w:pPr>
            <w:ins w:id="4929" w:author="Mouse" w:date="2015-10-21T17:10:00Z">
              <w:r w:rsidRPr="003E23AF">
                <w:rPr>
                  <w:rFonts w:asciiTheme="minorEastAsia" w:hAnsiTheme="minorEastAsia" w:hint="eastAsia"/>
                  <w:rPrChange w:id="493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931" w:author="Mouse" w:date="2015-10-21T17:10:00Z"/>
                <w:rFonts w:asciiTheme="minorEastAsia" w:hAnsiTheme="minorEastAsia"/>
                <w:rPrChange w:id="4932" w:author="Mouse" w:date="2015-10-21T17:15:00Z">
                  <w:rPr>
                    <w:ins w:id="4933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934" w:author="Mouse" w:date="2015-10-21T17:10:00Z"/>
                <w:rFonts w:asciiTheme="minorEastAsia" w:hAnsiTheme="minorEastAsia"/>
                <w:rPrChange w:id="4935" w:author="Mouse" w:date="2015-10-21T17:15:00Z">
                  <w:rPr>
                    <w:ins w:id="4936" w:author="Mouse" w:date="2015-10-21T17:10:00Z"/>
                  </w:rPr>
                </w:rPrChange>
              </w:rPr>
            </w:pPr>
            <w:ins w:id="4937" w:author="Mouse" w:date="2015-10-21T17:10:00Z">
              <w:r w:rsidRPr="003E23AF">
                <w:rPr>
                  <w:rFonts w:asciiTheme="minorEastAsia" w:hAnsiTheme="minorEastAsia" w:hint="eastAsia"/>
                  <w:rPrChange w:id="4938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939" w:author="Mouse" w:date="2015-10-21T17:10:00Z"/>
                <w:rFonts w:asciiTheme="minorEastAsia" w:hAnsiTheme="minorEastAsia"/>
                <w:rPrChange w:id="4940" w:author="Mouse" w:date="2015-10-21T17:15:00Z">
                  <w:rPr>
                    <w:ins w:id="4941" w:author="Mouse" w:date="2015-10-21T17:10:00Z"/>
                  </w:rPr>
                </w:rPrChange>
              </w:rPr>
            </w:pPr>
            <w:ins w:id="4942" w:author="Mouse" w:date="2015-10-21T17:10:00Z">
              <w:r w:rsidRPr="003E23AF">
                <w:rPr>
                  <w:rFonts w:asciiTheme="minorEastAsia" w:hAnsiTheme="minorEastAsia" w:hint="eastAsia"/>
                  <w:rPrChange w:id="4943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944" w:author="Mouse" w:date="2015-10-21T17:10:00Z"/>
                <w:rFonts w:asciiTheme="minorEastAsia" w:hAnsiTheme="minorEastAsia"/>
                <w:rPrChange w:id="4945" w:author="Mouse" w:date="2015-10-21T17:15:00Z">
                  <w:rPr>
                    <w:ins w:id="4946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947" w:author="Mouse" w:date="2015-10-21T17:10:00Z"/>
                <w:rFonts w:asciiTheme="minorEastAsia" w:hAnsiTheme="minorEastAsia"/>
                <w:rPrChange w:id="4948" w:author="Mouse" w:date="2015-10-21T17:15:00Z">
                  <w:rPr>
                    <w:ins w:id="4949" w:author="Mouse" w:date="2015-10-21T17:10:00Z"/>
                  </w:rPr>
                </w:rPrChange>
              </w:rPr>
            </w:pPr>
            <w:ins w:id="4950" w:author="Mouse" w:date="2015-10-21T17:10:00Z">
              <w:r w:rsidRPr="003E23AF">
                <w:rPr>
                  <w:rFonts w:asciiTheme="minorEastAsia" w:hAnsiTheme="minorEastAsia" w:hint="eastAsia"/>
                  <w:rPrChange w:id="4951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4952" w:author="Mouse" w:date="2015-10-21T17:10:00Z"/>
                <w:rFonts w:asciiTheme="minorEastAsia" w:hAnsiTheme="minorEastAsia"/>
                <w:rPrChange w:id="4953" w:author="Mouse" w:date="2015-10-21T17:15:00Z">
                  <w:rPr>
                    <w:ins w:id="4954" w:author="Mouse" w:date="2015-10-21T17:10:00Z"/>
                  </w:rPr>
                </w:rPrChange>
              </w:rPr>
            </w:pPr>
            <w:ins w:id="4955" w:author="Mouse" w:date="2015-10-21T17:10:00Z">
              <w:r w:rsidRPr="003E23AF">
                <w:rPr>
                  <w:rFonts w:asciiTheme="minorEastAsia" w:hAnsiTheme="minorEastAsia" w:hint="eastAsia"/>
                  <w:rPrChange w:id="4956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957" w:author="Mouse" w:date="2015-10-21T17:10:00Z"/>
                <w:rFonts w:asciiTheme="minorEastAsia" w:hAnsiTheme="minorEastAsia"/>
                <w:rPrChange w:id="4958" w:author="Mouse" w:date="2015-10-21T17:15:00Z">
                  <w:rPr>
                    <w:ins w:id="4959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960" w:author="Mouse" w:date="2015-10-21T17:10:00Z"/>
                <w:rFonts w:asciiTheme="minorEastAsia" w:hAnsiTheme="minorEastAsia"/>
                <w:rPrChange w:id="4961" w:author="Mouse" w:date="2015-10-21T17:15:00Z">
                  <w:rPr>
                    <w:ins w:id="4962" w:author="Mouse" w:date="2015-10-21T17:10:00Z"/>
                  </w:rPr>
                </w:rPrChange>
              </w:rPr>
            </w:pPr>
            <w:ins w:id="4963" w:author="Mouse" w:date="2015-10-21T17:10:00Z">
              <w:r w:rsidRPr="003E23AF">
                <w:rPr>
                  <w:rFonts w:asciiTheme="minorEastAsia" w:hAnsiTheme="minorEastAsia" w:hint="eastAsia"/>
                  <w:rPrChange w:id="4964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965" w:author="Mouse" w:date="2015-10-21T17:10:00Z"/>
                <w:rFonts w:asciiTheme="minorEastAsia" w:hAnsiTheme="minorEastAsia"/>
                <w:rPrChange w:id="4966" w:author="Mouse" w:date="2015-10-21T17:15:00Z">
                  <w:rPr>
                    <w:ins w:id="4967" w:author="Mouse" w:date="2015-10-21T17:10:00Z"/>
                  </w:rPr>
                </w:rPrChange>
              </w:rPr>
            </w:pPr>
            <w:ins w:id="4968" w:author="Mouse" w:date="2015-10-21T17:10:00Z">
              <w:r w:rsidRPr="003E23AF">
                <w:rPr>
                  <w:rFonts w:asciiTheme="minorEastAsia" w:hAnsiTheme="minorEastAsia" w:hint="eastAsia"/>
                  <w:rPrChange w:id="4969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4970" w:author="Mouse" w:date="2015-10-21T17:10:00Z"/>
                <w:rFonts w:asciiTheme="minorEastAsia" w:hAnsiTheme="minorEastAsia"/>
                <w:rPrChange w:id="4971" w:author="Mouse" w:date="2015-10-21T17:15:00Z">
                  <w:rPr>
                    <w:ins w:id="4972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4973" w:author="Mouse" w:date="2015-10-21T17:10:00Z"/>
                <w:rFonts w:asciiTheme="minorEastAsia" w:hAnsiTheme="minorEastAsia"/>
                <w:rPrChange w:id="4974" w:author="Mouse" w:date="2015-10-21T17:15:00Z">
                  <w:rPr>
                    <w:ins w:id="4975" w:author="Mouse" w:date="2015-10-21T17:10:00Z"/>
                  </w:rPr>
                </w:rPrChange>
              </w:rPr>
            </w:pPr>
            <w:ins w:id="4976" w:author="Mouse" w:date="2015-10-21T17:10:00Z">
              <w:r w:rsidRPr="003E23AF">
                <w:rPr>
                  <w:rFonts w:asciiTheme="minorEastAsia" w:hAnsiTheme="minorEastAsia" w:hint="eastAsia"/>
                  <w:rPrChange w:id="4977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</w:tc>
        <w:tc>
          <w:tcPr>
            <w:tcW w:w="1780" w:type="dxa"/>
          </w:tcPr>
          <w:p w:rsidR="000B3E63" w:rsidRPr="003E23AF" w:rsidRDefault="000B3E63" w:rsidP="000B3E63">
            <w:pPr>
              <w:rPr>
                <w:ins w:id="4978" w:author="Mouse" w:date="2015-10-21T17:10:00Z"/>
                <w:rFonts w:asciiTheme="minorEastAsia" w:hAnsiTheme="minorEastAsia"/>
                <w:rPrChange w:id="4979" w:author="Mouse" w:date="2015-10-21T17:15:00Z">
                  <w:rPr>
                    <w:ins w:id="4980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4981" w:author="Mouse" w:date="2015-10-21T17:10:00Z"/>
        </w:trPr>
        <w:tc>
          <w:tcPr>
            <w:tcW w:w="3014" w:type="dxa"/>
          </w:tcPr>
          <w:p w:rsidR="000B3E63" w:rsidRPr="003E23AF" w:rsidRDefault="000B3E63" w:rsidP="000B3E63">
            <w:pPr>
              <w:rPr>
                <w:ins w:id="4982" w:author="Mouse" w:date="2015-10-21T17:10:00Z"/>
                <w:rFonts w:asciiTheme="minorEastAsia" w:hAnsiTheme="minorEastAsia"/>
                <w:rPrChange w:id="4983" w:author="Mouse" w:date="2015-10-21T17:15:00Z">
                  <w:rPr>
                    <w:ins w:id="4984" w:author="Mouse" w:date="2015-10-21T17:10:00Z"/>
                  </w:rPr>
                </w:rPrChange>
              </w:rPr>
            </w:pPr>
            <w:ins w:id="4985" w:author="Mouse" w:date="2015-10-21T17:10:00Z">
              <w:r w:rsidRPr="003E23AF">
                <w:rPr>
                  <w:rFonts w:asciiTheme="minorEastAsia" w:hAnsiTheme="minorEastAsia" w:hint="eastAsia"/>
                  <w:rPrChange w:id="4986" w:author="Mouse" w:date="2015-10-21T17:15:00Z">
                    <w:rPr>
                      <w:rFonts w:hint="eastAsia"/>
                    </w:rPr>
                  </w:rPrChange>
                </w:rPr>
                <w:t>Send</w:t>
              </w:r>
              <w:r w:rsidRPr="003E23AF">
                <w:rPr>
                  <w:rFonts w:asciiTheme="minorEastAsia" w:hAnsiTheme="minorEastAsia"/>
                  <w:rPrChange w:id="4987" w:author="Mouse" w:date="2015-10-21T17:15:00Z">
                    <w:rPr/>
                  </w:rPrChange>
                </w:rPr>
                <w:t>.ChooseThis</w:t>
              </w:r>
            </w:ins>
          </w:p>
          <w:p w:rsidR="000B3E63" w:rsidRPr="003E23AF" w:rsidRDefault="000B3E63" w:rsidP="000B3E63">
            <w:pPr>
              <w:rPr>
                <w:ins w:id="4988" w:author="Mouse" w:date="2015-10-21T17:10:00Z"/>
                <w:rFonts w:asciiTheme="minorEastAsia" w:hAnsiTheme="minorEastAsia"/>
                <w:rPrChange w:id="4989" w:author="Mouse" w:date="2015-10-21T17:15:00Z">
                  <w:rPr>
                    <w:ins w:id="4990" w:author="Mouse" w:date="2015-10-21T17:10:00Z"/>
                  </w:rPr>
                </w:rPrChange>
              </w:rPr>
            </w:pPr>
            <w:ins w:id="4991" w:author="Mouse" w:date="2015-10-21T17:10:00Z">
              <w:r w:rsidRPr="003E23AF">
                <w:rPr>
                  <w:rFonts w:asciiTheme="minorEastAsia" w:hAnsiTheme="minorEastAsia"/>
                  <w:rPrChange w:id="4992" w:author="Mouse" w:date="2015-10-21T17:15:00Z">
                    <w:rPr/>
                  </w:rPrChange>
                </w:rPr>
                <w:t>Send.ChooseThis.Show</w:t>
              </w:r>
            </w:ins>
          </w:p>
          <w:p w:rsidR="000B3E63" w:rsidRPr="003E23AF" w:rsidRDefault="000B3E63" w:rsidP="000B3E63">
            <w:pPr>
              <w:rPr>
                <w:ins w:id="4993" w:author="Mouse" w:date="2015-10-21T17:10:00Z"/>
                <w:rFonts w:asciiTheme="minorEastAsia" w:hAnsiTheme="minorEastAsia"/>
                <w:rPrChange w:id="4994" w:author="Mouse" w:date="2015-10-21T17:15:00Z">
                  <w:rPr>
                    <w:ins w:id="4995" w:author="Mouse" w:date="2015-10-21T17:10:00Z"/>
                  </w:rPr>
                </w:rPrChange>
              </w:rPr>
            </w:pPr>
            <w:ins w:id="4996" w:author="Mouse" w:date="2015-10-21T17:10:00Z">
              <w:r w:rsidRPr="003E23AF">
                <w:rPr>
                  <w:rFonts w:asciiTheme="minorEastAsia" w:hAnsiTheme="minorEastAsia"/>
                  <w:rPrChange w:id="4997" w:author="Mouse" w:date="2015-10-21T17:15:00Z">
                    <w:rPr/>
                  </w:rPrChange>
                </w:rPr>
                <w:t>Send.ChooseThis.ChooseHall</w:t>
              </w:r>
            </w:ins>
          </w:p>
          <w:p w:rsidR="000B3E63" w:rsidRPr="003E23AF" w:rsidRDefault="000B3E63" w:rsidP="000B3E63">
            <w:pPr>
              <w:rPr>
                <w:ins w:id="4998" w:author="Mouse" w:date="2015-10-21T17:10:00Z"/>
                <w:rFonts w:asciiTheme="minorEastAsia" w:hAnsiTheme="minorEastAsia"/>
                <w:rPrChange w:id="4999" w:author="Mouse" w:date="2015-10-21T17:15:00Z">
                  <w:rPr>
                    <w:ins w:id="5000" w:author="Mouse" w:date="2015-10-21T17:10:00Z"/>
                  </w:rPr>
                </w:rPrChange>
              </w:rPr>
            </w:pPr>
            <w:ins w:id="5001" w:author="Mouse" w:date="2015-10-21T17:10:00Z">
              <w:r w:rsidRPr="003E23AF">
                <w:rPr>
                  <w:rFonts w:asciiTheme="minorEastAsia" w:hAnsiTheme="minorEastAsia"/>
                  <w:rPrChange w:id="5002" w:author="Mouse" w:date="2015-10-21T17:15:00Z">
                    <w:rPr/>
                  </w:rPrChange>
                </w:rPr>
                <w:lastRenderedPageBreak/>
                <w:t>Send.ChooseThis.ChooseHall.Show</w:t>
              </w:r>
            </w:ins>
          </w:p>
        </w:tc>
        <w:tc>
          <w:tcPr>
            <w:tcW w:w="1801" w:type="dxa"/>
          </w:tcPr>
          <w:p w:rsidR="000B3E63" w:rsidRPr="003E23AF" w:rsidRDefault="000B3E63" w:rsidP="000B3E63">
            <w:pPr>
              <w:rPr>
                <w:ins w:id="5003" w:author="Mouse" w:date="2015-10-21T17:10:00Z"/>
                <w:rFonts w:asciiTheme="minorEastAsia" w:hAnsiTheme="minorEastAsia"/>
                <w:rPrChange w:id="5004" w:author="Mouse" w:date="2015-10-21T17:15:00Z">
                  <w:rPr>
                    <w:ins w:id="5005" w:author="Mouse" w:date="2015-10-21T17:10:00Z"/>
                  </w:rPr>
                </w:rPrChange>
              </w:rPr>
            </w:pPr>
          </w:p>
        </w:tc>
        <w:tc>
          <w:tcPr>
            <w:tcW w:w="1701" w:type="dxa"/>
          </w:tcPr>
          <w:p w:rsidR="000B3E63" w:rsidRPr="003E23AF" w:rsidRDefault="000B3E63" w:rsidP="000B3E63">
            <w:pPr>
              <w:rPr>
                <w:ins w:id="5006" w:author="Mouse" w:date="2015-10-21T17:10:00Z"/>
                <w:rFonts w:asciiTheme="minorEastAsia" w:hAnsiTheme="minorEastAsia"/>
                <w:rPrChange w:id="5007" w:author="Mouse" w:date="2015-10-21T17:15:00Z">
                  <w:rPr>
                    <w:ins w:id="5008" w:author="Mouse" w:date="2015-10-21T17:10:00Z"/>
                  </w:rPr>
                </w:rPrChange>
              </w:rPr>
            </w:pPr>
            <w:ins w:id="5009" w:author="Mouse" w:date="2015-10-21T17:10:00Z">
              <w:r w:rsidRPr="003E23AF">
                <w:rPr>
                  <w:rFonts w:asciiTheme="minorEastAsia" w:hAnsiTheme="minorEastAsia" w:hint="eastAsia"/>
                  <w:rPrChange w:id="501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5011" w:author="Mouse" w:date="2015-10-21T17:10:00Z"/>
                <w:rFonts w:asciiTheme="minorEastAsia" w:hAnsiTheme="minorEastAsia"/>
                <w:rPrChange w:id="5012" w:author="Mouse" w:date="2015-10-21T17:15:00Z">
                  <w:rPr>
                    <w:ins w:id="5013" w:author="Mouse" w:date="2015-10-21T17:10:00Z"/>
                  </w:rPr>
                </w:rPrChange>
              </w:rPr>
            </w:pPr>
            <w:ins w:id="5014" w:author="Mouse" w:date="2015-10-21T17:10:00Z">
              <w:r w:rsidRPr="003E23AF">
                <w:rPr>
                  <w:rFonts w:asciiTheme="minorEastAsia" w:hAnsiTheme="minorEastAsia" w:hint="eastAsia"/>
                  <w:rPrChange w:id="5015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5016" w:author="Mouse" w:date="2015-10-21T17:10:00Z"/>
                <w:rFonts w:asciiTheme="minorEastAsia" w:hAnsiTheme="minorEastAsia"/>
                <w:rPrChange w:id="5017" w:author="Mouse" w:date="2015-10-21T17:15:00Z">
                  <w:rPr>
                    <w:ins w:id="5018" w:author="Mouse" w:date="2015-10-21T17:10:00Z"/>
                  </w:rPr>
                </w:rPrChange>
              </w:rPr>
            </w:pPr>
            <w:ins w:id="5019" w:author="Mouse" w:date="2015-10-21T17:10:00Z">
              <w:r w:rsidRPr="003E23AF">
                <w:rPr>
                  <w:rFonts w:asciiTheme="minorEastAsia" w:hAnsiTheme="minorEastAsia" w:hint="eastAsia"/>
                  <w:rPrChange w:id="5020" w:author="Mouse" w:date="2015-10-21T17:15:00Z">
                    <w:rPr>
                      <w:rFonts w:hint="eastAsia"/>
                    </w:rPr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5021" w:author="Mouse" w:date="2015-10-21T17:10:00Z"/>
                <w:rFonts w:asciiTheme="minorEastAsia" w:hAnsiTheme="minorEastAsia"/>
                <w:rPrChange w:id="5022" w:author="Mouse" w:date="2015-10-21T17:15:00Z">
                  <w:rPr>
                    <w:ins w:id="5023" w:author="Mouse" w:date="2015-10-21T17:10:00Z"/>
                  </w:rPr>
                </w:rPrChange>
              </w:rPr>
            </w:pPr>
            <w:ins w:id="5024" w:author="Mouse" w:date="2015-10-21T17:10:00Z">
              <w:r w:rsidRPr="003E23AF">
                <w:rPr>
                  <w:rFonts w:asciiTheme="minorEastAsia" w:hAnsiTheme="minorEastAsia" w:hint="eastAsia"/>
                  <w:rPrChange w:id="5025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√</w:t>
              </w:r>
            </w:ins>
          </w:p>
        </w:tc>
        <w:tc>
          <w:tcPr>
            <w:tcW w:w="1780" w:type="dxa"/>
          </w:tcPr>
          <w:p w:rsidR="000B3E63" w:rsidRPr="003E23AF" w:rsidRDefault="000B3E63" w:rsidP="000B3E63">
            <w:pPr>
              <w:rPr>
                <w:ins w:id="5026" w:author="Mouse" w:date="2015-10-21T17:10:00Z"/>
                <w:rFonts w:asciiTheme="minorEastAsia" w:hAnsiTheme="minorEastAsia"/>
                <w:rPrChange w:id="5027" w:author="Mouse" w:date="2015-10-21T17:15:00Z">
                  <w:rPr>
                    <w:ins w:id="5028" w:author="Mouse" w:date="2015-10-21T17:10:00Z"/>
                  </w:rPr>
                </w:rPrChange>
              </w:rPr>
            </w:pPr>
          </w:p>
        </w:tc>
      </w:tr>
    </w:tbl>
    <w:p w:rsidR="000B3E63" w:rsidRPr="003E23AF" w:rsidRDefault="000B3E63" w:rsidP="000B3E63">
      <w:pPr>
        <w:rPr>
          <w:ins w:id="5029" w:author="Mouse" w:date="2015-10-21T17:10:00Z"/>
          <w:rFonts w:asciiTheme="minorEastAsia" w:hAnsiTheme="minorEastAsia"/>
          <w:rPrChange w:id="5030" w:author="Mouse" w:date="2015-10-21T17:15:00Z">
            <w:rPr>
              <w:ins w:id="5031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32" w:author="Mouse" w:date="2015-10-21T17:10:00Z"/>
          <w:rFonts w:asciiTheme="minorEastAsia" w:hAnsiTheme="minorEastAsia"/>
          <w:rPrChange w:id="5033" w:author="Mouse" w:date="2015-10-21T17:15:00Z">
            <w:rPr>
              <w:ins w:id="5034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35" w:author="Mouse" w:date="2015-10-21T17:10:00Z"/>
          <w:rFonts w:asciiTheme="minorEastAsia" w:hAnsiTheme="minorEastAsia"/>
          <w:rPrChange w:id="5036" w:author="Mouse" w:date="2015-10-21T17:15:00Z">
            <w:rPr>
              <w:ins w:id="5037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38" w:author="Mouse" w:date="2015-10-21T17:10:00Z"/>
          <w:rFonts w:asciiTheme="minorEastAsia" w:hAnsiTheme="minorEastAsia"/>
          <w:rPrChange w:id="5039" w:author="Mouse" w:date="2015-10-21T17:15:00Z">
            <w:rPr>
              <w:ins w:id="5040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41" w:author="Mouse" w:date="2015-10-21T17:10:00Z"/>
          <w:rFonts w:asciiTheme="minorEastAsia" w:hAnsiTheme="minorEastAsia"/>
          <w:rPrChange w:id="5042" w:author="Mouse" w:date="2015-10-21T17:15:00Z">
            <w:rPr>
              <w:ins w:id="5043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44" w:author="Mouse" w:date="2015-10-21T17:10:00Z"/>
          <w:rFonts w:asciiTheme="minorEastAsia" w:hAnsiTheme="minorEastAsia"/>
          <w:rPrChange w:id="5045" w:author="Mouse" w:date="2015-10-21T17:15:00Z">
            <w:rPr>
              <w:ins w:id="5046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47" w:author="Mouse" w:date="2015-10-21T17:10:00Z"/>
          <w:rFonts w:asciiTheme="minorEastAsia" w:hAnsiTheme="minorEastAsia"/>
          <w:rPrChange w:id="5048" w:author="Mouse" w:date="2015-10-21T17:15:00Z">
            <w:rPr>
              <w:ins w:id="5049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50" w:author="Mouse" w:date="2015-10-21T17:10:00Z"/>
          <w:rFonts w:asciiTheme="minorEastAsia" w:hAnsiTheme="minorEastAsia"/>
          <w:rPrChange w:id="5051" w:author="Mouse" w:date="2015-10-21T17:15:00Z">
            <w:rPr>
              <w:ins w:id="5052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53" w:author="Mouse" w:date="2015-10-21T17:10:00Z"/>
          <w:rFonts w:asciiTheme="minorEastAsia" w:hAnsiTheme="minorEastAsia"/>
          <w:rPrChange w:id="5054" w:author="Mouse" w:date="2015-10-21T17:15:00Z">
            <w:rPr>
              <w:ins w:id="5055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056" w:author="Mouse" w:date="2015-10-21T17:10:00Z"/>
          <w:rFonts w:asciiTheme="minorEastAsia" w:hAnsiTheme="minorEastAsia"/>
          <w:rPrChange w:id="5057" w:author="Mouse" w:date="2015-10-21T17:15:00Z">
            <w:rPr>
              <w:ins w:id="5058" w:author="Mouse" w:date="2015-10-21T17:10:00Z"/>
            </w:rPr>
          </w:rPrChange>
        </w:rPr>
      </w:pPr>
    </w:p>
    <w:p w:rsidR="000B3E63" w:rsidRPr="003E23AF" w:rsidRDefault="000B3E63" w:rsidP="000B3E63">
      <w:pPr>
        <w:jc w:val="center"/>
        <w:rPr>
          <w:ins w:id="5059" w:author="Mouse" w:date="2015-10-21T17:10:00Z"/>
          <w:rFonts w:asciiTheme="minorEastAsia" w:hAnsiTheme="minorEastAsia"/>
          <w:rPrChange w:id="5060" w:author="Mouse" w:date="2015-10-21T17:15:00Z">
            <w:rPr>
              <w:ins w:id="5061" w:author="Mouse" w:date="2015-10-21T17:10:00Z"/>
            </w:rPr>
          </w:rPrChange>
        </w:rPr>
      </w:pPr>
      <w:ins w:id="5062" w:author="Mouse" w:date="2015-10-21T17:10:00Z">
        <w:r w:rsidRPr="003E23AF">
          <w:rPr>
            <w:rFonts w:asciiTheme="minorEastAsia" w:hAnsiTheme="minorEastAsia" w:hint="eastAsia"/>
            <w:rPrChange w:id="5063" w:author="Mouse" w:date="2015-10-21T17:15:00Z">
              <w:rPr>
                <w:rFonts w:hint="eastAsia"/>
              </w:rPr>
            </w:rPrChange>
          </w:rPr>
          <w:t>TUS</w:t>
        </w:r>
        <w:r w:rsidRPr="003E23AF">
          <w:rPr>
            <w:rFonts w:asciiTheme="minorEastAsia" w:hAnsiTheme="minorEastAsia"/>
            <w:rPrChange w:id="5064" w:author="Mouse" w:date="2015-10-21T17:15:00Z">
              <w:rPr/>
            </w:rPrChange>
          </w:rPr>
          <w:t>-</w:t>
        </w:r>
        <w:r w:rsidRPr="003E23AF">
          <w:rPr>
            <w:rFonts w:asciiTheme="minorEastAsia" w:hAnsiTheme="minorEastAsia" w:hint="eastAsia"/>
            <w:rPrChange w:id="5065" w:author="Mouse" w:date="2015-10-21T17:15:00Z">
              <w:rPr>
                <w:rFonts w:hint="eastAsia"/>
              </w:rPr>
            </w:rPrChange>
          </w:rPr>
          <w:t>1 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1188"/>
        <w:gridCol w:w="1174"/>
        <w:gridCol w:w="1228"/>
        <w:gridCol w:w="1100"/>
        <w:gridCol w:w="1122"/>
        <w:gridCol w:w="1225"/>
      </w:tblGrid>
      <w:tr w:rsidR="000B3E63" w:rsidRPr="003E23AF" w:rsidTr="000B3E63">
        <w:trPr>
          <w:ins w:id="5066" w:author="Mouse" w:date="2015-10-21T17:10:00Z"/>
        </w:trPr>
        <w:tc>
          <w:tcPr>
            <w:tcW w:w="1259" w:type="dxa"/>
            <w:vMerge w:val="restart"/>
          </w:tcPr>
          <w:p w:rsidR="000B3E63" w:rsidRPr="003E23AF" w:rsidRDefault="000B3E63" w:rsidP="000B3E63">
            <w:pPr>
              <w:rPr>
                <w:ins w:id="5067" w:author="Mouse" w:date="2015-10-21T17:10:00Z"/>
                <w:rFonts w:asciiTheme="minorEastAsia" w:hAnsiTheme="minorEastAsia"/>
                <w:rPrChange w:id="5068" w:author="Mouse" w:date="2015-10-21T17:15:00Z">
                  <w:rPr>
                    <w:ins w:id="5069" w:author="Mouse" w:date="2015-10-21T17:10:00Z"/>
                  </w:rPr>
                </w:rPrChange>
              </w:rPr>
            </w:pPr>
            <w:ins w:id="5070" w:author="Mouse" w:date="2015-10-21T17:10:00Z">
              <w:r w:rsidRPr="003E23AF">
                <w:rPr>
                  <w:rFonts w:asciiTheme="minorEastAsia" w:hAnsiTheme="minorEastAsia" w:hint="eastAsia"/>
                  <w:rPrChange w:id="5071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4690" w:type="dxa"/>
            <w:gridSpan w:val="4"/>
          </w:tcPr>
          <w:p w:rsidR="000B3E63" w:rsidRPr="003E23AF" w:rsidRDefault="000B3E63" w:rsidP="000B3E63">
            <w:pPr>
              <w:ind w:firstLineChars="100" w:firstLine="210"/>
              <w:jc w:val="center"/>
              <w:rPr>
                <w:ins w:id="5072" w:author="Mouse" w:date="2015-10-21T17:10:00Z"/>
                <w:rFonts w:asciiTheme="minorEastAsia" w:hAnsiTheme="minorEastAsia"/>
                <w:rPrChange w:id="5073" w:author="Mouse" w:date="2015-10-21T17:15:00Z">
                  <w:rPr>
                    <w:ins w:id="5074" w:author="Mouse" w:date="2015-10-21T17:10:00Z"/>
                  </w:rPr>
                </w:rPrChange>
              </w:rPr>
            </w:pPr>
            <w:ins w:id="5075" w:author="Mouse" w:date="2015-10-21T17:10:00Z">
              <w:r w:rsidRPr="003E23AF">
                <w:rPr>
                  <w:rFonts w:asciiTheme="minorEastAsia" w:hAnsiTheme="minorEastAsia" w:hint="eastAsia"/>
                  <w:rPrChange w:id="5076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1122" w:type="dxa"/>
          </w:tcPr>
          <w:p w:rsidR="000B3E63" w:rsidRPr="003E23AF" w:rsidRDefault="000B3E63" w:rsidP="000B3E63">
            <w:pPr>
              <w:ind w:firstLineChars="100" w:firstLine="210"/>
              <w:rPr>
                <w:ins w:id="5077" w:author="Mouse" w:date="2015-10-21T17:10:00Z"/>
                <w:rFonts w:asciiTheme="minorEastAsia" w:hAnsiTheme="minorEastAsia"/>
                <w:rPrChange w:id="5078" w:author="Mouse" w:date="2015-10-21T17:15:00Z">
                  <w:rPr>
                    <w:ins w:id="5079" w:author="Mouse" w:date="2015-10-21T17:10:00Z"/>
                  </w:rPr>
                </w:rPrChange>
              </w:rPr>
            </w:pPr>
          </w:p>
        </w:tc>
        <w:tc>
          <w:tcPr>
            <w:tcW w:w="1225" w:type="dxa"/>
            <w:vMerge w:val="restart"/>
          </w:tcPr>
          <w:p w:rsidR="000B3E63" w:rsidRPr="003E23AF" w:rsidRDefault="000B3E63" w:rsidP="000B3E63">
            <w:pPr>
              <w:ind w:firstLineChars="100" w:firstLine="210"/>
              <w:rPr>
                <w:ins w:id="5080" w:author="Mouse" w:date="2015-10-21T17:10:00Z"/>
                <w:rFonts w:asciiTheme="minorEastAsia" w:hAnsiTheme="minorEastAsia"/>
                <w:rPrChange w:id="5081" w:author="Mouse" w:date="2015-10-21T17:15:00Z">
                  <w:rPr>
                    <w:ins w:id="5082" w:author="Mouse" w:date="2015-10-21T17:10:00Z"/>
                  </w:rPr>
                </w:rPrChange>
              </w:rPr>
            </w:pPr>
            <w:ins w:id="5083" w:author="Mouse" w:date="2015-10-21T17:10:00Z">
              <w:r w:rsidRPr="003E23AF">
                <w:rPr>
                  <w:rFonts w:asciiTheme="minorEastAsia" w:hAnsiTheme="minorEastAsia" w:hint="eastAsia"/>
                  <w:rPrChange w:id="5084" w:author="Mouse" w:date="2015-10-21T17:15:00Z">
                    <w:rPr>
                      <w:rFonts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5085" w:author="Mouse" w:date="2015-10-21T17:10:00Z"/>
        </w:trPr>
        <w:tc>
          <w:tcPr>
            <w:tcW w:w="1259" w:type="dxa"/>
            <w:vMerge/>
          </w:tcPr>
          <w:p w:rsidR="000B3E63" w:rsidRPr="003E23AF" w:rsidRDefault="000B3E63" w:rsidP="000B3E63">
            <w:pPr>
              <w:rPr>
                <w:ins w:id="5086" w:author="Mouse" w:date="2015-10-21T17:10:00Z"/>
                <w:rFonts w:asciiTheme="minorEastAsia" w:hAnsiTheme="minorEastAsia"/>
                <w:rPrChange w:id="5087" w:author="Mouse" w:date="2015-10-21T17:15:00Z">
                  <w:rPr>
                    <w:ins w:id="5088" w:author="Mouse" w:date="2015-10-21T17:10:00Z"/>
                  </w:rPr>
                </w:rPrChange>
              </w:rPr>
            </w:pPr>
          </w:p>
        </w:tc>
        <w:tc>
          <w:tcPr>
            <w:tcW w:w="1188" w:type="dxa"/>
          </w:tcPr>
          <w:p w:rsidR="000B3E63" w:rsidRPr="003E23AF" w:rsidRDefault="000B3E63" w:rsidP="000B3E63">
            <w:pPr>
              <w:rPr>
                <w:ins w:id="5089" w:author="Mouse" w:date="2015-10-21T17:10:00Z"/>
                <w:rFonts w:asciiTheme="minorEastAsia" w:hAnsiTheme="minorEastAsia"/>
                <w:rPrChange w:id="5090" w:author="Mouse" w:date="2015-10-21T17:15:00Z">
                  <w:rPr>
                    <w:ins w:id="5091" w:author="Mouse" w:date="2015-10-21T17:10:00Z"/>
                  </w:rPr>
                </w:rPrChange>
              </w:rPr>
            </w:pPr>
            <w:ins w:id="5092" w:author="Mouse" w:date="2015-10-21T17:10:00Z">
              <w:r w:rsidRPr="003E23AF">
                <w:rPr>
                  <w:rFonts w:asciiTheme="minorEastAsia" w:hAnsiTheme="minorEastAsia" w:hint="eastAsia"/>
                  <w:rPrChange w:id="5093" w:author="Mouse" w:date="2015-10-21T17:15:00Z">
                    <w:rPr>
                      <w:rFonts w:hint="eastAsia"/>
                    </w:rPr>
                  </w:rPrChange>
                </w:rPr>
                <w:t>选择中转中心（本地为南京）</w:t>
              </w:r>
            </w:ins>
          </w:p>
        </w:tc>
        <w:tc>
          <w:tcPr>
            <w:tcW w:w="1174" w:type="dxa"/>
          </w:tcPr>
          <w:p w:rsidR="000B3E63" w:rsidRPr="003E23AF" w:rsidRDefault="000B3E63" w:rsidP="000B3E63">
            <w:pPr>
              <w:rPr>
                <w:ins w:id="5094" w:author="Mouse" w:date="2015-10-21T17:10:00Z"/>
                <w:rFonts w:asciiTheme="minorEastAsia" w:hAnsiTheme="minorEastAsia"/>
                <w:rPrChange w:id="5095" w:author="Mouse" w:date="2015-10-21T17:15:00Z">
                  <w:rPr>
                    <w:ins w:id="5096" w:author="Mouse" w:date="2015-10-21T17:10:00Z"/>
                  </w:rPr>
                </w:rPrChange>
              </w:rPr>
            </w:pPr>
            <w:ins w:id="5097" w:author="Mouse" w:date="2015-10-21T17:10:00Z">
              <w:r w:rsidRPr="003E23AF">
                <w:rPr>
                  <w:rFonts w:asciiTheme="minorEastAsia" w:hAnsiTheme="minorEastAsia" w:hint="eastAsia"/>
                  <w:rPrChange w:id="5098" w:author="Mouse" w:date="2015-10-21T17:15:00Z">
                    <w:rPr>
                      <w:rFonts w:hint="eastAsia"/>
                    </w:rPr>
                  </w:rPrChange>
                </w:rPr>
                <w:t>选择货物</w:t>
              </w:r>
            </w:ins>
          </w:p>
        </w:tc>
        <w:tc>
          <w:tcPr>
            <w:tcW w:w="1228" w:type="dxa"/>
          </w:tcPr>
          <w:p w:rsidR="000B3E63" w:rsidRPr="003E23AF" w:rsidRDefault="000B3E63" w:rsidP="000B3E63">
            <w:pPr>
              <w:rPr>
                <w:ins w:id="5099" w:author="Mouse" w:date="2015-10-21T17:10:00Z"/>
                <w:rFonts w:asciiTheme="minorEastAsia" w:hAnsiTheme="minorEastAsia"/>
                <w:rPrChange w:id="5100" w:author="Mouse" w:date="2015-10-21T17:15:00Z">
                  <w:rPr>
                    <w:ins w:id="5101" w:author="Mouse" w:date="2015-10-21T17:10:00Z"/>
                  </w:rPr>
                </w:rPrChange>
              </w:rPr>
            </w:pPr>
            <w:ins w:id="5102" w:author="Mouse" w:date="2015-10-21T17:10:00Z">
              <w:r w:rsidRPr="003E23AF">
                <w:rPr>
                  <w:rFonts w:asciiTheme="minorEastAsia" w:hAnsiTheme="minorEastAsia"/>
                  <w:rPrChange w:id="5103" w:author="Mouse" w:date="2015-10-21T17:15:00Z">
                    <w:rPr/>
                  </w:rPrChange>
                </w:rPr>
                <w:t>是否存在丢失件</w:t>
              </w:r>
            </w:ins>
          </w:p>
        </w:tc>
        <w:tc>
          <w:tcPr>
            <w:tcW w:w="1100" w:type="dxa"/>
          </w:tcPr>
          <w:p w:rsidR="000B3E63" w:rsidRPr="003E23AF" w:rsidRDefault="000B3E63" w:rsidP="000B3E63">
            <w:pPr>
              <w:rPr>
                <w:ins w:id="5104" w:author="Mouse" w:date="2015-10-21T17:10:00Z"/>
                <w:rFonts w:asciiTheme="minorEastAsia" w:hAnsiTheme="minorEastAsia"/>
                <w:rPrChange w:id="5105" w:author="Mouse" w:date="2015-10-21T17:15:00Z">
                  <w:rPr>
                    <w:ins w:id="5106" w:author="Mouse" w:date="2015-10-21T17:10:00Z"/>
                  </w:rPr>
                </w:rPrChange>
              </w:rPr>
            </w:pPr>
            <w:ins w:id="5107" w:author="Mouse" w:date="2015-10-21T17:10:00Z">
              <w:r w:rsidRPr="003E23AF">
                <w:rPr>
                  <w:rFonts w:asciiTheme="minorEastAsia" w:hAnsiTheme="minorEastAsia" w:hint="eastAsia"/>
                  <w:rPrChange w:id="5108" w:author="Mouse" w:date="2015-10-21T17:15:00Z">
                    <w:rPr>
                      <w:rFonts w:hint="eastAsia"/>
                    </w:rPr>
                  </w:rPrChange>
                </w:rPr>
                <w:t>是否中途取消</w:t>
              </w:r>
            </w:ins>
          </w:p>
        </w:tc>
        <w:tc>
          <w:tcPr>
            <w:tcW w:w="1122" w:type="dxa"/>
          </w:tcPr>
          <w:p w:rsidR="000B3E63" w:rsidRPr="003E23AF" w:rsidRDefault="000B3E63" w:rsidP="000B3E63">
            <w:pPr>
              <w:rPr>
                <w:ins w:id="5109" w:author="Mouse" w:date="2015-10-21T17:10:00Z"/>
                <w:rFonts w:asciiTheme="minorEastAsia" w:hAnsiTheme="minorEastAsia"/>
                <w:rPrChange w:id="5110" w:author="Mouse" w:date="2015-10-21T17:15:00Z">
                  <w:rPr>
                    <w:ins w:id="5111" w:author="Mouse" w:date="2015-10-21T17:10:00Z"/>
                  </w:rPr>
                </w:rPrChange>
              </w:rPr>
            </w:pPr>
            <w:ins w:id="5112" w:author="Mouse" w:date="2015-10-21T17:10:00Z">
              <w:r w:rsidRPr="003E23AF">
                <w:rPr>
                  <w:rFonts w:asciiTheme="minorEastAsia" w:hAnsiTheme="minorEastAsia"/>
                  <w:rPrChange w:id="5113" w:author="Mouse" w:date="2015-10-21T17:15:00Z">
                    <w:rPr/>
                  </w:rPrChange>
                </w:rPr>
                <w:t>输入中转单信息</w:t>
              </w:r>
            </w:ins>
          </w:p>
        </w:tc>
        <w:tc>
          <w:tcPr>
            <w:tcW w:w="1225" w:type="dxa"/>
            <w:vMerge/>
          </w:tcPr>
          <w:p w:rsidR="000B3E63" w:rsidRPr="003E23AF" w:rsidRDefault="000B3E63" w:rsidP="000B3E63">
            <w:pPr>
              <w:rPr>
                <w:ins w:id="5114" w:author="Mouse" w:date="2015-10-21T17:10:00Z"/>
                <w:rFonts w:asciiTheme="minorEastAsia" w:hAnsiTheme="minorEastAsia"/>
                <w:rPrChange w:id="5115" w:author="Mouse" w:date="2015-10-21T17:15:00Z">
                  <w:rPr>
                    <w:ins w:id="5116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5117" w:author="Mouse" w:date="2015-10-21T17:10:00Z"/>
        </w:trPr>
        <w:tc>
          <w:tcPr>
            <w:tcW w:w="1259" w:type="dxa"/>
          </w:tcPr>
          <w:p w:rsidR="000B3E63" w:rsidRPr="003E23AF" w:rsidRDefault="000B3E63" w:rsidP="000B3E63">
            <w:pPr>
              <w:rPr>
                <w:ins w:id="5118" w:author="Mouse" w:date="2015-10-21T17:10:00Z"/>
                <w:rFonts w:asciiTheme="minorEastAsia" w:hAnsiTheme="minorEastAsia"/>
                <w:rPrChange w:id="5119" w:author="Mouse" w:date="2015-10-21T17:15:00Z">
                  <w:rPr>
                    <w:ins w:id="5120" w:author="Mouse" w:date="2015-10-21T17:10:00Z"/>
                  </w:rPr>
                </w:rPrChange>
              </w:rPr>
            </w:pPr>
            <w:ins w:id="5121" w:author="Mouse" w:date="2015-10-21T17:10:00Z">
              <w:r w:rsidRPr="003E23AF">
                <w:rPr>
                  <w:rFonts w:asciiTheme="minorEastAsia" w:hAnsiTheme="minorEastAsia" w:hint="eastAsia"/>
                  <w:rPrChange w:id="5122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5123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5124" w:author="Mouse" w:date="2015-10-21T17:15:00Z">
                    <w:rPr>
                      <w:rFonts w:hint="eastAsia"/>
                    </w:rPr>
                  </w:rPrChange>
                </w:rPr>
                <w:t>1-1</w:t>
              </w:r>
            </w:ins>
          </w:p>
        </w:tc>
        <w:tc>
          <w:tcPr>
            <w:tcW w:w="1188" w:type="dxa"/>
          </w:tcPr>
          <w:p w:rsidR="000B3E63" w:rsidRPr="003E23AF" w:rsidRDefault="000B3E63" w:rsidP="000B3E63">
            <w:pPr>
              <w:rPr>
                <w:ins w:id="5125" w:author="Mouse" w:date="2015-10-21T17:10:00Z"/>
                <w:rFonts w:asciiTheme="minorEastAsia" w:hAnsiTheme="minorEastAsia"/>
                <w:rPrChange w:id="5126" w:author="Mouse" w:date="2015-10-21T17:15:00Z">
                  <w:rPr>
                    <w:ins w:id="5127" w:author="Mouse" w:date="2015-10-21T17:10:00Z"/>
                  </w:rPr>
                </w:rPrChange>
              </w:rPr>
            </w:pPr>
            <w:ins w:id="5128" w:author="Mouse" w:date="2015-10-21T17:10:00Z">
              <w:r w:rsidRPr="003E23AF">
                <w:rPr>
                  <w:rFonts w:asciiTheme="minorEastAsia" w:hAnsiTheme="minorEastAsia" w:hint="eastAsia"/>
                  <w:rPrChange w:id="5129" w:author="Mouse" w:date="2015-10-21T17:15:00Z">
                    <w:rPr>
                      <w:rFonts w:hint="eastAsia"/>
                    </w:rPr>
                  </w:rPrChange>
                </w:rPr>
                <w:t>北京中转中心</w:t>
              </w:r>
            </w:ins>
          </w:p>
        </w:tc>
        <w:tc>
          <w:tcPr>
            <w:tcW w:w="1174" w:type="dxa"/>
          </w:tcPr>
          <w:p w:rsidR="000B3E63" w:rsidRPr="003E23AF" w:rsidRDefault="000B3E63" w:rsidP="000B3E63">
            <w:pPr>
              <w:rPr>
                <w:ins w:id="5130" w:author="Mouse" w:date="2015-10-21T17:10:00Z"/>
                <w:rFonts w:asciiTheme="minorEastAsia" w:hAnsiTheme="minorEastAsia"/>
                <w:rPrChange w:id="5131" w:author="Mouse" w:date="2015-10-21T17:15:00Z">
                  <w:rPr>
                    <w:ins w:id="5132" w:author="Mouse" w:date="2015-10-21T17:10:00Z"/>
                  </w:rPr>
                </w:rPrChange>
              </w:rPr>
            </w:pPr>
            <w:ins w:id="5133" w:author="Mouse" w:date="2015-10-21T17:10:00Z">
              <w:r w:rsidRPr="003E23AF">
                <w:rPr>
                  <w:rFonts w:asciiTheme="minorEastAsia" w:hAnsiTheme="minorEastAsia" w:hint="eastAsia"/>
                  <w:rPrChange w:id="5134" w:author="Mouse" w:date="2015-10-21T17:15:00Z">
                    <w:rPr>
                      <w:rFonts w:hint="eastAsia"/>
                    </w:rPr>
                  </w:rPrChange>
                </w:rPr>
                <w:t>总重40吨</w:t>
              </w:r>
            </w:ins>
          </w:p>
        </w:tc>
        <w:tc>
          <w:tcPr>
            <w:tcW w:w="1228" w:type="dxa"/>
          </w:tcPr>
          <w:p w:rsidR="000B3E63" w:rsidRPr="003E23AF" w:rsidRDefault="000B3E63" w:rsidP="000B3E63">
            <w:pPr>
              <w:rPr>
                <w:ins w:id="5135" w:author="Mouse" w:date="2015-10-21T17:10:00Z"/>
                <w:rFonts w:asciiTheme="minorEastAsia" w:hAnsiTheme="minorEastAsia"/>
                <w:rPrChange w:id="5136" w:author="Mouse" w:date="2015-10-21T17:15:00Z">
                  <w:rPr>
                    <w:ins w:id="5137" w:author="Mouse" w:date="2015-10-21T17:10:00Z"/>
                  </w:rPr>
                </w:rPrChange>
              </w:rPr>
            </w:pPr>
            <w:ins w:id="5138" w:author="Mouse" w:date="2015-10-21T17:10:00Z">
              <w:r w:rsidRPr="003E23AF">
                <w:rPr>
                  <w:rFonts w:asciiTheme="minorEastAsia" w:hAnsiTheme="minorEastAsia" w:hint="eastAsia"/>
                  <w:rPrChange w:id="5139" w:author="Mouse" w:date="2015-10-21T17:15:00Z">
                    <w:rPr>
                      <w:rFonts w:hint="eastAsia"/>
                    </w:rPr>
                  </w:rPrChange>
                </w:rPr>
                <w:t>无</w:t>
              </w:r>
            </w:ins>
          </w:p>
        </w:tc>
        <w:tc>
          <w:tcPr>
            <w:tcW w:w="1100" w:type="dxa"/>
          </w:tcPr>
          <w:p w:rsidR="000B3E63" w:rsidRPr="003E23AF" w:rsidRDefault="000B3E63" w:rsidP="000B3E63">
            <w:pPr>
              <w:rPr>
                <w:ins w:id="5140" w:author="Mouse" w:date="2015-10-21T17:10:00Z"/>
                <w:rFonts w:asciiTheme="minorEastAsia" w:hAnsiTheme="minorEastAsia"/>
                <w:rPrChange w:id="5141" w:author="Mouse" w:date="2015-10-21T17:15:00Z">
                  <w:rPr>
                    <w:ins w:id="5142" w:author="Mouse" w:date="2015-10-21T17:10:00Z"/>
                  </w:rPr>
                </w:rPrChange>
              </w:rPr>
            </w:pPr>
            <w:ins w:id="5143" w:author="Mouse" w:date="2015-10-21T17:10:00Z">
              <w:r w:rsidRPr="003E23AF">
                <w:rPr>
                  <w:rFonts w:asciiTheme="minorEastAsia" w:hAnsiTheme="minorEastAsia" w:hint="eastAsia"/>
                  <w:rPrChange w:id="5144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22" w:type="dxa"/>
          </w:tcPr>
          <w:p w:rsidR="000B3E63" w:rsidRPr="003E23AF" w:rsidRDefault="000B3E63" w:rsidP="000B3E63">
            <w:pPr>
              <w:rPr>
                <w:ins w:id="5145" w:author="Mouse" w:date="2015-10-21T17:10:00Z"/>
                <w:rFonts w:asciiTheme="minorEastAsia" w:hAnsiTheme="minorEastAsia"/>
                <w:rPrChange w:id="5146" w:author="Mouse" w:date="2015-10-21T17:15:00Z">
                  <w:rPr>
                    <w:ins w:id="5147" w:author="Mouse" w:date="2015-10-21T17:10:00Z"/>
                  </w:rPr>
                </w:rPrChange>
              </w:rPr>
            </w:pPr>
            <w:ins w:id="5148" w:author="Mouse" w:date="2015-10-21T17:10:00Z">
              <w:r w:rsidRPr="003E23AF">
                <w:rPr>
                  <w:rFonts w:asciiTheme="minorEastAsia" w:hAnsiTheme="minorEastAsia" w:hint="eastAsia"/>
                  <w:rPrChange w:id="5149" w:author="Mouse" w:date="2015-10-21T17:15:00Z">
                    <w:rPr>
                      <w:rFonts w:hint="eastAsia"/>
                    </w:rPr>
                  </w:rPrChange>
                </w:rPr>
                <w:t>见@</w:t>
              </w:r>
              <w:r w:rsidRPr="003E23AF">
                <w:rPr>
                  <w:rFonts w:asciiTheme="minorEastAsia" w:hAnsiTheme="minorEastAsia"/>
                  <w:rPrChange w:id="5150" w:author="Mouse" w:date="2015-10-21T17:15:00Z">
                    <w:rPr/>
                  </w:rPrChange>
                </w:rPr>
                <w:t>1</w:t>
              </w:r>
            </w:ins>
          </w:p>
        </w:tc>
        <w:tc>
          <w:tcPr>
            <w:tcW w:w="1225" w:type="dxa"/>
          </w:tcPr>
          <w:p w:rsidR="000B3E63" w:rsidRPr="003E23AF" w:rsidRDefault="000B3E63" w:rsidP="000B3E63">
            <w:pPr>
              <w:rPr>
                <w:ins w:id="5151" w:author="Mouse" w:date="2015-10-21T17:10:00Z"/>
                <w:rFonts w:asciiTheme="minorEastAsia" w:hAnsiTheme="minorEastAsia"/>
                <w:rPrChange w:id="5152" w:author="Mouse" w:date="2015-10-21T17:15:00Z">
                  <w:rPr>
                    <w:ins w:id="5153" w:author="Mouse" w:date="2015-10-21T17:10:00Z"/>
                  </w:rPr>
                </w:rPrChange>
              </w:rPr>
            </w:pPr>
            <w:ins w:id="5154" w:author="Mouse" w:date="2015-10-21T17:10:00Z">
              <w:r w:rsidRPr="003E23AF">
                <w:rPr>
                  <w:rFonts w:asciiTheme="minorEastAsia" w:hAnsiTheme="minorEastAsia" w:hint="eastAsia"/>
                  <w:rPrChange w:id="5155" w:author="Mouse" w:date="2015-10-21T17:15:00Z">
                    <w:rPr>
                      <w:rFonts w:hint="eastAsia"/>
                    </w:rPr>
                  </w:rPrChange>
                </w:rPr>
                <w:t>保存中转单，见@</w:t>
              </w:r>
              <w:r w:rsidRPr="003E23AF">
                <w:rPr>
                  <w:rFonts w:asciiTheme="minorEastAsia" w:hAnsiTheme="minorEastAsia"/>
                  <w:rPrChange w:id="5156" w:author="Mouse" w:date="2015-10-21T17:15:00Z">
                    <w:rPr/>
                  </w:rPrChange>
                </w:rPr>
                <w:t>1</w:t>
              </w:r>
            </w:ins>
          </w:p>
        </w:tc>
      </w:tr>
      <w:tr w:rsidR="000B3E63" w:rsidRPr="003E23AF" w:rsidTr="000B3E63">
        <w:trPr>
          <w:ins w:id="5157" w:author="Mouse" w:date="2015-10-21T17:10:00Z"/>
        </w:trPr>
        <w:tc>
          <w:tcPr>
            <w:tcW w:w="1259" w:type="dxa"/>
          </w:tcPr>
          <w:p w:rsidR="000B3E63" w:rsidRPr="003E23AF" w:rsidRDefault="000B3E63" w:rsidP="000B3E63">
            <w:pPr>
              <w:rPr>
                <w:ins w:id="5158" w:author="Mouse" w:date="2015-10-21T17:10:00Z"/>
                <w:rFonts w:asciiTheme="minorEastAsia" w:hAnsiTheme="minorEastAsia"/>
                <w:rPrChange w:id="5159" w:author="Mouse" w:date="2015-10-21T17:15:00Z">
                  <w:rPr>
                    <w:ins w:id="5160" w:author="Mouse" w:date="2015-10-21T17:10:00Z"/>
                  </w:rPr>
                </w:rPrChange>
              </w:rPr>
            </w:pPr>
            <w:ins w:id="5161" w:author="Mouse" w:date="2015-10-21T17:10:00Z">
              <w:r w:rsidRPr="003E23AF">
                <w:rPr>
                  <w:rFonts w:asciiTheme="minorEastAsia" w:hAnsiTheme="minorEastAsia" w:hint="eastAsia"/>
                  <w:rPrChange w:id="5162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5163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5164" w:author="Mouse" w:date="2015-10-21T17:15:00Z">
                    <w:rPr>
                      <w:rFonts w:hint="eastAsia"/>
                    </w:rPr>
                  </w:rPrChange>
                </w:rPr>
                <w:t>1-2</w:t>
              </w:r>
            </w:ins>
          </w:p>
        </w:tc>
        <w:tc>
          <w:tcPr>
            <w:tcW w:w="1188" w:type="dxa"/>
          </w:tcPr>
          <w:p w:rsidR="000B3E63" w:rsidRPr="003E23AF" w:rsidRDefault="000B3E63" w:rsidP="000B3E63">
            <w:pPr>
              <w:rPr>
                <w:ins w:id="5165" w:author="Mouse" w:date="2015-10-21T17:10:00Z"/>
                <w:rFonts w:asciiTheme="minorEastAsia" w:hAnsiTheme="minorEastAsia"/>
                <w:rPrChange w:id="5166" w:author="Mouse" w:date="2015-10-21T17:15:00Z">
                  <w:rPr>
                    <w:ins w:id="5167" w:author="Mouse" w:date="2015-10-21T17:10:00Z"/>
                  </w:rPr>
                </w:rPrChange>
              </w:rPr>
            </w:pPr>
            <w:ins w:id="5168" w:author="Mouse" w:date="2015-10-21T17:10:00Z">
              <w:r w:rsidRPr="003E23AF">
                <w:rPr>
                  <w:rFonts w:asciiTheme="minorEastAsia" w:hAnsiTheme="minorEastAsia" w:hint="eastAsia"/>
                  <w:rPrChange w:id="5169" w:author="Mouse" w:date="2015-10-21T17:15:00Z">
                    <w:rPr>
                      <w:rFonts w:hint="eastAsia"/>
                    </w:rPr>
                  </w:rPrChange>
                </w:rPr>
                <w:t>上海中转中心</w:t>
              </w:r>
            </w:ins>
          </w:p>
        </w:tc>
        <w:tc>
          <w:tcPr>
            <w:tcW w:w="1174" w:type="dxa"/>
          </w:tcPr>
          <w:p w:rsidR="000B3E63" w:rsidRPr="003E23AF" w:rsidRDefault="000B3E63" w:rsidP="000B3E63">
            <w:pPr>
              <w:rPr>
                <w:ins w:id="5170" w:author="Mouse" w:date="2015-10-21T17:10:00Z"/>
                <w:rFonts w:asciiTheme="minorEastAsia" w:hAnsiTheme="minorEastAsia"/>
                <w:rPrChange w:id="5171" w:author="Mouse" w:date="2015-10-21T17:15:00Z">
                  <w:rPr>
                    <w:ins w:id="5172" w:author="Mouse" w:date="2015-10-21T17:10:00Z"/>
                  </w:rPr>
                </w:rPrChange>
              </w:rPr>
            </w:pPr>
            <w:ins w:id="5173" w:author="Mouse" w:date="2015-10-21T17:10:00Z">
              <w:r w:rsidRPr="003E23AF">
                <w:rPr>
                  <w:rFonts w:asciiTheme="minorEastAsia" w:hAnsiTheme="minorEastAsia" w:hint="eastAsia"/>
                  <w:rPrChange w:id="5174" w:author="Mouse" w:date="2015-10-21T17:15:00Z">
                    <w:rPr>
                      <w:rFonts w:hint="eastAsia"/>
                    </w:rPr>
                  </w:rPrChange>
                </w:rPr>
                <w:t>总重1500吨</w:t>
              </w:r>
            </w:ins>
          </w:p>
        </w:tc>
        <w:tc>
          <w:tcPr>
            <w:tcW w:w="1228" w:type="dxa"/>
          </w:tcPr>
          <w:p w:rsidR="000B3E63" w:rsidRPr="003E23AF" w:rsidRDefault="000B3E63" w:rsidP="000B3E63">
            <w:pPr>
              <w:rPr>
                <w:ins w:id="5175" w:author="Mouse" w:date="2015-10-21T17:10:00Z"/>
                <w:rFonts w:asciiTheme="minorEastAsia" w:hAnsiTheme="minorEastAsia"/>
                <w:rPrChange w:id="5176" w:author="Mouse" w:date="2015-10-21T17:15:00Z">
                  <w:rPr>
                    <w:ins w:id="5177" w:author="Mouse" w:date="2015-10-21T17:10:00Z"/>
                  </w:rPr>
                </w:rPrChange>
              </w:rPr>
            </w:pPr>
            <w:ins w:id="5178" w:author="Mouse" w:date="2015-10-21T17:10:00Z">
              <w:r w:rsidRPr="003E23AF">
                <w:rPr>
                  <w:rFonts w:asciiTheme="minorEastAsia" w:hAnsiTheme="minorEastAsia" w:hint="eastAsia"/>
                  <w:rPrChange w:id="5179" w:author="Mouse" w:date="2015-10-21T17:15:00Z">
                    <w:rPr>
                      <w:rFonts w:hint="eastAsia"/>
                    </w:rPr>
                  </w:rPrChange>
                </w:rPr>
                <w:t>有</w:t>
              </w:r>
            </w:ins>
          </w:p>
        </w:tc>
        <w:tc>
          <w:tcPr>
            <w:tcW w:w="1100" w:type="dxa"/>
          </w:tcPr>
          <w:p w:rsidR="000B3E63" w:rsidRPr="003E23AF" w:rsidRDefault="000B3E63" w:rsidP="000B3E63">
            <w:pPr>
              <w:rPr>
                <w:ins w:id="5180" w:author="Mouse" w:date="2015-10-21T17:10:00Z"/>
                <w:rFonts w:asciiTheme="minorEastAsia" w:hAnsiTheme="minorEastAsia"/>
                <w:rPrChange w:id="5181" w:author="Mouse" w:date="2015-10-21T17:15:00Z">
                  <w:rPr>
                    <w:ins w:id="5182" w:author="Mouse" w:date="2015-10-21T17:10:00Z"/>
                  </w:rPr>
                </w:rPrChange>
              </w:rPr>
            </w:pPr>
            <w:ins w:id="5183" w:author="Mouse" w:date="2015-10-21T17:10:00Z">
              <w:r w:rsidRPr="003E23AF">
                <w:rPr>
                  <w:rFonts w:asciiTheme="minorEastAsia" w:hAnsiTheme="minorEastAsia" w:hint="eastAsia"/>
                  <w:rPrChange w:id="5184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22" w:type="dxa"/>
          </w:tcPr>
          <w:p w:rsidR="000B3E63" w:rsidRPr="003E23AF" w:rsidRDefault="000B3E63" w:rsidP="000B3E63">
            <w:pPr>
              <w:rPr>
                <w:ins w:id="5185" w:author="Mouse" w:date="2015-10-21T17:10:00Z"/>
                <w:rFonts w:asciiTheme="minorEastAsia" w:hAnsiTheme="minorEastAsia"/>
                <w:rPrChange w:id="5186" w:author="Mouse" w:date="2015-10-21T17:15:00Z">
                  <w:rPr>
                    <w:ins w:id="5187" w:author="Mouse" w:date="2015-10-21T17:10:00Z"/>
                  </w:rPr>
                </w:rPrChange>
              </w:rPr>
            </w:pPr>
            <w:ins w:id="5188" w:author="Mouse" w:date="2015-10-21T17:10:00Z">
              <w:r w:rsidRPr="003E23AF">
                <w:rPr>
                  <w:rFonts w:asciiTheme="minorEastAsia" w:hAnsiTheme="minorEastAsia" w:hint="eastAsia"/>
                  <w:rPrChange w:id="5189" w:author="Mouse" w:date="2015-10-21T17:15:00Z">
                    <w:rPr>
                      <w:rFonts w:hint="eastAsia"/>
                    </w:rPr>
                  </w:rPrChange>
                </w:rPr>
                <w:t>见@</w:t>
              </w:r>
              <w:r w:rsidRPr="003E23AF">
                <w:rPr>
                  <w:rFonts w:asciiTheme="minorEastAsia" w:hAnsiTheme="minorEastAsia"/>
                  <w:rPrChange w:id="5190" w:author="Mouse" w:date="2015-10-21T17:15:00Z">
                    <w:rPr/>
                  </w:rPrChange>
                </w:rPr>
                <w:t>2</w:t>
              </w:r>
            </w:ins>
          </w:p>
        </w:tc>
        <w:tc>
          <w:tcPr>
            <w:tcW w:w="1225" w:type="dxa"/>
          </w:tcPr>
          <w:p w:rsidR="000B3E63" w:rsidRPr="003E23AF" w:rsidRDefault="000B3E63" w:rsidP="000B3E63">
            <w:pPr>
              <w:rPr>
                <w:ins w:id="5191" w:author="Mouse" w:date="2015-10-21T17:10:00Z"/>
                <w:rFonts w:asciiTheme="minorEastAsia" w:hAnsiTheme="minorEastAsia"/>
                <w:rPrChange w:id="5192" w:author="Mouse" w:date="2015-10-21T17:15:00Z">
                  <w:rPr>
                    <w:ins w:id="5193" w:author="Mouse" w:date="2015-10-21T17:10:00Z"/>
                  </w:rPr>
                </w:rPrChange>
              </w:rPr>
            </w:pPr>
            <w:ins w:id="5194" w:author="Mouse" w:date="2015-10-21T17:10:00Z">
              <w:r w:rsidRPr="003E23AF">
                <w:rPr>
                  <w:rFonts w:asciiTheme="minorEastAsia" w:hAnsiTheme="minorEastAsia" w:hint="eastAsia"/>
                  <w:rPrChange w:id="5195" w:author="Mouse" w:date="2015-10-21T17:15:00Z">
                    <w:rPr>
                      <w:rFonts w:hint="eastAsia"/>
                    </w:rPr>
                  </w:rPrChange>
                </w:rPr>
                <w:t>业务员删除丢失件后，保存中转单，见@</w:t>
              </w:r>
              <w:r w:rsidRPr="003E23AF">
                <w:rPr>
                  <w:rFonts w:asciiTheme="minorEastAsia" w:hAnsiTheme="minorEastAsia"/>
                  <w:rPrChange w:id="5196" w:author="Mouse" w:date="2015-10-21T17:15:00Z">
                    <w:rPr/>
                  </w:rPrChange>
                </w:rPr>
                <w:t>2a</w:t>
              </w:r>
            </w:ins>
          </w:p>
        </w:tc>
      </w:tr>
      <w:tr w:rsidR="000B3E63" w:rsidRPr="003E23AF" w:rsidTr="000B3E63">
        <w:trPr>
          <w:ins w:id="5197" w:author="Mouse" w:date="2015-10-21T17:10:00Z"/>
        </w:trPr>
        <w:tc>
          <w:tcPr>
            <w:tcW w:w="1259" w:type="dxa"/>
          </w:tcPr>
          <w:p w:rsidR="000B3E63" w:rsidRPr="003E23AF" w:rsidRDefault="000B3E63" w:rsidP="000B3E63">
            <w:pPr>
              <w:rPr>
                <w:ins w:id="5198" w:author="Mouse" w:date="2015-10-21T17:10:00Z"/>
                <w:rFonts w:asciiTheme="minorEastAsia" w:hAnsiTheme="minorEastAsia"/>
                <w:rPrChange w:id="5199" w:author="Mouse" w:date="2015-10-21T17:15:00Z">
                  <w:rPr>
                    <w:ins w:id="5200" w:author="Mouse" w:date="2015-10-21T17:10:00Z"/>
                  </w:rPr>
                </w:rPrChange>
              </w:rPr>
            </w:pPr>
            <w:ins w:id="5201" w:author="Mouse" w:date="2015-10-21T17:10:00Z">
              <w:r w:rsidRPr="003E23AF">
                <w:rPr>
                  <w:rFonts w:asciiTheme="minorEastAsia" w:hAnsiTheme="minorEastAsia" w:hint="eastAsia"/>
                  <w:rPrChange w:id="5202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5203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5204" w:author="Mouse" w:date="2015-10-21T17:15:00Z">
                    <w:rPr>
                      <w:rFonts w:hint="eastAsia"/>
                    </w:rPr>
                  </w:rPrChange>
                </w:rPr>
                <w:t>1-3</w:t>
              </w:r>
            </w:ins>
          </w:p>
        </w:tc>
        <w:tc>
          <w:tcPr>
            <w:tcW w:w="1188" w:type="dxa"/>
          </w:tcPr>
          <w:p w:rsidR="000B3E63" w:rsidRPr="003E23AF" w:rsidRDefault="000B3E63" w:rsidP="000B3E63">
            <w:pPr>
              <w:rPr>
                <w:ins w:id="5205" w:author="Mouse" w:date="2015-10-21T17:10:00Z"/>
                <w:rFonts w:asciiTheme="minorEastAsia" w:hAnsiTheme="minorEastAsia"/>
                <w:rPrChange w:id="5206" w:author="Mouse" w:date="2015-10-21T17:15:00Z">
                  <w:rPr>
                    <w:ins w:id="5207" w:author="Mouse" w:date="2015-10-21T17:10:00Z"/>
                  </w:rPr>
                </w:rPrChange>
              </w:rPr>
            </w:pPr>
            <w:ins w:id="5208" w:author="Mouse" w:date="2015-10-21T17:10:00Z">
              <w:r w:rsidRPr="003E23AF">
                <w:rPr>
                  <w:rFonts w:asciiTheme="minorEastAsia" w:hAnsiTheme="minorEastAsia" w:hint="eastAsia"/>
                  <w:rPrChange w:id="5209" w:author="Mouse" w:date="2015-10-21T17:15:00Z">
                    <w:rPr>
                      <w:rFonts w:hint="eastAsia"/>
                    </w:rPr>
                  </w:rPrChange>
                </w:rPr>
                <w:t>北京中转中心</w:t>
              </w:r>
            </w:ins>
          </w:p>
        </w:tc>
        <w:tc>
          <w:tcPr>
            <w:tcW w:w="1174" w:type="dxa"/>
          </w:tcPr>
          <w:p w:rsidR="000B3E63" w:rsidRPr="003E23AF" w:rsidRDefault="000B3E63" w:rsidP="000B3E63">
            <w:pPr>
              <w:rPr>
                <w:ins w:id="5210" w:author="Mouse" w:date="2015-10-21T17:10:00Z"/>
                <w:rFonts w:asciiTheme="minorEastAsia" w:hAnsiTheme="minorEastAsia"/>
                <w:rPrChange w:id="5211" w:author="Mouse" w:date="2015-10-21T17:15:00Z">
                  <w:rPr>
                    <w:ins w:id="5212" w:author="Mouse" w:date="2015-10-21T17:10:00Z"/>
                  </w:rPr>
                </w:rPrChange>
              </w:rPr>
            </w:pPr>
            <w:ins w:id="5213" w:author="Mouse" w:date="2015-10-21T17:10:00Z">
              <w:r w:rsidRPr="003E23AF">
                <w:rPr>
                  <w:rFonts w:asciiTheme="minorEastAsia" w:hAnsiTheme="minorEastAsia" w:hint="eastAsia"/>
                  <w:rPrChange w:id="5214" w:author="Mouse" w:date="2015-10-21T17:15:00Z">
                    <w:rPr>
                      <w:rFonts w:hint="eastAsia"/>
                    </w:rPr>
                  </w:rPrChange>
                </w:rPr>
                <w:t>总重 55吨</w:t>
              </w:r>
            </w:ins>
          </w:p>
        </w:tc>
        <w:tc>
          <w:tcPr>
            <w:tcW w:w="1228" w:type="dxa"/>
          </w:tcPr>
          <w:p w:rsidR="000B3E63" w:rsidRPr="003E23AF" w:rsidRDefault="000B3E63" w:rsidP="000B3E63">
            <w:pPr>
              <w:rPr>
                <w:ins w:id="5215" w:author="Mouse" w:date="2015-10-21T17:10:00Z"/>
                <w:rFonts w:asciiTheme="minorEastAsia" w:hAnsiTheme="minorEastAsia"/>
                <w:rPrChange w:id="5216" w:author="Mouse" w:date="2015-10-21T17:15:00Z">
                  <w:rPr>
                    <w:ins w:id="5217" w:author="Mouse" w:date="2015-10-21T17:10:00Z"/>
                  </w:rPr>
                </w:rPrChange>
              </w:rPr>
            </w:pPr>
            <w:ins w:id="5218" w:author="Mouse" w:date="2015-10-21T17:10:00Z">
              <w:r w:rsidRPr="003E23AF">
                <w:rPr>
                  <w:rFonts w:asciiTheme="minorEastAsia" w:hAnsiTheme="minorEastAsia" w:hint="eastAsia"/>
                  <w:rPrChange w:id="5219" w:author="Mouse" w:date="2015-10-21T17:15:00Z">
                    <w:rPr>
                      <w:rFonts w:hint="eastAsia"/>
                    </w:rPr>
                  </w:rPrChange>
                </w:rPr>
                <w:t>无</w:t>
              </w:r>
            </w:ins>
          </w:p>
        </w:tc>
        <w:tc>
          <w:tcPr>
            <w:tcW w:w="1100" w:type="dxa"/>
          </w:tcPr>
          <w:p w:rsidR="000B3E63" w:rsidRPr="003E23AF" w:rsidRDefault="000B3E63" w:rsidP="000B3E63">
            <w:pPr>
              <w:rPr>
                <w:ins w:id="5220" w:author="Mouse" w:date="2015-10-21T17:10:00Z"/>
                <w:rFonts w:asciiTheme="minorEastAsia" w:hAnsiTheme="minorEastAsia"/>
                <w:rPrChange w:id="5221" w:author="Mouse" w:date="2015-10-21T17:15:00Z">
                  <w:rPr>
                    <w:ins w:id="5222" w:author="Mouse" w:date="2015-10-21T17:10:00Z"/>
                  </w:rPr>
                </w:rPrChange>
              </w:rPr>
            </w:pPr>
            <w:ins w:id="5223" w:author="Mouse" w:date="2015-10-21T17:10:00Z">
              <w:r w:rsidRPr="003E23AF">
                <w:rPr>
                  <w:rFonts w:asciiTheme="minorEastAsia" w:hAnsiTheme="minorEastAsia" w:hint="eastAsia"/>
                  <w:rPrChange w:id="5224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122" w:type="dxa"/>
          </w:tcPr>
          <w:p w:rsidR="000B3E63" w:rsidRPr="003E23AF" w:rsidRDefault="000B3E63" w:rsidP="000B3E63">
            <w:pPr>
              <w:rPr>
                <w:ins w:id="5225" w:author="Mouse" w:date="2015-10-21T17:10:00Z"/>
                <w:rFonts w:asciiTheme="minorEastAsia" w:hAnsiTheme="minorEastAsia"/>
                <w:rPrChange w:id="5226" w:author="Mouse" w:date="2015-10-21T17:15:00Z">
                  <w:rPr>
                    <w:ins w:id="5227" w:author="Mouse" w:date="2015-10-21T17:10:00Z"/>
                  </w:rPr>
                </w:rPrChange>
              </w:rPr>
            </w:pPr>
            <w:ins w:id="5228" w:author="Mouse" w:date="2015-10-21T17:10:00Z">
              <w:r w:rsidRPr="003E23AF">
                <w:rPr>
                  <w:rFonts w:asciiTheme="minorEastAsia" w:hAnsiTheme="minorEastAsia" w:hint="eastAsia"/>
                  <w:rPrChange w:id="5229" w:author="Mouse" w:date="2015-10-21T17:15:00Z">
                    <w:rPr>
                      <w:rFonts w:hint="eastAsia"/>
                    </w:rPr>
                  </w:rPrChange>
                </w:rPr>
                <w:t>见@</w:t>
              </w:r>
              <w:r w:rsidRPr="003E23AF">
                <w:rPr>
                  <w:rFonts w:asciiTheme="minorEastAsia" w:hAnsiTheme="minorEastAsia"/>
                  <w:rPrChange w:id="5230" w:author="Mouse" w:date="2015-10-21T17:15:00Z">
                    <w:rPr/>
                  </w:rPrChange>
                </w:rPr>
                <w:t>3</w:t>
              </w:r>
            </w:ins>
          </w:p>
        </w:tc>
        <w:tc>
          <w:tcPr>
            <w:tcW w:w="1225" w:type="dxa"/>
          </w:tcPr>
          <w:p w:rsidR="000B3E63" w:rsidRPr="003E23AF" w:rsidRDefault="000B3E63" w:rsidP="000B3E63">
            <w:pPr>
              <w:rPr>
                <w:ins w:id="5231" w:author="Mouse" w:date="2015-10-21T17:10:00Z"/>
                <w:rFonts w:asciiTheme="minorEastAsia" w:hAnsiTheme="minorEastAsia"/>
                <w:rPrChange w:id="5232" w:author="Mouse" w:date="2015-10-21T17:15:00Z">
                  <w:rPr>
                    <w:ins w:id="5233" w:author="Mouse" w:date="2015-10-21T17:10:00Z"/>
                  </w:rPr>
                </w:rPrChange>
              </w:rPr>
            </w:pPr>
            <w:ins w:id="5234" w:author="Mouse" w:date="2015-10-21T17:10:00Z">
              <w:r w:rsidRPr="003E23AF">
                <w:rPr>
                  <w:rFonts w:asciiTheme="minorEastAsia" w:hAnsiTheme="minorEastAsia" w:hint="eastAsia"/>
                  <w:rPrChange w:id="5235" w:author="Mouse" w:date="2015-10-21T17:15:00Z">
                    <w:rPr>
                      <w:rFonts w:hint="eastAsia"/>
                    </w:rPr>
                  </w:rPrChange>
                </w:rPr>
                <w:t>系统提示数量超过上限，业务员删除部分快件，保存中转单，见@</w:t>
              </w:r>
              <w:r w:rsidRPr="003E23AF">
                <w:rPr>
                  <w:rFonts w:asciiTheme="minorEastAsia" w:hAnsiTheme="minorEastAsia"/>
                  <w:rPrChange w:id="5236" w:author="Mouse" w:date="2015-10-21T17:15:00Z">
                    <w:rPr/>
                  </w:rPrChange>
                </w:rPr>
                <w:t>3a</w:t>
              </w:r>
            </w:ins>
          </w:p>
        </w:tc>
      </w:tr>
    </w:tbl>
    <w:p w:rsidR="000B3E63" w:rsidRPr="003E23AF" w:rsidRDefault="000B3E63" w:rsidP="000B3E63">
      <w:pPr>
        <w:rPr>
          <w:ins w:id="5237" w:author="Mouse" w:date="2015-10-21T17:10:00Z"/>
          <w:rFonts w:asciiTheme="minorEastAsia" w:hAnsiTheme="minorEastAsia"/>
          <w:rPrChange w:id="5238" w:author="Mouse" w:date="2015-10-21T17:15:00Z">
            <w:rPr>
              <w:ins w:id="5239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240" w:author="Mouse" w:date="2015-10-21T17:10:00Z"/>
          <w:rFonts w:asciiTheme="minorEastAsia" w:hAnsiTheme="minorEastAsia"/>
          <w:rPrChange w:id="5241" w:author="Mouse" w:date="2015-10-21T17:15:00Z">
            <w:rPr>
              <w:ins w:id="5242" w:author="Mouse" w:date="2015-10-21T17:10:00Z"/>
            </w:rPr>
          </w:rPrChange>
        </w:rPr>
      </w:pPr>
    </w:p>
    <w:p w:rsidR="000B3E63" w:rsidRPr="003E23AF" w:rsidRDefault="000B3E63" w:rsidP="000B3E63">
      <w:pPr>
        <w:jc w:val="center"/>
        <w:rPr>
          <w:ins w:id="5243" w:author="Mouse" w:date="2015-10-21T17:10:00Z"/>
          <w:rFonts w:asciiTheme="minorEastAsia" w:hAnsiTheme="minorEastAsia"/>
          <w:rPrChange w:id="5244" w:author="Mouse" w:date="2015-10-21T17:15:00Z">
            <w:rPr>
              <w:ins w:id="5245" w:author="Mouse" w:date="2015-10-21T17:10:00Z"/>
            </w:rPr>
          </w:rPrChange>
        </w:rPr>
      </w:pPr>
      <w:ins w:id="5246" w:author="Mouse" w:date="2015-10-21T17:10:00Z">
        <w:r w:rsidRPr="003E23AF">
          <w:rPr>
            <w:rFonts w:asciiTheme="minorEastAsia" w:hAnsiTheme="minorEastAsia" w:hint="eastAsia"/>
            <w:rPrChange w:id="5247" w:author="Mouse" w:date="2015-10-21T17:15:00Z">
              <w:rPr>
                <w:rFonts w:hint="eastAsia"/>
              </w:rPr>
            </w:rPrChange>
          </w:rPr>
          <w:t>TUS</w:t>
        </w:r>
        <w:r w:rsidRPr="003E23AF">
          <w:rPr>
            <w:rFonts w:asciiTheme="minorEastAsia" w:hAnsiTheme="minorEastAsia"/>
            <w:rPrChange w:id="5248" w:author="Mouse" w:date="2015-10-21T17:15:00Z">
              <w:rPr/>
            </w:rPrChange>
          </w:rPr>
          <w:t>-</w:t>
        </w:r>
        <w:r w:rsidRPr="003E23AF">
          <w:rPr>
            <w:rFonts w:asciiTheme="minorEastAsia" w:hAnsiTheme="minorEastAsia" w:hint="eastAsia"/>
            <w:rPrChange w:id="5249" w:author="Mouse" w:date="2015-10-21T17:15:00Z">
              <w:rPr>
                <w:rFonts w:hint="eastAsia"/>
              </w:rPr>
            </w:rPrChange>
          </w:rPr>
          <w:t>2 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112"/>
        <w:gridCol w:w="1087"/>
        <w:gridCol w:w="1087"/>
        <w:gridCol w:w="1023"/>
        <w:gridCol w:w="1049"/>
        <w:gridCol w:w="1087"/>
        <w:gridCol w:w="674"/>
      </w:tblGrid>
      <w:tr w:rsidR="000B3E63" w:rsidRPr="003E23AF" w:rsidTr="000B3E63">
        <w:trPr>
          <w:ins w:id="5250" w:author="Mouse" w:date="2015-10-21T17:10:00Z"/>
        </w:trPr>
        <w:tc>
          <w:tcPr>
            <w:tcW w:w="1177" w:type="dxa"/>
          </w:tcPr>
          <w:p w:rsidR="000B3E63" w:rsidRPr="003E23AF" w:rsidRDefault="000B3E63" w:rsidP="000B3E63">
            <w:pPr>
              <w:rPr>
                <w:ins w:id="5251" w:author="Mouse" w:date="2015-10-21T17:10:00Z"/>
                <w:rFonts w:asciiTheme="minorEastAsia" w:hAnsiTheme="minorEastAsia"/>
                <w:rPrChange w:id="5252" w:author="Mouse" w:date="2015-10-21T17:15:00Z">
                  <w:rPr>
                    <w:ins w:id="5253" w:author="Mouse" w:date="2015-10-21T17:10:00Z"/>
                  </w:rPr>
                </w:rPrChange>
              </w:rPr>
            </w:pPr>
            <w:ins w:id="5254" w:author="Mouse" w:date="2015-10-21T17:10:00Z">
              <w:r w:rsidRPr="003E23AF">
                <w:rPr>
                  <w:rFonts w:asciiTheme="minorEastAsia" w:hAnsiTheme="minorEastAsia" w:hint="eastAsia"/>
                  <w:rPrChange w:id="5255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1112" w:type="dxa"/>
          </w:tcPr>
          <w:p w:rsidR="000B3E63" w:rsidRPr="003E23AF" w:rsidRDefault="000B3E63" w:rsidP="000B3E63">
            <w:pPr>
              <w:rPr>
                <w:ins w:id="5256" w:author="Mouse" w:date="2015-10-21T17:10:00Z"/>
                <w:rFonts w:asciiTheme="minorEastAsia" w:hAnsiTheme="minorEastAsia"/>
                <w:rPrChange w:id="5257" w:author="Mouse" w:date="2015-10-21T17:15:00Z">
                  <w:rPr>
                    <w:ins w:id="5258" w:author="Mouse" w:date="2015-10-21T17:10:00Z"/>
                  </w:rPr>
                </w:rPrChange>
              </w:rPr>
            </w:pPr>
            <w:ins w:id="5259" w:author="Mouse" w:date="2015-10-21T17:10:00Z">
              <w:r w:rsidRPr="003E23AF">
                <w:rPr>
                  <w:rFonts w:asciiTheme="minorEastAsia" w:hAnsiTheme="minorEastAsia" w:hint="eastAsia"/>
                  <w:rPrChange w:id="5260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261" w:author="Mouse" w:date="2015-10-21T17:10:00Z"/>
                <w:rFonts w:asciiTheme="minorEastAsia" w:hAnsiTheme="minorEastAsia"/>
                <w:rPrChange w:id="5262" w:author="Mouse" w:date="2015-10-21T17:15:00Z">
                  <w:rPr>
                    <w:ins w:id="5263" w:author="Mouse" w:date="2015-10-21T17:10:00Z"/>
                  </w:rPr>
                </w:rPrChange>
              </w:rPr>
            </w:pPr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264" w:author="Mouse" w:date="2015-10-21T17:10:00Z"/>
                <w:rFonts w:asciiTheme="minorEastAsia" w:hAnsiTheme="minorEastAsia"/>
                <w:rPrChange w:id="5265" w:author="Mouse" w:date="2015-10-21T17:15:00Z">
                  <w:rPr>
                    <w:ins w:id="5266" w:author="Mouse" w:date="2015-10-21T17:10:00Z"/>
                  </w:rPr>
                </w:rPrChange>
              </w:rPr>
            </w:pPr>
          </w:p>
        </w:tc>
        <w:tc>
          <w:tcPr>
            <w:tcW w:w="1023" w:type="dxa"/>
          </w:tcPr>
          <w:p w:rsidR="000B3E63" w:rsidRPr="003E23AF" w:rsidRDefault="000B3E63" w:rsidP="000B3E63">
            <w:pPr>
              <w:rPr>
                <w:ins w:id="5267" w:author="Mouse" w:date="2015-10-21T17:10:00Z"/>
                <w:rFonts w:asciiTheme="minorEastAsia" w:hAnsiTheme="minorEastAsia"/>
                <w:rPrChange w:id="5268" w:author="Mouse" w:date="2015-10-21T17:15:00Z">
                  <w:rPr>
                    <w:ins w:id="5269" w:author="Mouse" w:date="2015-10-21T17:10:00Z"/>
                  </w:rPr>
                </w:rPrChange>
              </w:rPr>
            </w:pPr>
          </w:p>
        </w:tc>
        <w:tc>
          <w:tcPr>
            <w:tcW w:w="1049" w:type="dxa"/>
          </w:tcPr>
          <w:p w:rsidR="000B3E63" w:rsidRPr="003E23AF" w:rsidRDefault="000B3E63" w:rsidP="000B3E63">
            <w:pPr>
              <w:rPr>
                <w:ins w:id="5270" w:author="Mouse" w:date="2015-10-21T17:10:00Z"/>
                <w:rFonts w:asciiTheme="minorEastAsia" w:hAnsiTheme="minorEastAsia"/>
                <w:rPrChange w:id="5271" w:author="Mouse" w:date="2015-10-21T17:15:00Z">
                  <w:rPr>
                    <w:ins w:id="5272" w:author="Mouse" w:date="2015-10-21T17:10:00Z"/>
                  </w:rPr>
                </w:rPrChange>
              </w:rPr>
            </w:pPr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273" w:author="Mouse" w:date="2015-10-21T17:10:00Z"/>
                <w:rFonts w:asciiTheme="minorEastAsia" w:hAnsiTheme="minorEastAsia"/>
                <w:rPrChange w:id="5274" w:author="Mouse" w:date="2015-10-21T17:15:00Z">
                  <w:rPr>
                    <w:ins w:id="5275" w:author="Mouse" w:date="2015-10-21T17:10:00Z"/>
                  </w:rPr>
                </w:rPrChange>
              </w:rPr>
            </w:pPr>
          </w:p>
        </w:tc>
        <w:tc>
          <w:tcPr>
            <w:tcW w:w="674" w:type="dxa"/>
          </w:tcPr>
          <w:p w:rsidR="000B3E63" w:rsidRPr="003E23AF" w:rsidRDefault="000B3E63" w:rsidP="000B3E63">
            <w:pPr>
              <w:rPr>
                <w:ins w:id="5276" w:author="Mouse" w:date="2015-10-21T17:10:00Z"/>
                <w:rFonts w:asciiTheme="minorEastAsia" w:hAnsiTheme="minorEastAsia"/>
                <w:rPrChange w:id="5277" w:author="Mouse" w:date="2015-10-21T17:15:00Z">
                  <w:rPr>
                    <w:ins w:id="5278" w:author="Mouse" w:date="2015-10-21T17:10:00Z"/>
                  </w:rPr>
                </w:rPrChange>
              </w:rPr>
            </w:pPr>
            <w:ins w:id="5279" w:author="Mouse" w:date="2015-10-21T17:10:00Z">
              <w:r w:rsidRPr="003E23AF">
                <w:rPr>
                  <w:rFonts w:asciiTheme="minorEastAsia" w:hAnsiTheme="minorEastAsia" w:hint="eastAsia"/>
                  <w:rPrChange w:id="5280" w:author="Mouse" w:date="2015-10-21T17:15:00Z">
                    <w:rPr>
                      <w:rFonts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5281" w:author="Mouse" w:date="2015-10-21T17:10:00Z"/>
        </w:trPr>
        <w:tc>
          <w:tcPr>
            <w:tcW w:w="1177" w:type="dxa"/>
          </w:tcPr>
          <w:p w:rsidR="000B3E63" w:rsidRPr="003E23AF" w:rsidRDefault="000B3E63" w:rsidP="000B3E63">
            <w:pPr>
              <w:rPr>
                <w:ins w:id="5282" w:author="Mouse" w:date="2015-10-21T17:10:00Z"/>
                <w:rFonts w:asciiTheme="minorEastAsia" w:hAnsiTheme="minorEastAsia"/>
                <w:rPrChange w:id="5283" w:author="Mouse" w:date="2015-10-21T17:15:00Z">
                  <w:rPr>
                    <w:ins w:id="5284" w:author="Mouse" w:date="2015-10-21T17:10:00Z"/>
                  </w:rPr>
                </w:rPrChange>
              </w:rPr>
            </w:pPr>
          </w:p>
        </w:tc>
        <w:tc>
          <w:tcPr>
            <w:tcW w:w="1112" w:type="dxa"/>
          </w:tcPr>
          <w:p w:rsidR="000B3E63" w:rsidRPr="003E23AF" w:rsidRDefault="000B3E63" w:rsidP="000B3E63">
            <w:pPr>
              <w:rPr>
                <w:ins w:id="5285" w:author="Mouse" w:date="2015-10-21T17:10:00Z"/>
                <w:rFonts w:asciiTheme="minorEastAsia" w:hAnsiTheme="minorEastAsia"/>
                <w:rPrChange w:id="5286" w:author="Mouse" w:date="2015-10-21T17:15:00Z">
                  <w:rPr>
                    <w:ins w:id="5287" w:author="Mouse" w:date="2015-10-21T17:10:00Z"/>
                  </w:rPr>
                </w:rPrChange>
              </w:rPr>
            </w:pPr>
            <w:ins w:id="5288" w:author="Mouse" w:date="2015-10-21T17:10:00Z">
              <w:r w:rsidRPr="003E23AF">
                <w:rPr>
                  <w:rFonts w:asciiTheme="minorEastAsia" w:hAnsiTheme="minorEastAsia" w:hint="eastAsia"/>
                  <w:rPrChange w:id="5289" w:author="Mouse" w:date="2015-10-21T17:15:00Z">
                    <w:rPr>
                      <w:rFonts w:hint="eastAsia"/>
                    </w:rPr>
                  </w:rPrChange>
                </w:rPr>
                <w:t>选择中转中心（本地为南京）</w:t>
              </w:r>
            </w:ins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290" w:author="Mouse" w:date="2015-10-21T17:10:00Z"/>
                <w:rFonts w:asciiTheme="minorEastAsia" w:hAnsiTheme="minorEastAsia"/>
                <w:rPrChange w:id="5291" w:author="Mouse" w:date="2015-10-21T17:15:00Z">
                  <w:rPr>
                    <w:ins w:id="5292" w:author="Mouse" w:date="2015-10-21T17:10:00Z"/>
                  </w:rPr>
                </w:rPrChange>
              </w:rPr>
            </w:pPr>
            <w:ins w:id="5293" w:author="Mouse" w:date="2015-10-21T17:10:00Z">
              <w:r w:rsidRPr="003E23AF">
                <w:rPr>
                  <w:rFonts w:asciiTheme="minorEastAsia" w:hAnsiTheme="minorEastAsia" w:hint="eastAsia"/>
                  <w:rPrChange w:id="5294" w:author="Mouse" w:date="2015-10-21T17:15:00Z">
                    <w:rPr>
                      <w:rFonts w:hint="eastAsia"/>
                    </w:rPr>
                  </w:rPrChange>
                </w:rPr>
                <w:t>选择营业厅</w:t>
              </w:r>
            </w:ins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295" w:author="Mouse" w:date="2015-10-21T17:10:00Z"/>
                <w:rFonts w:asciiTheme="minorEastAsia" w:hAnsiTheme="minorEastAsia"/>
                <w:rPrChange w:id="5296" w:author="Mouse" w:date="2015-10-21T17:15:00Z">
                  <w:rPr>
                    <w:ins w:id="5297" w:author="Mouse" w:date="2015-10-21T17:10:00Z"/>
                  </w:rPr>
                </w:rPrChange>
              </w:rPr>
            </w:pPr>
            <w:ins w:id="5298" w:author="Mouse" w:date="2015-10-21T17:10:00Z">
              <w:r w:rsidRPr="003E23AF">
                <w:rPr>
                  <w:rFonts w:asciiTheme="minorEastAsia" w:hAnsiTheme="minorEastAsia" w:hint="eastAsia"/>
                  <w:rPrChange w:id="5299" w:author="Mouse" w:date="2015-10-21T17:15:00Z">
                    <w:rPr>
                      <w:rFonts w:hint="eastAsia"/>
                    </w:rPr>
                  </w:rPrChange>
                </w:rPr>
                <w:t>选择货物</w:t>
              </w:r>
            </w:ins>
          </w:p>
        </w:tc>
        <w:tc>
          <w:tcPr>
            <w:tcW w:w="1023" w:type="dxa"/>
          </w:tcPr>
          <w:p w:rsidR="000B3E63" w:rsidRPr="003E23AF" w:rsidRDefault="000B3E63" w:rsidP="000B3E63">
            <w:pPr>
              <w:rPr>
                <w:ins w:id="5300" w:author="Mouse" w:date="2015-10-21T17:10:00Z"/>
                <w:rFonts w:asciiTheme="minorEastAsia" w:hAnsiTheme="minorEastAsia"/>
                <w:rPrChange w:id="5301" w:author="Mouse" w:date="2015-10-21T17:15:00Z">
                  <w:rPr>
                    <w:ins w:id="5302" w:author="Mouse" w:date="2015-10-21T17:10:00Z"/>
                  </w:rPr>
                </w:rPrChange>
              </w:rPr>
            </w:pPr>
            <w:ins w:id="5303" w:author="Mouse" w:date="2015-10-21T17:10:00Z">
              <w:r w:rsidRPr="003E23AF">
                <w:rPr>
                  <w:rFonts w:asciiTheme="minorEastAsia" w:hAnsiTheme="minorEastAsia" w:hint="eastAsia"/>
                  <w:rPrChange w:id="5304" w:author="Mouse" w:date="2015-10-21T17:15:00Z">
                    <w:rPr>
                      <w:rFonts w:hint="eastAsia"/>
                    </w:rPr>
                  </w:rPrChange>
                </w:rPr>
                <w:t>输入中转单信息</w:t>
              </w:r>
            </w:ins>
          </w:p>
        </w:tc>
        <w:tc>
          <w:tcPr>
            <w:tcW w:w="1049" w:type="dxa"/>
          </w:tcPr>
          <w:p w:rsidR="000B3E63" w:rsidRPr="003E23AF" w:rsidRDefault="000B3E63" w:rsidP="000B3E63">
            <w:pPr>
              <w:rPr>
                <w:ins w:id="5305" w:author="Mouse" w:date="2015-10-21T17:10:00Z"/>
                <w:rFonts w:asciiTheme="minorEastAsia" w:hAnsiTheme="minorEastAsia"/>
                <w:rPrChange w:id="5306" w:author="Mouse" w:date="2015-10-21T17:15:00Z">
                  <w:rPr>
                    <w:ins w:id="5307" w:author="Mouse" w:date="2015-10-21T17:10:00Z"/>
                  </w:rPr>
                </w:rPrChange>
              </w:rPr>
            </w:pPr>
            <w:ins w:id="5308" w:author="Mouse" w:date="2015-10-21T17:10:00Z">
              <w:r w:rsidRPr="003E23AF">
                <w:rPr>
                  <w:rFonts w:asciiTheme="minorEastAsia" w:hAnsiTheme="minorEastAsia" w:hint="eastAsia"/>
                  <w:rPrChange w:id="5309" w:author="Mouse" w:date="2015-10-21T17:15:00Z">
                    <w:rPr>
                      <w:rFonts w:hint="eastAsia"/>
                    </w:rPr>
                  </w:rPrChange>
                </w:rPr>
                <w:t>是否存在丢失件</w:t>
              </w:r>
            </w:ins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310" w:author="Mouse" w:date="2015-10-21T17:10:00Z"/>
                <w:rFonts w:asciiTheme="minorEastAsia" w:hAnsiTheme="minorEastAsia"/>
                <w:rPrChange w:id="5311" w:author="Mouse" w:date="2015-10-21T17:15:00Z">
                  <w:rPr>
                    <w:ins w:id="5312" w:author="Mouse" w:date="2015-10-21T17:10:00Z"/>
                  </w:rPr>
                </w:rPrChange>
              </w:rPr>
            </w:pPr>
            <w:ins w:id="5313" w:author="Mouse" w:date="2015-10-21T17:10:00Z">
              <w:r w:rsidRPr="003E23AF">
                <w:rPr>
                  <w:rFonts w:asciiTheme="minorEastAsia" w:hAnsiTheme="minorEastAsia" w:hint="eastAsia"/>
                  <w:rPrChange w:id="5314" w:author="Mouse" w:date="2015-10-21T17:15:00Z">
                    <w:rPr>
                      <w:rFonts w:hint="eastAsia"/>
                    </w:rPr>
                  </w:rPrChange>
                </w:rPr>
                <w:t>是否中途取消</w:t>
              </w:r>
            </w:ins>
          </w:p>
        </w:tc>
        <w:tc>
          <w:tcPr>
            <w:tcW w:w="674" w:type="dxa"/>
          </w:tcPr>
          <w:p w:rsidR="000B3E63" w:rsidRPr="003E23AF" w:rsidRDefault="000B3E63" w:rsidP="000B3E63">
            <w:pPr>
              <w:rPr>
                <w:ins w:id="5315" w:author="Mouse" w:date="2015-10-21T17:10:00Z"/>
                <w:rFonts w:asciiTheme="minorEastAsia" w:hAnsiTheme="minorEastAsia"/>
                <w:rPrChange w:id="5316" w:author="Mouse" w:date="2015-10-21T17:15:00Z">
                  <w:rPr>
                    <w:ins w:id="5317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5318" w:author="Mouse" w:date="2015-10-21T17:10:00Z"/>
        </w:trPr>
        <w:tc>
          <w:tcPr>
            <w:tcW w:w="1177" w:type="dxa"/>
          </w:tcPr>
          <w:p w:rsidR="000B3E63" w:rsidRPr="003E23AF" w:rsidRDefault="000B3E63" w:rsidP="000B3E63">
            <w:pPr>
              <w:rPr>
                <w:ins w:id="5319" w:author="Mouse" w:date="2015-10-21T17:10:00Z"/>
                <w:rFonts w:asciiTheme="minorEastAsia" w:hAnsiTheme="minorEastAsia"/>
                <w:rPrChange w:id="5320" w:author="Mouse" w:date="2015-10-21T17:15:00Z">
                  <w:rPr>
                    <w:ins w:id="5321" w:author="Mouse" w:date="2015-10-21T17:10:00Z"/>
                  </w:rPr>
                </w:rPrChange>
              </w:rPr>
            </w:pPr>
            <w:ins w:id="5322" w:author="Mouse" w:date="2015-10-21T17:10:00Z">
              <w:r w:rsidRPr="003E23AF">
                <w:rPr>
                  <w:rFonts w:asciiTheme="minorEastAsia" w:hAnsiTheme="minorEastAsia" w:hint="eastAsia"/>
                  <w:rPrChange w:id="5323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5324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5325" w:author="Mouse" w:date="2015-10-21T17:15:00Z">
                    <w:rPr>
                      <w:rFonts w:hint="eastAsia"/>
                    </w:rPr>
                  </w:rPrChange>
                </w:rPr>
                <w:t>2-1</w:t>
              </w:r>
            </w:ins>
          </w:p>
        </w:tc>
        <w:tc>
          <w:tcPr>
            <w:tcW w:w="1112" w:type="dxa"/>
          </w:tcPr>
          <w:p w:rsidR="000B3E63" w:rsidRPr="003E23AF" w:rsidRDefault="000B3E63" w:rsidP="000B3E63">
            <w:pPr>
              <w:rPr>
                <w:ins w:id="5326" w:author="Mouse" w:date="2015-10-21T17:10:00Z"/>
                <w:rFonts w:asciiTheme="minorEastAsia" w:hAnsiTheme="minorEastAsia"/>
                <w:rPrChange w:id="5327" w:author="Mouse" w:date="2015-10-21T17:15:00Z">
                  <w:rPr>
                    <w:ins w:id="5328" w:author="Mouse" w:date="2015-10-21T17:10:00Z"/>
                  </w:rPr>
                </w:rPrChange>
              </w:rPr>
            </w:pPr>
            <w:ins w:id="5329" w:author="Mouse" w:date="2015-10-21T17:10:00Z">
              <w:r w:rsidRPr="003E23AF">
                <w:rPr>
                  <w:rFonts w:asciiTheme="minorEastAsia" w:hAnsiTheme="minorEastAsia" w:hint="eastAsia"/>
                  <w:rPrChange w:id="5330" w:author="Mouse" w:date="2015-10-21T17:15:00Z">
                    <w:rPr>
                      <w:rFonts w:hint="eastAsia"/>
                    </w:rPr>
                  </w:rPrChange>
                </w:rPr>
                <w:t>南京中转中心</w:t>
              </w:r>
            </w:ins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331" w:author="Mouse" w:date="2015-10-21T17:10:00Z"/>
                <w:rFonts w:asciiTheme="minorEastAsia" w:hAnsiTheme="minorEastAsia"/>
                <w:rPrChange w:id="5332" w:author="Mouse" w:date="2015-10-21T17:15:00Z">
                  <w:rPr>
                    <w:ins w:id="5333" w:author="Mouse" w:date="2015-10-21T17:10:00Z"/>
                  </w:rPr>
                </w:rPrChange>
              </w:rPr>
            </w:pPr>
            <w:ins w:id="5334" w:author="Mouse" w:date="2015-10-21T17:10:00Z">
              <w:r w:rsidRPr="003E23AF">
                <w:rPr>
                  <w:rFonts w:asciiTheme="minorEastAsia" w:hAnsiTheme="minorEastAsia" w:hint="eastAsia"/>
                  <w:rPrChange w:id="5335" w:author="Mouse" w:date="2015-10-21T17:15:00Z">
                    <w:rPr>
                      <w:rFonts w:hint="eastAsia"/>
                    </w:rPr>
                  </w:rPrChange>
                </w:rPr>
                <w:t>苏州营业厅</w:t>
              </w:r>
            </w:ins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336" w:author="Mouse" w:date="2015-10-21T17:10:00Z"/>
                <w:rFonts w:asciiTheme="minorEastAsia" w:hAnsiTheme="minorEastAsia"/>
                <w:rPrChange w:id="5337" w:author="Mouse" w:date="2015-10-21T17:15:00Z">
                  <w:rPr>
                    <w:ins w:id="5338" w:author="Mouse" w:date="2015-10-21T17:10:00Z"/>
                  </w:rPr>
                </w:rPrChange>
              </w:rPr>
            </w:pPr>
            <w:ins w:id="5339" w:author="Mouse" w:date="2015-10-21T17:10:00Z">
              <w:r w:rsidRPr="003E23AF">
                <w:rPr>
                  <w:rFonts w:asciiTheme="minorEastAsia" w:hAnsiTheme="minorEastAsia" w:hint="eastAsia"/>
                  <w:rPrChange w:id="5340" w:author="Mouse" w:date="2015-10-21T17:15:00Z">
                    <w:rPr>
                      <w:rFonts w:hint="eastAsia"/>
                    </w:rPr>
                  </w:rPrChange>
                </w:rPr>
                <w:t>总重10吨</w:t>
              </w:r>
            </w:ins>
          </w:p>
        </w:tc>
        <w:tc>
          <w:tcPr>
            <w:tcW w:w="1023" w:type="dxa"/>
          </w:tcPr>
          <w:p w:rsidR="000B3E63" w:rsidRPr="003E23AF" w:rsidRDefault="000B3E63" w:rsidP="000B3E63">
            <w:pPr>
              <w:rPr>
                <w:ins w:id="5341" w:author="Mouse" w:date="2015-10-21T17:10:00Z"/>
                <w:rFonts w:asciiTheme="minorEastAsia" w:hAnsiTheme="minorEastAsia"/>
                <w:rPrChange w:id="5342" w:author="Mouse" w:date="2015-10-21T17:15:00Z">
                  <w:rPr>
                    <w:ins w:id="5343" w:author="Mouse" w:date="2015-10-21T17:10:00Z"/>
                  </w:rPr>
                </w:rPrChange>
              </w:rPr>
            </w:pPr>
            <w:ins w:id="5344" w:author="Mouse" w:date="2015-10-21T17:10:00Z">
              <w:r w:rsidRPr="003E23AF">
                <w:rPr>
                  <w:rFonts w:asciiTheme="minorEastAsia" w:hAnsiTheme="minorEastAsia" w:hint="eastAsia"/>
                  <w:rPrChange w:id="5345" w:author="Mouse" w:date="2015-10-21T17:15:00Z">
                    <w:rPr>
                      <w:rFonts w:hint="eastAsia"/>
                    </w:rPr>
                  </w:rPrChange>
                </w:rPr>
                <w:t>见@</w:t>
              </w:r>
              <w:r w:rsidRPr="003E23AF">
                <w:rPr>
                  <w:rFonts w:asciiTheme="minorEastAsia" w:hAnsiTheme="minorEastAsia"/>
                  <w:rPrChange w:id="5346" w:author="Mouse" w:date="2015-10-21T17:15:00Z">
                    <w:rPr/>
                  </w:rPrChange>
                </w:rPr>
                <w:t>4</w:t>
              </w:r>
            </w:ins>
          </w:p>
        </w:tc>
        <w:tc>
          <w:tcPr>
            <w:tcW w:w="1049" w:type="dxa"/>
          </w:tcPr>
          <w:p w:rsidR="000B3E63" w:rsidRPr="003E23AF" w:rsidRDefault="000B3E63" w:rsidP="000B3E63">
            <w:pPr>
              <w:rPr>
                <w:ins w:id="5347" w:author="Mouse" w:date="2015-10-21T17:10:00Z"/>
                <w:rFonts w:asciiTheme="minorEastAsia" w:hAnsiTheme="minorEastAsia"/>
                <w:rPrChange w:id="5348" w:author="Mouse" w:date="2015-10-21T17:15:00Z">
                  <w:rPr>
                    <w:ins w:id="5349" w:author="Mouse" w:date="2015-10-21T17:10:00Z"/>
                  </w:rPr>
                </w:rPrChange>
              </w:rPr>
            </w:pPr>
            <w:ins w:id="5350" w:author="Mouse" w:date="2015-10-21T17:10:00Z">
              <w:r w:rsidRPr="003E23AF">
                <w:rPr>
                  <w:rFonts w:asciiTheme="minorEastAsia" w:hAnsiTheme="minorEastAsia" w:hint="eastAsia"/>
                  <w:rPrChange w:id="5351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087" w:type="dxa"/>
          </w:tcPr>
          <w:p w:rsidR="000B3E63" w:rsidRPr="003E23AF" w:rsidRDefault="000B3E63" w:rsidP="000B3E63">
            <w:pPr>
              <w:rPr>
                <w:ins w:id="5352" w:author="Mouse" w:date="2015-10-21T17:10:00Z"/>
                <w:rFonts w:asciiTheme="minorEastAsia" w:hAnsiTheme="minorEastAsia"/>
                <w:rPrChange w:id="5353" w:author="Mouse" w:date="2015-10-21T17:15:00Z">
                  <w:rPr>
                    <w:ins w:id="5354" w:author="Mouse" w:date="2015-10-21T17:10:00Z"/>
                  </w:rPr>
                </w:rPrChange>
              </w:rPr>
            </w:pPr>
            <w:ins w:id="5355" w:author="Mouse" w:date="2015-10-21T17:10:00Z">
              <w:r w:rsidRPr="003E23AF">
                <w:rPr>
                  <w:rFonts w:asciiTheme="minorEastAsia" w:hAnsiTheme="minorEastAsia" w:hint="eastAsia"/>
                  <w:rPrChange w:id="5356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674" w:type="dxa"/>
          </w:tcPr>
          <w:p w:rsidR="000B3E63" w:rsidRPr="003E23AF" w:rsidRDefault="000B3E63" w:rsidP="000B3E63">
            <w:pPr>
              <w:rPr>
                <w:ins w:id="5357" w:author="Mouse" w:date="2015-10-21T17:10:00Z"/>
                <w:rFonts w:asciiTheme="minorEastAsia" w:hAnsiTheme="minorEastAsia"/>
                <w:rPrChange w:id="5358" w:author="Mouse" w:date="2015-10-21T17:15:00Z">
                  <w:rPr>
                    <w:ins w:id="5359" w:author="Mouse" w:date="2015-10-21T17:10:00Z"/>
                  </w:rPr>
                </w:rPrChange>
              </w:rPr>
            </w:pPr>
            <w:ins w:id="5360" w:author="Mouse" w:date="2015-10-21T17:10:00Z">
              <w:r w:rsidRPr="003E23AF">
                <w:rPr>
                  <w:rFonts w:asciiTheme="minorEastAsia" w:hAnsiTheme="minorEastAsia" w:hint="eastAsia"/>
                  <w:rPrChange w:id="5361" w:author="Mouse" w:date="2015-10-21T17:15:00Z">
                    <w:rPr>
                      <w:rFonts w:hint="eastAsia"/>
                    </w:rPr>
                  </w:rPrChange>
                </w:rPr>
                <w:t>系统保存装车单</w:t>
              </w:r>
            </w:ins>
          </w:p>
        </w:tc>
      </w:tr>
    </w:tbl>
    <w:p w:rsidR="000B3E63" w:rsidRPr="003E23AF" w:rsidRDefault="000B3E63" w:rsidP="000B3E63">
      <w:pPr>
        <w:rPr>
          <w:ins w:id="5362" w:author="Mouse" w:date="2015-10-21T17:10:00Z"/>
          <w:rFonts w:asciiTheme="minorEastAsia" w:hAnsiTheme="minorEastAsia"/>
          <w:rPrChange w:id="5363" w:author="Mouse" w:date="2015-10-21T17:15:00Z">
            <w:rPr>
              <w:ins w:id="5364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365" w:author="Mouse" w:date="2015-10-21T17:10:00Z"/>
          <w:rFonts w:asciiTheme="minorEastAsia" w:hAnsiTheme="minorEastAsia"/>
          <w:rPrChange w:id="5366" w:author="Mouse" w:date="2015-10-21T17:15:00Z">
            <w:rPr>
              <w:ins w:id="5367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368" w:author="Mouse" w:date="2015-10-21T17:10:00Z"/>
          <w:rFonts w:asciiTheme="minorEastAsia" w:hAnsiTheme="minorEastAsia"/>
          <w:rPrChange w:id="5369" w:author="Mouse" w:date="2015-10-21T17:15:00Z">
            <w:rPr>
              <w:ins w:id="5370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371" w:author="Mouse" w:date="2015-10-21T17:10:00Z"/>
          <w:rFonts w:asciiTheme="minorEastAsia" w:hAnsiTheme="minorEastAsia"/>
          <w:rPrChange w:id="5372" w:author="Mouse" w:date="2015-10-21T17:15:00Z">
            <w:rPr>
              <w:ins w:id="5373" w:author="Mouse" w:date="2015-10-21T17:10:00Z"/>
            </w:rPr>
          </w:rPrChange>
        </w:rPr>
      </w:pPr>
    </w:p>
    <w:p w:rsidR="000B3E63" w:rsidRPr="003E23AF" w:rsidRDefault="000B3E63" w:rsidP="000B3E63">
      <w:pPr>
        <w:rPr>
          <w:ins w:id="5374" w:author="Mouse" w:date="2015-10-21T17:10:00Z"/>
          <w:rFonts w:asciiTheme="minorEastAsia" w:hAnsiTheme="minorEastAsia"/>
          <w:rPrChange w:id="5375" w:author="Mouse" w:date="2015-10-21T17:15:00Z">
            <w:rPr>
              <w:ins w:id="5376" w:author="Mouse" w:date="2015-10-21T17:10:00Z"/>
            </w:rPr>
          </w:rPrChange>
        </w:rPr>
      </w:pPr>
    </w:p>
    <w:p w:rsidR="000B3E63" w:rsidRPr="003E23AF" w:rsidRDefault="000B3E63" w:rsidP="000B3E63">
      <w:pPr>
        <w:jc w:val="center"/>
        <w:rPr>
          <w:ins w:id="5377" w:author="Mouse" w:date="2015-10-21T17:10:00Z"/>
          <w:rFonts w:asciiTheme="minorEastAsia" w:hAnsiTheme="minorEastAsia"/>
          <w:rPrChange w:id="5378" w:author="Mouse" w:date="2015-10-21T17:15:00Z">
            <w:rPr>
              <w:ins w:id="5379" w:author="Mouse" w:date="2015-10-21T17:10:00Z"/>
            </w:rPr>
          </w:rPrChange>
        </w:rPr>
      </w:pPr>
      <w:ins w:id="5380" w:author="Mouse" w:date="2015-10-21T17:10:00Z">
        <w:r w:rsidRPr="003E23AF">
          <w:rPr>
            <w:rFonts w:asciiTheme="minorEastAsia" w:hAnsiTheme="minorEastAsia" w:hint="eastAsia"/>
            <w:rPrChange w:id="5381" w:author="Mouse" w:date="2015-10-21T17:15:00Z">
              <w:rPr>
                <w:rFonts w:hint="eastAsia"/>
              </w:rPr>
            </w:rPrChange>
          </w:rPr>
          <w:t>TUS</w:t>
        </w:r>
        <w:r w:rsidRPr="003E23AF">
          <w:rPr>
            <w:rFonts w:asciiTheme="minorEastAsia" w:hAnsiTheme="minorEastAsia"/>
            <w:rPrChange w:id="5382" w:author="Mouse" w:date="2015-10-21T17:15:00Z">
              <w:rPr/>
            </w:rPrChange>
          </w:rPr>
          <w:t>-</w:t>
        </w:r>
        <w:r w:rsidRPr="003E23AF">
          <w:rPr>
            <w:rFonts w:asciiTheme="minorEastAsia" w:hAnsiTheme="minorEastAsia" w:hint="eastAsia"/>
            <w:rPrChange w:id="5383" w:author="Mouse" w:date="2015-10-21T17:15:00Z">
              <w:rPr>
                <w:rFonts w:hint="eastAsia"/>
              </w:rPr>
            </w:rPrChange>
          </w:rPr>
          <w:t>3 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8"/>
        <w:gridCol w:w="1061"/>
        <w:gridCol w:w="1064"/>
        <w:gridCol w:w="1015"/>
        <w:gridCol w:w="1015"/>
        <w:gridCol w:w="970"/>
        <w:gridCol w:w="1015"/>
        <w:gridCol w:w="1028"/>
      </w:tblGrid>
      <w:tr w:rsidR="000B3E63" w:rsidRPr="003E23AF" w:rsidTr="000B3E63">
        <w:trPr>
          <w:ins w:id="5384" w:author="Mouse" w:date="2015-10-21T17:10:00Z"/>
        </w:trPr>
        <w:tc>
          <w:tcPr>
            <w:tcW w:w="1128" w:type="dxa"/>
          </w:tcPr>
          <w:p w:rsidR="000B3E63" w:rsidRPr="003E23AF" w:rsidRDefault="000B3E63" w:rsidP="000B3E63">
            <w:pPr>
              <w:rPr>
                <w:ins w:id="5385" w:author="Mouse" w:date="2015-10-21T17:10:00Z"/>
                <w:rFonts w:asciiTheme="minorEastAsia" w:hAnsiTheme="minorEastAsia"/>
                <w:rPrChange w:id="5386" w:author="Mouse" w:date="2015-10-21T17:15:00Z">
                  <w:rPr>
                    <w:ins w:id="5387" w:author="Mouse" w:date="2015-10-21T17:10:00Z"/>
                  </w:rPr>
                </w:rPrChange>
              </w:rPr>
            </w:pPr>
            <w:ins w:id="5388" w:author="Mouse" w:date="2015-10-21T17:10:00Z">
              <w:r w:rsidRPr="003E23AF">
                <w:rPr>
                  <w:rFonts w:asciiTheme="minorEastAsia" w:hAnsiTheme="minorEastAsia" w:hint="eastAsia"/>
                  <w:rPrChange w:id="5389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6140" w:type="dxa"/>
            <w:gridSpan w:val="6"/>
          </w:tcPr>
          <w:p w:rsidR="000B3E63" w:rsidRPr="003E23AF" w:rsidRDefault="000B3E63" w:rsidP="000B3E63">
            <w:pPr>
              <w:jc w:val="center"/>
              <w:rPr>
                <w:ins w:id="5390" w:author="Mouse" w:date="2015-10-21T17:10:00Z"/>
                <w:rFonts w:asciiTheme="minorEastAsia" w:hAnsiTheme="minorEastAsia"/>
                <w:rPrChange w:id="5391" w:author="Mouse" w:date="2015-10-21T17:15:00Z">
                  <w:rPr>
                    <w:ins w:id="5392" w:author="Mouse" w:date="2015-10-21T17:10:00Z"/>
                  </w:rPr>
                </w:rPrChange>
              </w:rPr>
            </w:pPr>
            <w:ins w:id="5393" w:author="Mouse" w:date="2015-10-21T17:10:00Z">
              <w:r w:rsidRPr="003E23AF">
                <w:rPr>
                  <w:rFonts w:asciiTheme="minorEastAsia" w:hAnsiTheme="minorEastAsia" w:hint="eastAsia"/>
                  <w:rPrChange w:id="5394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1028" w:type="dxa"/>
            <w:vMerge w:val="restart"/>
          </w:tcPr>
          <w:p w:rsidR="000B3E63" w:rsidRPr="003E23AF" w:rsidRDefault="000B3E63" w:rsidP="000B3E63">
            <w:pPr>
              <w:rPr>
                <w:ins w:id="5395" w:author="Mouse" w:date="2015-10-21T17:10:00Z"/>
                <w:rFonts w:asciiTheme="minorEastAsia" w:hAnsiTheme="minorEastAsia"/>
                <w:rPrChange w:id="5396" w:author="Mouse" w:date="2015-10-21T17:15:00Z">
                  <w:rPr>
                    <w:ins w:id="5397" w:author="Mouse" w:date="2015-10-21T17:10:00Z"/>
                  </w:rPr>
                </w:rPrChange>
              </w:rPr>
            </w:pPr>
            <w:ins w:id="5398" w:author="Mouse" w:date="2015-10-21T17:10:00Z">
              <w:r w:rsidRPr="003E23AF">
                <w:rPr>
                  <w:rFonts w:asciiTheme="minorEastAsia" w:hAnsiTheme="minorEastAsia" w:hint="eastAsia"/>
                  <w:rPrChange w:id="5399" w:author="Mouse" w:date="2015-10-21T17:15:00Z">
                    <w:rPr>
                      <w:rFonts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5400" w:author="Mouse" w:date="2015-10-21T17:10:00Z"/>
        </w:trPr>
        <w:tc>
          <w:tcPr>
            <w:tcW w:w="1128" w:type="dxa"/>
          </w:tcPr>
          <w:p w:rsidR="000B3E63" w:rsidRPr="003E23AF" w:rsidRDefault="000B3E63" w:rsidP="000B3E63">
            <w:pPr>
              <w:rPr>
                <w:ins w:id="5401" w:author="Mouse" w:date="2015-10-21T17:10:00Z"/>
                <w:rFonts w:asciiTheme="minorEastAsia" w:hAnsiTheme="minorEastAsia"/>
                <w:rPrChange w:id="5402" w:author="Mouse" w:date="2015-10-21T17:15:00Z">
                  <w:rPr>
                    <w:ins w:id="5403" w:author="Mouse" w:date="2015-10-21T17:10:00Z"/>
                  </w:rPr>
                </w:rPrChange>
              </w:rPr>
            </w:pPr>
          </w:p>
        </w:tc>
        <w:tc>
          <w:tcPr>
            <w:tcW w:w="1061" w:type="dxa"/>
          </w:tcPr>
          <w:p w:rsidR="000B3E63" w:rsidRPr="003E23AF" w:rsidRDefault="000B3E63" w:rsidP="000B3E63">
            <w:pPr>
              <w:rPr>
                <w:ins w:id="5404" w:author="Mouse" w:date="2015-10-21T17:10:00Z"/>
                <w:rFonts w:asciiTheme="minorEastAsia" w:hAnsiTheme="minorEastAsia"/>
                <w:rPrChange w:id="5405" w:author="Mouse" w:date="2015-10-21T17:15:00Z">
                  <w:rPr>
                    <w:ins w:id="5406" w:author="Mouse" w:date="2015-10-21T17:10:00Z"/>
                  </w:rPr>
                </w:rPrChange>
              </w:rPr>
            </w:pPr>
            <w:ins w:id="5407" w:author="Mouse" w:date="2015-10-21T17:10:00Z">
              <w:r w:rsidRPr="003E23AF">
                <w:rPr>
                  <w:rFonts w:asciiTheme="minorEastAsia" w:hAnsiTheme="minorEastAsia" w:hint="eastAsia"/>
                  <w:rPrChange w:id="5408" w:author="Mouse" w:date="2015-10-21T17:15:00Z">
                    <w:rPr>
                      <w:rFonts w:hint="eastAsia"/>
                    </w:rPr>
                  </w:rPrChange>
                </w:rPr>
                <w:t>选择中转中心（本地为南京）</w:t>
              </w:r>
            </w:ins>
          </w:p>
        </w:tc>
        <w:tc>
          <w:tcPr>
            <w:tcW w:w="1064" w:type="dxa"/>
          </w:tcPr>
          <w:p w:rsidR="000B3E63" w:rsidRPr="003E23AF" w:rsidRDefault="000B3E63" w:rsidP="000B3E63">
            <w:pPr>
              <w:rPr>
                <w:ins w:id="5409" w:author="Mouse" w:date="2015-10-21T17:10:00Z"/>
                <w:rFonts w:asciiTheme="minorEastAsia" w:hAnsiTheme="minorEastAsia"/>
                <w:rPrChange w:id="5410" w:author="Mouse" w:date="2015-10-21T17:15:00Z">
                  <w:rPr>
                    <w:ins w:id="5411" w:author="Mouse" w:date="2015-10-21T17:10:00Z"/>
                  </w:rPr>
                </w:rPrChange>
              </w:rPr>
            </w:pPr>
            <w:ins w:id="5412" w:author="Mouse" w:date="2015-10-21T17:10:00Z">
              <w:r w:rsidRPr="003E23AF">
                <w:rPr>
                  <w:rFonts w:asciiTheme="minorEastAsia" w:hAnsiTheme="minorEastAsia" w:hint="eastAsia"/>
                  <w:rPrChange w:id="5413" w:author="Mouse" w:date="2015-10-21T17:15:00Z">
                    <w:rPr>
                      <w:rFonts w:hint="eastAsia"/>
                    </w:rPr>
                  </w:rPrChange>
                </w:rPr>
                <w:t>选择货物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414" w:author="Mouse" w:date="2015-10-21T17:10:00Z"/>
                <w:rFonts w:asciiTheme="minorEastAsia" w:hAnsiTheme="minorEastAsia"/>
                <w:rPrChange w:id="5415" w:author="Mouse" w:date="2015-10-21T17:15:00Z">
                  <w:rPr>
                    <w:ins w:id="5416" w:author="Mouse" w:date="2015-10-21T17:10:00Z"/>
                  </w:rPr>
                </w:rPrChange>
              </w:rPr>
            </w:pPr>
            <w:ins w:id="5417" w:author="Mouse" w:date="2015-10-21T17:10:00Z">
              <w:r w:rsidRPr="003E23AF">
                <w:rPr>
                  <w:rFonts w:asciiTheme="minorEastAsia" w:hAnsiTheme="minorEastAsia" w:hint="eastAsia"/>
                  <w:rPrChange w:id="5418" w:author="Mouse" w:date="2015-10-21T17:15:00Z">
                    <w:rPr>
                      <w:rFonts w:hint="eastAsia"/>
                    </w:rPr>
                  </w:rPrChange>
                </w:rPr>
                <w:t>是否有丢失件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419" w:author="Mouse" w:date="2015-10-21T17:10:00Z"/>
                <w:rFonts w:asciiTheme="minorEastAsia" w:hAnsiTheme="minorEastAsia"/>
                <w:rPrChange w:id="5420" w:author="Mouse" w:date="2015-10-21T17:15:00Z">
                  <w:rPr>
                    <w:ins w:id="5421" w:author="Mouse" w:date="2015-10-21T17:10:00Z"/>
                  </w:rPr>
                </w:rPrChange>
              </w:rPr>
            </w:pPr>
            <w:ins w:id="5422" w:author="Mouse" w:date="2015-10-21T17:10:00Z">
              <w:r w:rsidRPr="003E23AF">
                <w:rPr>
                  <w:rFonts w:asciiTheme="minorEastAsia" w:hAnsiTheme="minorEastAsia" w:hint="eastAsia"/>
                  <w:rPrChange w:id="5423" w:author="Mouse" w:date="2015-10-21T17:15:00Z">
                    <w:rPr>
                      <w:rFonts w:hint="eastAsia"/>
                    </w:rPr>
                  </w:rPrChange>
                </w:rPr>
                <w:t>是否中途取消</w:t>
              </w:r>
            </w:ins>
          </w:p>
        </w:tc>
        <w:tc>
          <w:tcPr>
            <w:tcW w:w="970" w:type="dxa"/>
          </w:tcPr>
          <w:p w:rsidR="000B3E63" w:rsidRPr="003E23AF" w:rsidRDefault="000B3E63" w:rsidP="000B3E63">
            <w:pPr>
              <w:rPr>
                <w:ins w:id="5424" w:author="Mouse" w:date="2015-10-21T17:10:00Z"/>
                <w:rFonts w:asciiTheme="minorEastAsia" w:hAnsiTheme="minorEastAsia"/>
                <w:rPrChange w:id="5425" w:author="Mouse" w:date="2015-10-21T17:15:00Z">
                  <w:rPr>
                    <w:ins w:id="5426" w:author="Mouse" w:date="2015-10-21T17:10:00Z"/>
                  </w:rPr>
                </w:rPrChange>
              </w:rPr>
            </w:pPr>
            <w:ins w:id="5427" w:author="Mouse" w:date="2015-10-21T17:10:00Z">
              <w:r w:rsidRPr="003E23AF">
                <w:rPr>
                  <w:rFonts w:asciiTheme="minorEastAsia" w:hAnsiTheme="minorEastAsia" w:hint="eastAsia"/>
                  <w:rPrChange w:id="5428" w:author="Mouse" w:date="2015-10-21T17:15:00Z">
                    <w:rPr>
                      <w:rFonts w:hint="eastAsia"/>
                    </w:rPr>
                  </w:rPrChange>
                </w:rPr>
                <w:t>输入信息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429" w:author="Mouse" w:date="2015-10-21T17:10:00Z"/>
                <w:rFonts w:asciiTheme="minorEastAsia" w:hAnsiTheme="minorEastAsia"/>
                <w:rPrChange w:id="5430" w:author="Mouse" w:date="2015-10-21T17:15:00Z">
                  <w:rPr>
                    <w:ins w:id="5431" w:author="Mouse" w:date="2015-10-21T17:10:00Z"/>
                  </w:rPr>
                </w:rPrChange>
              </w:rPr>
            </w:pPr>
            <w:ins w:id="5432" w:author="Mouse" w:date="2015-10-21T17:10:00Z">
              <w:r w:rsidRPr="003E23AF">
                <w:rPr>
                  <w:rFonts w:asciiTheme="minorEastAsia" w:hAnsiTheme="minorEastAsia" w:hint="eastAsia"/>
                  <w:rPrChange w:id="5433" w:author="Mouse" w:date="2015-10-21T17:15:00Z">
                    <w:rPr>
                      <w:rFonts w:hint="eastAsia"/>
                    </w:rPr>
                  </w:rPrChange>
                </w:rPr>
                <w:t>剩余信息不合法</w:t>
              </w:r>
            </w:ins>
          </w:p>
        </w:tc>
        <w:tc>
          <w:tcPr>
            <w:tcW w:w="1028" w:type="dxa"/>
            <w:vMerge/>
          </w:tcPr>
          <w:p w:rsidR="000B3E63" w:rsidRPr="003E23AF" w:rsidRDefault="000B3E63" w:rsidP="000B3E63">
            <w:pPr>
              <w:rPr>
                <w:ins w:id="5434" w:author="Mouse" w:date="2015-10-21T17:10:00Z"/>
                <w:rFonts w:asciiTheme="minorEastAsia" w:hAnsiTheme="minorEastAsia"/>
                <w:rPrChange w:id="5435" w:author="Mouse" w:date="2015-10-21T17:15:00Z">
                  <w:rPr>
                    <w:ins w:id="5436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5437" w:author="Mouse" w:date="2015-10-21T17:10:00Z"/>
        </w:trPr>
        <w:tc>
          <w:tcPr>
            <w:tcW w:w="1128" w:type="dxa"/>
          </w:tcPr>
          <w:p w:rsidR="000B3E63" w:rsidRPr="003E23AF" w:rsidRDefault="000B3E63" w:rsidP="000B3E63">
            <w:pPr>
              <w:rPr>
                <w:ins w:id="5438" w:author="Mouse" w:date="2015-10-21T17:10:00Z"/>
                <w:rFonts w:asciiTheme="minorEastAsia" w:hAnsiTheme="minorEastAsia"/>
                <w:rPrChange w:id="5439" w:author="Mouse" w:date="2015-10-21T17:15:00Z">
                  <w:rPr>
                    <w:ins w:id="5440" w:author="Mouse" w:date="2015-10-21T17:10:00Z"/>
                  </w:rPr>
                </w:rPrChange>
              </w:rPr>
            </w:pPr>
            <w:ins w:id="5441" w:author="Mouse" w:date="2015-10-21T17:10:00Z">
              <w:r w:rsidRPr="003E23AF">
                <w:rPr>
                  <w:rFonts w:asciiTheme="minorEastAsia" w:hAnsiTheme="minorEastAsia" w:hint="eastAsia"/>
                  <w:rPrChange w:id="5442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5443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5444" w:author="Mouse" w:date="2015-10-21T17:15:00Z">
                    <w:rPr>
                      <w:rFonts w:hint="eastAsia"/>
                    </w:rPr>
                  </w:rPrChange>
                </w:rPr>
                <w:t>3-1</w:t>
              </w:r>
            </w:ins>
          </w:p>
        </w:tc>
        <w:tc>
          <w:tcPr>
            <w:tcW w:w="1061" w:type="dxa"/>
          </w:tcPr>
          <w:p w:rsidR="000B3E63" w:rsidRPr="003E23AF" w:rsidRDefault="000B3E63" w:rsidP="000B3E63">
            <w:pPr>
              <w:rPr>
                <w:ins w:id="5445" w:author="Mouse" w:date="2015-10-21T17:10:00Z"/>
                <w:rFonts w:asciiTheme="minorEastAsia" w:hAnsiTheme="minorEastAsia"/>
                <w:rPrChange w:id="5446" w:author="Mouse" w:date="2015-10-21T17:15:00Z">
                  <w:rPr>
                    <w:ins w:id="5447" w:author="Mouse" w:date="2015-10-21T17:10:00Z"/>
                  </w:rPr>
                </w:rPrChange>
              </w:rPr>
            </w:pPr>
            <w:ins w:id="5448" w:author="Mouse" w:date="2015-10-21T17:10:00Z">
              <w:r w:rsidRPr="003E23AF">
                <w:rPr>
                  <w:rFonts w:asciiTheme="minorEastAsia" w:hAnsiTheme="minorEastAsia" w:hint="eastAsia"/>
                  <w:rPrChange w:id="5449" w:author="Mouse" w:date="2015-10-21T17:15:00Z">
                    <w:rPr>
                      <w:rFonts w:hint="eastAsia"/>
                    </w:rPr>
                  </w:rPrChange>
                </w:rPr>
                <w:t>北京中转中心</w:t>
              </w:r>
            </w:ins>
          </w:p>
        </w:tc>
        <w:tc>
          <w:tcPr>
            <w:tcW w:w="1064" w:type="dxa"/>
          </w:tcPr>
          <w:p w:rsidR="000B3E63" w:rsidRPr="003E23AF" w:rsidRDefault="000B3E63" w:rsidP="000B3E63">
            <w:pPr>
              <w:rPr>
                <w:ins w:id="5450" w:author="Mouse" w:date="2015-10-21T17:10:00Z"/>
                <w:rFonts w:asciiTheme="minorEastAsia" w:hAnsiTheme="minorEastAsia"/>
                <w:rPrChange w:id="5451" w:author="Mouse" w:date="2015-10-21T17:15:00Z">
                  <w:rPr>
                    <w:ins w:id="5452" w:author="Mouse" w:date="2015-10-21T17:10:00Z"/>
                  </w:rPr>
                </w:rPrChange>
              </w:rPr>
            </w:pPr>
            <w:ins w:id="5453" w:author="Mouse" w:date="2015-10-21T17:10:00Z">
              <w:r w:rsidRPr="003E23AF">
                <w:rPr>
                  <w:rFonts w:asciiTheme="minorEastAsia" w:hAnsiTheme="minorEastAsia" w:hint="eastAsia"/>
                  <w:rPrChange w:id="5454" w:author="Mouse" w:date="2015-10-21T17:15:00Z">
                    <w:rPr>
                      <w:rFonts w:hint="eastAsia"/>
                    </w:rPr>
                  </w:rPrChange>
                </w:rPr>
                <w:t>4</w:t>
              </w:r>
              <w:r w:rsidRPr="003E23AF">
                <w:rPr>
                  <w:rFonts w:asciiTheme="minorEastAsia" w:hAnsiTheme="minorEastAsia"/>
                  <w:rPrChange w:id="5455" w:author="Mouse" w:date="2015-10-21T17:15:00Z">
                    <w:rPr/>
                  </w:rPrChange>
                </w:rPr>
                <w:t>0吨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456" w:author="Mouse" w:date="2015-10-21T17:10:00Z"/>
                <w:rFonts w:asciiTheme="minorEastAsia" w:hAnsiTheme="minorEastAsia"/>
                <w:rPrChange w:id="5457" w:author="Mouse" w:date="2015-10-21T17:15:00Z">
                  <w:rPr>
                    <w:ins w:id="5458" w:author="Mouse" w:date="2015-10-21T17:10:00Z"/>
                  </w:rPr>
                </w:rPrChange>
              </w:rPr>
            </w:pPr>
            <w:ins w:id="5459" w:author="Mouse" w:date="2015-10-21T17:10:00Z">
              <w:r w:rsidRPr="003E23AF">
                <w:rPr>
                  <w:rFonts w:asciiTheme="minorEastAsia" w:hAnsiTheme="minorEastAsia" w:hint="eastAsia"/>
                  <w:rPrChange w:id="5460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461" w:author="Mouse" w:date="2015-10-21T17:10:00Z"/>
                <w:rFonts w:asciiTheme="minorEastAsia" w:hAnsiTheme="minorEastAsia"/>
                <w:rPrChange w:id="5462" w:author="Mouse" w:date="2015-10-21T17:15:00Z">
                  <w:rPr>
                    <w:ins w:id="5463" w:author="Mouse" w:date="2015-10-21T17:10:00Z"/>
                  </w:rPr>
                </w:rPrChange>
              </w:rPr>
            </w:pPr>
            <w:ins w:id="5464" w:author="Mouse" w:date="2015-10-21T17:10:00Z">
              <w:r w:rsidRPr="003E23AF">
                <w:rPr>
                  <w:rFonts w:asciiTheme="minorEastAsia" w:hAnsiTheme="minorEastAsia" w:hint="eastAsia"/>
                  <w:rPrChange w:id="5465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970" w:type="dxa"/>
          </w:tcPr>
          <w:p w:rsidR="000B3E63" w:rsidRPr="003E23AF" w:rsidRDefault="000B3E63" w:rsidP="000B3E63">
            <w:pPr>
              <w:rPr>
                <w:ins w:id="5466" w:author="Mouse" w:date="2015-10-21T17:10:00Z"/>
                <w:rFonts w:asciiTheme="minorEastAsia" w:hAnsiTheme="minorEastAsia"/>
                <w:rPrChange w:id="5467" w:author="Mouse" w:date="2015-10-21T17:15:00Z">
                  <w:rPr>
                    <w:ins w:id="5468" w:author="Mouse" w:date="2015-10-21T17:10:00Z"/>
                  </w:rPr>
                </w:rPrChange>
              </w:rPr>
            </w:pPr>
            <w:ins w:id="5469" w:author="Mouse" w:date="2015-10-21T17:10:00Z">
              <w:r w:rsidRPr="003E23AF">
                <w:rPr>
                  <w:rFonts w:asciiTheme="minorEastAsia" w:hAnsiTheme="minorEastAsia" w:hint="eastAsia"/>
                  <w:rPrChange w:id="5470" w:author="Mouse" w:date="2015-10-21T17:15:00Z">
                    <w:rPr>
                      <w:rFonts w:hint="eastAsia"/>
                    </w:rPr>
                  </w:rPrChange>
                </w:rPr>
                <w:t>见@</w:t>
              </w:r>
              <w:r w:rsidRPr="003E23AF">
                <w:rPr>
                  <w:rFonts w:asciiTheme="minorEastAsia" w:hAnsiTheme="minorEastAsia"/>
                  <w:rPrChange w:id="5471" w:author="Mouse" w:date="2015-10-21T17:15:00Z">
                    <w:rPr/>
                  </w:rPrChange>
                </w:rPr>
                <w:t>1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472" w:author="Mouse" w:date="2015-10-21T17:10:00Z"/>
                <w:rFonts w:asciiTheme="minorEastAsia" w:hAnsiTheme="minorEastAsia"/>
                <w:rPrChange w:id="5473" w:author="Mouse" w:date="2015-10-21T17:15:00Z">
                  <w:rPr>
                    <w:ins w:id="5474" w:author="Mouse" w:date="2015-10-21T17:10:00Z"/>
                  </w:rPr>
                </w:rPrChange>
              </w:rPr>
            </w:pPr>
            <w:ins w:id="5475" w:author="Mouse" w:date="2015-10-21T17:10:00Z">
              <w:r w:rsidRPr="003E23AF">
                <w:rPr>
                  <w:rFonts w:asciiTheme="minorEastAsia" w:hAnsiTheme="minorEastAsia" w:hint="eastAsia"/>
                  <w:rPrChange w:id="5476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028" w:type="dxa"/>
          </w:tcPr>
          <w:p w:rsidR="000B3E63" w:rsidRPr="003E23AF" w:rsidRDefault="000B3E63" w:rsidP="000B3E63">
            <w:pPr>
              <w:rPr>
                <w:ins w:id="5477" w:author="Mouse" w:date="2015-10-21T17:10:00Z"/>
                <w:rFonts w:asciiTheme="minorEastAsia" w:hAnsiTheme="minorEastAsia"/>
                <w:rPrChange w:id="5478" w:author="Mouse" w:date="2015-10-21T17:15:00Z">
                  <w:rPr>
                    <w:ins w:id="5479" w:author="Mouse" w:date="2015-10-21T17:10:00Z"/>
                  </w:rPr>
                </w:rPrChange>
              </w:rPr>
            </w:pPr>
            <w:ins w:id="5480" w:author="Mouse" w:date="2015-10-21T17:10:00Z">
              <w:r w:rsidRPr="003E23AF">
                <w:rPr>
                  <w:rFonts w:asciiTheme="minorEastAsia" w:hAnsiTheme="minorEastAsia" w:hint="eastAsia"/>
                  <w:rPrChange w:id="5481" w:author="Mouse" w:date="2015-10-21T17:15:00Z">
                    <w:rPr>
                      <w:rFonts w:hint="eastAsia"/>
                    </w:rPr>
                  </w:rPrChange>
                </w:rPr>
                <w:t>系统退出，不生成中转单</w:t>
              </w:r>
            </w:ins>
          </w:p>
        </w:tc>
      </w:tr>
      <w:tr w:rsidR="000B3E63" w:rsidRPr="003E23AF" w:rsidTr="000B3E63">
        <w:trPr>
          <w:ins w:id="5482" w:author="Mouse" w:date="2015-10-21T17:10:00Z"/>
        </w:trPr>
        <w:tc>
          <w:tcPr>
            <w:tcW w:w="1128" w:type="dxa"/>
          </w:tcPr>
          <w:p w:rsidR="000B3E63" w:rsidRPr="003E23AF" w:rsidRDefault="000B3E63" w:rsidP="000B3E63">
            <w:pPr>
              <w:rPr>
                <w:ins w:id="5483" w:author="Mouse" w:date="2015-10-21T17:10:00Z"/>
                <w:rFonts w:asciiTheme="minorEastAsia" w:hAnsiTheme="minorEastAsia"/>
                <w:rPrChange w:id="5484" w:author="Mouse" w:date="2015-10-21T17:15:00Z">
                  <w:rPr>
                    <w:ins w:id="5485" w:author="Mouse" w:date="2015-10-21T17:10:00Z"/>
                  </w:rPr>
                </w:rPrChange>
              </w:rPr>
            </w:pPr>
            <w:ins w:id="5486" w:author="Mouse" w:date="2015-10-21T17:10:00Z">
              <w:r w:rsidRPr="003E23AF">
                <w:rPr>
                  <w:rFonts w:asciiTheme="minorEastAsia" w:hAnsiTheme="minorEastAsia" w:hint="eastAsia"/>
                  <w:rPrChange w:id="5487" w:author="Mouse" w:date="2015-10-21T17:15:00Z">
                    <w:rPr>
                      <w:rFonts w:hint="eastAsia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rPrChange w:id="5488" w:author="Mouse" w:date="2015-10-21T17:15:00Z">
                    <w:rPr/>
                  </w:rPrChange>
                </w:rPr>
                <w:t>-</w:t>
              </w:r>
              <w:r w:rsidRPr="003E23AF">
                <w:rPr>
                  <w:rFonts w:asciiTheme="minorEastAsia" w:hAnsiTheme="minorEastAsia" w:hint="eastAsia"/>
                  <w:rPrChange w:id="5489" w:author="Mouse" w:date="2015-10-21T17:15:00Z">
                    <w:rPr>
                      <w:rFonts w:hint="eastAsia"/>
                    </w:rPr>
                  </w:rPrChange>
                </w:rPr>
                <w:t>3-2</w:t>
              </w:r>
            </w:ins>
          </w:p>
        </w:tc>
        <w:tc>
          <w:tcPr>
            <w:tcW w:w="1061" w:type="dxa"/>
          </w:tcPr>
          <w:p w:rsidR="000B3E63" w:rsidRPr="003E23AF" w:rsidRDefault="000B3E63" w:rsidP="000B3E63">
            <w:pPr>
              <w:rPr>
                <w:ins w:id="5490" w:author="Mouse" w:date="2015-10-21T17:10:00Z"/>
                <w:rFonts w:asciiTheme="minorEastAsia" w:hAnsiTheme="minorEastAsia"/>
                <w:rPrChange w:id="5491" w:author="Mouse" w:date="2015-10-21T17:15:00Z">
                  <w:rPr>
                    <w:ins w:id="5492" w:author="Mouse" w:date="2015-10-21T17:10:00Z"/>
                  </w:rPr>
                </w:rPrChange>
              </w:rPr>
            </w:pPr>
            <w:ins w:id="5493" w:author="Mouse" w:date="2015-10-21T17:10:00Z">
              <w:r w:rsidRPr="003E23AF">
                <w:rPr>
                  <w:rFonts w:asciiTheme="minorEastAsia" w:hAnsiTheme="minorEastAsia" w:hint="eastAsia"/>
                  <w:rPrChange w:id="5494" w:author="Mouse" w:date="2015-10-21T17:15:00Z">
                    <w:rPr>
                      <w:rFonts w:hint="eastAsia"/>
                    </w:rPr>
                  </w:rPrChange>
                </w:rPr>
                <w:t>上海中转中心</w:t>
              </w:r>
            </w:ins>
          </w:p>
        </w:tc>
        <w:tc>
          <w:tcPr>
            <w:tcW w:w="1064" w:type="dxa"/>
          </w:tcPr>
          <w:p w:rsidR="000B3E63" w:rsidRPr="003E23AF" w:rsidRDefault="000B3E63" w:rsidP="000B3E63">
            <w:pPr>
              <w:rPr>
                <w:ins w:id="5495" w:author="Mouse" w:date="2015-10-21T17:10:00Z"/>
                <w:rFonts w:asciiTheme="minorEastAsia" w:hAnsiTheme="minorEastAsia"/>
                <w:rPrChange w:id="5496" w:author="Mouse" w:date="2015-10-21T17:15:00Z">
                  <w:rPr>
                    <w:ins w:id="5497" w:author="Mouse" w:date="2015-10-21T17:10:00Z"/>
                  </w:rPr>
                </w:rPrChange>
              </w:rPr>
            </w:pPr>
            <w:ins w:id="5498" w:author="Mouse" w:date="2015-10-21T17:10:00Z">
              <w:r w:rsidRPr="003E23AF">
                <w:rPr>
                  <w:rFonts w:asciiTheme="minorEastAsia" w:hAnsiTheme="minorEastAsia" w:hint="eastAsia"/>
                  <w:rPrChange w:id="5499" w:author="Mouse" w:date="2015-10-21T17:15:00Z">
                    <w:rPr>
                      <w:rFonts w:hint="eastAsia"/>
                    </w:rPr>
                  </w:rPrChange>
                </w:rPr>
                <w:t>1500吨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500" w:author="Mouse" w:date="2015-10-21T17:10:00Z"/>
                <w:rFonts w:asciiTheme="minorEastAsia" w:hAnsiTheme="minorEastAsia"/>
                <w:rPrChange w:id="5501" w:author="Mouse" w:date="2015-10-21T17:15:00Z">
                  <w:rPr>
                    <w:ins w:id="5502" w:author="Mouse" w:date="2015-10-21T17:10:00Z"/>
                  </w:rPr>
                </w:rPrChange>
              </w:rPr>
            </w:pPr>
            <w:ins w:id="5503" w:author="Mouse" w:date="2015-10-21T17:10:00Z">
              <w:r w:rsidRPr="003E23AF">
                <w:rPr>
                  <w:rFonts w:asciiTheme="minorEastAsia" w:hAnsiTheme="minorEastAsia" w:hint="eastAsia"/>
                  <w:rPrChange w:id="5504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505" w:author="Mouse" w:date="2015-10-21T17:10:00Z"/>
                <w:rFonts w:asciiTheme="minorEastAsia" w:hAnsiTheme="minorEastAsia"/>
                <w:rPrChange w:id="5506" w:author="Mouse" w:date="2015-10-21T17:15:00Z">
                  <w:rPr>
                    <w:ins w:id="5507" w:author="Mouse" w:date="2015-10-21T17:10:00Z"/>
                  </w:rPr>
                </w:rPrChange>
              </w:rPr>
            </w:pPr>
            <w:ins w:id="5508" w:author="Mouse" w:date="2015-10-21T17:10:00Z">
              <w:r w:rsidRPr="003E23AF">
                <w:rPr>
                  <w:rFonts w:asciiTheme="minorEastAsia" w:hAnsiTheme="minorEastAsia" w:hint="eastAsia"/>
                  <w:rPrChange w:id="5509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970" w:type="dxa"/>
          </w:tcPr>
          <w:p w:rsidR="000B3E63" w:rsidRPr="003E23AF" w:rsidRDefault="000B3E63" w:rsidP="000B3E63">
            <w:pPr>
              <w:rPr>
                <w:ins w:id="5510" w:author="Mouse" w:date="2015-10-21T17:10:00Z"/>
                <w:rFonts w:asciiTheme="minorEastAsia" w:hAnsiTheme="minorEastAsia"/>
                <w:rPrChange w:id="5511" w:author="Mouse" w:date="2015-10-21T17:15:00Z">
                  <w:rPr>
                    <w:ins w:id="5512" w:author="Mouse" w:date="2015-10-21T17:10:00Z"/>
                  </w:rPr>
                </w:rPrChange>
              </w:rPr>
            </w:pPr>
            <w:ins w:id="5513" w:author="Mouse" w:date="2015-10-21T17:10:00Z">
              <w:r w:rsidRPr="003E23AF">
                <w:rPr>
                  <w:rFonts w:asciiTheme="minorEastAsia" w:hAnsiTheme="minorEastAsia" w:hint="eastAsia"/>
                  <w:rPrChange w:id="5514" w:author="Mouse" w:date="2015-10-21T17:15:00Z">
                    <w:rPr>
                      <w:rFonts w:hint="eastAsia"/>
                    </w:rPr>
                  </w:rPrChange>
                </w:rPr>
                <w:t>见@</w:t>
              </w:r>
              <w:r w:rsidRPr="003E23AF">
                <w:rPr>
                  <w:rFonts w:asciiTheme="minorEastAsia" w:hAnsiTheme="minorEastAsia"/>
                  <w:rPrChange w:id="5515" w:author="Mouse" w:date="2015-10-21T17:15:00Z">
                    <w:rPr/>
                  </w:rPrChange>
                </w:rPr>
                <w:t>5</w:t>
              </w:r>
            </w:ins>
          </w:p>
        </w:tc>
        <w:tc>
          <w:tcPr>
            <w:tcW w:w="1015" w:type="dxa"/>
          </w:tcPr>
          <w:p w:rsidR="000B3E63" w:rsidRPr="003E23AF" w:rsidRDefault="000B3E63" w:rsidP="000B3E63">
            <w:pPr>
              <w:rPr>
                <w:ins w:id="5516" w:author="Mouse" w:date="2015-10-21T17:10:00Z"/>
                <w:rFonts w:asciiTheme="minorEastAsia" w:hAnsiTheme="minorEastAsia"/>
                <w:rPrChange w:id="5517" w:author="Mouse" w:date="2015-10-21T17:15:00Z">
                  <w:rPr>
                    <w:ins w:id="5518" w:author="Mouse" w:date="2015-10-21T17:10:00Z"/>
                  </w:rPr>
                </w:rPrChange>
              </w:rPr>
            </w:pPr>
            <w:ins w:id="5519" w:author="Mouse" w:date="2015-10-21T17:10:00Z">
              <w:r w:rsidRPr="003E23AF">
                <w:rPr>
                  <w:rFonts w:asciiTheme="minorEastAsia" w:hAnsiTheme="minorEastAsia" w:hint="eastAsia"/>
                  <w:rPrChange w:id="5520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028" w:type="dxa"/>
          </w:tcPr>
          <w:p w:rsidR="000B3E63" w:rsidRPr="003E23AF" w:rsidRDefault="000B3E63" w:rsidP="000B3E63">
            <w:pPr>
              <w:rPr>
                <w:ins w:id="5521" w:author="Mouse" w:date="2015-10-21T17:10:00Z"/>
                <w:rFonts w:asciiTheme="minorEastAsia" w:hAnsiTheme="minorEastAsia"/>
                <w:rPrChange w:id="5522" w:author="Mouse" w:date="2015-10-21T17:15:00Z">
                  <w:rPr>
                    <w:ins w:id="5523" w:author="Mouse" w:date="2015-10-21T17:10:00Z"/>
                  </w:rPr>
                </w:rPrChange>
              </w:rPr>
            </w:pPr>
            <w:ins w:id="5524" w:author="Mouse" w:date="2015-10-21T17:10:00Z">
              <w:r w:rsidRPr="003E23AF">
                <w:rPr>
                  <w:rFonts w:asciiTheme="minorEastAsia" w:hAnsiTheme="minorEastAsia" w:hint="eastAsia"/>
                  <w:rPrChange w:id="5525" w:author="Mouse" w:date="2015-10-21T17:15:00Z">
                    <w:rPr>
                      <w:rFonts w:hint="eastAsia"/>
                    </w:rPr>
                  </w:rPrChange>
                </w:rPr>
                <w:t>系统提示信息不合法，业务员修改后，保存中转单，见@</w:t>
              </w:r>
              <w:r w:rsidRPr="003E23AF">
                <w:rPr>
                  <w:rFonts w:asciiTheme="minorEastAsia" w:hAnsiTheme="minorEastAsia"/>
                  <w:rPrChange w:id="5526" w:author="Mouse" w:date="2015-10-21T17:15:00Z">
                    <w:rPr/>
                  </w:rPrChange>
                </w:rPr>
                <w:t xml:space="preserve">5a </w:t>
              </w:r>
            </w:ins>
          </w:p>
        </w:tc>
      </w:tr>
    </w:tbl>
    <w:p w:rsidR="000B3E63" w:rsidRPr="003E23AF" w:rsidRDefault="000B3E63" w:rsidP="000B3E63">
      <w:pPr>
        <w:rPr>
          <w:ins w:id="5527" w:author="Mouse" w:date="2015-10-21T17:10:00Z"/>
          <w:rFonts w:asciiTheme="minorEastAsia" w:hAnsiTheme="minorEastAsia"/>
          <w:rPrChange w:id="5528" w:author="Mouse" w:date="2015-10-21T17:15:00Z">
            <w:rPr>
              <w:ins w:id="5529" w:author="Mouse" w:date="2015-10-21T17:10:00Z"/>
            </w:rPr>
          </w:rPrChang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3E63" w:rsidRPr="003E23AF" w:rsidTr="000B3E63">
        <w:trPr>
          <w:ins w:id="5530" w:author="Mouse" w:date="2015-10-21T17:10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5531" w:author="Mouse" w:date="2015-10-21T17:10:00Z"/>
                <w:rFonts w:asciiTheme="minorEastAsia" w:hAnsiTheme="minorEastAsia"/>
                <w:rPrChange w:id="5532" w:author="Mouse" w:date="2015-10-21T17:15:00Z">
                  <w:rPr>
                    <w:ins w:id="5533" w:author="Mouse" w:date="2015-10-21T17:10:00Z"/>
                  </w:rPr>
                </w:rPrChange>
              </w:rPr>
            </w:pPr>
            <w:ins w:id="5534" w:author="Mouse" w:date="2015-10-21T17:10:00Z">
              <w:r w:rsidRPr="003E23AF">
                <w:rPr>
                  <w:rFonts w:asciiTheme="minorEastAsia" w:hAnsiTheme="minorEastAsia" w:hint="eastAsia"/>
                  <w:rPrChange w:id="5535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5536" w:author="Mouse" w:date="2015-10-21T17:15:00Z">
                    <w:rPr/>
                  </w:rPrChange>
                </w:rPr>
                <w:t>1</w:t>
              </w:r>
            </w:ins>
          </w:p>
          <w:p w:rsidR="000B3E63" w:rsidRPr="003E23AF" w:rsidRDefault="000B3E63" w:rsidP="000B3E63">
            <w:pPr>
              <w:rPr>
                <w:ins w:id="5537" w:author="Mouse" w:date="2015-10-21T17:10:00Z"/>
                <w:rFonts w:asciiTheme="minorEastAsia" w:hAnsiTheme="minorEastAsia"/>
                <w:rPrChange w:id="5538" w:author="Mouse" w:date="2015-10-21T17:15:00Z">
                  <w:rPr>
                    <w:ins w:id="5539" w:author="Mouse" w:date="2015-10-21T17:10:00Z"/>
                  </w:rPr>
                </w:rPrChange>
              </w:rPr>
            </w:pPr>
            <w:ins w:id="5540" w:author="Mouse" w:date="2015-10-21T17:10:00Z">
              <w:r w:rsidRPr="003E23AF">
                <w:rPr>
                  <w:rFonts w:asciiTheme="minorEastAsia" w:hAnsiTheme="minorEastAsia"/>
                  <w:rPrChange w:id="5541" w:author="Mouse" w:date="2015-10-21T17:15:00Z">
                    <w:rPr/>
                  </w:rPrChange>
                </w:rPr>
                <w:t>中转单</w:t>
              </w:r>
            </w:ins>
          </w:p>
          <w:p w:rsidR="000B3E63" w:rsidRPr="003E23AF" w:rsidRDefault="000B3E63" w:rsidP="000B3E63">
            <w:pPr>
              <w:rPr>
                <w:ins w:id="5542" w:author="Mouse" w:date="2015-10-21T17:10:00Z"/>
                <w:rFonts w:asciiTheme="minorEastAsia" w:hAnsiTheme="minorEastAsia"/>
                <w:rPrChange w:id="5543" w:author="Mouse" w:date="2015-10-21T17:15:00Z">
                  <w:rPr>
                    <w:ins w:id="5544" w:author="Mouse" w:date="2015-10-21T17:10:00Z"/>
                  </w:rPr>
                </w:rPrChange>
              </w:rPr>
            </w:pPr>
            <w:ins w:id="5545" w:author="Mouse" w:date="2015-10-21T17:10:00Z">
              <w:r w:rsidRPr="003E23AF">
                <w:rPr>
                  <w:rFonts w:asciiTheme="minorEastAsia" w:hAnsiTheme="minorEastAsia"/>
                  <w:rPrChange w:id="5546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5547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5548" w:author="Mouse" w:date="2015-10-21T17:15:00Z">
                    <w:rPr/>
                  </w:rPrChange>
                </w:rPr>
                <w:t>000001</w:t>
              </w:r>
            </w:ins>
          </w:p>
          <w:p w:rsidR="000B3E63" w:rsidRPr="003E23AF" w:rsidRDefault="000B3E63" w:rsidP="000B3E63">
            <w:pPr>
              <w:rPr>
                <w:ins w:id="5549" w:author="Mouse" w:date="2015-10-21T17:10:00Z"/>
                <w:rFonts w:asciiTheme="minorEastAsia" w:hAnsiTheme="minorEastAsia"/>
                <w:rPrChange w:id="5550" w:author="Mouse" w:date="2015-10-21T17:15:00Z">
                  <w:rPr>
                    <w:ins w:id="5551" w:author="Mouse" w:date="2015-10-21T17:10:00Z"/>
                  </w:rPr>
                </w:rPrChange>
              </w:rPr>
            </w:pPr>
            <w:ins w:id="5552" w:author="Mouse" w:date="2015-10-21T17:10:00Z">
              <w:r w:rsidRPr="003E23AF">
                <w:rPr>
                  <w:rFonts w:asciiTheme="minorEastAsia" w:hAnsiTheme="minorEastAsia"/>
                  <w:rPrChange w:id="5553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5554" w:author="Mouse" w:date="2015-10-21T17:15:00Z">
                    <w:rPr>
                      <w:rFonts w:hint="eastAsia"/>
                    </w:rPr>
                  </w:rPrChange>
                </w:rPr>
                <w:t>：F001</w:t>
              </w:r>
            </w:ins>
          </w:p>
          <w:p w:rsidR="000B3E63" w:rsidRPr="003E23AF" w:rsidRDefault="000B3E63" w:rsidP="000B3E63">
            <w:pPr>
              <w:rPr>
                <w:ins w:id="5555" w:author="Mouse" w:date="2015-10-21T17:10:00Z"/>
                <w:rFonts w:asciiTheme="minorEastAsia" w:hAnsiTheme="minorEastAsia"/>
                <w:rPrChange w:id="5556" w:author="Mouse" w:date="2015-10-21T17:15:00Z">
                  <w:rPr>
                    <w:ins w:id="5557" w:author="Mouse" w:date="2015-10-21T17:10:00Z"/>
                  </w:rPr>
                </w:rPrChange>
              </w:rPr>
            </w:pPr>
            <w:ins w:id="5558" w:author="Mouse" w:date="2015-10-21T17:10:00Z">
              <w:r w:rsidRPr="003E23AF">
                <w:rPr>
                  <w:rFonts w:asciiTheme="minorEastAsia" w:hAnsiTheme="minorEastAsia"/>
                  <w:rPrChange w:id="5559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5560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5561" w:author="Mouse" w:date="2015-10-21T17:10:00Z"/>
                <w:rFonts w:asciiTheme="minorEastAsia" w:hAnsiTheme="minorEastAsia"/>
                <w:rPrChange w:id="5562" w:author="Mouse" w:date="2015-10-21T17:15:00Z">
                  <w:rPr>
                    <w:ins w:id="5563" w:author="Mouse" w:date="2015-10-21T17:10:00Z"/>
                  </w:rPr>
                </w:rPrChange>
              </w:rPr>
            </w:pPr>
            <w:ins w:id="5564" w:author="Mouse" w:date="2015-10-21T17:10:00Z">
              <w:r w:rsidRPr="003E23AF">
                <w:rPr>
                  <w:rFonts w:asciiTheme="minorEastAsia" w:hAnsiTheme="minorEastAsia"/>
                  <w:rPrChange w:id="5565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5566" w:author="Mouse" w:date="2015-10-21T17:15:00Z">
                    <w:rPr>
                      <w:rFonts w:hint="eastAsia"/>
                    </w:rPr>
                  </w:rPrChange>
                </w:rPr>
                <w:t xml:space="preserve"> 北京</w:t>
              </w:r>
            </w:ins>
          </w:p>
          <w:p w:rsidR="000B3E63" w:rsidRPr="003E23AF" w:rsidRDefault="000B3E63" w:rsidP="000B3E63">
            <w:pPr>
              <w:rPr>
                <w:ins w:id="5567" w:author="Mouse" w:date="2015-10-21T17:10:00Z"/>
                <w:rFonts w:asciiTheme="minorEastAsia" w:hAnsiTheme="minorEastAsia"/>
                <w:rPrChange w:id="5568" w:author="Mouse" w:date="2015-10-21T17:15:00Z">
                  <w:rPr>
                    <w:ins w:id="5569" w:author="Mouse" w:date="2015-10-21T17:10:00Z"/>
                  </w:rPr>
                </w:rPrChange>
              </w:rPr>
            </w:pPr>
            <w:ins w:id="5570" w:author="Mouse" w:date="2015-10-21T17:10:00Z">
              <w:r w:rsidRPr="003E23AF">
                <w:rPr>
                  <w:rFonts w:asciiTheme="minorEastAsia" w:hAnsiTheme="minorEastAsia"/>
                  <w:rPrChange w:id="5571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5572" w:author="Mouse" w:date="2015-10-21T17:15:00Z">
                    <w:rPr>
                      <w:rFonts w:hint="eastAsia"/>
                    </w:rPr>
                  </w:rPrChange>
                </w:rPr>
                <w:t xml:space="preserve"> 张四</w:t>
              </w:r>
            </w:ins>
          </w:p>
          <w:p w:rsidR="000B3E63" w:rsidRPr="003E23AF" w:rsidRDefault="000B3E63" w:rsidP="000B3E63">
            <w:pPr>
              <w:rPr>
                <w:ins w:id="5573" w:author="Mouse" w:date="2015-10-21T17:10:00Z"/>
                <w:rFonts w:asciiTheme="minorEastAsia" w:hAnsiTheme="minorEastAsia"/>
                <w:rPrChange w:id="5574" w:author="Mouse" w:date="2015-10-21T17:15:00Z">
                  <w:rPr>
                    <w:ins w:id="5575" w:author="Mouse" w:date="2015-10-21T17:10:00Z"/>
                  </w:rPr>
                </w:rPrChange>
              </w:rPr>
            </w:pPr>
            <w:ins w:id="5576" w:author="Mouse" w:date="2015-10-21T17:10:00Z">
              <w:r w:rsidRPr="003E23AF">
                <w:rPr>
                  <w:rFonts w:asciiTheme="minorEastAsia" w:hAnsiTheme="minorEastAsia"/>
                  <w:rPrChange w:id="5577" w:author="Mouse" w:date="2015-10-21T17:15:00Z">
                    <w:rPr/>
                  </w:rPrChange>
                </w:rPr>
                <w:t>快递编号</w:t>
              </w:r>
              <w:r w:rsidRPr="003E23AF">
                <w:rPr>
                  <w:rFonts w:asciiTheme="minorEastAsia" w:hAnsiTheme="minorEastAsia" w:hint="eastAsia"/>
                  <w:rPrChange w:id="5578" w:author="Mouse" w:date="2015-10-21T17:15:00Z">
                    <w:rPr>
                      <w:rFonts w:hint="eastAsia"/>
                    </w:rPr>
                  </w:rPrChange>
                </w:rPr>
                <w:t xml:space="preserve"> 货柜号</w:t>
              </w:r>
            </w:ins>
          </w:p>
          <w:p w:rsidR="000B3E63" w:rsidRPr="003E23AF" w:rsidRDefault="000B3E63" w:rsidP="000B3E63">
            <w:pPr>
              <w:rPr>
                <w:ins w:id="5579" w:author="Mouse" w:date="2015-10-21T17:10:00Z"/>
                <w:rFonts w:asciiTheme="minorEastAsia" w:hAnsiTheme="minorEastAsia"/>
                <w:rPrChange w:id="5580" w:author="Mouse" w:date="2015-10-21T17:15:00Z">
                  <w:rPr>
                    <w:ins w:id="5581" w:author="Mouse" w:date="2015-10-21T17:10:00Z"/>
                  </w:rPr>
                </w:rPrChange>
              </w:rPr>
            </w:pPr>
            <w:ins w:id="5582" w:author="Mouse" w:date="2015-10-21T17:10:00Z">
              <w:r w:rsidRPr="003E23AF">
                <w:rPr>
                  <w:rFonts w:asciiTheme="minorEastAsia" w:hAnsiTheme="minorEastAsia" w:hint="eastAsia"/>
                  <w:rPrChange w:id="5583" w:author="Mouse" w:date="2015-10-21T17:15:00Z">
                    <w:rPr>
                      <w:rFonts w:hint="eastAsia"/>
                    </w:rPr>
                  </w:rPrChange>
                </w:rPr>
                <w:t>0250000001</w:t>
              </w:r>
              <w:r w:rsidRPr="003E23AF">
                <w:rPr>
                  <w:rFonts w:asciiTheme="minorEastAsia" w:hAnsiTheme="minorEastAsia"/>
                  <w:rPrChange w:id="5584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5585" w:author="Mouse" w:date="2015-10-21T17:15:00Z">
                    <w:rPr>
                      <w:rFonts w:hint="eastAsia"/>
                    </w:rPr>
                  </w:rPrChange>
                </w:rPr>
                <w:t xml:space="preserve"> 1排 1架 1号</w:t>
              </w:r>
            </w:ins>
          </w:p>
          <w:p w:rsidR="000B3E63" w:rsidRPr="003E23AF" w:rsidRDefault="000B3E63" w:rsidP="000B3E63">
            <w:pPr>
              <w:rPr>
                <w:ins w:id="5586" w:author="Mouse" w:date="2015-10-21T17:10:00Z"/>
                <w:rFonts w:asciiTheme="minorEastAsia" w:hAnsiTheme="minorEastAsia"/>
                <w:rPrChange w:id="5587" w:author="Mouse" w:date="2015-10-21T17:15:00Z">
                  <w:rPr>
                    <w:ins w:id="5588" w:author="Mouse" w:date="2015-10-21T17:10:00Z"/>
                  </w:rPr>
                </w:rPrChange>
              </w:rPr>
            </w:pPr>
            <w:ins w:id="5589" w:author="Mouse" w:date="2015-10-21T17:10:00Z">
              <w:r w:rsidRPr="003E23AF">
                <w:rPr>
                  <w:rFonts w:asciiTheme="minorEastAsia" w:hAnsiTheme="minorEastAsia" w:hint="eastAsia"/>
                  <w:rPrChange w:id="5590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591" w:author="Mouse" w:date="2015-10-21T17:15:00Z">
                    <w:rPr/>
                  </w:rPrChange>
                </w:rPr>
                <w:t>2 航运区</w:t>
              </w:r>
              <w:r w:rsidRPr="003E23AF">
                <w:rPr>
                  <w:rFonts w:asciiTheme="minorEastAsia" w:hAnsiTheme="minorEastAsia" w:hint="eastAsia"/>
                  <w:rPrChange w:id="5592" w:author="Mouse" w:date="2015-10-21T17:15:00Z">
                    <w:rPr>
                      <w:rFonts w:hint="eastAsia"/>
                    </w:rPr>
                  </w:rPrChange>
                </w:rPr>
                <w:t xml:space="preserve"> 1排 1架 2号</w:t>
              </w:r>
            </w:ins>
          </w:p>
          <w:p w:rsidR="000B3E63" w:rsidRPr="003E23AF" w:rsidRDefault="000B3E63" w:rsidP="000B3E63">
            <w:pPr>
              <w:rPr>
                <w:ins w:id="5593" w:author="Mouse" w:date="2015-10-21T17:10:00Z"/>
                <w:rFonts w:asciiTheme="minorEastAsia" w:hAnsiTheme="minorEastAsia"/>
                <w:rPrChange w:id="5594" w:author="Mouse" w:date="2015-10-21T17:15:00Z">
                  <w:rPr>
                    <w:ins w:id="5595" w:author="Mouse" w:date="2015-10-21T17:10:00Z"/>
                  </w:rPr>
                </w:rPrChange>
              </w:rPr>
            </w:pPr>
            <w:ins w:id="5596" w:author="Mouse" w:date="2015-10-21T17:10:00Z">
              <w:r w:rsidRPr="003E23AF">
                <w:rPr>
                  <w:rFonts w:asciiTheme="minorEastAsia" w:hAnsiTheme="minorEastAsia" w:hint="eastAsia"/>
                  <w:rPrChange w:id="5597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598" w:author="Mouse" w:date="2015-10-21T17:15:00Z">
                    <w:rPr/>
                  </w:rPrChange>
                </w:rPr>
                <w:t>3 航运区</w:t>
              </w:r>
              <w:r w:rsidRPr="003E23AF">
                <w:rPr>
                  <w:rFonts w:asciiTheme="minorEastAsia" w:hAnsiTheme="minorEastAsia" w:hint="eastAsia"/>
                  <w:rPrChange w:id="5599" w:author="Mouse" w:date="2015-10-21T17:15:00Z">
                    <w:rPr>
                      <w:rFonts w:hint="eastAsia"/>
                    </w:rPr>
                  </w:rPrChange>
                </w:rPr>
                <w:t xml:space="preserve"> 1排 1架 3号</w:t>
              </w:r>
            </w:ins>
          </w:p>
          <w:p w:rsidR="000B3E63" w:rsidRPr="003E23AF" w:rsidRDefault="000B3E63" w:rsidP="000B3E63">
            <w:pPr>
              <w:rPr>
                <w:ins w:id="5600" w:author="Mouse" w:date="2015-10-21T17:10:00Z"/>
                <w:rFonts w:asciiTheme="minorEastAsia" w:hAnsiTheme="minorEastAsia"/>
                <w:rPrChange w:id="5601" w:author="Mouse" w:date="2015-10-21T17:15:00Z">
                  <w:rPr>
                    <w:ins w:id="5602" w:author="Mouse" w:date="2015-10-21T17:10:00Z"/>
                  </w:rPr>
                </w:rPrChange>
              </w:rPr>
            </w:pPr>
            <w:ins w:id="5603" w:author="Mouse" w:date="2015-10-21T17:10:00Z">
              <w:r w:rsidRPr="003E23AF">
                <w:rPr>
                  <w:rFonts w:asciiTheme="minorEastAsia" w:hAnsiTheme="minorEastAsia" w:hint="eastAsia"/>
                  <w:rPrChange w:id="5604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605" w:author="Mouse" w:date="2015-10-21T17:15:00Z">
                    <w:rPr/>
                  </w:rPrChange>
                </w:rPr>
                <w:t>4 航运区</w:t>
              </w:r>
              <w:r w:rsidRPr="003E23AF">
                <w:rPr>
                  <w:rFonts w:asciiTheme="minorEastAsia" w:hAnsiTheme="minorEastAsia" w:hint="eastAsia"/>
                  <w:rPrChange w:id="5606" w:author="Mouse" w:date="2015-10-21T17:15:00Z">
                    <w:rPr>
                      <w:rFonts w:hint="eastAsia"/>
                    </w:rPr>
                  </w:rPrChange>
                </w:rPr>
                <w:t xml:space="preserve"> 1排 1架 4号</w:t>
              </w:r>
            </w:ins>
          </w:p>
          <w:p w:rsidR="000B3E63" w:rsidRPr="003E23AF" w:rsidRDefault="000B3E63" w:rsidP="000B3E63">
            <w:pPr>
              <w:rPr>
                <w:ins w:id="5607" w:author="Mouse" w:date="2015-10-21T17:10:00Z"/>
                <w:rFonts w:asciiTheme="minorEastAsia" w:hAnsiTheme="minorEastAsia"/>
                <w:rPrChange w:id="5608" w:author="Mouse" w:date="2015-10-21T17:15:00Z">
                  <w:rPr>
                    <w:ins w:id="5609" w:author="Mouse" w:date="2015-10-21T17:10:00Z"/>
                  </w:rPr>
                </w:rPrChange>
              </w:rPr>
            </w:pPr>
            <w:ins w:id="5610" w:author="Mouse" w:date="2015-10-21T17:10:00Z">
              <w:r w:rsidRPr="003E23AF">
                <w:rPr>
                  <w:rFonts w:asciiTheme="minorEastAsia" w:hAnsiTheme="minorEastAsia" w:hint="eastAsia"/>
                  <w:rPrChange w:id="5611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612" w:author="Mouse" w:date="2015-10-21T17:15:00Z">
                    <w:rPr/>
                  </w:rPrChange>
                </w:rPr>
                <w:t>5 航运区</w:t>
              </w:r>
              <w:r w:rsidRPr="003E23AF">
                <w:rPr>
                  <w:rFonts w:asciiTheme="minorEastAsia" w:hAnsiTheme="minorEastAsia" w:hint="eastAsia"/>
                  <w:rPrChange w:id="5613" w:author="Mouse" w:date="2015-10-21T17:15:00Z">
                    <w:rPr>
                      <w:rFonts w:hint="eastAsia"/>
                    </w:rPr>
                  </w:rPrChange>
                </w:rPr>
                <w:t xml:space="preserve"> 1排 1架 5号</w:t>
              </w:r>
            </w:ins>
          </w:p>
          <w:p w:rsidR="000B3E63" w:rsidRPr="003E23AF" w:rsidRDefault="000B3E63" w:rsidP="000B3E63">
            <w:pPr>
              <w:rPr>
                <w:ins w:id="5614" w:author="Mouse" w:date="2015-10-21T17:10:00Z"/>
                <w:rFonts w:asciiTheme="minorEastAsia" w:hAnsiTheme="minorEastAsia"/>
                <w:rPrChange w:id="5615" w:author="Mouse" w:date="2015-10-21T17:15:00Z">
                  <w:rPr>
                    <w:ins w:id="5616" w:author="Mouse" w:date="2015-10-21T17:10:00Z"/>
                  </w:rPr>
                </w:rPrChange>
              </w:rPr>
            </w:pPr>
            <w:ins w:id="5617" w:author="Mouse" w:date="2015-10-21T17:10:00Z">
              <w:r w:rsidRPr="003E23AF">
                <w:rPr>
                  <w:rFonts w:asciiTheme="minorEastAsia" w:hAnsiTheme="minorEastAsia" w:hint="eastAsia"/>
                  <w:rPrChange w:id="5618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619" w:author="Mouse" w:date="2015-10-21T17:15:00Z">
                    <w:rPr/>
                  </w:rPrChange>
                </w:rPr>
                <w:t>6 航运区</w:t>
              </w:r>
              <w:r w:rsidRPr="003E23AF">
                <w:rPr>
                  <w:rFonts w:asciiTheme="minorEastAsia" w:hAnsiTheme="minorEastAsia" w:hint="eastAsia"/>
                  <w:rPrChange w:id="5620" w:author="Mouse" w:date="2015-10-21T17:15:00Z">
                    <w:rPr>
                      <w:rFonts w:hint="eastAsia"/>
                    </w:rPr>
                  </w:rPrChange>
                </w:rPr>
                <w:t xml:space="preserve"> 1排 1架 6号</w:t>
              </w:r>
            </w:ins>
          </w:p>
          <w:p w:rsidR="000B3E63" w:rsidRPr="003E23AF" w:rsidRDefault="000B3E63" w:rsidP="000B3E63">
            <w:pPr>
              <w:rPr>
                <w:ins w:id="5621" w:author="Mouse" w:date="2015-10-21T17:10:00Z"/>
                <w:rFonts w:asciiTheme="minorEastAsia" w:hAnsiTheme="minorEastAsia"/>
                <w:rPrChange w:id="5622" w:author="Mouse" w:date="2015-10-21T17:15:00Z">
                  <w:rPr>
                    <w:ins w:id="5623" w:author="Mouse" w:date="2015-10-21T17:10:00Z"/>
                  </w:rPr>
                </w:rPrChange>
              </w:rPr>
            </w:pPr>
            <w:ins w:id="5624" w:author="Mouse" w:date="2015-10-21T17:10:00Z">
              <w:r w:rsidRPr="003E23AF">
                <w:rPr>
                  <w:rFonts w:asciiTheme="minorEastAsia" w:hAnsiTheme="minorEastAsia" w:hint="eastAsia"/>
                  <w:rPrChange w:id="5625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626" w:author="Mouse" w:date="2015-10-21T17:15:00Z">
                    <w:rPr/>
                  </w:rPrChange>
                </w:rPr>
                <w:t>7 航运区</w:t>
              </w:r>
              <w:r w:rsidRPr="003E23AF">
                <w:rPr>
                  <w:rFonts w:asciiTheme="minorEastAsia" w:hAnsiTheme="minorEastAsia" w:hint="eastAsia"/>
                  <w:rPrChange w:id="5627" w:author="Mouse" w:date="2015-10-21T17:15:00Z">
                    <w:rPr>
                      <w:rFonts w:hint="eastAsia"/>
                    </w:rPr>
                  </w:rPrChange>
                </w:rPr>
                <w:t xml:space="preserve"> 1排 1架 7号</w:t>
              </w:r>
            </w:ins>
          </w:p>
          <w:p w:rsidR="000B3E63" w:rsidRPr="003E23AF" w:rsidRDefault="000B3E63" w:rsidP="000B3E63">
            <w:pPr>
              <w:rPr>
                <w:ins w:id="5628" w:author="Mouse" w:date="2015-10-21T17:10:00Z"/>
                <w:rFonts w:asciiTheme="minorEastAsia" w:hAnsiTheme="minorEastAsia"/>
                <w:rPrChange w:id="5629" w:author="Mouse" w:date="2015-10-21T17:15:00Z">
                  <w:rPr>
                    <w:ins w:id="5630" w:author="Mouse" w:date="2015-10-21T17:10:00Z"/>
                  </w:rPr>
                </w:rPrChange>
              </w:rPr>
            </w:pPr>
            <w:ins w:id="5631" w:author="Mouse" w:date="2015-10-21T17:10:00Z">
              <w:r w:rsidRPr="003E23AF">
                <w:rPr>
                  <w:rFonts w:asciiTheme="minorEastAsia" w:hAnsiTheme="minorEastAsia" w:hint="eastAsia"/>
                  <w:rPrChange w:id="5632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633" w:author="Mouse" w:date="2015-10-21T17:15:00Z">
                    <w:rPr/>
                  </w:rPrChange>
                </w:rPr>
                <w:t>8 航运区</w:t>
              </w:r>
              <w:r w:rsidRPr="003E23AF">
                <w:rPr>
                  <w:rFonts w:asciiTheme="minorEastAsia" w:hAnsiTheme="minorEastAsia" w:hint="eastAsia"/>
                  <w:rPrChange w:id="5634" w:author="Mouse" w:date="2015-10-21T17:15:00Z">
                    <w:rPr>
                      <w:rFonts w:hint="eastAsia"/>
                    </w:rPr>
                  </w:rPrChange>
                </w:rPr>
                <w:t xml:space="preserve"> 1排 1架 8号</w:t>
              </w:r>
            </w:ins>
          </w:p>
          <w:p w:rsidR="000B3E63" w:rsidRPr="003E23AF" w:rsidRDefault="000B3E63" w:rsidP="000B3E63">
            <w:pPr>
              <w:rPr>
                <w:ins w:id="5635" w:author="Mouse" w:date="2015-10-21T17:10:00Z"/>
                <w:rFonts w:asciiTheme="minorEastAsia" w:hAnsiTheme="minorEastAsia"/>
                <w:rPrChange w:id="5636" w:author="Mouse" w:date="2015-10-21T17:15:00Z">
                  <w:rPr>
                    <w:ins w:id="5637" w:author="Mouse" w:date="2015-10-21T17:10:00Z"/>
                  </w:rPr>
                </w:rPrChange>
              </w:rPr>
            </w:pPr>
            <w:ins w:id="5638" w:author="Mouse" w:date="2015-10-21T17:10:00Z">
              <w:r w:rsidRPr="003E23AF">
                <w:rPr>
                  <w:rFonts w:asciiTheme="minorEastAsia" w:hAnsiTheme="minorEastAsia" w:hint="eastAsia"/>
                  <w:rPrChange w:id="5639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5640" w:author="Mouse" w:date="2015-10-21T17:15:00Z">
                    <w:rPr/>
                  </w:rPrChange>
                </w:rPr>
                <w:t>9 航运区</w:t>
              </w:r>
              <w:r w:rsidRPr="003E23AF">
                <w:rPr>
                  <w:rFonts w:asciiTheme="minorEastAsia" w:hAnsiTheme="minorEastAsia" w:hint="eastAsia"/>
                  <w:rPrChange w:id="5641" w:author="Mouse" w:date="2015-10-21T17:15:00Z">
                    <w:rPr>
                      <w:rFonts w:hint="eastAsia"/>
                    </w:rPr>
                  </w:rPrChange>
                </w:rPr>
                <w:t xml:space="preserve"> 1排 1架 9号</w:t>
              </w:r>
            </w:ins>
          </w:p>
          <w:p w:rsidR="000B3E63" w:rsidRPr="003E23AF" w:rsidRDefault="000B3E63" w:rsidP="000B3E63">
            <w:pPr>
              <w:rPr>
                <w:ins w:id="5642" w:author="Mouse" w:date="2015-10-21T17:10:00Z"/>
                <w:rFonts w:asciiTheme="minorEastAsia" w:hAnsiTheme="minorEastAsia"/>
                <w:rPrChange w:id="5643" w:author="Mouse" w:date="2015-10-21T17:15:00Z">
                  <w:rPr>
                    <w:ins w:id="5644" w:author="Mouse" w:date="2015-10-21T17:10:00Z"/>
                  </w:rPr>
                </w:rPrChange>
              </w:rPr>
            </w:pPr>
            <w:ins w:id="5645" w:author="Mouse" w:date="2015-10-21T17:10:00Z">
              <w:r w:rsidRPr="003E23AF">
                <w:rPr>
                  <w:rFonts w:asciiTheme="minorEastAsia" w:hAnsiTheme="minorEastAsia" w:hint="eastAsia"/>
                  <w:rPrChange w:id="5646" w:author="Mouse" w:date="2015-10-21T17:15:00Z">
                    <w:rPr>
                      <w:rFonts w:hint="eastAsia"/>
                    </w:rPr>
                  </w:rPrChange>
                </w:rPr>
                <w:t>0250000010</w:t>
              </w:r>
              <w:r w:rsidRPr="003E23AF">
                <w:rPr>
                  <w:rFonts w:asciiTheme="minorEastAsia" w:hAnsiTheme="minorEastAsia"/>
                  <w:rPrChange w:id="5647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5648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649" w:author="Mouse" w:date="2015-10-21T17:15:00Z">
                    <w:rPr/>
                  </w:rPrChange>
                </w:rPr>
                <w:t>0</w:t>
              </w:r>
              <w:r w:rsidRPr="003E23AF">
                <w:rPr>
                  <w:rFonts w:asciiTheme="minorEastAsia" w:hAnsiTheme="minorEastAsia" w:hint="eastAsia"/>
                  <w:rPrChange w:id="565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651" w:author="Mouse" w:date="2015-10-21T17:10:00Z"/>
                <w:rFonts w:asciiTheme="minorEastAsia" w:hAnsiTheme="minorEastAsia"/>
                <w:rPrChange w:id="5652" w:author="Mouse" w:date="2015-10-21T17:15:00Z">
                  <w:rPr>
                    <w:ins w:id="5653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5654" w:author="Mouse" w:date="2015-10-21T17:10:00Z"/>
                <w:rFonts w:asciiTheme="minorEastAsia" w:hAnsiTheme="minorEastAsia"/>
                <w:rPrChange w:id="5655" w:author="Mouse" w:date="2015-10-21T17:15:00Z">
                  <w:rPr>
                    <w:ins w:id="5656" w:author="Mouse" w:date="2015-10-21T17:10:00Z"/>
                  </w:rPr>
                </w:rPrChange>
              </w:rPr>
            </w:pPr>
            <w:ins w:id="5657" w:author="Mouse" w:date="2015-10-21T17:10:00Z">
              <w:r w:rsidRPr="003E23AF">
                <w:rPr>
                  <w:rFonts w:asciiTheme="minorEastAsia" w:hAnsiTheme="minorEastAsia"/>
                  <w:rPrChange w:id="5658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5659" w:author="Mouse" w:date="2015-10-21T17:15:00Z">
                    <w:rPr>
                      <w:rFonts w:hint="eastAsia"/>
                    </w:rPr>
                  </w:rPrChange>
                </w:rPr>
                <w:t xml:space="preserve"> 1000元</w:t>
              </w:r>
            </w:ins>
          </w:p>
          <w:p w:rsidR="000B3E63" w:rsidRPr="003E23AF" w:rsidRDefault="000B3E63" w:rsidP="000B3E63">
            <w:pPr>
              <w:rPr>
                <w:ins w:id="5660" w:author="Mouse" w:date="2015-10-21T17:10:00Z"/>
                <w:rFonts w:asciiTheme="minorEastAsia" w:hAnsiTheme="minorEastAsia"/>
                <w:rPrChange w:id="5661" w:author="Mouse" w:date="2015-10-21T17:15:00Z">
                  <w:rPr>
                    <w:ins w:id="5662" w:author="Mouse" w:date="2015-10-21T17:10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5663" w:author="Mouse" w:date="2015-10-21T17:10:00Z"/>
                <w:rFonts w:asciiTheme="minorEastAsia" w:hAnsiTheme="minorEastAsia"/>
                <w:rPrChange w:id="5664" w:author="Mouse" w:date="2015-10-21T17:15:00Z">
                  <w:rPr>
                    <w:ins w:id="5665" w:author="Mouse" w:date="2015-10-21T17:10:00Z"/>
                  </w:rPr>
                </w:rPrChange>
              </w:rPr>
            </w:pPr>
            <w:ins w:id="5666" w:author="Mouse" w:date="2015-10-21T17:10:00Z">
              <w:r w:rsidRPr="003E23AF">
                <w:rPr>
                  <w:rFonts w:asciiTheme="minorEastAsia" w:hAnsiTheme="minorEastAsia" w:hint="eastAsia"/>
                  <w:rPrChange w:id="5667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5668" w:author="Mouse" w:date="2015-10-21T17:15:00Z">
                    <w:rPr/>
                  </w:rPrChange>
                </w:rPr>
                <w:t>2</w:t>
              </w:r>
            </w:ins>
          </w:p>
          <w:p w:rsidR="000B3E63" w:rsidRPr="003E23AF" w:rsidRDefault="000B3E63" w:rsidP="000B3E63">
            <w:pPr>
              <w:rPr>
                <w:ins w:id="5669" w:author="Mouse" w:date="2015-10-21T17:10:00Z"/>
                <w:rFonts w:asciiTheme="minorEastAsia" w:hAnsiTheme="minorEastAsia"/>
                <w:rPrChange w:id="5670" w:author="Mouse" w:date="2015-10-21T17:15:00Z">
                  <w:rPr>
                    <w:ins w:id="5671" w:author="Mouse" w:date="2015-10-21T17:10:00Z"/>
                  </w:rPr>
                </w:rPrChange>
              </w:rPr>
            </w:pPr>
            <w:ins w:id="5672" w:author="Mouse" w:date="2015-10-21T17:10:00Z">
              <w:r w:rsidRPr="003E23AF">
                <w:rPr>
                  <w:rFonts w:asciiTheme="minorEastAsia" w:hAnsiTheme="minorEastAsia"/>
                  <w:rPrChange w:id="5673" w:author="Mouse" w:date="2015-10-21T17:15:00Z">
                    <w:rPr/>
                  </w:rPrChange>
                </w:rPr>
                <w:t>中转单</w:t>
              </w:r>
            </w:ins>
          </w:p>
          <w:p w:rsidR="000B3E63" w:rsidRPr="003E23AF" w:rsidRDefault="000B3E63" w:rsidP="000B3E63">
            <w:pPr>
              <w:rPr>
                <w:ins w:id="5674" w:author="Mouse" w:date="2015-10-21T17:10:00Z"/>
                <w:rFonts w:asciiTheme="minorEastAsia" w:hAnsiTheme="minorEastAsia"/>
                <w:rPrChange w:id="5675" w:author="Mouse" w:date="2015-10-21T17:15:00Z">
                  <w:rPr>
                    <w:ins w:id="5676" w:author="Mouse" w:date="2015-10-21T17:10:00Z"/>
                  </w:rPr>
                </w:rPrChange>
              </w:rPr>
            </w:pPr>
            <w:ins w:id="5677" w:author="Mouse" w:date="2015-10-21T17:10:00Z">
              <w:r w:rsidRPr="003E23AF">
                <w:rPr>
                  <w:rFonts w:asciiTheme="minorEastAsia" w:hAnsiTheme="minorEastAsia"/>
                  <w:rPrChange w:id="5678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5679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5680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5681" w:author="Mouse" w:date="2015-10-21T17:10:00Z"/>
                <w:rFonts w:asciiTheme="minorEastAsia" w:hAnsiTheme="minorEastAsia"/>
                <w:rPrChange w:id="5682" w:author="Mouse" w:date="2015-10-21T17:15:00Z">
                  <w:rPr>
                    <w:ins w:id="5683" w:author="Mouse" w:date="2015-10-21T17:10:00Z"/>
                  </w:rPr>
                </w:rPrChange>
              </w:rPr>
            </w:pPr>
            <w:ins w:id="5684" w:author="Mouse" w:date="2015-10-21T17:10:00Z">
              <w:r w:rsidRPr="003E23AF">
                <w:rPr>
                  <w:rFonts w:asciiTheme="minorEastAsia" w:hAnsiTheme="minorEastAsia"/>
                  <w:rPrChange w:id="5685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5686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5687" w:author="Mouse" w:date="2015-10-21T17:15:00Z">
                    <w:rPr/>
                  </w:rPrChange>
                </w:rPr>
                <w:t>T001</w:t>
              </w:r>
            </w:ins>
          </w:p>
          <w:p w:rsidR="000B3E63" w:rsidRPr="003E23AF" w:rsidRDefault="000B3E63" w:rsidP="000B3E63">
            <w:pPr>
              <w:rPr>
                <w:ins w:id="5688" w:author="Mouse" w:date="2015-10-21T17:10:00Z"/>
                <w:rFonts w:asciiTheme="minorEastAsia" w:hAnsiTheme="minorEastAsia"/>
                <w:rPrChange w:id="5689" w:author="Mouse" w:date="2015-10-21T17:15:00Z">
                  <w:rPr>
                    <w:ins w:id="5690" w:author="Mouse" w:date="2015-10-21T17:10:00Z"/>
                  </w:rPr>
                </w:rPrChange>
              </w:rPr>
            </w:pPr>
            <w:ins w:id="5691" w:author="Mouse" w:date="2015-10-21T17:10:00Z">
              <w:r w:rsidRPr="003E23AF">
                <w:rPr>
                  <w:rFonts w:asciiTheme="minorEastAsia" w:hAnsiTheme="minorEastAsia"/>
                  <w:rPrChange w:id="5692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5693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5694" w:author="Mouse" w:date="2015-10-21T17:10:00Z"/>
                <w:rFonts w:asciiTheme="minorEastAsia" w:hAnsiTheme="minorEastAsia"/>
                <w:rPrChange w:id="5695" w:author="Mouse" w:date="2015-10-21T17:15:00Z">
                  <w:rPr>
                    <w:ins w:id="5696" w:author="Mouse" w:date="2015-10-21T17:10:00Z"/>
                  </w:rPr>
                </w:rPrChange>
              </w:rPr>
            </w:pPr>
            <w:ins w:id="5697" w:author="Mouse" w:date="2015-10-21T17:10:00Z">
              <w:r w:rsidRPr="003E23AF">
                <w:rPr>
                  <w:rFonts w:asciiTheme="minorEastAsia" w:hAnsiTheme="minorEastAsia"/>
                  <w:rPrChange w:id="5698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5699" w:author="Mouse" w:date="2015-10-21T17:15:00Z">
                    <w:rPr>
                      <w:rFonts w:hint="eastAsia"/>
                    </w:rPr>
                  </w:rPrChange>
                </w:rPr>
                <w:t xml:space="preserve"> 上海</w:t>
              </w:r>
            </w:ins>
          </w:p>
          <w:p w:rsidR="000B3E63" w:rsidRPr="003E23AF" w:rsidRDefault="000B3E63" w:rsidP="000B3E63">
            <w:pPr>
              <w:rPr>
                <w:ins w:id="5700" w:author="Mouse" w:date="2015-10-21T17:10:00Z"/>
                <w:rFonts w:asciiTheme="minorEastAsia" w:hAnsiTheme="minorEastAsia"/>
                <w:rPrChange w:id="5701" w:author="Mouse" w:date="2015-10-21T17:15:00Z">
                  <w:rPr>
                    <w:ins w:id="5702" w:author="Mouse" w:date="2015-10-21T17:10:00Z"/>
                  </w:rPr>
                </w:rPrChange>
              </w:rPr>
            </w:pPr>
            <w:ins w:id="5703" w:author="Mouse" w:date="2015-10-21T17:10:00Z">
              <w:r w:rsidRPr="003E23AF">
                <w:rPr>
                  <w:rFonts w:asciiTheme="minorEastAsia" w:hAnsiTheme="minorEastAsia"/>
                  <w:rPrChange w:id="5704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5705" w:author="Mouse" w:date="2015-10-21T17:15:00Z">
                    <w:rPr>
                      <w:rFonts w:hint="eastAsia"/>
                    </w:rPr>
                  </w:rPrChange>
                </w:rPr>
                <w:t xml:space="preserve"> 张五 </w:t>
              </w:r>
            </w:ins>
          </w:p>
          <w:p w:rsidR="000B3E63" w:rsidRPr="003E23AF" w:rsidRDefault="000B3E63" w:rsidP="000B3E63">
            <w:pPr>
              <w:rPr>
                <w:ins w:id="5706" w:author="Mouse" w:date="2015-10-21T17:10:00Z"/>
                <w:rFonts w:asciiTheme="minorEastAsia" w:hAnsiTheme="minorEastAsia"/>
                <w:rPrChange w:id="5707" w:author="Mouse" w:date="2015-10-21T17:15:00Z">
                  <w:rPr>
                    <w:ins w:id="5708" w:author="Mouse" w:date="2015-10-21T17:10:00Z"/>
                  </w:rPr>
                </w:rPrChange>
              </w:rPr>
            </w:pPr>
            <w:ins w:id="5709" w:author="Mouse" w:date="2015-10-21T17:10:00Z">
              <w:r w:rsidRPr="003E23AF">
                <w:rPr>
                  <w:rFonts w:asciiTheme="minorEastAsia" w:hAnsiTheme="minorEastAsia" w:hint="eastAsia"/>
                  <w:rPrChange w:id="5710" w:author="Mouse" w:date="2015-10-21T17:15:00Z">
                    <w:rPr>
                      <w:rFonts w:hint="eastAsia"/>
                    </w:rPr>
                  </w:rPrChange>
                </w:rPr>
                <w:t>快递</w:t>
              </w:r>
              <w:r w:rsidRPr="003E23AF">
                <w:rPr>
                  <w:rFonts w:asciiTheme="minorEastAsia" w:hAnsiTheme="minorEastAsia"/>
                  <w:rPrChange w:id="5711" w:author="Mouse" w:date="2015-10-21T17:15:00Z">
                    <w:rPr/>
                  </w:rPrChange>
                </w:rPr>
                <w:t>编号</w:t>
              </w:r>
              <w:r w:rsidRPr="003E23AF">
                <w:rPr>
                  <w:rFonts w:asciiTheme="minorEastAsia" w:hAnsiTheme="minorEastAsia" w:hint="eastAsia"/>
                  <w:rPrChange w:id="5712" w:author="Mouse" w:date="2015-10-21T17:15:00Z">
                    <w:rPr>
                      <w:rFonts w:hint="eastAsia"/>
                    </w:rPr>
                  </w:rPrChange>
                </w:rPr>
                <w:t xml:space="preserve"> 货柜号</w:t>
              </w:r>
            </w:ins>
          </w:p>
          <w:p w:rsidR="000B3E63" w:rsidRPr="003E23AF" w:rsidRDefault="000B3E63" w:rsidP="000B3E63">
            <w:pPr>
              <w:rPr>
                <w:ins w:id="5713" w:author="Mouse" w:date="2015-10-21T17:10:00Z"/>
                <w:rFonts w:asciiTheme="minorEastAsia" w:hAnsiTheme="minorEastAsia"/>
                <w:rPrChange w:id="5714" w:author="Mouse" w:date="2015-10-21T17:15:00Z">
                  <w:rPr>
                    <w:ins w:id="5715" w:author="Mouse" w:date="2015-10-21T17:10:00Z"/>
                  </w:rPr>
                </w:rPrChange>
              </w:rPr>
            </w:pPr>
            <w:ins w:id="5716" w:author="Mouse" w:date="2015-10-21T17:10:00Z">
              <w:r w:rsidRPr="003E23AF">
                <w:rPr>
                  <w:rFonts w:asciiTheme="minorEastAsia" w:hAnsiTheme="minorEastAsia" w:hint="eastAsia"/>
                  <w:rPrChange w:id="571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1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19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5720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5721" w:author="Mouse" w:date="2015-10-21T17:15:00Z">
                    <w:rPr>
                      <w:rFonts w:hint="eastAsia"/>
                    </w:rPr>
                  </w:rPrChange>
                </w:rPr>
                <w:t xml:space="preserve"> 1排 1架1号</w:t>
              </w:r>
            </w:ins>
          </w:p>
          <w:p w:rsidR="000B3E63" w:rsidRPr="003E23AF" w:rsidRDefault="000B3E63" w:rsidP="000B3E63">
            <w:pPr>
              <w:rPr>
                <w:ins w:id="5722" w:author="Mouse" w:date="2015-10-21T17:10:00Z"/>
                <w:rFonts w:asciiTheme="minorEastAsia" w:hAnsiTheme="minorEastAsia"/>
                <w:rPrChange w:id="5723" w:author="Mouse" w:date="2015-10-21T17:15:00Z">
                  <w:rPr>
                    <w:ins w:id="5724" w:author="Mouse" w:date="2015-10-21T17:10:00Z"/>
                  </w:rPr>
                </w:rPrChange>
              </w:rPr>
            </w:pPr>
            <w:ins w:id="5725" w:author="Mouse" w:date="2015-10-21T17:10:00Z">
              <w:r w:rsidRPr="003E23AF">
                <w:rPr>
                  <w:rFonts w:asciiTheme="minorEastAsia" w:hAnsiTheme="minorEastAsia" w:hint="eastAsia"/>
                  <w:rPrChange w:id="572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2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2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29" w:author="Mouse" w:date="2015-10-21T17:15:00Z">
                    <w:rPr/>
                  </w:rPrChange>
                </w:rPr>
                <w:t>2铁运区</w:t>
              </w:r>
              <w:r w:rsidRPr="003E23AF">
                <w:rPr>
                  <w:rFonts w:asciiTheme="minorEastAsia" w:hAnsiTheme="minorEastAsia" w:hint="eastAsia"/>
                  <w:rPrChange w:id="5730" w:author="Mouse" w:date="2015-10-21T17:15:00Z">
                    <w:rPr>
                      <w:rFonts w:hint="eastAsia"/>
                    </w:rPr>
                  </w:rPrChange>
                </w:rPr>
                <w:t xml:space="preserve"> 1排 1架2号</w:t>
              </w:r>
            </w:ins>
          </w:p>
          <w:p w:rsidR="000B3E63" w:rsidRPr="003E23AF" w:rsidRDefault="000B3E63" w:rsidP="000B3E63">
            <w:pPr>
              <w:rPr>
                <w:ins w:id="5731" w:author="Mouse" w:date="2015-10-21T17:10:00Z"/>
                <w:rFonts w:asciiTheme="minorEastAsia" w:hAnsiTheme="minorEastAsia"/>
                <w:rPrChange w:id="5732" w:author="Mouse" w:date="2015-10-21T17:15:00Z">
                  <w:rPr>
                    <w:ins w:id="5733" w:author="Mouse" w:date="2015-10-21T17:10:00Z"/>
                  </w:rPr>
                </w:rPrChange>
              </w:rPr>
            </w:pPr>
            <w:ins w:id="5734" w:author="Mouse" w:date="2015-10-21T17:10:00Z">
              <w:r w:rsidRPr="003E23AF">
                <w:rPr>
                  <w:rFonts w:asciiTheme="minorEastAsia" w:hAnsiTheme="minorEastAsia" w:hint="eastAsia"/>
                  <w:rPrChange w:id="573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3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37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38" w:author="Mouse" w:date="2015-10-21T17:15:00Z">
                    <w:rPr/>
                  </w:rPrChange>
                </w:rPr>
                <w:t>3铁运区</w:t>
              </w:r>
              <w:r w:rsidRPr="003E23AF">
                <w:rPr>
                  <w:rFonts w:asciiTheme="minorEastAsia" w:hAnsiTheme="minorEastAsia" w:hint="eastAsia"/>
                  <w:rPrChange w:id="5739" w:author="Mouse" w:date="2015-10-21T17:15:00Z">
                    <w:rPr>
                      <w:rFonts w:hint="eastAsia"/>
                    </w:rPr>
                  </w:rPrChange>
                </w:rPr>
                <w:t xml:space="preserve"> 1排 1架3号</w:t>
              </w:r>
            </w:ins>
          </w:p>
          <w:p w:rsidR="000B3E63" w:rsidRPr="003E23AF" w:rsidRDefault="000B3E63" w:rsidP="000B3E63">
            <w:pPr>
              <w:rPr>
                <w:ins w:id="5740" w:author="Mouse" w:date="2015-10-21T17:10:00Z"/>
                <w:rFonts w:asciiTheme="minorEastAsia" w:hAnsiTheme="minorEastAsia"/>
                <w:rPrChange w:id="5741" w:author="Mouse" w:date="2015-10-21T17:15:00Z">
                  <w:rPr>
                    <w:ins w:id="5742" w:author="Mouse" w:date="2015-10-21T17:10:00Z"/>
                  </w:rPr>
                </w:rPrChange>
              </w:rPr>
            </w:pPr>
            <w:ins w:id="5743" w:author="Mouse" w:date="2015-10-21T17:10:00Z">
              <w:r w:rsidRPr="003E23AF">
                <w:rPr>
                  <w:rFonts w:asciiTheme="minorEastAsia" w:hAnsiTheme="minorEastAsia" w:hint="eastAsia"/>
                  <w:rPrChange w:id="574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4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46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47" w:author="Mouse" w:date="2015-10-21T17:15:00Z">
                    <w:rPr/>
                  </w:rPrChange>
                </w:rPr>
                <w:t>4铁运区</w:t>
              </w:r>
              <w:r w:rsidRPr="003E23AF">
                <w:rPr>
                  <w:rFonts w:asciiTheme="minorEastAsia" w:hAnsiTheme="minorEastAsia" w:hint="eastAsia"/>
                  <w:rPrChange w:id="5748" w:author="Mouse" w:date="2015-10-21T17:15:00Z">
                    <w:rPr>
                      <w:rFonts w:hint="eastAsia"/>
                    </w:rPr>
                  </w:rPrChange>
                </w:rPr>
                <w:t xml:space="preserve"> 1排 1架4号</w:t>
              </w:r>
            </w:ins>
          </w:p>
          <w:p w:rsidR="000B3E63" w:rsidRPr="003E23AF" w:rsidRDefault="000B3E63" w:rsidP="000B3E63">
            <w:pPr>
              <w:rPr>
                <w:ins w:id="5749" w:author="Mouse" w:date="2015-10-21T17:10:00Z"/>
                <w:rFonts w:asciiTheme="minorEastAsia" w:hAnsiTheme="minorEastAsia"/>
                <w:rPrChange w:id="5750" w:author="Mouse" w:date="2015-10-21T17:15:00Z">
                  <w:rPr>
                    <w:ins w:id="5751" w:author="Mouse" w:date="2015-10-21T17:10:00Z"/>
                  </w:rPr>
                </w:rPrChange>
              </w:rPr>
            </w:pPr>
            <w:ins w:id="5752" w:author="Mouse" w:date="2015-10-21T17:10:00Z">
              <w:r w:rsidRPr="003E23AF">
                <w:rPr>
                  <w:rFonts w:asciiTheme="minorEastAsia" w:hAnsiTheme="minorEastAsia" w:hint="eastAsia"/>
                  <w:rPrChange w:id="575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5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55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56" w:author="Mouse" w:date="2015-10-21T17:15:00Z">
                    <w:rPr/>
                  </w:rPrChange>
                </w:rPr>
                <w:t>5铁运区</w:t>
              </w:r>
              <w:r w:rsidRPr="003E23AF">
                <w:rPr>
                  <w:rFonts w:asciiTheme="minorEastAsia" w:hAnsiTheme="minorEastAsia" w:hint="eastAsia"/>
                  <w:rPrChange w:id="5757" w:author="Mouse" w:date="2015-10-21T17:15:00Z">
                    <w:rPr>
                      <w:rFonts w:hint="eastAsia"/>
                    </w:rPr>
                  </w:rPrChange>
                </w:rPr>
                <w:t xml:space="preserve"> 1排 1架5号</w:t>
              </w:r>
            </w:ins>
          </w:p>
          <w:p w:rsidR="000B3E63" w:rsidRPr="003E23AF" w:rsidRDefault="000B3E63" w:rsidP="000B3E63">
            <w:pPr>
              <w:rPr>
                <w:ins w:id="5758" w:author="Mouse" w:date="2015-10-21T17:10:00Z"/>
                <w:rFonts w:asciiTheme="minorEastAsia" w:hAnsiTheme="minorEastAsia"/>
                <w:rPrChange w:id="5759" w:author="Mouse" w:date="2015-10-21T17:15:00Z">
                  <w:rPr>
                    <w:ins w:id="5760" w:author="Mouse" w:date="2015-10-21T17:10:00Z"/>
                  </w:rPr>
                </w:rPrChange>
              </w:rPr>
            </w:pPr>
            <w:ins w:id="5761" w:author="Mouse" w:date="2015-10-21T17:10:00Z">
              <w:r w:rsidRPr="003E23AF">
                <w:rPr>
                  <w:rFonts w:asciiTheme="minorEastAsia" w:hAnsiTheme="minorEastAsia" w:hint="eastAsia"/>
                  <w:rPrChange w:id="576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6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64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65" w:author="Mouse" w:date="2015-10-21T17:15:00Z">
                    <w:rPr/>
                  </w:rPrChange>
                </w:rPr>
                <w:t>6铁运区</w:t>
              </w:r>
              <w:r w:rsidRPr="003E23AF">
                <w:rPr>
                  <w:rFonts w:asciiTheme="minorEastAsia" w:hAnsiTheme="minorEastAsia" w:hint="eastAsia"/>
                  <w:rPrChange w:id="5766" w:author="Mouse" w:date="2015-10-21T17:15:00Z">
                    <w:rPr>
                      <w:rFonts w:hint="eastAsia"/>
                    </w:rPr>
                  </w:rPrChange>
                </w:rPr>
                <w:t xml:space="preserve"> 1排 1架6号</w:t>
              </w:r>
            </w:ins>
          </w:p>
          <w:p w:rsidR="000B3E63" w:rsidRPr="003E23AF" w:rsidRDefault="000B3E63" w:rsidP="000B3E63">
            <w:pPr>
              <w:rPr>
                <w:ins w:id="5767" w:author="Mouse" w:date="2015-10-21T17:10:00Z"/>
                <w:rFonts w:asciiTheme="minorEastAsia" w:hAnsiTheme="minorEastAsia"/>
                <w:rPrChange w:id="5768" w:author="Mouse" w:date="2015-10-21T17:15:00Z">
                  <w:rPr>
                    <w:ins w:id="5769" w:author="Mouse" w:date="2015-10-21T17:10:00Z"/>
                  </w:rPr>
                </w:rPrChange>
              </w:rPr>
            </w:pPr>
            <w:ins w:id="5770" w:author="Mouse" w:date="2015-10-21T17:10:00Z">
              <w:r w:rsidRPr="003E23AF">
                <w:rPr>
                  <w:rFonts w:asciiTheme="minorEastAsia" w:hAnsiTheme="minorEastAsia" w:hint="eastAsia"/>
                  <w:rPrChange w:id="577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7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73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74" w:author="Mouse" w:date="2015-10-21T17:15:00Z">
                    <w:rPr/>
                  </w:rPrChange>
                </w:rPr>
                <w:t>7铁运区</w:t>
              </w:r>
              <w:r w:rsidRPr="003E23AF">
                <w:rPr>
                  <w:rFonts w:asciiTheme="minorEastAsia" w:hAnsiTheme="minorEastAsia" w:hint="eastAsia"/>
                  <w:rPrChange w:id="5775" w:author="Mouse" w:date="2015-10-21T17:15:00Z">
                    <w:rPr>
                      <w:rFonts w:hint="eastAsia"/>
                    </w:rPr>
                  </w:rPrChange>
                </w:rPr>
                <w:t xml:space="preserve"> 1排 1架7号</w:t>
              </w:r>
            </w:ins>
          </w:p>
          <w:p w:rsidR="000B3E63" w:rsidRPr="003E23AF" w:rsidRDefault="000B3E63" w:rsidP="000B3E63">
            <w:pPr>
              <w:rPr>
                <w:ins w:id="5776" w:author="Mouse" w:date="2015-10-21T17:10:00Z"/>
                <w:rFonts w:asciiTheme="minorEastAsia" w:hAnsiTheme="minorEastAsia"/>
                <w:color w:val="FF0000"/>
                <w:rPrChange w:id="5777" w:author="Mouse" w:date="2015-10-21T17:15:00Z">
                  <w:rPr>
                    <w:ins w:id="5778" w:author="Mouse" w:date="2015-10-21T17:10:00Z"/>
                    <w:color w:val="FF0000"/>
                  </w:rPr>
                </w:rPrChange>
              </w:rPr>
            </w:pPr>
            <w:ins w:id="5779" w:author="Mouse" w:date="2015-10-21T17:10:00Z">
              <w:r w:rsidRPr="003E23AF">
                <w:rPr>
                  <w:rFonts w:asciiTheme="minorEastAsia" w:hAnsiTheme="minorEastAsia" w:hint="eastAsia"/>
                  <w:rPrChange w:id="578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8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8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83" w:author="Mouse" w:date="2015-10-21T17:15:00Z">
                    <w:rPr/>
                  </w:rPrChange>
                </w:rPr>
                <w:t>8铁运区</w:t>
              </w:r>
              <w:r w:rsidRPr="003E23AF">
                <w:rPr>
                  <w:rFonts w:asciiTheme="minorEastAsia" w:hAnsiTheme="minorEastAsia" w:hint="eastAsia"/>
                  <w:rPrChange w:id="5784" w:author="Mouse" w:date="2015-10-21T17:15:00Z">
                    <w:rPr>
                      <w:rFonts w:hint="eastAsia"/>
                    </w:rPr>
                  </w:rPrChange>
                </w:rPr>
                <w:t xml:space="preserve"> 1排 1架8号</w:t>
              </w:r>
            </w:ins>
          </w:p>
          <w:p w:rsidR="000B3E63" w:rsidRPr="003E23AF" w:rsidRDefault="000B3E63" w:rsidP="000B3E63">
            <w:pPr>
              <w:rPr>
                <w:ins w:id="5785" w:author="Mouse" w:date="2015-10-21T17:10:00Z"/>
                <w:rFonts w:asciiTheme="minorEastAsia" w:hAnsiTheme="minorEastAsia"/>
                <w:rPrChange w:id="5786" w:author="Mouse" w:date="2015-10-21T17:15:00Z">
                  <w:rPr>
                    <w:ins w:id="5787" w:author="Mouse" w:date="2015-10-21T17:10:00Z"/>
                  </w:rPr>
                </w:rPrChange>
              </w:rPr>
            </w:pPr>
            <w:ins w:id="5788" w:author="Mouse" w:date="2015-10-21T17:10:00Z">
              <w:r w:rsidRPr="003E23AF">
                <w:rPr>
                  <w:rFonts w:asciiTheme="minorEastAsia" w:hAnsiTheme="minorEastAsia" w:hint="eastAsia"/>
                  <w:rPrChange w:id="578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9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791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792" w:author="Mouse" w:date="2015-10-21T17:15:00Z">
                    <w:rPr/>
                  </w:rPrChange>
                </w:rPr>
                <w:t>9铁运区</w:t>
              </w:r>
              <w:r w:rsidRPr="003E23AF">
                <w:rPr>
                  <w:rFonts w:asciiTheme="minorEastAsia" w:hAnsiTheme="minorEastAsia" w:hint="eastAsia"/>
                  <w:rPrChange w:id="5793" w:author="Mouse" w:date="2015-10-21T17:15:00Z">
                    <w:rPr>
                      <w:rFonts w:hint="eastAsia"/>
                    </w:rPr>
                  </w:rPrChange>
                </w:rPr>
                <w:t xml:space="preserve"> 1排 1架9号</w:t>
              </w:r>
            </w:ins>
          </w:p>
          <w:p w:rsidR="000B3E63" w:rsidRPr="003E23AF" w:rsidRDefault="000B3E63" w:rsidP="000B3E63">
            <w:pPr>
              <w:rPr>
                <w:ins w:id="5794" w:author="Mouse" w:date="2015-10-21T17:10:00Z"/>
                <w:rFonts w:asciiTheme="minorEastAsia" w:hAnsiTheme="minorEastAsia"/>
                <w:rPrChange w:id="5795" w:author="Mouse" w:date="2015-10-21T17:15:00Z">
                  <w:rPr>
                    <w:ins w:id="5796" w:author="Mouse" w:date="2015-10-21T17:10:00Z"/>
                  </w:rPr>
                </w:rPrChange>
              </w:rPr>
            </w:pPr>
            <w:ins w:id="5797" w:author="Mouse" w:date="2015-10-21T17:10:00Z">
              <w:r w:rsidRPr="003E23AF">
                <w:rPr>
                  <w:rFonts w:asciiTheme="minorEastAsia" w:hAnsiTheme="minorEastAsia" w:hint="eastAsia"/>
                  <w:rPrChange w:id="579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79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800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5801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5802" w:author="Mouse" w:date="2015-10-21T17:15:00Z">
                    <w:rPr>
                      <w:rFonts w:hint="eastAsia"/>
                    </w:rPr>
                  </w:rPrChange>
                </w:rPr>
                <w:t xml:space="preserve"> 1排 1架10号</w:t>
              </w:r>
            </w:ins>
          </w:p>
          <w:p w:rsidR="000B3E63" w:rsidRPr="003E23AF" w:rsidRDefault="000B3E63" w:rsidP="000B3E63">
            <w:pPr>
              <w:rPr>
                <w:ins w:id="5803" w:author="Mouse" w:date="2015-10-21T17:10:00Z"/>
                <w:rFonts w:asciiTheme="minorEastAsia" w:hAnsiTheme="minorEastAsia"/>
                <w:rPrChange w:id="5804" w:author="Mouse" w:date="2015-10-21T17:15:00Z">
                  <w:rPr>
                    <w:ins w:id="5805" w:author="Mouse" w:date="2015-10-21T17:10:00Z"/>
                  </w:rPr>
                </w:rPrChange>
              </w:rPr>
            </w:pPr>
            <w:ins w:id="5806" w:author="Mouse" w:date="2015-10-21T17:10:00Z">
              <w:r w:rsidRPr="003E23AF">
                <w:rPr>
                  <w:rFonts w:asciiTheme="minorEastAsia" w:hAnsiTheme="minorEastAsia" w:hint="eastAsia"/>
                  <w:rPrChange w:id="580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80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809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5810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5811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5812" w:author="Mouse" w:date="2015-10-21T17:15:00Z">
                    <w:rPr/>
                  </w:rPrChange>
                </w:rPr>
                <w:t>1</w:t>
              </w:r>
              <w:r w:rsidRPr="003E23AF">
                <w:rPr>
                  <w:rFonts w:asciiTheme="minorEastAsia" w:hAnsiTheme="minorEastAsia" w:hint="eastAsia"/>
                  <w:rPrChange w:id="5813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814" w:author="Mouse" w:date="2015-10-21T17:10:00Z"/>
                <w:rFonts w:asciiTheme="minorEastAsia" w:hAnsiTheme="minorEastAsia"/>
                <w:rPrChange w:id="5815" w:author="Mouse" w:date="2015-10-21T17:15:00Z">
                  <w:rPr>
                    <w:ins w:id="5816" w:author="Mouse" w:date="2015-10-21T17:10:00Z"/>
                  </w:rPr>
                </w:rPrChange>
              </w:rPr>
            </w:pPr>
            <w:ins w:id="5817" w:author="Mouse" w:date="2015-10-21T17:10:00Z">
              <w:r w:rsidRPr="003E23AF">
                <w:rPr>
                  <w:rFonts w:asciiTheme="minorEastAsia" w:hAnsiTheme="minorEastAsia" w:hint="eastAsia"/>
                  <w:rPrChange w:id="581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81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820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5821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5822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5823" w:author="Mouse" w:date="2015-10-21T17:15:00Z">
                    <w:rPr/>
                  </w:rPrChange>
                </w:rPr>
                <w:t>2</w:t>
              </w:r>
              <w:r w:rsidRPr="003E23AF">
                <w:rPr>
                  <w:rFonts w:asciiTheme="minorEastAsia" w:hAnsiTheme="minorEastAsia" w:hint="eastAsia"/>
                  <w:rPrChange w:id="5824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825" w:author="Mouse" w:date="2015-10-21T17:10:00Z"/>
                <w:rFonts w:asciiTheme="minorEastAsia" w:hAnsiTheme="minorEastAsia"/>
                <w:rPrChange w:id="5826" w:author="Mouse" w:date="2015-10-21T17:15:00Z">
                  <w:rPr>
                    <w:ins w:id="5827" w:author="Mouse" w:date="2015-10-21T17:10:00Z"/>
                  </w:rPr>
                </w:rPrChange>
              </w:rPr>
            </w:pPr>
            <w:ins w:id="5828" w:author="Mouse" w:date="2015-10-21T17:10:00Z">
              <w:r w:rsidRPr="003E23AF">
                <w:rPr>
                  <w:rFonts w:asciiTheme="minorEastAsia" w:hAnsiTheme="minorEastAsia" w:hint="eastAsia"/>
                  <w:rPrChange w:id="582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83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831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5832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5833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5834" w:author="Mouse" w:date="2015-10-21T17:15:00Z">
                    <w:rPr/>
                  </w:rPrChange>
                </w:rPr>
                <w:t>3</w:t>
              </w:r>
              <w:r w:rsidRPr="003E23AF">
                <w:rPr>
                  <w:rFonts w:asciiTheme="minorEastAsia" w:hAnsiTheme="minorEastAsia" w:hint="eastAsia"/>
                  <w:rPrChange w:id="5835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836" w:author="Mouse" w:date="2015-10-21T17:10:00Z"/>
                <w:rFonts w:asciiTheme="minorEastAsia" w:hAnsiTheme="minorEastAsia"/>
                <w:rPrChange w:id="5837" w:author="Mouse" w:date="2015-10-21T17:15:00Z">
                  <w:rPr>
                    <w:ins w:id="5838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5839" w:author="Mouse" w:date="2015-10-21T17:10:00Z"/>
                <w:rFonts w:asciiTheme="minorEastAsia" w:hAnsiTheme="minorEastAsia"/>
                <w:rPrChange w:id="5840" w:author="Mouse" w:date="2015-10-21T17:15:00Z">
                  <w:rPr>
                    <w:ins w:id="5841" w:author="Mouse" w:date="2015-10-21T17:10:00Z"/>
                  </w:rPr>
                </w:rPrChange>
              </w:rPr>
            </w:pPr>
            <w:ins w:id="5842" w:author="Mouse" w:date="2015-10-21T17:10:00Z">
              <w:r w:rsidRPr="003E23AF">
                <w:rPr>
                  <w:rFonts w:asciiTheme="minorEastAsia" w:hAnsiTheme="minorEastAsia"/>
                  <w:rPrChange w:id="5843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5844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/>
                  <w:rPrChange w:id="5845" w:author="Mouse" w:date="2015-10-21T17:15:00Z">
                    <w:rPr/>
                  </w:rPrChange>
                </w:rPr>
                <w:t>800</w:t>
              </w:r>
              <w:r w:rsidRPr="003E23AF">
                <w:rPr>
                  <w:rFonts w:asciiTheme="minorEastAsia" w:hAnsiTheme="minorEastAsia" w:hint="eastAsia"/>
                  <w:rPrChange w:id="5846" w:author="Mouse" w:date="2015-10-21T17:15:00Z">
                    <w:rPr>
                      <w:rFonts w:hint="eastAsia"/>
                    </w:rPr>
                  </w:rPrChange>
                </w:rPr>
                <w:t>元</w:t>
              </w:r>
            </w:ins>
          </w:p>
          <w:p w:rsidR="000B3E63" w:rsidRPr="003E23AF" w:rsidRDefault="000B3E63" w:rsidP="000B3E63">
            <w:pPr>
              <w:rPr>
                <w:ins w:id="5847" w:author="Mouse" w:date="2015-10-21T17:10:00Z"/>
                <w:rFonts w:asciiTheme="minorEastAsia" w:hAnsiTheme="minorEastAsia"/>
                <w:rPrChange w:id="5848" w:author="Mouse" w:date="2015-10-21T17:15:00Z">
                  <w:rPr>
                    <w:ins w:id="5849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5850" w:author="Mouse" w:date="2015-10-21T17:10:00Z"/>
                <w:rFonts w:asciiTheme="minorEastAsia" w:hAnsiTheme="minorEastAsia"/>
                <w:rPrChange w:id="5851" w:author="Mouse" w:date="2015-10-21T17:15:00Z">
                  <w:rPr>
                    <w:ins w:id="5852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5853" w:author="Mouse" w:date="2015-10-21T17:10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5854" w:author="Mouse" w:date="2015-10-21T17:10:00Z"/>
                <w:rFonts w:asciiTheme="minorEastAsia" w:hAnsiTheme="minorEastAsia"/>
                <w:rPrChange w:id="5855" w:author="Mouse" w:date="2015-10-21T17:15:00Z">
                  <w:rPr>
                    <w:ins w:id="5856" w:author="Mouse" w:date="2015-10-21T17:10:00Z"/>
                  </w:rPr>
                </w:rPrChange>
              </w:rPr>
            </w:pPr>
            <w:ins w:id="5857" w:author="Mouse" w:date="2015-10-21T17:10:00Z">
              <w:r w:rsidRPr="003E23AF">
                <w:rPr>
                  <w:rFonts w:asciiTheme="minorEastAsia" w:hAnsiTheme="minorEastAsia" w:hint="eastAsia"/>
                  <w:rPrChange w:id="5858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@</w:t>
              </w:r>
              <w:r w:rsidRPr="003E23AF">
                <w:rPr>
                  <w:rFonts w:asciiTheme="minorEastAsia" w:hAnsiTheme="minorEastAsia"/>
                  <w:rPrChange w:id="5859" w:author="Mouse" w:date="2015-10-21T17:15:00Z">
                    <w:rPr/>
                  </w:rPrChange>
                </w:rPr>
                <w:t>2a</w:t>
              </w:r>
            </w:ins>
          </w:p>
          <w:p w:rsidR="000B3E63" w:rsidRPr="003E23AF" w:rsidRDefault="000B3E63" w:rsidP="000B3E63">
            <w:pPr>
              <w:rPr>
                <w:ins w:id="5860" w:author="Mouse" w:date="2015-10-21T17:10:00Z"/>
                <w:rFonts w:asciiTheme="minorEastAsia" w:hAnsiTheme="minorEastAsia"/>
                <w:rPrChange w:id="5861" w:author="Mouse" w:date="2015-10-21T17:15:00Z">
                  <w:rPr>
                    <w:ins w:id="5862" w:author="Mouse" w:date="2015-10-21T17:10:00Z"/>
                  </w:rPr>
                </w:rPrChange>
              </w:rPr>
            </w:pPr>
            <w:ins w:id="5863" w:author="Mouse" w:date="2015-10-21T17:10:00Z">
              <w:r w:rsidRPr="003E23AF">
                <w:rPr>
                  <w:rFonts w:asciiTheme="minorEastAsia" w:hAnsiTheme="minorEastAsia"/>
                  <w:rPrChange w:id="5864" w:author="Mouse" w:date="2015-10-21T17:15:00Z">
                    <w:rPr/>
                  </w:rPrChange>
                </w:rPr>
                <w:t>中转单</w:t>
              </w:r>
            </w:ins>
          </w:p>
          <w:p w:rsidR="000B3E63" w:rsidRPr="003E23AF" w:rsidRDefault="000B3E63" w:rsidP="000B3E63">
            <w:pPr>
              <w:rPr>
                <w:ins w:id="5865" w:author="Mouse" w:date="2015-10-21T17:10:00Z"/>
                <w:rFonts w:asciiTheme="minorEastAsia" w:hAnsiTheme="minorEastAsia"/>
                <w:rPrChange w:id="5866" w:author="Mouse" w:date="2015-10-21T17:15:00Z">
                  <w:rPr>
                    <w:ins w:id="5867" w:author="Mouse" w:date="2015-10-21T17:10:00Z"/>
                  </w:rPr>
                </w:rPrChange>
              </w:rPr>
            </w:pPr>
            <w:ins w:id="5868" w:author="Mouse" w:date="2015-10-21T17:10:00Z">
              <w:r w:rsidRPr="003E23AF">
                <w:rPr>
                  <w:rFonts w:asciiTheme="minorEastAsia" w:hAnsiTheme="minorEastAsia"/>
                  <w:rPrChange w:id="5869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5870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5871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5872" w:author="Mouse" w:date="2015-10-21T17:10:00Z"/>
                <w:rFonts w:asciiTheme="minorEastAsia" w:hAnsiTheme="minorEastAsia"/>
                <w:rPrChange w:id="5873" w:author="Mouse" w:date="2015-10-21T17:15:00Z">
                  <w:rPr>
                    <w:ins w:id="5874" w:author="Mouse" w:date="2015-10-21T17:10:00Z"/>
                  </w:rPr>
                </w:rPrChange>
              </w:rPr>
            </w:pPr>
            <w:ins w:id="5875" w:author="Mouse" w:date="2015-10-21T17:10:00Z">
              <w:r w:rsidRPr="003E23AF">
                <w:rPr>
                  <w:rFonts w:asciiTheme="minorEastAsia" w:hAnsiTheme="minorEastAsia"/>
                  <w:rPrChange w:id="5876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5877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5878" w:author="Mouse" w:date="2015-10-21T17:15:00Z">
                    <w:rPr/>
                  </w:rPrChange>
                </w:rPr>
                <w:t>T001</w:t>
              </w:r>
            </w:ins>
          </w:p>
          <w:p w:rsidR="000B3E63" w:rsidRPr="003E23AF" w:rsidRDefault="000B3E63" w:rsidP="000B3E63">
            <w:pPr>
              <w:rPr>
                <w:ins w:id="5879" w:author="Mouse" w:date="2015-10-21T17:10:00Z"/>
                <w:rFonts w:asciiTheme="minorEastAsia" w:hAnsiTheme="minorEastAsia"/>
                <w:rPrChange w:id="5880" w:author="Mouse" w:date="2015-10-21T17:15:00Z">
                  <w:rPr>
                    <w:ins w:id="5881" w:author="Mouse" w:date="2015-10-21T17:10:00Z"/>
                  </w:rPr>
                </w:rPrChange>
              </w:rPr>
            </w:pPr>
            <w:ins w:id="5882" w:author="Mouse" w:date="2015-10-21T17:10:00Z">
              <w:r w:rsidRPr="003E23AF">
                <w:rPr>
                  <w:rFonts w:asciiTheme="minorEastAsia" w:hAnsiTheme="minorEastAsia"/>
                  <w:rPrChange w:id="5883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5884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5885" w:author="Mouse" w:date="2015-10-21T17:10:00Z"/>
                <w:rFonts w:asciiTheme="minorEastAsia" w:hAnsiTheme="minorEastAsia"/>
                <w:rPrChange w:id="5886" w:author="Mouse" w:date="2015-10-21T17:15:00Z">
                  <w:rPr>
                    <w:ins w:id="5887" w:author="Mouse" w:date="2015-10-21T17:10:00Z"/>
                  </w:rPr>
                </w:rPrChange>
              </w:rPr>
            </w:pPr>
            <w:ins w:id="5888" w:author="Mouse" w:date="2015-10-21T17:10:00Z">
              <w:r w:rsidRPr="003E23AF">
                <w:rPr>
                  <w:rFonts w:asciiTheme="minorEastAsia" w:hAnsiTheme="minorEastAsia"/>
                  <w:rPrChange w:id="5889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5890" w:author="Mouse" w:date="2015-10-21T17:15:00Z">
                    <w:rPr>
                      <w:rFonts w:hint="eastAsia"/>
                    </w:rPr>
                  </w:rPrChange>
                </w:rPr>
                <w:t xml:space="preserve"> 上海</w:t>
              </w:r>
            </w:ins>
          </w:p>
          <w:p w:rsidR="000B3E63" w:rsidRPr="003E23AF" w:rsidRDefault="000B3E63" w:rsidP="000B3E63">
            <w:pPr>
              <w:rPr>
                <w:ins w:id="5891" w:author="Mouse" w:date="2015-10-21T17:10:00Z"/>
                <w:rFonts w:asciiTheme="minorEastAsia" w:hAnsiTheme="minorEastAsia"/>
                <w:rPrChange w:id="5892" w:author="Mouse" w:date="2015-10-21T17:15:00Z">
                  <w:rPr>
                    <w:ins w:id="5893" w:author="Mouse" w:date="2015-10-21T17:10:00Z"/>
                  </w:rPr>
                </w:rPrChange>
              </w:rPr>
            </w:pPr>
            <w:ins w:id="5894" w:author="Mouse" w:date="2015-10-21T17:10:00Z">
              <w:r w:rsidRPr="003E23AF">
                <w:rPr>
                  <w:rFonts w:asciiTheme="minorEastAsia" w:hAnsiTheme="minorEastAsia"/>
                  <w:rPrChange w:id="5895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5896" w:author="Mouse" w:date="2015-10-21T17:15:00Z">
                    <w:rPr>
                      <w:rFonts w:hint="eastAsia"/>
                    </w:rPr>
                  </w:rPrChange>
                </w:rPr>
                <w:t xml:space="preserve"> 张五 </w:t>
              </w:r>
            </w:ins>
          </w:p>
          <w:p w:rsidR="000B3E63" w:rsidRPr="003E23AF" w:rsidRDefault="000B3E63" w:rsidP="000B3E63">
            <w:pPr>
              <w:rPr>
                <w:ins w:id="5897" w:author="Mouse" w:date="2015-10-21T17:10:00Z"/>
                <w:rFonts w:asciiTheme="minorEastAsia" w:hAnsiTheme="minorEastAsia"/>
                <w:rPrChange w:id="5898" w:author="Mouse" w:date="2015-10-21T17:15:00Z">
                  <w:rPr>
                    <w:ins w:id="5899" w:author="Mouse" w:date="2015-10-21T17:10:00Z"/>
                  </w:rPr>
                </w:rPrChange>
              </w:rPr>
            </w:pPr>
            <w:ins w:id="5900" w:author="Mouse" w:date="2015-10-21T17:10:00Z">
              <w:r w:rsidRPr="003E23AF">
                <w:rPr>
                  <w:rFonts w:asciiTheme="minorEastAsia" w:hAnsiTheme="minorEastAsia"/>
                  <w:rPrChange w:id="5901" w:author="Mouse" w:date="2015-10-21T17:15:00Z">
                    <w:rPr/>
                  </w:rPrChange>
                </w:rPr>
                <w:t>快递单号</w:t>
              </w:r>
              <w:r w:rsidRPr="003E23AF">
                <w:rPr>
                  <w:rFonts w:asciiTheme="minorEastAsia" w:hAnsiTheme="minorEastAsia" w:hint="eastAsia"/>
                  <w:rPrChange w:id="5902" w:author="Mouse" w:date="2015-10-21T17:15:00Z">
                    <w:rPr>
                      <w:rFonts w:hint="eastAsia"/>
                    </w:rPr>
                  </w:rPrChange>
                </w:rPr>
                <w:t xml:space="preserve"> 货柜号 </w:t>
              </w:r>
            </w:ins>
          </w:p>
          <w:p w:rsidR="000B3E63" w:rsidRPr="003E23AF" w:rsidRDefault="000B3E63" w:rsidP="000B3E63">
            <w:pPr>
              <w:rPr>
                <w:ins w:id="5903" w:author="Mouse" w:date="2015-10-21T17:10:00Z"/>
                <w:rFonts w:asciiTheme="minorEastAsia" w:hAnsiTheme="minorEastAsia"/>
                <w:rPrChange w:id="5904" w:author="Mouse" w:date="2015-10-21T17:15:00Z">
                  <w:rPr>
                    <w:ins w:id="5905" w:author="Mouse" w:date="2015-10-21T17:10:00Z"/>
                  </w:rPr>
                </w:rPrChange>
              </w:rPr>
            </w:pPr>
            <w:ins w:id="5906" w:author="Mouse" w:date="2015-10-21T17:10:00Z">
              <w:r w:rsidRPr="003E23AF">
                <w:rPr>
                  <w:rFonts w:asciiTheme="minorEastAsia" w:hAnsiTheme="minorEastAsia" w:hint="eastAsia"/>
                  <w:rPrChange w:id="590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0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09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5910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5911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5912" w:author="Mouse" w:date="2015-10-21T17:15:00Z">
                    <w:rPr/>
                  </w:rPrChange>
                </w:rPr>
                <w:t>1</w:t>
              </w:r>
              <w:r w:rsidRPr="003E23AF">
                <w:rPr>
                  <w:rFonts w:asciiTheme="minorEastAsia" w:hAnsiTheme="minorEastAsia" w:hint="eastAsia"/>
                  <w:rPrChange w:id="5913" w:author="Mouse" w:date="2015-10-21T17:15:00Z">
                    <w:rPr>
                      <w:rFonts w:hint="eastAsia"/>
                    </w:rPr>
                  </w:rPrChange>
                </w:rPr>
                <w:t>1号</w:t>
              </w:r>
            </w:ins>
          </w:p>
          <w:p w:rsidR="000B3E63" w:rsidRPr="003E23AF" w:rsidRDefault="000B3E63" w:rsidP="000B3E63">
            <w:pPr>
              <w:rPr>
                <w:ins w:id="5914" w:author="Mouse" w:date="2015-10-21T17:10:00Z"/>
                <w:rFonts w:asciiTheme="minorEastAsia" w:hAnsiTheme="minorEastAsia"/>
                <w:rPrChange w:id="5915" w:author="Mouse" w:date="2015-10-21T17:15:00Z">
                  <w:rPr>
                    <w:ins w:id="5916" w:author="Mouse" w:date="2015-10-21T17:10:00Z"/>
                  </w:rPr>
                </w:rPrChange>
              </w:rPr>
            </w:pPr>
            <w:ins w:id="5917" w:author="Mouse" w:date="2015-10-21T17:10:00Z">
              <w:r w:rsidRPr="003E23AF">
                <w:rPr>
                  <w:rFonts w:asciiTheme="minorEastAsia" w:hAnsiTheme="minorEastAsia" w:hint="eastAsia"/>
                  <w:rPrChange w:id="591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1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20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921" w:author="Mouse" w:date="2015-10-21T17:15:00Z">
                    <w:rPr/>
                  </w:rPrChange>
                </w:rPr>
                <w:t>2航运区</w:t>
              </w:r>
              <w:r w:rsidRPr="003E23AF">
                <w:rPr>
                  <w:rFonts w:asciiTheme="minorEastAsia" w:hAnsiTheme="minorEastAsia" w:hint="eastAsia"/>
                  <w:rPrChange w:id="5922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923" w:author="Mouse" w:date="2015-10-21T17:15:00Z">
                    <w:rPr/>
                  </w:rPrChange>
                </w:rPr>
                <w:t>2</w:t>
              </w:r>
              <w:r w:rsidRPr="003E23AF">
                <w:rPr>
                  <w:rFonts w:asciiTheme="minorEastAsia" w:hAnsiTheme="minorEastAsia" w:hint="eastAsia"/>
                  <w:rPrChange w:id="5924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925" w:author="Mouse" w:date="2015-10-21T17:10:00Z"/>
                <w:rFonts w:asciiTheme="minorEastAsia" w:hAnsiTheme="minorEastAsia"/>
                <w:rPrChange w:id="5926" w:author="Mouse" w:date="2015-10-21T17:15:00Z">
                  <w:rPr>
                    <w:ins w:id="5927" w:author="Mouse" w:date="2015-10-21T17:10:00Z"/>
                  </w:rPr>
                </w:rPrChange>
              </w:rPr>
            </w:pPr>
            <w:ins w:id="5928" w:author="Mouse" w:date="2015-10-21T17:10:00Z">
              <w:r w:rsidRPr="003E23AF">
                <w:rPr>
                  <w:rFonts w:asciiTheme="minorEastAsia" w:hAnsiTheme="minorEastAsia" w:hint="eastAsia"/>
                  <w:rPrChange w:id="592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3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31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932" w:author="Mouse" w:date="2015-10-21T17:15:00Z">
                    <w:rPr/>
                  </w:rPrChange>
                </w:rPr>
                <w:t>3航运区</w:t>
              </w:r>
              <w:r w:rsidRPr="003E23AF">
                <w:rPr>
                  <w:rFonts w:asciiTheme="minorEastAsia" w:hAnsiTheme="minorEastAsia" w:hint="eastAsia"/>
                  <w:rPrChange w:id="5933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934" w:author="Mouse" w:date="2015-10-21T17:15:00Z">
                    <w:rPr/>
                  </w:rPrChange>
                </w:rPr>
                <w:t>3</w:t>
              </w:r>
              <w:r w:rsidRPr="003E23AF">
                <w:rPr>
                  <w:rFonts w:asciiTheme="minorEastAsia" w:hAnsiTheme="minorEastAsia" w:hint="eastAsia"/>
                  <w:rPrChange w:id="5935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936" w:author="Mouse" w:date="2015-10-21T17:10:00Z"/>
                <w:rFonts w:asciiTheme="minorEastAsia" w:hAnsiTheme="minorEastAsia"/>
                <w:rPrChange w:id="5937" w:author="Mouse" w:date="2015-10-21T17:15:00Z">
                  <w:rPr>
                    <w:ins w:id="5938" w:author="Mouse" w:date="2015-10-21T17:10:00Z"/>
                  </w:rPr>
                </w:rPrChange>
              </w:rPr>
            </w:pPr>
            <w:ins w:id="5939" w:author="Mouse" w:date="2015-10-21T17:10:00Z">
              <w:r w:rsidRPr="003E23AF">
                <w:rPr>
                  <w:rFonts w:asciiTheme="minorEastAsia" w:hAnsiTheme="minorEastAsia" w:hint="eastAsia"/>
                  <w:rPrChange w:id="594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4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4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943" w:author="Mouse" w:date="2015-10-21T17:15:00Z">
                    <w:rPr/>
                  </w:rPrChange>
                </w:rPr>
                <w:t>4航运区</w:t>
              </w:r>
              <w:r w:rsidRPr="003E23AF">
                <w:rPr>
                  <w:rFonts w:asciiTheme="minorEastAsia" w:hAnsiTheme="minorEastAsia" w:hint="eastAsia"/>
                  <w:rPrChange w:id="5944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945" w:author="Mouse" w:date="2015-10-21T17:15:00Z">
                    <w:rPr/>
                  </w:rPrChange>
                </w:rPr>
                <w:t>4</w:t>
              </w:r>
              <w:r w:rsidRPr="003E23AF">
                <w:rPr>
                  <w:rFonts w:asciiTheme="minorEastAsia" w:hAnsiTheme="minorEastAsia" w:hint="eastAsia"/>
                  <w:rPrChange w:id="5946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947" w:author="Mouse" w:date="2015-10-21T17:10:00Z"/>
                <w:rFonts w:asciiTheme="minorEastAsia" w:hAnsiTheme="minorEastAsia"/>
                <w:rPrChange w:id="5948" w:author="Mouse" w:date="2015-10-21T17:15:00Z">
                  <w:rPr>
                    <w:ins w:id="5949" w:author="Mouse" w:date="2015-10-21T17:10:00Z"/>
                  </w:rPr>
                </w:rPrChange>
              </w:rPr>
            </w:pPr>
            <w:ins w:id="5950" w:author="Mouse" w:date="2015-10-21T17:10:00Z">
              <w:r w:rsidRPr="003E23AF">
                <w:rPr>
                  <w:rFonts w:asciiTheme="minorEastAsia" w:hAnsiTheme="minorEastAsia" w:hint="eastAsia"/>
                  <w:rPrChange w:id="595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5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53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954" w:author="Mouse" w:date="2015-10-21T17:15:00Z">
                    <w:rPr/>
                  </w:rPrChange>
                </w:rPr>
                <w:t>5航运区</w:t>
              </w:r>
              <w:r w:rsidRPr="003E23AF">
                <w:rPr>
                  <w:rFonts w:asciiTheme="minorEastAsia" w:hAnsiTheme="minorEastAsia" w:hint="eastAsia"/>
                  <w:rPrChange w:id="5955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95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57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958" w:author="Mouse" w:date="2015-10-21T17:10:00Z"/>
                <w:rFonts w:asciiTheme="minorEastAsia" w:hAnsiTheme="minorEastAsia"/>
                <w:rPrChange w:id="5959" w:author="Mouse" w:date="2015-10-21T17:15:00Z">
                  <w:rPr>
                    <w:ins w:id="5960" w:author="Mouse" w:date="2015-10-21T17:10:00Z"/>
                  </w:rPr>
                </w:rPrChange>
              </w:rPr>
            </w:pPr>
            <w:ins w:id="5961" w:author="Mouse" w:date="2015-10-21T17:10:00Z">
              <w:r w:rsidRPr="003E23AF">
                <w:rPr>
                  <w:rFonts w:asciiTheme="minorEastAsia" w:hAnsiTheme="minorEastAsia" w:hint="eastAsia"/>
                  <w:rPrChange w:id="596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6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64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965" w:author="Mouse" w:date="2015-10-21T17:15:00Z">
                    <w:rPr/>
                  </w:rPrChange>
                </w:rPr>
                <w:t>6航运区</w:t>
              </w:r>
              <w:r w:rsidRPr="003E23AF">
                <w:rPr>
                  <w:rFonts w:asciiTheme="minorEastAsia" w:hAnsiTheme="minorEastAsia" w:hint="eastAsia"/>
                  <w:rPrChange w:id="5966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967" w:author="Mouse" w:date="2015-10-21T17:15:00Z">
                    <w:rPr/>
                  </w:rPrChange>
                </w:rPr>
                <w:t>6</w:t>
              </w:r>
              <w:r w:rsidRPr="003E23AF">
                <w:rPr>
                  <w:rFonts w:asciiTheme="minorEastAsia" w:hAnsiTheme="minorEastAsia" w:hint="eastAsia"/>
                  <w:rPrChange w:id="5968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969" w:author="Mouse" w:date="2015-10-21T17:10:00Z"/>
                <w:rFonts w:asciiTheme="minorEastAsia" w:hAnsiTheme="minorEastAsia"/>
                <w:rPrChange w:id="5970" w:author="Mouse" w:date="2015-10-21T17:15:00Z">
                  <w:rPr>
                    <w:ins w:id="5971" w:author="Mouse" w:date="2015-10-21T17:10:00Z"/>
                  </w:rPr>
                </w:rPrChange>
              </w:rPr>
            </w:pPr>
            <w:ins w:id="5972" w:author="Mouse" w:date="2015-10-21T17:10:00Z">
              <w:r w:rsidRPr="003E23AF">
                <w:rPr>
                  <w:rFonts w:asciiTheme="minorEastAsia" w:hAnsiTheme="minorEastAsia" w:hint="eastAsia"/>
                  <w:rPrChange w:id="597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7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75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976" w:author="Mouse" w:date="2015-10-21T17:15:00Z">
                    <w:rPr/>
                  </w:rPrChange>
                </w:rPr>
                <w:t>7航运区</w:t>
              </w:r>
              <w:r w:rsidRPr="003E23AF">
                <w:rPr>
                  <w:rFonts w:asciiTheme="minorEastAsia" w:hAnsiTheme="minorEastAsia" w:hint="eastAsia"/>
                  <w:rPrChange w:id="5977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978" w:author="Mouse" w:date="2015-10-21T17:15:00Z">
                    <w:rPr/>
                  </w:rPrChange>
                </w:rPr>
                <w:t>7</w:t>
              </w:r>
              <w:r w:rsidRPr="003E23AF">
                <w:rPr>
                  <w:rFonts w:asciiTheme="minorEastAsia" w:hAnsiTheme="minorEastAsia" w:hint="eastAsia"/>
                  <w:rPrChange w:id="597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980" w:author="Mouse" w:date="2015-10-21T17:10:00Z"/>
                <w:rFonts w:asciiTheme="minorEastAsia" w:hAnsiTheme="minorEastAsia"/>
                <w:rPrChange w:id="5981" w:author="Mouse" w:date="2015-10-21T17:15:00Z">
                  <w:rPr>
                    <w:ins w:id="5982" w:author="Mouse" w:date="2015-10-21T17:10:00Z"/>
                  </w:rPr>
                </w:rPrChange>
              </w:rPr>
            </w:pPr>
            <w:ins w:id="5983" w:author="Mouse" w:date="2015-10-21T17:10:00Z">
              <w:r w:rsidRPr="003E23AF">
                <w:rPr>
                  <w:rFonts w:asciiTheme="minorEastAsia" w:hAnsiTheme="minorEastAsia" w:hint="eastAsia"/>
                  <w:rPrChange w:id="598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8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86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5987" w:author="Mouse" w:date="2015-10-21T17:15:00Z">
                    <w:rPr/>
                  </w:rPrChange>
                </w:rPr>
                <w:t>9航运区</w:t>
              </w:r>
              <w:r w:rsidRPr="003E23AF">
                <w:rPr>
                  <w:rFonts w:asciiTheme="minorEastAsia" w:hAnsiTheme="minorEastAsia" w:hint="eastAsia"/>
                  <w:rPrChange w:id="5988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5989" w:author="Mouse" w:date="2015-10-21T17:15:00Z">
                    <w:rPr/>
                  </w:rPrChange>
                </w:rPr>
                <w:t>9</w:t>
              </w:r>
              <w:r w:rsidRPr="003E23AF">
                <w:rPr>
                  <w:rFonts w:asciiTheme="minorEastAsia" w:hAnsiTheme="minorEastAsia" w:hint="eastAsia"/>
                  <w:rPrChange w:id="599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5991" w:author="Mouse" w:date="2015-10-21T17:10:00Z"/>
                <w:rFonts w:asciiTheme="minorEastAsia" w:hAnsiTheme="minorEastAsia"/>
                <w:rPrChange w:id="5992" w:author="Mouse" w:date="2015-10-21T17:15:00Z">
                  <w:rPr>
                    <w:ins w:id="5993" w:author="Mouse" w:date="2015-10-21T17:10:00Z"/>
                  </w:rPr>
                </w:rPrChange>
              </w:rPr>
            </w:pPr>
            <w:ins w:id="5994" w:author="Mouse" w:date="2015-10-21T17:10:00Z">
              <w:r w:rsidRPr="003E23AF">
                <w:rPr>
                  <w:rFonts w:asciiTheme="minorEastAsia" w:hAnsiTheme="minorEastAsia" w:hint="eastAsia"/>
                  <w:rPrChange w:id="599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599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5997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5998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5999" w:author="Mouse" w:date="2015-10-21T17:15:00Z">
                    <w:rPr>
                      <w:rFonts w:hint="eastAsia"/>
                    </w:rPr>
                  </w:rPrChange>
                </w:rPr>
                <w:t xml:space="preserve"> 1排 1架 20号</w:t>
              </w:r>
            </w:ins>
          </w:p>
          <w:p w:rsidR="000B3E63" w:rsidRPr="003E23AF" w:rsidRDefault="000B3E63" w:rsidP="000B3E63">
            <w:pPr>
              <w:rPr>
                <w:ins w:id="6000" w:author="Mouse" w:date="2015-10-21T17:10:00Z"/>
                <w:rFonts w:asciiTheme="minorEastAsia" w:hAnsiTheme="minorEastAsia"/>
                <w:rPrChange w:id="6001" w:author="Mouse" w:date="2015-10-21T17:15:00Z">
                  <w:rPr>
                    <w:ins w:id="6002" w:author="Mouse" w:date="2015-10-21T17:10:00Z"/>
                  </w:rPr>
                </w:rPrChange>
              </w:rPr>
            </w:pPr>
            <w:ins w:id="6003" w:author="Mouse" w:date="2015-10-21T17:10:00Z">
              <w:r w:rsidRPr="003E23AF">
                <w:rPr>
                  <w:rFonts w:asciiTheme="minorEastAsia" w:hAnsiTheme="minorEastAsia" w:hint="eastAsia"/>
                  <w:rPrChange w:id="600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00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006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6007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6008" w:author="Mouse" w:date="2015-10-21T17:15:00Z">
                    <w:rPr>
                      <w:rFonts w:hint="eastAsia"/>
                    </w:rPr>
                  </w:rPrChange>
                </w:rPr>
                <w:t xml:space="preserve"> 1排 1架 21号</w:t>
              </w:r>
            </w:ins>
          </w:p>
          <w:p w:rsidR="000B3E63" w:rsidRPr="003E23AF" w:rsidRDefault="000B3E63" w:rsidP="000B3E63">
            <w:pPr>
              <w:rPr>
                <w:ins w:id="6009" w:author="Mouse" w:date="2015-10-21T17:10:00Z"/>
                <w:rFonts w:asciiTheme="minorEastAsia" w:hAnsiTheme="minorEastAsia"/>
                <w:rPrChange w:id="6010" w:author="Mouse" w:date="2015-10-21T17:15:00Z">
                  <w:rPr>
                    <w:ins w:id="6011" w:author="Mouse" w:date="2015-10-21T17:10:00Z"/>
                  </w:rPr>
                </w:rPrChange>
              </w:rPr>
            </w:pPr>
            <w:ins w:id="6012" w:author="Mouse" w:date="2015-10-21T17:10:00Z">
              <w:r w:rsidRPr="003E23AF">
                <w:rPr>
                  <w:rFonts w:asciiTheme="minorEastAsia" w:hAnsiTheme="minorEastAsia" w:hint="eastAsia"/>
                  <w:rPrChange w:id="601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01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015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6016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6017" w:author="Mouse" w:date="2015-10-21T17:15:00Z">
                    <w:rPr>
                      <w:rFonts w:hint="eastAsia"/>
                    </w:rPr>
                  </w:rPrChange>
                </w:rPr>
                <w:t xml:space="preserve"> 1排 1架 22号</w:t>
              </w:r>
            </w:ins>
          </w:p>
          <w:p w:rsidR="000B3E63" w:rsidRPr="003E23AF" w:rsidRDefault="000B3E63" w:rsidP="000B3E63">
            <w:pPr>
              <w:rPr>
                <w:ins w:id="6018" w:author="Mouse" w:date="2015-10-21T17:10:00Z"/>
                <w:rFonts w:asciiTheme="minorEastAsia" w:hAnsiTheme="minorEastAsia"/>
                <w:rPrChange w:id="6019" w:author="Mouse" w:date="2015-10-21T17:15:00Z">
                  <w:rPr>
                    <w:ins w:id="6020" w:author="Mouse" w:date="2015-10-21T17:10:00Z"/>
                  </w:rPr>
                </w:rPrChange>
              </w:rPr>
            </w:pPr>
            <w:ins w:id="6021" w:author="Mouse" w:date="2015-10-21T17:10:00Z">
              <w:r w:rsidRPr="003E23AF">
                <w:rPr>
                  <w:rFonts w:asciiTheme="minorEastAsia" w:hAnsiTheme="minorEastAsia" w:hint="eastAsia"/>
                  <w:rPrChange w:id="602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02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024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6025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6026" w:author="Mouse" w:date="2015-10-21T17:15:00Z">
                    <w:rPr>
                      <w:rFonts w:hint="eastAsia"/>
                    </w:rPr>
                  </w:rPrChange>
                </w:rPr>
                <w:t xml:space="preserve"> 1排 1架 23号</w:t>
              </w:r>
            </w:ins>
          </w:p>
          <w:p w:rsidR="000B3E63" w:rsidRPr="003E23AF" w:rsidRDefault="000B3E63" w:rsidP="000B3E63">
            <w:pPr>
              <w:rPr>
                <w:ins w:id="6027" w:author="Mouse" w:date="2015-10-21T17:10:00Z"/>
                <w:rFonts w:asciiTheme="minorEastAsia" w:hAnsiTheme="minorEastAsia"/>
                <w:rPrChange w:id="6028" w:author="Mouse" w:date="2015-10-21T17:15:00Z">
                  <w:rPr>
                    <w:ins w:id="6029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030" w:author="Mouse" w:date="2015-10-21T17:10:00Z"/>
                <w:rFonts w:asciiTheme="minorEastAsia" w:hAnsiTheme="minorEastAsia"/>
                <w:rPrChange w:id="6031" w:author="Mouse" w:date="2015-10-21T17:15:00Z">
                  <w:rPr>
                    <w:ins w:id="6032" w:author="Mouse" w:date="2015-10-21T17:10:00Z"/>
                  </w:rPr>
                </w:rPrChange>
              </w:rPr>
            </w:pPr>
            <w:ins w:id="6033" w:author="Mouse" w:date="2015-10-21T17:10:00Z">
              <w:r w:rsidRPr="003E23AF">
                <w:rPr>
                  <w:rFonts w:asciiTheme="minorEastAsia" w:hAnsiTheme="minorEastAsia"/>
                  <w:rPrChange w:id="6034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6035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/>
                  <w:rPrChange w:id="6036" w:author="Mouse" w:date="2015-10-21T17:15:00Z">
                    <w:rPr/>
                  </w:rPrChange>
                </w:rPr>
                <w:t>800</w:t>
              </w:r>
              <w:r w:rsidRPr="003E23AF">
                <w:rPr>
                  <w:rFonts w:asciiTheme="minorEastAsia" w:hAnsiTheme="minorEastAsia" w:hint="eastAsia"/>
                  <w:rPrChange w:id="6037" w:author="Mouse" w:date="2015-10-21T17:15:00Z">
                    <w:rPr>
                      <w:rFonts w:hint="eastAsia"/>
                    </w:rPr>
                  </w:rPrChange>
                </w:rPr>
                <w:t>元</w:t>
              </w:r>
            </w:ins>
          </w:p>
          <w:p w:rsidR="000B3E63" w:rsidRPr="003E23AF" w:rsidRDefault="000B3E63" w:rsidP="000B3E63">
            <w:pPr>
              <w:rPr>
                <w:ins w:id="6038" w:author="Mouse" w:date="2015-10-21T17:10:00Z"/>
                <w:rFonts w:asciiTheme="minorEastAsia" w:hAnsiTheme="minorEastAsia"/>
                <w:rPrChange w:id="6039" w:author="Mouse" w:date="2015-10-21T17:15:00Z">
                  <w:rPr>
                    <w:ins w:id="6040" w:author="Mouse" w:date="2015-10-21T17:10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6041" w:author="Mouse" w:date="2015-10-21T17:10:00Z"/>
                <w:rFonts w:asciiTheme="minorEastAsia" w:hAnsiTheme="minorEastAsia"/>
                <w:rPrChange w:id="6042" w:author="Mouse" w:date="2015-10-21T17:15:00Z">
                  <w:rPr>
                    <w:ins w:id="6043" w:author="Mouse" w:date="2015-10-21T17:10:00Z"/>
                  </w:rPr>
                </w:rPrChange>
              </w:rPr>
            </w:pPr>
            <w:ins w:id="6044" w:author="Mouse" w:date="2015-10-21T17:10:00Z">
              <w:r w:rsidRPr="003E23AF">
                <w:rPr>
                  <w:rFonts w:asciiTheme="minorEastAsia" w:hAnsiTheme="minorEastAsia" w:hint="eastAsia"/>
                  <w:rPrChange w:id="6045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6046" w:author="Mouse" w:date="2015-10-21T17:15:00Z">
                    <w:rPr/>
                  </w:rPrChange>
                </w:rPr>
                <w:t>3</w:t>
              </w:r>
            </w:ins>
          </w:p>
          <w:p w:rsidR="000B3E63" w:rsidRPr="003E23AF" w:rsidRDefault="000B3E63" w:rsidP="000B3E63">
            <w:pPr>
              <w:rPr>
                <w:ins w:id="6047" w:author="Mouse" w:date="2015-10-21T17:10:00Z"/>
                <w:rFonts w:asciiTheme="minorEastAsia" w:hAnsiTheme="minorEastAsia"/>
                <w:rPrChange w:id="6048" w:author="Mouse" w:date="2015-10-21T17:15:00Z">
                  <w:rPr>
                    <w:ins w:id="6049" w:author="Mouse" w:date="2015-10-21T17:10:00Z"/>
                  </w:rPr>
                </w:rPrChange>
              </w:rPr>
            </w:pPr>
            <w:ins w:id="6050" w:author="Mouse" w:date="2015-10-21T17:10:00Z">
              <w:r w:rsidRPr="003E23AF">
                <w:rPr>
                  <w:rFonts w:asciiTheme="minorEastAsia" w:hAnsiTheme="minorEastAsia"/>
                  <w:rPrChange w:id="6051" w:author="Mouse" w:date="2015-10-21T17:15:00Z">
                    <w:rPr/>
                  </w:rPrChange>
                </w:rPr>
                <w:t>中转单</w:t>
              </w:r>
            </w:ins>
          </w:p>
          <w:p w:rsidR="000B3E63" w:rsidRPr="003E23AF" w:rsidRDefault="000B3E63" w:rsidP="000B3E63">
            <w:pPr>
              <w:rPr>
                <w:ins w:id="6052" w:author="Mouse" w:date="2015-10-21T17:10:00Z"/>
                <w:rFonts w:asciiTheme="minorEastAsia" w:hAnsiTheme="minorEastAsia"/>
                <w:rPrChange w:id="6053" w:author="Mouse" w:date="2015-10-21T17:15:00Z">
                  <w:rPr>
                    <w:ins w:id="6054" w:author="Mouse" w:date="2015-10-21T17:10:00Z"/>
                  </w:rPr>
                </w:rPrChange>
              </w:rPr>
            </w:pPr>
            <w:ins w:id="6055" w:author="Mouse" w:date="2015-10-21T17:10:00Z">
              <w:r w:rsidRPr="003E23AF">
                <w:rPr>
                  <w:rFonts w:asciiTheme="minorEastAsia" w:hAnsiTheme="minorEastAsia"/>
                  <w:rPrChange w:id="6056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6057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6058" w:author="Mouse" w:date="2015-10-21T17:15:00Z">
                    <w:rPr/>
                  </w:rPrChange>
                </w:rPr>
                <w:t>000003</w:t>
              </w:r>
            </w:ins>
          </w:p>
          <w:p w:rsidR="000B3E63" w:rsidRPr="003E23AF" w:rsidRDefault="000B3E63" w:rsidP="000B3E63">
            <w:pPr>
              <w:rPr>
                <w:ins w:id="6059" w:author="Mouse" w:date="2015-10-21T17:10:00Z"/>
                <w:rFonts w:asciiTheme="minorEastAsia" w:hAnsiTheme="minorEastAsia"/>
                <w:rPrChange w:id="6060" w:author="Mouse" w:date="2015-10-21T17:15:00Z">
                  <w:rPr>
                    <w:ins w:id="6061" w:author="Mouse" w:date="2015-10-21T17:10:00Z"/>
                  </w:rPr>
                </w:rPrChange>
              </w:rPr>
            </w:pPr>
            <w:ins w:id="6062" w:author="Mouse" w:date="2015-10-21T17:10:00Z">
              <w:r w:rsidRPr="003E23AF">
                <w:rPr>
                  <w:rFonts w:asciiTheme="minorEastAsia" w:hAnsiTheme="minorEastAsia"/>
                  <w:rPrChange w:id="6063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6064" w:author="Mouse" w:date="2015-10-21T17:15:00Z">
                    <w:rPr>
                      <w:rFonts w:hint="eastAsia"/>
                    </w:rPr>
                  </w:rPrChange>
                </w:rPr>
                <w:t>：F001</w:t>
              </w:r>
            </w:ins>
          </w:p>
          <w:p w:rsidR="000B3E63" w:rsidRPr="003E23AF" w:rsidRDefault="000B3E63" w:rsidP="000B3E63">
            <w:pPr>
              <w:rPr>
                <w:ins w:id="6065" w:author="Mouse" w:date="2015-10-21T17:10:00Z"/>
                <w:rFonts w:asciiTheme="minorEastAsia" w:hAnsiTheme="minorEastAsia"/>
                <w:rPrChange w:id="6066" w:author="Mouse" w:date="2015-10-21T17:15:00Z">
                  <w:rPr>
                    <w:ins w:id="6067" w:author="Mouse" w:date="2015-10-21T17:10:00Z"/>
                  </w:rPr>
                </w:rPrChange>
              </w:rPr>
            </w:pPr>
            <w:ins w:id="6068" w:author="Mouse" w:date="2015-10-21T17:10:00Z">
              <w:r w:rsidRPr="003E23AF">
                <w:rPr>
                  <w:rFonts w:asciiTheme="minorEastAsia" w:hAnsiTheme="minorEastAsia"/>
                  <w:rPrChange w:id="6069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6070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6071" w:author="Mouse" w:date="2015-10-21T17:10:00Z"/>
                <w:rFonts w:asciiTheme="minorEastAsia" w:hAnsiTheme="minorEastAsia"/>
                <w:rPrChange w:id="6072" w:author="Mouse" w:date="2015-10-21T17:15:00Z">
                  <w:rPr>
                    <w:ins w:id="6073" w:author="Mouse" w:date="2015-10-21T17:10:00Z"/>
                  </w:rPr>
                </w:rPrChange>
              </w:rPr>
            </w:pPr>
            <w:ins w:id="6074" w:author="Mouse" w:date="2015-10-21T17:10:00Z">
              <w:r w:rsidRPr="003E23AF">
                <w:rPr>
                  <w:rFonts w:asciiTheme="minorEastAsia" w:hAnsiTheme="minorEastAsia"/>
                  <w:rPrChange w:id="6075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6076" w:author="Mouse" w:date="2015-10-21T17:15:00Z">
                    <w:rPr>
                      <w:rFonts w:hint="eastAsia"/>
                    </w:rPr>
                  </w:rPrChange>
                </w:rPr>
                <w:t xml:space="preserve"> 北京</w:t>
              </w:r>
            </w:ins>
          </w:p>
          <w:p w:rsidR="000B3E63" w:rsidRPr="003E23AF" w:rsidRDefault="000B3E63" w:rsidP="000B3E63">
            <w:pPr>
              <w:rPr>
                <w:ins w:id="6077" w:author="Mouse" w:date="2015-10-21T17:10:00Z"/>
                <w:rFonts w:asciiTheme="minorEastAsia" w:hAnsiTheme="minorEastAsia"/>
                <w:rPrChange w:id="6078" w:author="Mouse" w:date="2015-10-21T17:15:00Z">
                  <w:rPr>
                    <w:ins w:id="6079" w:author="Mouse" w:date="2015-10-21T17:10:00Z"/>
                  </w:rPr>
                </w:rPrChange>
              </w:rPr>
            </w:pPr>
            <w:ins w:id="6080" w:author="Mouse" w:date="2015-10-21T17:10:00Z">
              <w:r w:rsidRPr="003E23AF">
                <w:rPr>
                  <w:rFonts w:asciiTheme="minorEastAsia" w:hAnsiTheme="minorEastAsia"/>
                  <w:rPrChange w:id="6081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6082" w:author="Mouse" w:date="2015-10-21T17:15:00Z">
                    <w:rPr>
                      <w:rFonts w:hint="eastAsia"/>
                    </w:rPr>
                  </w:rPrChange>
                </w:rPr>
                <w:t xml:space="preserve"> 张四</w:t>
              </w:r>
            </w:ins>
          </w:p>
          <w:p w:rsidR="000B3E63" w:rsidRPr="003E23AF" w:rsidRDefault="000B3E63" w:rsidP="000B3E63">
            <w:pPr>
              <w:rPr>
                <w:ins w:id="6083" w:author="Mouse" w:date="2015-10-21T17:10:00Z"/>
                <w:rFonts w:asciiTheme="minorEastAsia" w:hAnsiTheme="minorEastAsia"/>
                <w:rPrChange w:id="6084" w:author="Mouse" w:date="2015-10-21T17:15:00Z">
                  <w:rPr>
                    <w:ins w:id="6085" w:author="Mouse" w:date="2015-10-21T17:10:00Z"/>
                  </w:rPr>
                </w:rPrChange>
              </w:rPr>
            </w:pPr>
            <w:ins w:id="6086" w:author="Mouse" w:date="2015-10-21T17:10:00Z">
              <w:r w:rsidRPr="003E23AF">
                <w:rPr>
                  <w:rFonts w:asciiTheme="minorEastAsia" w:hAnsiTheme="minorEastAsia"/>
                  <w:rPrChange w:id="6087" w:author="Mouse" w:date="2015-10-21T17:15:00Z">
                    <w:rPr/>
                  </w:rPrChange>
                </w:rPr>
                <w:t>快递单号</w:t>
              </w:r>
              <w:r w:rsidRPr="003E23AF">
                <w:rPr>
                  <w:rFonts w:asciiTheme="minorEastAsia" w:hAnsiTheme="minorEastAsia" w:hint="eastAsia"/>
                  <w:rPrChange w:id="6088" w:author="Mouse" w:date="2015-10-21T17:15:00Z">
                    <w:rPr>
                      <w:rFonts w:hint="eastAsia"/>
                    </w:rPr>
                  </w:rPrChange>
                </w:rPr>
                <w:t xml:space="preserve"> 货柜号</w:t>
              </w:r>
            </w:ins>
          </w:p>
          <w:p w:rsidR="000B3E63" w:rsidRPr="003E23AF" w:rsidRDefault="000B3E63" w:rsidP="000B3E63">
            <w:pPr>
              <w:rPr>
                <w:ins w:id="6089" w:author="Mouse" w:date="2015-10-21T17:10:00Z"/>
                <w:rFonts w:asciiTheme="minorEastAsia" w:hAnsiTheme="minorEastAsia"/>
                <w:rPrChange w:id="6090" w:author="Mouse" w:date="2015-10-21T17:15:00Z">
                  <w:rPr>
                    <w:ins w:id="6091" w:author="Mouse" w:date="2015-10-21T17:10:00Z"/>
                  </w:rPr>
                </w:rPrChange>
              </w:rPr>
            </w:pPr>
            <w:ins w:id="6092" w:author="Mouse" w:date="2015-10-21T17:10:00Z">
              <w:r w:rsidRPr="003E23AF">
                <w:rPr>
                  <w:rFonts w:asciiTheme="minorEastAsia" w:hAnsiTheme="minorEastAsia" w:hint="eastAsia"/>
                  <w:rPrChange w:id="6093" w:author="Mouse" w:date="2015-10-21T17:15:00Z">
                    <w:rPr>
                      <w:rFonts w:hint="eastAsia"/>
                    </w:rPr>
                  </w:rPrChange>
                </w:rPr>
                <w:t>0250000024</w:t>
              </w:r>
              <w:r w:rsidRPr="003E23AF">
                <w:rPr>
                  <w:rFonts w:asciiTheme="minorEastAsia" w:hAnsiTheme="minorEastAsia"/>
                  <w:rPrChange w:id="6094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095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096" w:author="Mouse" w:date="2015-10-21T17:15:00Z">
                    <w:rPr/>
                  </w:rPrChange>
                </w:rPr>
                <w:t>24</w:t>
              </w:r>
              <w:r w:rsidRPr="003E23AF">
                <w:rPr>
                  <w:rFonts w:asciiTheme="minorEastAsia" w:hAnsiTheme="minorEastAsia" w:hint="eastAsia"/>
                  <w:rPrChange w:id="6097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098" w:author="Mouse" w:date="2015-10-21T17:10:00Z"/>
                <w:rFonts w:asciiTheme="minorEastAsia" w:hAnsiTheme="minorEastAsia"/>
                <w:rPrChange w:id="6099" w:author="Mouse" w:date="2015-10-21T17:15:00Z">
                  <w:rPr>
                    <w:ins w:id="6100" w:author="Mouse" w:date="2015-10-21T17:10:00Z"/>
                  </w:rPr>
                </w:rPrChange>
              </w:rPr>
            </w:pPr>
            <w:ins w:id="6101" w:author="Mouse" w:date="2015-10-21T17:10:00Z">
              <w:r w:rsidRPr="003E23AF">
                <w:rPr>
                  <w:rFonts w:asciiTheme="minorEastAsia" w:hAnsiTheme="minorEastAsia" w:hint="eastAsia"/>
                  <w:rPrChange w:id="6102" w:author="Mouse" w:date="2015-10-21T17:15:00Z">
                    <w:rPr>
                      <w:rFonts w:hint="eastAsia"/>
                    </w:rPr>
                  </w:rPrChange>
                </w:rPr>
                <w:t>0250000025</w:t>
              </w:r>
              <w:r w:rsidRPr="003E23AF">
                <w:rPr>
                  <w:rFonts w:asciiTheme="minorEastAsia" w:hAnsiTheme="minorEastAsia"/>
                  <w:rPrChange w:id="6103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04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05" w:author="Mouse" w:date="2015-10-21T17:15:00Z">
                    <w:rPr/>
                  </w:rPrChange>
                </w:rPr>
                <w:t>25</w:t>
              </w:r>
              <w:r w:rsidRPr="003E23AF">
                <w:rPr>
                  <w:rFonts w:asciiTheme="minorEastAsia" w:hAnsiTheme="minorEastAsia" w:hint="eastAsia"/>
                  <w:rPrChange w:id="6106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07" w:author="Mouse" w:date="2015-10-21T17:10:00Z"/>
                <w:rFonts w:asciiTheme="minorEastAsia" w:hAnsiTheme="minorEastAsia"/>
                <w:rPrChange w:id="6108" w:author="Mouse" w:date="2015-10-21T17:15:00Z">
                  <w:rPr>
                    <w:ins w:id="6109" w:author="Mouse" w:date="2015-10-21T17:10:00Z"/>
                  </w:rPr>
                </w:rPrChange>
              </w:rPr>
            </w:pPr>
            <w:ins w:id="6110" w:author="Mouse" w:date="2015-10-21T17:10:00Z">
              <w:r w:rsidRPr="003E23AF">
                <w:rPr>
                  <w:rFonts w:asciiTheme="minorEastAsia" w:hAnsiTheme="minorEastAsia" w:hint="eastAsia"/>
                  <w:rPrChange w:id="6111" w:author="Mouse" w:date="2015-10-21T17:15:00Z">
                    <w:rPr>
                      <w:rFonts w:hint="eastAsia"/>
                    </w:rPr>
                  </w:rPrChange>
                </w:rPr>
                <w:t>0250000026</w:t>
              </w:r>
              <w:r w:rsidRPr="003E23AF">
                <w:rPr>
                  <w:rFonts w:asciiTheme="minorEastAsia" w:hAnsiTheme="minorEastAsia"/>
                  <w:rPrChange w:id="6112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13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14" w:author="Mouse" w:date="2015-10-21T17:15:00Z">
                    <w:rPr/>
                  </w:rPrChange>
                </w:rPr>
                <w:t>26</w:t>
              </w:r>
              <w:r w:rsidRPr="003E23AF">
                <w:rPr>
                  <w:rFonts w:asciiTheme="minorEastAsia" w:hAnsiTheme="minorEastAsia" w:hint="eastAsia"/>
                  <w:rPrChange w:id="6115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16" w:author="Mouse" w:date="2015-10-21T17:10:00Z"/>
                <w:rFonts w:asciiTheme="minorEastAsia" w:hAnsiTheme="minorEastAsia"/>
                <w:rPrChange w:id="6117" w:author="Mouse" w:date="2015-10-21T17:15:00Z">
                  <w:rPr>
                    <w:ins w:id="6118" w:author="Mouse" w:date="2015-10-21T17:10:00Z"/>
                  </w:rPr>
                </w:rPrChange>
              </w:rPr>
            </w:pPr>
            <w:ins w:id="6119" w:author="Mouse" w:date="2015-10-21T17:10:00Z">
              <w:r w:rsidRPr="003E23AF">
                <w:rPr>
                  <w:rFonts w:asciiTheme="minorEastAsia" w:hAnsiTheme="minorEastAsia" w:hint="eastAsia"/>
                  <w:rPrChange w:id="6120" w:author="Mouse" w:date="2015-10-21T17:15:00Z">
                    <w:rPr>
                      <w:rFonts w:hint="eastAsia"/>
                    </w:rPr>
                  </w:rPrChange>
                </w:rPr>
                <w:t>0250000027</w:t>
              </w:r>
              <w:r w:rsidRPr="003E23AF">
                <w:rPr>
                  <w:rFonts w:asciiTheme="minorEastAsia" w:hAnsiTheme="minorEastAsia"/>
                  <w:rPrChange w:id="6121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22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23" w:author="Mouse" w:date="2015-10-21T17:15:00Z">
                    <w:rPr/>
                  </w:rPrChange>
                </w:rPr>
                <w:t>27</w:t>
              </w:r>
              <w:r w:rsidRPr="003E23AF">
                <w:rPr>
                  <w:rFonts w:asciiTheme="minorEastAsia" w:hAnsiTheme="minorEastAsia" w:hint="eastAsia"/>
                  <w:rPrChange w:id="6124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25" w:author="Mouse" w:date="2015-10-21T17:10:00Z"/>
                <w:rFonts w:asciiTheme="minorEastAsia" w:hAnsiTheme="minorEastAsia"/>
                <w:rPrChange w:id="6126" w:author="Mouse" w:date="2015-10-21T17:15:00Z">
                  <w:rPr>
                    <w:ins w:id="6127" w:author="Mouse" w:date="2015-10-21T17:10:00Z"/>
                  </w:rPr>
                </w:rPrChange>
              </w:rPr>
            </w:pPr>
            <w:ins w:id="6128" w:author="Mouse" w:date="2015-10-21T17:10:00Z">
              <w:r w:rsidRPr="003E23AF">
                <w:rPr>
                  <w:rFonts w:asciiTheme="minorEastAsia" w:hAnsiTheme="minorEastAsia" w:hint="eastAsia"/>
                  <w:rPrChange w:id="6129" w:author="Mouse" w:date="2015-10-21T17:15:00Z">
                    <w:rPr>
                      <w:rFonts w:hint="eastAsia"/>
                    </w:rPr>
                  </w:rPrChange>
                </w:rPr>
                <w:t>0250000028</w:t>
              </w:r>
              <w:r w:rsidRPr="003E23AF">
                <w:rPr>
                  <w:rFonts w:asciiTheme="minorEastAsia" w:hAnsiTheme="minorEastAsia"/>
                  <w:rPrChange w:id="6130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31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32" w:author="Mouse" w:date="2015-10-21T17:15:00Z">
                    <w:rPr/>
                  </w:rPrChange>
                </w:rPr>
                <w:t>28</w:t>
              </w:r>
              <w:r w:rsidRPr="003E23AF">
                <w:rPr>
                  <w:rFonts w:asciiTheme="minorEastAsia" w:hAnsiTheme="minorEastAsia" w:hint="eastAsia"/>
                  <w:rPrChange w:id="6133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34" w:author="Mouse" w:date="2015-10-21T17:10:00Z"/>
                <w:rFonts w:asciiTheme="minorEastAsia" w:hAnsiTheme="minorEastAsia"/>
                <w:rPrChange w:id="6135" w:author="Mouse" w:date="2015-10-21T17:15:00Z">
                  <w:rPr>
                    <w:ins w:id="6136" w:author="Mouse" w:date="2015-10-21T17:10:00Z"/>
                  </w:rPr>
                </w:rPrChange>
              </w:rPr>
            </w:pPr>
            <w:ins w:id="6137" w:author="Mouse" w:date="2015-10-21T17:10:00Z">
              <w:r w:rsidRPr="003E23AF">
                <w:rPr>
                  <w:rFonts w:asciiTheme="minorEastAsia" w:hAnsiTheme="minorEastAsia" w:hint="eastAsia"/>
                  <w:rPrChange w:id="6138" w:author="Mouse" w:date="2015-10-21T17:15:00Z">
                    <w:rPr>
                      <w:rFonts w:hint="eastAsia"/>
                    </w:rPr>
                  </w:rPrChange>
                </w:rPr>
                <w:t>0250000029</w:t>
              </w:r>
              <w:r w:rsidRPr="003E23AF">
                <w:rPr>
                  <w:rFonts w:asciiTheme="minorEastAsia" w:hAnsiTheme="minorEastAsia"/>
                  <w:rPrChange w:id="6139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40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41" w:author="Mouse" w:date="2015-10-21T17:15:00Z">
                    <w:rPr/>
                  </w:rPrChange>
                </w:rPr>
                <w:t>29</w:t>
              </w:r>
              <w:r w:rsidRPr="003E23AF">
                <w:rPr>
                  <w:rFonts w:asciiTheme="minorEastAsia" w:hAnsiTheme="minorEastAsia" w:hint="eastAsia"/>
                  <w:rPrChange w:id="6142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43" w:author="Mouse" w:date="2015-10-21T17:10:00Z"/>
                <w:rFonts w:asciiTheme="minorEastAsia" w:hAnsiTheme="minorEastAsia"/>
                <w:rPrChange w:id="6144" w:author="Mouse" w:date="2015-10-21T17:15:00Z">
                  <w:rPr>
                    <w:ins w:id="6145" w:author="Mouse" w:date="2015-10-21T17:10:00Z"/>
                  </w:rPr>
                </w:rPrChange>
              </w:rPr>
            </w:pPr>
            <w:ins w:id="6146" w:author="Mouse" w:date="2015-10-21T17:10:00Z">
              <w:r w:rsidRPr="003E23AF">
                <w:rPr>
                  <w:rFonts w:asciiTheme="minorEastAsia" w:hAnsiTheme="minorEastAsia" w:hint="eastAsia"/>
                  <w:rPrChange w:id="6147" w:author="Mouse" w:date="2015-10-21T17:15:00Z">
                    <w:rPr>
                      <w:rFonts w:hint="eastAsia"/>
                    </w:rPr>
                  </w:rPrChange>
                </w:rPr>
                <w:t>0250000030</w:t>
              </w:r>
              <w:r w:rsidRPr="003E23AF">
                <w:rPr>
                  <w:rFonts w:asciiTheme="minorEastAsia" w:hAnsiTheme="minorEastAsia"/>
                  <w:rPrChange w:id="6148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49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50" w:author="Mouse" w:date="2015-10-21T17:15:00Z">
                    <w:rPr/>
                  </w:rPrChange>
                </w:rPr>
                <w:t>30</w:t>
              </w:r>
              <w:r w:rsidRPr="003E23AF">
                <w:rPr>
                  <w:rFonts w:asciiTheme="minorEastAsia" w:hAnsiTheme="minorEastAsia" w:hint="eastAsia"/>
                  <w:rPrChange w:id="6151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52" w:author="Mouse" w:date="2015-10-21T17:10:00Z"/>
                <w:rFonts w:asciiTheme="minorEastAsia" w:hAnsiTheme="minorEastAsia"/>
                <w:rPrChange w:id="6153" w:author="Mouse" w:date="2015-10-21T17:15:00Z">
                  <w:rPr>
                    <w:ins w:id="6154" w:author="Mouse" w:date="2015-10-21T17:10:00Z"/>
                  </w:rPr>
                </w:rPrChange>
              </w:rPr>
            </w:pPr>
            <w:ins w:id="6155" w:author="Mouse" w:date="2015-10-21T17:10:00Z">
              <w:r w:rsidRPr="003E23AF">
                <w:rPr>
                  <w:rFonts w:asciiTheme="minorEastAsia" w:hAnsiTheme="minorEastAsia" w:hint="eastAsia"/>
                  <w:rPrChange w:id="6156" w:author="Mouse" w:date="2015-10-21T17:15:00Z">
                    <w:rPr>
                      <w:rFonts w:hint="eastAsia"/>
                    </w:rPr>
                  </w:rPrChange>
                </w:rPr>
                <w:t>0250000031</w:t>
              </w:r>
              <w:r w:rsidRPr="003E23AF">
                <w:rPr>
                  <w:rFonts w:asciiTheme="minorEastAsia" w:hAnsiTheme="minorEastAsia"/>
                  <w:rPrChange w:id="6157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58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59" w:author="Mouse" w:date="2015-10-21T17:15:00Z">
                    <w:rPr/>
                  </w:rPrChange>
                </w:rPr>
                <w:t>31</w:t>
              </w:r>
              <w:r w:rsidRPr="003E23AF">
                <w:rPr>
                  <w:rFonts w:asciiTheme="minorEastAsia" w:hAnsiTheme="minorEastAsia" w:hint="eastAsia"/>
                  <w:rPrChange w:id="616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61" w:author="Mouse" w:date="2015-10-21T17:10:00Z"/>
                <w:rFonts w:asciiTheme="minorEastAsia" w:hAnsiTheme="minorEastAsia"/>
                <w:rPrChange w:id="6162" w:author="Mouse" w:date="2015-10-21T17:15:00Z">
                  <w:rPr>
                    <w:ins w:id="6163" w:author="Mouse" w:date="2015-10-21T17:10:00Z"/>
                  </w:rPr>
                </w:rPrChange>
              </w:rPr>
            </w:pPr>
            <w:ins w:id="6164" w:author="Mouse" w:date="2015-10-21T17:10:00Z">
              <w:r w:rsidRPr="003E23AF">
                <w:rPr>
                  <w:rFonts w:asciiTheme="minorEastAsia" w:hAnsiTheme="minorEastAsia" w:hint="eastAsia"/>
                  <w:rPrChange w:id="6165" w:author="Mouse" w:date="2015-10-21T17:15:00Z">
                    <w:rPr>
                      <w:rFonts w:hint="eastAsia"/>
                    </w:rPr>
                  </w:rPrChange>
                </w:rPr>
                <w:t>0250000032</w:t>
              </w:r>
              <w:r w:rsidRPr="003E23AF">
                <w:rPr>
                  <w:rFonts w:asciiTheme="minorEastAsia" w:hAnsiTheme="minorEastAsia"/>
                  <w:rPrChange w:id="6166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67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68" w:author="Mouse" w:date="2015-10-21T17:15:00Z">
                    <w:rPr/>
                  </w:rPrChange>
                </w:rPr>
                <w:t>32</w:t>
              </w:r>
              <w:r w:rsidRPr="003E23AF">
                <w:rPr>
                  <w:rFonts w:asciiTheme="minorEastAsia" w:hAnsiTheme="minorEastAsia" w:hint="eastAsia"/>
                  <w:rPrChange w:id="616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70" w:author="Mouse" w:date="2015-10-21T17:10:00Z"/>
                <w:rFonts w:asciiTheme="minorEastAsia" w:hAnsiTheme="minorEastAsia"/>
                <w:rPrChange w:id="6171" w:author="Mouse" w:date="2015-10-21T17:15:00Z">
                  <w:rPr>
                    <w:ins w:id="6172" w:author="Mouse" w:date="2015-10-21T17:10:00Z"/>
                  </w:rPr>
                </w:rPrChange>
              </w:rPr>
            </w:pPr>
            <w:ins w:id="6173" w:author="Mouse" w:date="2015-10-21T17:10:00Z">
              <w:r w:rsidRPr="003E23AF">
                <w:rPr>
                  <w:rFonts w:asciiTheme="minorEastAsia" w:hAnsiTheme="minorEastAsia" w:hint="eastAsia"/>
                  <w:rPrChange w:id="6174" w:author="Mouse" w:date="2015-10-21T17:15:00Z">
                    <w:rPr>
                      <w:rFonts w:hint="eastAsia"/>
                    </w:rPr>
                  </w:rPrChange>
                </w:rPr>
                <w:t>0250000033</w:t>
              </w:r>
              <w:r w:rsidRPr="003E23AF">
                <w:rPr>
                  <w:rFonts w:asciiTheme="minorEastAsia" w:hAnsiTheme="minorEastAsia"/>
                  <w:rPrChange w:id="6175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76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77" w:author="Mouse" w:date="2015-10-21T17:15:00Z">
                    <w:rPr/>
                  </w:rPrChange>
                </w:rPr>
                <w:t>33</w:t>
              </w:r>
              <w:r w:rsidRPr="003E23AF">
                <w:rPr>
                  <w:rFonts w:asciiTheme="minorEastAsia" w:hAnsiTheme="minorEastAsia" w:hint="eastAsia"/>
                  <w:rPrChange w:id="6178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79" w:author="Mouse" w:date="2015-10-21T17:10:00Z"/>
                <w:rFonts w:asciiTheme="minorEastAsia" w:hAnsiTheme="minorEastAsia"/>
                <w:rPrChange w:id="6180" w:author="Mouse" w:date="2015-10-21T17:15:00Z">
                  <w:rPr>
                    <w:ins w:id="6181" w:author="Mouse" w:date="2015-10-21T17:10:00Z"/>
                  </w:rPr>
                </w:rPrChange>
              </w:rPr>
            </w:pPr>
            <w:ins w:id="6182" w:author="Mouse" w:date="2015-10-21T17:10:00Z">
              <w:r w:rsidRPr="003E23AF">
                <w:rPr>
                  <w:rFonts w:asciiTheme="minorEastAsia" w:hAnsiTheme="minorEastAsia" w:hint="eastAsia"/>
                  <w:rPrChange w:id="6183" w:author="Mouse" w:date="2015-10-21T17:15:00Z">
                    <w:rPr>
                      <w:rFonts w:hint="eastAsia"/>
                    </w:rPr>
                  </w:rPrChange>
                </w:rPr>
                <w:t>0250000034</w:t>
              </w:r>
              <w:r w:rsidRPr="003E23AF">
                <w:rPr>
                  <w:rFonts w:asciiTheme="minorEastAsia" w:hAnsiTheme="minorEastAsia"/>
                  <w:rPrChange w:id="6184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85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86" w:author="Mouse" w:date="2015-10-21T17:15:00Z">
                    <w:rPr/>
                  </w:rPrChange>
                </w:rPr>
                <w:t>34</w:t>
              </w:r>
              <w:r w:rsidRPr="003E23AF">
                <w:rPr>
                  <w:rFonts w:asciiTheme="minorEastAsia" w:hAnsiTheme="minorEastAsia" w:hint="eastAsia"/>
                  <w:rPrChange w:id="6187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88" w:author="Mouse" w:date="2015-10-21T17:10:00Z"/>
                <w:rFonts w:asciiTheme="minorEastAsia" w:hAnsiTheme="minorEastAsia"/>
                <w:rPrChange w:id="6189" w:author="Mouse" w:date="2015-10-21T17:15:00Z">
                  <w:rPr>
                    <w:ins w:id="6190" w:author="Mouse" w:date="2015-10-21T17:10:00Z"/>
                  </w:rPr>
                </w:rPrChange>
              </w:rPr>
            </w:pPr>
            <w:ins w:id="6191" w:author="Mouse" w:date="2015-10-21T17:10:00Z">
              <w:r w:rsidRPr="003E23AF">
                <w:rPr>
                  <w:rFonts w:asciiTheme="minorEastAsia" w:hAnsiTheme="minorEastAsia" w:hint="eastAsia"/>
                  <w:rPrChange w:id="6192" w:author="Mouse" w:date="2015-10-21T17:15:00Z">
                    <w:rPr>
                      <w:rFonts w:hint="eastAsia"/>
                    </w:rPr>
                  </w:rPrChange>
                </w:rPr>
                <w:t>0250000035</w:t>
              </w:r>
              <w:r w:rsidRPr="003E23AF">
                <w:rPr>
                  <w:rFonts w:asciiTheme="minorEastAsia" w:hAnsiTheme="minorEastAsia"/>
                  <w:rPrChange w:id="6193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194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195" w:author="Mouse" w:date="2015-10-21T17:15:00Z">
                    <w:rPr/>
                  </w:rPrChange>
                </w:rPr>
                <w:t>35</w:t>
              </w:r>
              <w:r w:rsidRPr="003E23AF">
                <w:rPr>
                  <w:rFonts w:asciiTheme="minorEastAsia" w:hAnsiTheme="minorEastAsia" w:hint="eastAsia"/>
                  <w:rPrChange w:id="6196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197" w:author="Mouse" w:date="2015-10-21T17:10:00Z"/>
                <w:rFonts w:asciiTheme="minorEastAsia" w:hAnsiTheme="minorEastAsia"/>
                <w:rPrChange w:id="6198" w:author="Mouse" w:date="2015-10-21T17:15:00Z">
                  <w:rPr>
                    <w:ins w:id="6199" w:author="Mouse" w:date="2015-10-21T17:10:00Z"/>
                  </w:rPr>
                </w:rPrChange>
              </w:rPr>
            </w:pPr>
            <w:ins w:id="6200" w:author="Mouse" w:date="2015-10-21T17:10:00Z">
              <w:r w:rsidRPr="003E23AF">
                <w:rPr>
                  <w:rFonts w:asciiTheme="minorEastAsia" w:hAnsiTheme="minorEastAsia" w:hint="eastAsia"/>
                  <w:rPrChange w:id="6201" w:author="Mouse" w:date="2015-10-21T17:15:00Z">
                    <w:rPr>
                      <w:rFonts w:hint="eastAsia"/>
                    </w:rPr>
                  </w:rPrChange>
                </w:rPr>
                <w:t>0250000036</w:t>
              </w:r>
              <w:r w:rsidRPr="003E23AF">
                <w:rPr>
                  <w:rFonts w:asciiTheme="minorEastAsia" w:hAnsiTheme="minorEastAsia"/>
                  <w:rPrChange w:id="6202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03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04" w:author="Mouse" w:date="2015-10-21T17:15:00Z">
                    <w:rPr/>
                  </w:rPrChange>
                </w:rPr>
                <w:t>36</w:t>
              </w:r>
              <w:r w:rsidRPr="003E23AF">
                <w:rPr>
                  <w:rFonts w:asciiTheme="minorEastAsia" w:hAnsiTheme="minorEastAsia" w:hint="eastAsia"/>
                  <w:rPrChange w:id="6205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06" w:author="Mouse" w:date="2015-10-21T17:10:00Z"/>
                <w:rFonts w:asciiTheme="minorEastAsia" w:hAnsiTheme="minorEastAsia"/>
                <w:rPrChange w:id="6207" w:author="Mouse" w:date="2015-10-21T17:15:00Z">
                  <w:rPr>
                    <w:ins w:id="6208" w:author="Mouse" w:date="2015-10-21T17:10:00Z"/>
                  </w:rPr>
                </w:rPrChange>
              </w:rPr>
            </w:pPr>
            <w:ins w:id="6209" w:author="Mouse" w:date="2015-10-21T17:10:00Z">
              <w:r w:rsidRPr="003E23AF">
                <w:rPr>
                  <w:rFonts w:asciiTheme="minorEastAsia" w:hAnsiTheme="minorEastAsia" w:hint="eastAsia"/>
                  <w:rPrChange w:id="6210" w:author="Mouse" w:date="2015-10-21T17:15:00Z">
                    <w:rPr>
                      <w:rFonts w:hint="eastAsia"/>
                    </w:rPr>
                  </w:rPrChange>
                </w:rPr>
                <w:t>0250000037</w:t>
              </w:r>
              <w:r w:rsidRPr="003E23AF">
                <w:rPr>
                  <w:rFonts w:asciiTheme="minorEastAsia" w:hAnsiTheme="minorEastAsia"/>
                  <w:rPrChange w:id="6211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12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13" w:author="Mouse" w:date="2015-10-21T17:15:00Z">
                    <w:rPr/>
                  </w:rPrChange>
                </w:rPr>
                <w:t>37</w:t>
              </w:r>
              <w:r w:rsidRPr="003E23AF">
                <w:rPr>
                  <w:rFonts w:asciiTheme="minorEastAsia" w:hAnsiTheme="minorEastAsia" w:hint="eastAsia"/>
                  <w:rPrChange w:id="6214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15" w:author="Mouse" w:date="2015-10-21T17:10:00Z"/>
                <w:rFonts w:asciiTheme="minorEastAsia" w:hAnsiTheme="minorEastAsia"/>
                <w:rPrChange w:id="6216" w:author="Mouse" w:date="2015-10-21T17:15:00Z">
                  <w:rPr>
                    <w:ins w:id="6217" w:author="Mouse" w:date="2015-10-21T17:10:00Z"/>
                  </w:rPr>
                </w:rPrChange>
              </w:rPr>
            </w:pPr>
            <w:ins w:id="6218" w:author="Mouse" w:date="2015-10-21T17:10:00Z">
              <w:r w:rsidRPr="003E23AF">
                <w:rPr>
                  <w:rFonts w:asciiTheme="minorEastAsia" w:hAnsiTheme="minorEastAsia" w:hint="eastAsia"/>
                  <w:rPrChange w:id="6219" w:author="Mouse" w:date="2015-10-21T17:15:00Z">
                    <w:rPr>
                      <w:rFonts w:hint="eastAsia"/>
                    </w:rPr>
                  </w:rPrChange>
                </w:rPr>
                <w:t>0250000038</w:t>
              </w:r>
              <w:r w:rsidRPr="003E23AF">
                <w:rPr>
                  <w:rFonts w:asciiTheme="minorEastAsia" w:hAnsiTheme="minorEastAsia"/>
                  <w:rPrChange w:id="6220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21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22" w:author="Mouse" w:date="2015-10-21T17:15:00Z">
                    <w:rPr/>
                  </w:rPrChange>
                </w:rPr>
                <w:t>38</w:t>
              </w:r>
              <w:r w:rsidRPr="003E23AF">
                <w:rPr>
                  <w:rFonts w:asciiTheme="minorEastAsia" w:hAnsiTheme="minorEastAsia" w:hint="eastAsia"/>
                  <w:rPrChange w:id="6223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24" w:author="Mouse" w:date="2015-10-21T17:10:00Z"/>
                <w:rFonts w:asciiTheme="minorEastAsia" w:hAnsiTheme="minorEastAsia"/>
                <w:rPrChange w:id="6225" w:author="Mouse" w:date="2015-10-21T17:15:00Z">
                  <w:rPr>
                    <w:ins w:id="6226" w:author="Mouse" w:date="2015-10-21T17:10:00Z"/>
                  </w:rPr>
                </w:rPrChange>
              </w:rPr>
            </w:pPr>
            <w:ins w:id="6227" w:author="Mouse" w:date="2015-10-21T17:10:00Z">
              <w:r w:rsidRPr="003E23AF">
                <w:rPr>
                  <w:rFonts w:asciiTheme="minorEastAsia" w:hAnsiTheme="minorEastAsia" w:hint="eastAsia"/>
                  <w:rPrChange w:id="6228" w:author="Mouse" w:date="2015-10-21T17:15:00Z">
                    <w:rPr>
                      <w:rFonts w:hint="eastAsia"/>
                    </w:rPr>
                  </w:rPrChange>
                </w:rPr>
                <w:t>0250000039</w:t>
              </w:r>
              <w:r w:rsidRPr="003E23AF">
                <w:rPr>
                  <w:rFonts w:asciiTheme="minorEastAsia" w:hAnsiTheme="minorEastAsia"/>
                  <w:rPrChange w:id="6229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30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31" w:author="Mouse" w:date="2015-10-21T17:15:00Z">
                    <w:rPr/>
                  </w:rPrChange>
                </w:rPr>
                <w:t>39</w:t>
              </w:r>
              <w:r w:rsidRPr="003E23AF">
                <w:rPr>
                  <w:rFonts w:asciiTheme="minorEastAsia" w:hAnsiTheme="minorEastAsia" w:hint="eastAsia"/>
                  <w:rPrChange w:id="6232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33" w:author="Mouse" w:date="2015-10-21T17:10:00Z"/>
                <w:rFonts w:asciiTheme="minorEastAsia" w:hAnsiTheme="minorEastAsia"/>
                <w:rPrChange w:id="6234" w:author="Mouse" w:date="2015-10-21T17:15:00Z">
                  <w:rPr>
                    <w:ins w:id="6235" w:author="Mouse" w:date="2015-10-21T17:10:00Z"/>
                  </w:rPr>
                </w:rPrChange>
              </w:rPr>
            </w:pPr>
            <w:ins w:id="6236" w:author="Mouse" w:date="2015-10-21T17:10:00Z">
              <w:r w:rsidRPr="003E23AF">
                <w:rPr>
                  <w:rFonts w:asciiTheme="minorEastAsia" w:hAnsiTheme="minorEastAsia" w:hint="eastAsia"/>
                  <w:rPrChange w:id="6237" w:author="Mouse" w:date="2015-10-21T17:15:00Z">
                    <w:rPr>
                      <w:rFonts w:hint="eastAsia"/>
                    </w:rPr>
                  </w:rPrChange>
                </w:rPr>
                <w:t>0250000040</w:t>
              </w:r>
              <w:r w:rsidRPr="003E23AF">
                <w:rPr>
                  <w:rFonts w:asciiTheme="minorEastAsia" w:hAnsiTheme="minorEastAsia"/>
                  <w:rPrChange w:id="6238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39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40" w:author="Mouse" w:date="2015-10-21T17:15:00Z">
                    <w:rPr/>
                  </w:rPrChange>
                </w:rPr>
                <w:t>40</w:t>
              </w:r>
              <w:r w:rsidRPr="003E23AF">
                <w:rPr>
                  <w:rFonts w:asciiTheme="minorEastAsia" w:hAnsiTheme="minorEastAsia" w:hint="eastAsia"/>
                  <w:rPrChange w:id="6241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42" w:author="Mouse" w:date="2015-10-21T17:10:00Z"/>
                <w:rFonts w:asciiTheme="minorEastAsia" w:hAnsiTheme="minorEastAsia"/>
                <w:rPrChange w:id="6243" w:author="Mouse" w:date="2015-10-21T17:15:00Z">
                  <w:rPr>
                    <w:ins w:id="6244" w:author="Mouse" w:date="2015-10-21T17:10:00Z"/>
                  </w:rPr>
                </w:rPrChange>
              </w:rPr>
            </w:pPr>
            <w:ins w:id="6245" w:author="Mouse" w:date="2015-10-21T17:10:00Z">
              <w:r w:rsidRPr="003E23AF">
                <w:rPr>
                  <w:rFonts w:asciiTheme="minorEastAsia" w:hAnsiTheme="minorEastAsia" w:hint="eastAsia"/>
                  <w:rPrChange w:id="6246" w:author="Mouse" w:date="2015-10-21T17:15:00Z">
                    <w:rPr>
                      <w:rFonts w:hint="eastAsia"/>
                    </w:rPr>
                  </w:rPrChange>
                </w:rPr>
                <w:t>0250000041</w:t>
              </w:r>
              <w:r w:rsidRPr="003E23AF">
                <w:rPr>
                  <w:rFonts w:asciiTheme="minorEastAsia" w:hAnsiTheme="minorEastAsia"/>
                  <w:rPrChange w:id="6247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48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49" w:author="Mouse" w:date="2015-10-21T17:15:00Z">
                    <w:rPr/>
                  </w:rPrChange>
                </w:rPr>
                <w:t>41</w:t>
              </w:r>
              <w:r w:rsidRPr="003E23AF">
                <w:rPr>
                  <w:rFonts w:asciiTheme="minorEastAsia" w:hAnsiTheme="minorEastAsia" w:hint="eastAsia"/>
                  <w:rPrChange w:id="625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51" w:author="Mouse" w:date="2015-10-21T17:10:00Z"/>
                <w:rFonts w:asciiTheme="minorEastAsia" w:hAnsiTheme="minorEastAsia"/>
                <w:rPrChange w:id="6252" w:author="Mouse" w:date="2015-10-21T17:15:00Z">
                  <w:rPr>
                    <w:ins w:id="6253" w:author="Mouse" w:date="2015-10-21T17:10:00Z"/>
                  </w:rPr>
                </w:rPrChange>
              </w:rPr>
            </w:pPr>
            <w:ins w:id="6254" w:author="Mouse" w:date="2015-10-21T17:10:00Z">
              <w:r w:rsidRPr="003E23AF">
                <w:rPr>
                  <w:rFonts w:asciiTheme="minorEastAsia" w:hAnsiTheme="minorEastAsia" w:hint="eastAsia"/>
                  <w:rPrChange w:id="6255" w:author="Mouse" w:date="2015-10-21T17:15:00Z">
                    <w:rPr>
                      <w:rFonts w:hint="eastAsia"/>
                    </w:rPr>
                  </w:rPrChange>
                </w:rPr>
                <w:t>0250000042</w:t>
              </w:r>
              <w:r w:rsidRPr="003E23AF">
                <w:rPr>
                  <w:rFonts w:asciiTheme="minorEastAsia" w:hAnsiTheme="minorEastAsia"/>
                  <w:rPrChange w:id="6256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57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58" w:author="Mouse" w:date="2015-10-21T17:15:00Z">
                    <w:rPr/>
                  </w:rPrChange>
                </w:rPr>
                <w:t>42</w:t>
              </w:r>
              <w:r w:rsidRPr="003E23AF">
                <w:rPr>
                  <w:rFonts w:asciiTheme="minorEastAsia" w:hAnsiTheme="minorEastAsia" w:hint="eastAsia"/>
                  <w:rPrChange w:id="625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60" w:author="Mouse" w:date="2015-10-21T17:10:00Z"/>
                <w:rFonts w:asciiTheme="minorEastAsia" w:hAnsiTheme="minorEastAsia"/>
                <w:rPrChange w:id="6261" w:author="Mouse" w:date="2015-10-21T17:15:00Z">
                  <w:rPr>
                    <w:ins w:id="6262" w:author="Mouse" w:date="2015-10-21T17:10:00Z"/>
                  </w:rPr>
                </w:rPrChange>
              </w:rPr>
            </w:pPr>
            <w:ins w:id="6263" w:author="Mouse" w:date="2015-10-21T17:10:00Z">
              <w:r w:rsidRPr="003E23AF">
                <w:rPr>
                  <w:rFonts w:asciiTheme="minorEastAsia" w:hAnsiTheme="minorEastAsia" w:hint="eastAsia"/>
                  <w:rPrChange w:id="6264" w:author="Mouse" w:date="2015-10-21T17:15:00Z">
                    <w:rPr>
                      <w:rFonts w:hint="eastAsia"/>
                    </w:rPr>
                  </w:rPrChange>
                </w:rPr>
                <w:t>0250000043</w:t>
              </w:r>
              <w:r w:rsidRPr="003E23AF">
                <w:rPr>
                  <w:rFonts w:asciiTheme="minorEastAsia" w:hAnsiTheme="minorEastAsia"/>
                  <w:rPrChange w:id="6265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66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67" w:author="Mouse" w:date="2015-10-21T17:15:00Z">
                    <w:rPr/>
                  </w:rPrChange>
                </w:rPr>
                <w:t>43</w:t>
              </w:r>
              <w:r w:rsidRPr="003E23AF">
                <w:rPr>
                  <w:rFonts w:asciiTheme="minorEastAsia" w:hAnsiTheme="minorEastAsia" w:hint="eastAsia"/>
                  <w:rPrChange w:id="6268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69" w:author="Mouse" w:date="2015-10-21T17:10:00Z"/>
                <w:rFonts w:asciiTheme="minorEastAsia" w:hAnsiTheme="minorEastAsia"/>
                <w:rPrChange w:id="6270" w:author="Mouse" w:date="2015-10-21T17:15:00Z">
                  <w:rPr>
                    <w:ins w:id="6271" w:author="Mouse" w:date="2015-10-21T17:10:00Z"/>
                  </w:rPr>
                </w:rPrChange>
              </w:rPr>
            </w:pPr>
            <w:ins w:id="6272" w:author="Mouse" w:date="2015-10-21T17:10:00Z">
              <w:r w:rsidRPr="003E23AF">
                <w:rPr>
                  <w:rFonts w:asciiTheme="minorEastAsia" w:hAnsiTheme="minorEastAsia" w:hint="eastAsia"/>
                  <w:rPrChange w:id="6273" w:author="Mouse" w:date="2015-10-21T17:15:00Z">
                    <w:rPr>
                      <w:rFonts w:hint="eastAsia"/>
                    </w:rPr>
                  </w:rPrChange>
                </w:rPr>
                <w:t>0250000044</w:t>
              </w:r>
              <w:r w:rsidRPr="003E23AF">
                <w:rPr>
                  <w:rFonts w:asciiTheme="minorEastAsia" w:hAnsiTheme="minorEastAsia"/>
                  <w:rPrChange w:id="6274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275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276" w:author="Mouse" w:date="2015-10-21T17:15:00Z">
                    <w:rPr/>
                  </w:rPrChange>
                </w:rPr>
                <w:t>44</w:t>
              </w:r>
              <w:r w:rsidRPr="003E23AF">
                <w:rPr>
                  <w:rFonts w:asciiTheme="minorEastAsia" w:hAnsiTheme="minorEastAsia" w:hint="eastAsia"/>
                  <w:rPrChange w:id="6277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278" w:author="Mouse" w:date="2015-10-21T17:10:00Z"/>
                <w:rFonts w:asciiTheme="minorEastAsia" w:hAnsiTheme="minorEastAsia"/>
                <w:rPrChange w:id="6279" w:author="Mouse" w:date="2015-10-21T17:15:00Z">
                  <w:rPr>
                    <w:ins w:id="6280" w:author="Mouse" w:date="2015-10-21T17:10:00Z"/>
                  </w:rPr>
                </w:rPrChange>
              </w:rPr>
            </w:pPr>
            <w:ins w:id="6281" w:author="Mouse" w:date="2015-10-21T17:10:00Z">
              <w:r w:rsidRPr="003E23AF">
                <w:rPr>
                  <w:rFonts w:asciiTheme="minorEastAsia" w:hAnsiTheme="minorEastAsia"/>
                  <w:rPrChange w:id="6282" w:author="Mouse" w:date="2015-10-21T17:15:00Z">
                    <w:rPr/>
                  </w:rPrChange>
                </w:rPr>
                <w:t xml:space="preserve"> </w:t>
              </w:r>
            </w:ins>
          </w:p>
          <w:p w:rsidR="000B3E63" w:rsidRPr="003E23AF" w:rsidRDefault="000B3E63" w:rsidP="000B3E63">
            <w:pPr>
              <w:rPr>
                <w:ins w:id="6283" w:author="Mouse" w:date="2015-10-21T17:10:00Z"/>
                <w:rFonts w:asciiTheme="minorEastAsia" w:hAnsiTheme="minorEastAsia"/>
                <w:rPrChange w:id="6284" w:author="Mouse" w:date="2015-10-21T17:15:00Z">
                  <w:rPr>
                    <w:ins w:id="6285" w:author="Mouse" w:date="2015-10-21T17:10:00Z"/>
                  </w:rPr>
                </w:rPrChange>
              </w:rPr>
            </w:pPr>
            <w:ins w:id="6286" w:author="Mouse" w:date="2015-10-21T17:10:00Z">
              <w:r w:rsidRPr="003E23AF">
                <w:rPr>
                  <w:rFonts w:asciiTheme="minorEastAsia" w:hAnsiTheme="minorEastAsia"/>
                  <w:rPrChange w:id="6287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6288" w:author="Mouse" w:date="2015-10-21T17:15:00Z">
                    <w:rPr>
                      <w:rFonts w:hint="eastAsia"/>
                    </w:rPr>
                  </w:rPrChange>
                </w:rPr>
                <w:t xml:space="preserve"> 1000元</w:t>
              </w:r>
            </w:ins>
          </w:p>
          <w:p w:rsidR="000B3E63" w:rsidRPr="003E23AF" w:rsidRDefault="000B3E63" w:rsidP="000B3E63">
            <w:pPr>
              <w:rPr>
                <w:ins w:id="6289" w:author="Mouse" w:date="2015-10-21T17:10:00Z"/>
                <w:rFonts w:asciiTheme="minorEastAsia" w:hAnsiTheme="minorEastAsia"/>
                <w:rPrChange w:id="6290" w:author="Mouse" w:date="2015-10-21T17:15:00Z">
                  <w:rPr>
                    <w:ins w:id="6291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6292" w:author="Mouse" w:date="2015-10-21T17:10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6293" w:author="Mouse" w:date="2015-10-21T17:10:00Z"/>
                <w:rFonts w:asciiTheme="minorEastAsia" w:hAnsiTheme="minorEastAsia"/>
                <w:rPrChange w:id="6294" w:author="Mouse" w:date="2015-10-21T17:15:00Z">
                  <w:rPr>
                    <w:ins w:id="6295" w:author="Mouse" w:date="2015-10-21T17:10:00Z"/>
                  </w:rPr>
                </w:rPrChange>
              </w:rPr>
            </w:pPr>
            <w:ins w:id="6296" w:author="Mouse" w:date="2015-10-21T17:10:00Z">
              <w:r w:rsidRPr="003E23AF">
                <w:rPr>
                  <w:rFonts w:asciiTheme="minorEastAsia" w:hAnsiTheme="minorEastAsia" w:hint="eastAsia"/>
                  <w:rPrChange w:id="6297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6298" w:author="Mouse" w:date="2015-10-21T17:15:00Z">
                    <w:rPr/>
                  </w:rPrChange>
                </w:rPr>
                <w:t>3a</w:t>
              </w:r>
            </w:ins>
          </w:p>
          <w:p w:rsidR="000B3E63" w:rsidRPr="003E23AF" w:rsidRDefault="000B3E63" w:rsidP="000B3E63">
            <w:pPr>
              <w:rPr>
                <w:ins w:id="6299" w:author="Mouse" w:date="2015-10-21T17:10:00Z"/>
                <w:rFonts w:asciiTheme="minorEastAsia" w:hAnsiTheme="minorEastAsia"/>
                <w:rPrChange w:id="6300" w:author="Mouse" w:date="2015-10-21T17:15:00Z">
                  <w:rPr>
                    <w:ins w:id="6301" w:author="Mouse" w:date="2015-10-21T17:10:00Z"/>
                  </w:rPr>
                </w:rPrChange>
              </w:rPr>
            </w:pPr>
            <w:ins w:id="6302" w:author="Mouse" w:date="2015-10-21T17:10:00Z">
              <w:r w:rsidRPr="003E23AF">
                <w:rPr>
                  <w:rFonts w:asciiTheme="minorEastAsia" w:hAnsiTheme="minorEastAsia"/>
                  <w:rPrChange w:id="6303" w:author="Mouse" w:date="2015-10-21T17:15:00Z">
                    <w:rPr/>
                  </w:rPrChange>
                </w:rPr>
                <w:t>中转单</w:t>
              </w:r>
            </w:ins>
          </w:p>
          <w:p w:rsidR="000B3E63" w:rsidRPr="003E23AF" w:rsidRDefault="000B3E63" w:rsidP="000B3E63">
            <w:pPr>
              <w:rPr>
                <w:ins w:id="6304" w:author="Mouse" w:date="2015-10-21T17:10:00Z"/>
                <w:rFonts w:asciiTheme="minorEastAsia" w:hAnsiTheme="minorEastAsia"/>
                <w:rPrChange w:id="6305" w:author="Mouse" w:date="2015-10-21T17:15:00Z">
                  <w:rPr>
                    <w:ins w:id="6306" w:author="Mouse" w:date="2015-10-21T17:10:00Z"/>
                  </w:rPr>
                </w:rPrChange>
              </w:rPr>
            </w:pPr>
            <w:ins w:id="6307" w:author="Mouse" w:date="2015-10-21T17:10:00Z">
              <w:r w:rsidRPr="003E23AF">
                <w:rPr>
                  <w:rFonts w:asciiTheme="minorEastAsia" w:hAnsiTheme="minorEastAsia"/>
                  <w:rPrChange w:id="6308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6309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6310" w:author="Mouse" w:date="2015-10-21T17:15:00Z">
                    <w:rPr/>
                  </w:rPrChange>
                </w:rPr>
                <w:t>000003</w:t>
              </w:r>
            </w:ins>
          </w:p>
          <w:p w:rsidR="000B3E63" w:rsidRPr="003E23AF" w:rsidRDefault="000B3E63" w:rsidP="000B3E63">
            <w:pPr>
              <w:rPr>
                <w:ins w:id="6311" w:author="Mouse" w:date="2015-10-21T17:10:00Z"/>
                <w:rFonts w:asciiTheme="minorEastAsia" w:hAnsiTheme="minorEastAsia"/>
                <w:rPrChange w:id="6312" w:author="Mouse" w:date="2015-10-21T17:15:00Z">
                  <w:rPr>
                    <w:ins w:id="6313" w:author="Mouse" w:date="2015-10-21T17:10:00Z"/>
                  </w:rPr>
                </w:rPrChange>
              </w:rPr>
            </w:pPr>
            <w:ins w:id="6314" w:author="Mouse" w:date="2015-10-21T17:10:00Z">
              <w:r w:rsidRPr="003E23AF">
                <w:rPr>
                  <w:rFonts w:asciiTheme="minorEastAsia" w:hAnsiTheme="minorEastAsia"/>
                  <w:rPrChange w:id="6315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6316" w:author="Mouse" w:date="2015-10-21T17:15:00Z">
                    <w:rPr>
                      <w:rFonts w:hint="eastAsia"/>
                    </w:rPr>
                  </w:rPrChange>
                </w:rPr>
                <w:t>：F001</w:t>
              </w:r>
            </w:ins>
          </w:p>
          <w:p w:rsidR="000B3E63" w:rsidRPr="003E23AF" w:rsidRDefault="000B3E63" w:rsidP="000B3E63">
            <w:pPr>
              <w:rPr>
                <w:ins w:id="6317" w:author="Mouse" w:date="2015-10-21T17:10:00Z"/>
                <w:rFonts w:asciiTheme="minorEastAsia" w:hAnsiTheme="minorEastAsia"/>
                <w:rPrChange w:id="6318" w:author="Mouse" w:date="2015-10-21T17:15:00Z">
                  <w:rPr>
                    <w:ins w:id="6319" w:author="Mouse" w:date="2015-10-21T17:10:00Z"/>
                  </w:rPr>
                </w:rPrChange>
              </w:rPr>
            </w:pPr>
            <w:ins w:id="6320" w:author="Mouse" w:date="2015-10-21T17:10:00Z">
              <w:r w:rsidRPr="003E23AF">
                <w:rPr>
                  <w:rFonts w:asciiTheme="minorEastAsia" w:hAnsiTheme="minorEastAsia"/>
                  <w:rPrChange w:id="6321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6322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6323" w:author="Mouse" w:date="2015-10-21T17:10:00Z"/>
                <w:rFonts w:asciiTheme="minorEastAsia" w:hAnsiTheme="minorEastAsia"/>
                <w:rPrChange w:id="6324" w:author="Mouse" w:date="2015-10-21T17:15:00Z">
                  <w:rPr>
                    <w:ins w:id="6325" w:author="Mouse" w:date="2015-10-21T17:10:00Z"/>
                  </w:rPr>
                </w:rPrChange>
              </w:rPr>
            </w:pPr>
            <w:ins w:id="6326" w:author="Mouse" w:date="2015-10-21T17:10:00Z">
              <w:r w:rsidRPr="003E23AF">
                <w:rPr>
                  <w:rFonts w:asciiTheme="minorEastAsia" w:hAnsiTheme="minorEastAsia"/>
                  <w:rPrChange w:id="6327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6328" w:author="Mouse" w:date="2015-10-21T17:15:00Z">
                    <w:rPr>
                      <w:rFonts w:hint="eastAsia"/>
                    </w:rPr>
                  </w:rPrChange>
                </w:rPr>
                <w:t xml:space="preserve"> 北京</w:t>
              </w:r>
            </w:ins>
          </w:p>
          <w:p w:rsidR="000B3E63" w:rsidRPr="003E23AF" w:rsidRDefault="000B3E63" w:rsidP="000B3E63">
            <w:pPr>
              <w:rPr>
                <w:ins w:id="6329" w:author="Mouse" w:date="2015-10-21T17:10:00Z"/>
                <w:rFonts w:asciiTheme="minorEastAsia" w:hAnsiTheme="minorEastAsia"/>
                <w:rPrChange w:id="6330" w:author="Mouse" w:date="2015-10-21T17:15:00Z">
                  <w:rPr>
                    <w:ins w:id="6331" w:author="Mouse" w:date="2015-10-21T17:10:00Z"/>
                  </w:rPr>
                </w:rPrChange>
              </w:rPr>
            </w:pPr>
            <w:ins w:id="6332" w:author="Mouse" w:date="2015-10-21T17:10:00Z">
              <w:r w:rsidRPr="003E23AF">
                <w:rPr>
                  <w:rFonts w:asciiTheme="minorEastAsia" w:hAnsiTheme="minorEastAsia"/>
                  <w:rPrChange w:id="6333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6334" w:author="Mouse" w:date="2015-10-21T17:15:00Z">
                    <w:rPr>
                      <w:rFonts w:hint="eastAsia"/>
                    </w:rPr>
                  </w:rPrChange>
                </w:rPr>
                <w:t xml:space="preserve"> 张四</w:t>
              </w:r>
            </w:ins>
          </w:p>
          <w:p w:rsidR="000B3E63" w:rsidRPr="003E23AF" w:rsidRDefault="000B3E63" w:rsidP="000B3E63">
            <w:pPr>
              <w:rPr>
                <w:ins w:id="6335" w:author="Mouse" w:date="2015-10-21T17:10:00Z"/>
                <w:rFonts w:asciiTheme="minorEastAsia" w:hAnsiTheme="minorEastAsia"/>
                <w:rPrChange w:id="6336" w:author="Mouse" w:date="2015-10-21T17:15:00Z">
                  <w:rPr>
                    <w:ins w:id="6337" w:author="Mouse" w:date="2015-10-21T17:10:00Z"/>
                  </w:rPr>
                </w:rPrChange>
              </w:rPr>
            </w:pPr>
            <w:ins w:id="6338" w:author="Mouse" w:date="2015-10-21T17:10:00Z">
              <w:r w:rsidRPr="003E23AF">
                <w:rPr>
                  <w:rFonts w:asciiTheme="minorEastAsia" w:hAnsiTheme="minorEastAsia"/>
                  <w:rPrChange w:id="6339" w:author="Mouse" w:date="2015-10-21T17:15:00Z">
                    <w:rPr/>
                  </w:rPrChange>
                </w:rPr>
                <w:t>快递单号</w:t>
              </w:r>
            </w:ins>
          </w:p>
          <w:p w:rsidR="000B3E63" w:rsidRPr="003E23AF" w:rsidRDefault="000B3E63" w:rsidP="000B3E63">
            <w:pPr>
              <w:rPr>
                <w:ins w:id="6340" w:author="Mouse" w:date="2015-10-21T17:10:00Z"/>
                <w:rFonts w:asciiTheme="minorEastAsia" w:hAnsiTheme="minorEastAsia"/>
                <w:rPrChange w:id="6341" w:author="Mouse" w:date="2015-10-21T17:15:00Z">
                  <w:rPr>
                    <w:ins w:id="6342" w:author="Mouse" w:date="2015-10-21T17:10:00Z"/>
                  </w:rPr>
                </w:rPrChange>
              </w:rPr>
            </w:pPr>
            <w:ins w:id="6343" w:author="Mouse" w:date="2015-10-21T17:10:00Z">
              <w:r w:rsidRPr="003E23AF">
                <w:rPr>
                  <w:rFonts w:asciiTheme="minorEastAsia" w:hAnsiTheme="minorEastAsia" w:hint="eastAsia"/>
                  <w:rPrChange w:id="6344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0250000024</w:t>
              </w:r>
              <w:r w:rsidRPr="003E23AF">
                <w:rPr>
                  <w:rFonts w:asciiTheme="minorEastAsia" w:hAnsiTheme="minorEastAsia"/>
                  <w:rPrChange w:id="6345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346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347" w:author="Mouse" w:date="2015-10-21T17:15:00Z">
                    <w:rPr/>
                  </w:rPrChange>
                </w:rPr>
                <w:t>24</w:t>
              </w:r>
              <w:r w:rsidRPr="003E23AF">
                <w:rPr>
                  <w:rFonts w:asciiTheme="minorEastAsia" w:hAnsiTheme="minorEastAsia" w:hint="eastAsia"/>
                  <w:rPrChange w:id="6348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349" w:author="Mouse" w:date="2015-10-21T17:10:00Z"/>
                <w:rFonts w:asciiTheme="minorEastAsia" w:hAnsiTheme="minorEastAsia"/>
                <w:rPrChange w:id="6350" w:author="Mouse" w:date="2015-10-21T17:15:00Z">
                  <w:rPr>
                    <w:ins w:id="6351" w:author="Mouse" w:date="2015-10-21T17:10:00Z"/>
                  </w:rPr>
                </w:rPrChange>
              </w:rPr>
            </w:pPr>
            <w:ins w:id="6352" w:author="Mouse" w:date="2015-10-21T17:10:00Z">
              <w:r w:rsidRPr="003E23AF">
                <w:rPr>
                  <w:rFonts w:asciiTheme="minorEastAsia" w:hAnsiTheme="minorEastAsia" w:hint="eastAsia"/>
                  <w:rPrChange w:id="6353" w:author="Mouse" w:date="2015-10-21T17:15:00Z">
                    <w:rPr>
                      <w:rFonts w:hint="eastAsia"/>
                    </w:rPr>
                  </w:rPrChange>
                </w:rPr>
                <w:t>0250000025</w:t>
              </w:r>
              <w:r w:rsidRPr="003E23AF">
                <w:rPr>
                  <w:rFonts w:asciiTheme="minorEastAsia" w:hAnsiTheme="minorEastAsia"/>
                  <w:rPrChange w:id="6354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355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356" w:author="Mouse" w:date="2015-10-21T17:15:00Z">
                    <w:rPr/>
                  </w:rPrChange>
                </w:rPr>
                <w:t>25</w:t>
              </w:r>
              <w:r w:rsidRPr="003E23AF">
                <w:rPr>
                  <w:rFonts w:asciiTheme="minorEastAsia" w:hAnsiTheme="minorEastAsia" w:hint="eastAsia"/>
                  <w:rPrChange w:id="6357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358" w:author="Mouse" w:date="2015-10-21T17:10:00Z"/>
                <w:rFonts w:asciiTheme="minorEastAsia" w:hAnsiTheme="minorEastAsia"/>
                <w:rPrChange w:id="6359" w:author="Mouse" w:date="2015-10-21T17:15:00Z">
                  <w:rPr>
                    <w:ins w:id="6360" w:author="Mouse" w:date="2015-10-21T17:10:00Z"/>
                  </w:rPr>
                </w:rPrChange>
              </w:rPr>
            </w:pPr>
            <w:ins w:id="6361" w:author="Mouse" w:date="2015-10-21T17:10:00Z">
              <w:r w:rsidRPr="003E23AF">
                <w:rPr>
                  <w:rFonts w:asciiTheme="minorEastAsia" w:hAnsiTheme="minorEastAsia" w:hint="eastAsia"/>
                  <w:rPrChange w:id="6362" w:author="Mouse" w:date="2015-10-21T17:15:00Z">
                    <w:rPr>
                      <w:rFonts w:hint="eastAsia"/>
                    </w:rPr>
                  </w:rPrChange>
                </w:rPr>
                <w:t>0250000026</w:t>
              </w:r>
              <w:r w:rsidRPr="003E23AF">
                <w:rPr>
                  <w:rFonts w:asciiTheme="minorEastAsia" w:hAnsiTheme="minorEastAsia"/>
                  <w:rPrChange w:id="6363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364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365" w:author="Mouse" w:date="2015-10-21T17:15:00Z">
                    <w:rPr/>
                  </w:rPrChange>
                </w:rPr>
                <w:t>26</w:t>
              </w:r>
              <w:r w:rsidRPr="003E23AF">
                <w:rPr>
                  <w:rFonts w:asciiTheme="minorEastAsia" w:hAnsiTheme="minorEastAsia" w:hint="eastAsia"/>
                  <w:rPrChange w:id="6366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367" w:author="Mouse" w:date="2015-10-21T17:10:00Z"/>
                <w:rFonts w:asciiTheme="minorEastAsia" w:hAnsiTheme="minorEastAsia"/>
                <w:rPrChange w:id="6368" w:author="Mouse" w:date="2015-10-21T17:15:00Z">
                  <w:rPr>
                    <w:ins w:id="6369" w:author="Mouse" w:date="2015-10-21T17:10:00Z"/>
                  </w:rPr>
                </w:rPrChange>
              </w:rPr>
            </w:pPr>
            <w:ins w:id="6370" w:author="Mouse" w:date="2015-10-21T17:10:00Z">
              <w:r w:rsidRPr="003E23AF">
                <w:rPr>
                  <w:rFonts w:asciiTheme="minorEastAsia" w:hAnsiTheme="minorEastAsia" w:hint="eastAsia"/>
                  <w:rPrChange w:id="6371" w:author="Mouse" w:date="2015-10-21T17:15:00Z">
                    <w:rPr>
                      <w:rFonts w:hint="eastAsia"/>
                    </w:rPr>
                  </w:rPrChange>
                </w:rPr>
                <w:t>0250000027</w:t>
              </w:r>
              <w:r w:rsidRPr="003E23AF">
                <w:rPr>
                  <w:rFonts w:asciiTheme="minorEastAsia" w:hAnsiTheme="minorEastAsia"/>
                  <w:rPrChange w:id="6372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373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374" w:author="Mouse" w:date="2015-10-21T17:15:00Z">
                    <w:rPr/>
                  </w:rPrChange>
                </w:rPr>
                <w:t>27</w:t>
              </w:r>
              <w:r w:rsidRPr="003E23AF">
                <w:rPr>
                  <w:rFonts w:asciiTheme="minorEastAsia" w:hAnsiTheme="minorEastAsia" w:hint="eastAsia"/>
                  <w:rPrChange w:id="6375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376" w:author="Mouse" w:date="2015-10-21T17:10:00Z"/>
                <w:rFonts w:asciiTheme="minorEastAsia" w:hAnsiTheme="minorEastAsia"/>
                <w:rPrChange w:id="6377" w:author="Mouse" w:date="2015-10-21T17:15:00Z">
                  <w:rPr>
                    <w:ins w:id="6378" w:author="Mouse" w:date="2015-10-21T17:10:00Z"/>
                  </w:rPr>
                </w:rPrChange>
              </w:rPr>
            </w:pPr>
            <w:ins w:id="6379" w:author="Mouse" w:date="2015-10-21T17:10:00Z">
              <w:r w:rsidRPr="003E23AF">
                <w:rPr>
                  <w:rFonts w:asciiTheme="minorEastAsia" w:hAnsiTheme="minorEastAsia" w:hint="eastAsia"/>
                  <w:rPrChange w:id="6380" w:author="Mouse" w:date="2015-10-21T17:15:00Z">
                    <w:rPr>
                      <w:rFonts w:hint="eastAsia"/>
                    </w:rPr>
                  </w:rPrChange>
                </w:rPr>
                <w:t>0250000028</w:t>
              </w:r>
              <w:r w:rsidRPr="003E23AF">
                <w:rPr>
                  <w:rFonts w:asciiTheme="minorEastAsia" w:hAnsiTheme="minorEastAsia"/>
                  <w:rPrChange w:id="6381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382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383" w:author="Mouse" w:date="2015-10-21T17:15:00Z">
                    <w:rPr/>
                  </w:rPrChange>
                </w:rPr>
                <w:t>28</w:t>
              </w:r>
              <w:r w:rsidRPr="003E23AF">
                <w:rPr>
                  <w:rFonts w:asciiTheme="minorEastAsia" w:hAnsiTheme="minorEastAsia" w:hint="eastAsia"/>
                  <w:rPrChange w:id="6384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385" w:author="Mouse" w:date="2015-10-21T17:10:00Z"/>
                <w:rFonts w:asciiTheme="minorEastAsia" w:hAnsiTheme="minorEastAsia"/>
                <w:rPrChange w:id="6386" w:author="Mouse" w:date="2015-10-21T17:15:00Z">
                  <w:rPr>
                    <w:ins w:id="6387" w:author="Mouse" w:date="2015-10-21T17:10:00Z"/>
                  </w:rPr>
                </w:rPrChange>
              </w:rPr>
            </w:pPr>
            <w:ins w:id="6388" w:author="Mouse" w:date="2015-10-21T17:10:00Z">
              <w:r w:rsidRPr="003E23AF">
                <w:rPr>
                  <w:rFonts w:asciiTheme="minorEastAsia" w:hAnsiTheme="minorEastAsia" w:hint="eastAsia"/>
                  <w:rPrChange w:id="6389" w:author="Mouse" w:date="2015-10-21T17:15:00Z">
                    <w:rPr>
                      <w:rFonts w:hint="eastAsia"/>
                    </w:rPr>
                  </w:rPrChange>
                </w:rPr>
                <w:t>0250000029</w:t>
              </w:r>
              <w:r w:rsidRPr="003E23AF">
                <w:rPr>
                  <w:rFonts w:asciiTheme="minorEastAsia" w:hAnsiTheme="minorEastAsia"/>
                  <w:rPrChange w:id="6390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391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392" w:author="Mouse" w:date="2015-10-21T17:15:00Z">
                    <w:rPr/>
                  </w:rPrChange>
                </w:rPr>
                <w:t>29</w:t>
              </w:r>
              <w:r w:rsidRPr="003E23AF">
                <w:rPr>
                  <w:rFonts w:asciiTheme="minorEastAsia" w:hAnsiTheme="minorEastAsia" w:hint="eastAsia"/>
                  <w:rPrChange w:id="6393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394" w:author="Mouse" w:date="2015-10-21T17:10:00Z"/>
                <w:rFonts w:asciiTheme="minorEastAsia" w:hAnsiTheme="minorEastAsia"/>
                <w:rPrChange w:id="6395" w:author="Mouse" w:date="2015-10-21T17:15:00Z">
                  <w:rPr>
                    <w:ins w:id="6396" w:author="Mouse" w:date="2015-10-21T17:10:00Z"/>
                  </w:rPr>
                </w:rPrChange>
              </w:rPr>
            </w:pPr>
            <w:ins w:id="6397" w:author="Mouse" w:date="2015-10-21T17:10:00Z">
              <w:r w:rsidRPr="003E23AF">
                <w:rPr>
                  <w:rFonts w:asciiTheme="minorEastAsia" w:hAnsiTheme="minorEastAsia" w:hint="eastAsia"/>
                  <w:rPrChange w:id="6398" w:author="Mouse" w:date="2015-10-21T17:15:00Z">
                    <w:rPr>
                      <w:rFonts w:hint="eastAsia"/>
                    </w:rPr>
                  </w:rPrChange>
                </w:rPr>
                <w:t>0250000030</w:t>
              </w:r>
              <w:r w:rsidRPr="003E23AF">
                <w:rPr>
                  <w:rFonts w:asciiTheme="minorEastAsia" w:hAnsiTheme="minorEastAsia"/>
                  <w:rPrChange w:id="6399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400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401" w:author="Mouse" w:date="2015-10-21T17:15:00Z">
                    <w:rPr/>
                  </w:rPrChange>
                </w:rPr>
                <w:t>30</w:t>
              </w:r>
              <w:r w:rsidRPr="003E23AF">
                <w:rPr>
                  <w:rFonts w:asciiTheme="minorEastAsia" w:hAnsiTheme="minorEastAsia" w:hint="eastAsia"/>
                  <w:rPrChange w:id="6402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403" w:author="Mouse" w:date="2015-10-21T17:10:00Z"/>
                <w:rFonts w:asciiTheme="minorEastAsia" w:hAnsiTheme="minorEastAsia"/>
                <w:rPrChange w:id="6404" w:author="Mouse" w:date="2015-10-21T17:15:00Z">
                  <w:rPr>
                    <w:ins w:id="6405" w:author="Mouse" w:date="2015-10-21T17:10:00Z"/>
                  </w:rPr>
                </w:rPrChange>
              </w:rPr>
            </w:pPr>
            <w:ins w:id="6406" w:author="Mouse" w:date="2015-10-21T17:10:00Z">
              <w:r w:rsidRPr="003E23AF">
                <w:rPr>
                  <w:rFonts w:asciiTheme="minorEastAsia" w:hAnsiTheme="minorEastAsia" w:hint="eastAsia"/>
                  <w:rPrChange w:id="6407" w:author="Mouse" w:date="2015-10-21T17:15:00Z">
                    <w:rPr>
                      <w:rFonts w:hint="eastAsia"/>
                    </w:rPr>
                  </w:rPrChange>
                </w:rPr>
                <w:t>0250000031</w:t>
              </w:r>
              <w:r w:rsidRPr="003E23AF">
                <w:rPr>
                  <w:rFonts w:asciiTheme="minorEastAsia" w:hAnsiTheme="minorEastAsia"/>
                  <w:rPrChange w:id="6408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409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410" w:author="Mouse" w:date="2015-10-21T17:15:00Z">
                    <w:rPr/>
                  </w:rPrChange>
                </w:rPr>
                <w:t>31</w:t>
              </w:r>
              <w:r w:rsidRPr="003E23AF">
                <w:rPr>
                  <w:rFonts w:asciiTheme="minorEastAsia" w:hAnsiTheme="minorEastAsia" w:hint="eastAsia"/>
                  <w:rPrChange w:id="6411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412" w:author="Mouse" w:date="2015-10-21T17:10:00Z"/>
                <w:rFonts w:asciiTheme="minorEastAsia" w:hAnsiTheme="minorEastAsia"/>
                <w:rPrChange w:id="6413" w:author="Mouse" w:date="2015-10-21T17:15:00Z">
                  <w:rPr>
                    <w:ins w:id="6414" w:author="Mouse" w:date="2015-10-21T17:10:00Z"/>
                  </w:rPr>
                </w:rPrChange>
              </w:rPr>
            </w:pPr>
            <w:ins w:id="6415" w:author="Mouse" w:date="2015-10-21T17:10:00Z">
              <w:r w:rsidRPr="003E23AF">
                <w:rPr>
                  <w:rFonts w:asciiTheme="minorEastAsia" w:hAnsiTheme="minorEastAsia" w:hint="eastAsia"/>
                  <w:rPrChange w:id="6416" w:author="Mouse" w:date="2015-10-21T17:15:00Z">
                    <w:rPr>
                      <w:rFonts w:hint="eastAsia"/>
                    </w:rPr>
                  </w:rPrChange>
                </w:rPr>
                <w:t>0250000032</w:t>
              </w:r>
              <w:r w:rsidRPr="003E23AF">
                <w:rPr>
                  <w:rFonts w:asciiTheme="minorEastAsia" w:hAnsiTheme="minorEastAsia"/>
                  <w:rPrChange w:id="6417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418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419" w:author="Mouse" w:date="2015-10-21T17:15:00Z">
                    <w:rPr/>
                  </w:rPrChange>
                </w:rPr>
                <w:t>32</w:t>
              </w:r>
              <w:r w:rsidRPr="003E23AF">
                <w:rPr>
                  <w:rFonts w:asciiTheme="minorEastAsia" w:hAnsiTheme="minorEastAsia" w:hint="eastAsia"/>
                  <w:rPrChange w:id="642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421" w:author="Mouse" w:date="2015-10-21T17:10:00Z"/>
                <w:rFonts w:asciiTheme="minorEastAsia" w:hAnsiTheme="minorEastAsia"/>
                <w:rPrChange w:id="6422" w:author="Mouse" w:date="2015-10-21T17:15:00Z">
                  <w:rPr>
                    <w:ins w:id="6423" w:author="Mouse" w:date="2015-10-21T17:10:00Z"/>
                  </w:rPr>
                </w:rPrChange>
              </w:rPr>
            </w:pPr>
            <w:ins w:id="6424" w:author="Mouse" w:date="2015-10-21T17:10:00Z">
              <w:r w:rsidRPr="003E23AF">
                <w:rPr>
                  <w:rFonts w:asciiTheme="minorEastAsia" w:hAnsiTheme="minorEastAsia" w:hint="eastAsia"/>
                  <w:rPrChange w:id="6425" w:author="Mouse" w:date="2015-10-21T17:15:00Z">
                    <w:rPr>
                      <w:rFonts w:hint="eastAsia"/>
                    </w:rPr>
                  </w:rPrChange>
                </w:rPr>
                <w:t>0250000033</w:t>
              </w:r>
              <w:r w:rsidRPr="003E23AF">
                <w:rPr>
                  <w:rFonts w:asciiTheme="minorEastAsia" w:hAnsiTheme="minorEastAsia"/>
                  <w:rPrChange w:id="6426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427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428" w:author="Mouse" w:date="2015-10-21T17:15:00Z">
                    <w:rPr/>
                  </w:rPrChange>
                </w:rPr>
                <w:t>33</w:t>
              </w:r>
              <w:r w:rsidRPr="003E23AF">
                <w:rPr>
                  <w:rFonts w:asciiTheme="minorEastAsia" w:hAnsiTheme="minorEastAsia" w:hint="eastAsia"/>
                  <w:rPrChange w:id="642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430" w:author="Mouse" w:date="2015-10-21T17:10:00Z"/>
                <w:rFonts w:asciiTheme="minorEastAsia" w:hAnsiTheme="minorEastAsia"/>
                <w:rPrChange w:id="6431" w:author="Mouse" w:date="2015-10-21T17:15:00Z">
                  <w:rPr>
                    <w:ins w:id="6432" w:author="Mouse" w:date="2015-10-21T17:10:00Z"/>
                  </w:rPr>
                </w:rPrChange>
              </w:rPr>
            </w:pPr>
            <w:ins w:id="6433" w:author="Mouse" w:date="2015-10-21T17:10:00Z">
              <w:r w:rsidRPr="003E23AF">
                <w:rPr>
                  <w:rFonts w:asciiTheme="minorEastAsia" w:hAnsiTheme="minorEastAsia" w:hint="eastAsia"/>
                  <w:rPrChange w:id="6434" w:author="Mouse" w:date="2015-10-21T17:15:00Z">
                    <w:rPr>
                      <w:rFonts w:hint="eastAsia"/>
                    </w:rPr>
                  </w:rPrChange>
                </w:rPr>
                <w:t>0250000034</w:t>
              </w:r>
              <w:r w:rsidRPr="003E23AF">
                <w:rPr>
                  <w:rFonts w:asciiTheme="minorEastAsia" w:hAnsiTheme="minorEastAsia"/>
                  <w:rPrChange w:id="6435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6436" w:author="Mouse" w:date="2015-10-21T17:15:00Z">
                    <w:rPr>
                      <w:rFonts w:hint="eastAsia"/>
                    </w:rPr>
                  </w:rPrChange>
                </w:rPr>
                <w:t xml:space="preserve"> 1排 1架 </w:t>
              </w:r>
              <w:r w:rsidRPr="003E23AF">
                <w:rPr>
                  <w:rFonts w:asciiTheme="minorEastAsia" w:hAnsiTheme="minorEastAsia"/>
                  <w:rPrChange w:id="6437" w:author="Mouse" w:date="2015-10-21T17:15:00Z">
                    <w:rPr/>
                  </w:rPrChange>
                </w:rPr>
                <w:t>34</w:t>
              </w:r>
              <w:r w:rsidRPr="003E23AF">
                <w:rPr>
                  <w:rFonts w:asciiTheme="minorEastAsia" w:hAnsiTheme="minorEastAsia" w:hint="eastAsia"/>
                  <w:rPrChange w:id="6438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439" w:author="Mouse" w:date="2015-10-21T17:10:00Z"/>
                <w:rFonts w:asciiTheme="minorEastAsia" w:hAnsiTheme="minorEastAsia"/>
                <w:rPrChange w:id="6440" w:author="Mouse" w:date="2015-10-21T17:15:00Z">
                  <w:rPr>
                    <w:ins w:id="6441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442" w:author="Mouse" w:date="2015-10-21T17:10:00Z"/>
                <w:rFonts w:asciiTheme="minorEastAsia" w:hAnsiTheme="minorEastAsia"/>
                <w:rPrChange w:id="6443" w:author="Mouse" w:date="2015-10-21T17:15:00Z">
                  <w:rPr>
                    <w:ins w:id="6444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445" w:author="Mouse" w:date="2015-10-21T17:10:00Z"/>
                <w:rFonts w:asciiTheme="minorEastAsia" w:hAnsiTheme="minorEastAsia"/>
                <w:rPrChange w:id="6446" w:author="Mouse" w:date="2015-10-21T17:15:00Z">
                  <w:rPr>
                    <w:ins w:id="6447" w:author="Mouse" w:date="2015-10-21T17:10:00Z"/>
                  </w:rPr>
                </w:rPrChange>
              </w:rPr>
            </w:pPr>
            <w:ins w:id="6448" w:author="Mouse" w:date="2015-10-21T17:10:00Z">
              <w:r w:rsidRPr="003E23AF">
                <w:rPr>
                  <w:rFonts w:asciiTheme="minorEastAsia" w:hAnsiTheme="minorEastAsia"/>
                  <w:rPrChange w:id="6449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6450" w:author="Mouse" w:date="2015-10-21T17:15:00Z">
                    <w:rPr>
                      <w:rFonts w:hint="eastAsia"/>
                    </w:rPr>
                  </w:rPrChange>
                </w:rPr>
                <w:t xml:space="preserve"> 1000元</w:t>
              </w:r>
            </w:ins>
          </w:p>
          <w:p w:rsidR="000B3E63" w:rsidRPr="003E23AF" w:rsidRDefault="000B3E63" w:rsidP="000B3E63">
            <w:pPr>
              <w:rPr>
                <w:ins w:id="6451" w:author="Mouse" w:date="2015-10-21T17:10:00Z"/>
                <w:rFonts w:asciiTheme="minorEastAsia" w:hAnsiTheme="minorEastAsia"/>
                <w:rPrChange w:id="6452" w:author="Mouse" w:date="2015-10-21T17:15:00Z">
                  <w:rPr>
                    <w:ins w:id="6453" w:author="Mouse" w:date="2015-10-21T17:10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6454" w:author="Mouse" w:date="2015-10-21T17:10:00Z"/>
                <w:rFonts w:asciiTheme="minorEastAsia" w:hAnsiTheme="minorEastAsia"/>
                <w:rPrChange w:id="6455" w:author="Mouse" w:date="2015-10-21T17:15:00Z">
                  <w:rPr>
                    <w:ins w:id="6456" w:author="Mouse" w:date="2015-10-21T17:10:00Z"/>
                  </w:rPr>
                </w:rPrChange>
              </w:rPr>
            </w:pPr>
            <w:ins w:id="6457" w:author="Mouse" w:date="2015-10-21T17:10:00Z">
              <w:r w:rsidRPr="003E23AF">
                <w:rPr>
                  <w:rFonts w:asciiTheme="minorEastAsia" w:hAnsiTheme="minorEastAsia" w:hint="eastAsia"/>
                  <w:rPrChange w:id="6458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@</w:t>
              </w:r>
              <w:r w:rsidRPr="003E23AF">
                <w:rPr>
                  <w:rFonts w:asciiTheme="minorEastAsia" w:hAnsiTheme="minorEastAsia"/>
                  <w:rPrChange w:id="6459" w:author="Mouse" w:date="2015-10-21T17:15:00Z">
                    <w:rPr/>
                  </w:rPrChange>
                </w:rPr>
                <w:t>4</w:t>
              </w:r>
            </w:ins>
          </w:p>
          <w:p w:rsidR="000B3E63" w:rsidRPr="003E23AF" w:rsidRDefault="000B3E63" w:rsidP="000B3E63">
            <w:pPr>
              <w:rPr>
                <w:ins w:id="6460" w:author="Mouse" w:date="2015-10-21T17:10:00Z"/>
                <w:rFonts w:asciiTheme="minorEastAsia" w:hAnsiTheme="minorEastAsia"/>
                <w:rPrChange w:id="6461" w:author="Mouse" w:date="2015-10-21T17:15:00Z">
                  <w:rPr>
                    <w:ins w:id="6462" w:author="Mouse" w:date="2015-10-21T17:10:00Z"/>
                  </w:rPr>
                </w:rPrChange>
              </w:rPr>
            </w:pPr>
            <w:ins w:id="6463" w:author="Mouse" w:date="2015-10-21T17:10:00Z">
              <w:r w:rsidRPr="003E23AF">
                <w:rPr>
                  <w:rFonts w:asciiTheme="minorEastAsia" w:hAnsiTheme="minorEastAsia"/>
                  <w:rPrChange w:id="6464" w:author="Mouse" w:date="2015-10-21T17:15:00Z">
                    <w:rPr/>
                  </w:rPrChange>
                </w:rPr>
                <w:t>装车单</w:t>
              </w:r>
            </w:ins>
          </w:p>
          <w:p w:rsidR="000B3E63" w:rsidRPr="003E23AF" w:rsidRDefault="000B3E63" w:rsidP="000B3E63">
            <w:pPr>
              <w:rPr>
                <w:ins w:id="6465" w:author="Mouse" w:date="2015-10-21T17:10:00Z"/>
                <w:rFonts w:asciiTheme="minorEastAsia" w:hAnsiTheme="minorEastAsia"/>
                <w:rPrChange w:id="6466" w:author="Mouse" w:date="2015-10-21T17:15:00Z">
                  <w:rPr>
                    <w:ins w:id="6467" w:author="Mouse" w:date="2015-10-21T17:10:00Z"/>
                  </w:rPr>
                </w:rPrChange>
              </w:rPr>
            </w:pPr>
            <w:ins w:id="6468" w:author="Mouse" w:date="2015-10-21T17:10:00Z">
              <w:r w:rsidRPr="003E23AF">
                <w:rPr>
                  <w:rFonts w:asciiTheme="minorEastAsia" w:hAnsiTheme="minorEastAsia"/>
                  <w:rPrChange w:id="6469" w:author="Mouse" w:date="2015-10-21T17:15:00Z">
                    <w:rPr/>
                  </w:rPrChange>
                </w:rPr>
                <w:t>汽运编号</w:t>
              </w:r>
              <w:r w:rsidRPr="003E23AF">
                <w:rPr>
                  <w:rFonts w:asciiTheme="minorEastAsia" w:hAnsiTheme="minorEastAsia" w:hint="eastAsia"/>
                  <w:rPrChange w:id="6470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6471" w:author="Mouse" w:date="2015-10-21T17:15:00Z">
                    <w:rPr/>
                  </w:rPrChange>
                </w:rPr>
                <w:t>000004</w:t>
              </w:r>
            </w:ins>
          </w:p>
          <w:p w:rsidR="000B3E63" w:rsidRPr="003E23AF" w:rsidRDefault="000B3E63" w:rsidP="000B3E63">
            <w:pPr>
              <w:rPr>
                <w:ins w:id="6472" w:author="Mouse" w:date="2015-10-21T17:10:00Z"/>
                <w:rFonts w:asciiTheme="minorEastAsia" w:hAnsiTheme="minorEastAsia"/>
                <w:rPrChange w:id="6473" w:author="Mouse" w:date="2015-10-21T17:15:00Z">
                  <w:rPr>
                    <w:ins w:id="6474" w:author="Mouse" w:date="2015-10-21T17:10:00Z"/>
                  </w:rPr>
                </w:rPrChange>
              </w:rPr>
            </w:pPr>
            <w:ins w:id="6475" w:author="Mouse" w:date="2015-10-21T17:10:00Z">
              <w:r w:rsidRPr="003E23AF">
                <w:rPr>
                  <w:rFonts w:asciiTheme="minorEastAsia" w:hAnsiTheme="minorEastAsia"/>
                  <w:rPrChange w:id="6476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6477" w:author="Mouse" w:date="2015-10-21T17:15:00Z">
                    <w:rPr>
                      <w:rFonts w:hint="eastAsia"/>
                    </w:rPr>
                  </w:rPrChange>
                </w:rPr>
                <w:t>：Q001</w:t>
              </w:r>
            </w:ins>
          </w:p>
          <w:p w:rsidR="000B3E63" w:rsidRPr="003E23AF" w:rsidRDefault="000B3E63" w:rsidP="000B3E63">
            <w:pPr>
              <w:rPr>
                <w:ins w:id="6478" w:author="Mouse" w:date="2015-10-21T17:10:00Z"/>
                <w:rFonts w:asciiTheme="minorEastAsia" w:hAnsiTheme="minorEastAsia"/>
                <w:rPrChange w:id="6479" w:author="Mouse" w:date="2015-10-21T17:15:00Z">
                  <w:rPr>
                    <w:ins w:id="6480" w:author="Mouse" w:date="2015-10-21T17:10:00Z"/>
                  </w:rPr>
                </w:rPrChange>
              </w:rPr>
            </w:pPr>
            <w:ins w:id="6481" w:author="Mouse" w:date="2015-10-21T17:10:00Z">
              <w:r w:rsidRPr="003E23AF">
                <w:rPr>
                  <w:rFonts w:asciiTheme="minorEastAsia" w:hAnsiTheme="minorEastAsia"/>
                  <w:rPrChange w:id="6482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6483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6484" w:author="Mouse" w:date="2015-10-21T17:10:00Z"/>
                <w:rFonts w:asciiTheme="minorEastAsia" w:hAnsiTheme="minorEastAsia"/>
                <w:rPrChange w:id="6485" w:author="Mouse" w:date="2015-10-21T17:15:00Z">
                  <w:rPr>
                    <w:ins w:id="6486" w:author="Mouse" w:date="2015-10-21T17:10:00Z"/>
                  </w:rPr>
                </w:rPrChange>
              </w:rPr>
            </w:pPr>
            <w:ins w:id="6487" w:author="Mouse" w:date="2015-10-21T17:10:00Z">
              <w:r w:rsidRPr="003E23AF">
                <w:rPr>
                  <w:rFonts w:asciiTheme="minorEastAsia" w:hAnsiTheme="minorEastAsia"/>
                  <w:rPrChange w:id="6488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6489" w:author="Mouse" w:date="2015-10-21T17:15:00Z">
                    <w:rPr>
                      <w:rFonts w:hint="eastAsia"/>
                    </w:rPr>
                  </w:rPrChange>
                </w:rPr>
                <w:t xml:space="preserve"> 苏州</w:t>
              </w:r>
            </w:ins>
          </w:p>
          <w:p w:rsidR="000B3E63" w:rsidRPr="003E23AF" w:rsidRDefault="000B3E63" w:rsidP="000B3E63">
            <w:pPr>
              <w:rPr>
                <w:ins w:id="6490" w:author="Mouse" w:date="2015-10-21T17:10:00Z"/>
                <w:rFonts w:asciiTheme="minorEastAsia" w:hAnsiTheme="minorEastAsia"/>
                <w:rPrChange w:id="6491" w:author="Mouse" w:date="2015-10-21T17:15:00Z">
                  <w:rPr>
                    <w:ins w:id="6492" w:author="Mouse" w:date="2015-10-21T17:10:00Z"/>
                  </w:rPr>
                </w:rPrChange>
              </w:rPr>
            </w:pPr>
            <w:ins w:id="6493" w:author="Mouse" w:date="2015-10-21T17:10:00Z">
              <w:r w:rsidRPr="003E23AF">
                <w:rPr>
                  <w:rFonts w:asciiTheme="minorEastAsia" w:hAnsiTheme="minorEastAsia"/>
                  <w:rPrChange w:id="6494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6495" w:author="Mouse" w:date="2015-10-21T17:15:00Z">
                    <w:rPr>
                      <w:rFonts w:hint="eastAsia"/>
                    </w:rPr>
                  </w:rPrChange>
                </w:rPr>
                <w:t xml:space="preserve"> 张四</w:t>
              </w:r>
            </w:ins>
          </w:p>
          <w:p w:rsidR="000B3E63" w:rsidRPr="003E23AF" w:rsidRDefault="000B3E63" w:rsidP="000B3E63">
            <w:pPr>
              <w:rPr>
                <w:ins w:id="6496" w:author="Mouse" w:date="2015-10-21T17:10:00Z"/>
                <w:rFonts w:asciiTheme="minorEastAsia" w:hAnsiTheme="minorEastAsia"/>
                <w:rPrChange w:id="6497" w:author="Mouse" w:date="2015-10-21T17:15:00Z">
                  <w:rPr>
                    <w:ins w:id="6498" w:author="Mouse" w:date="2015-10-21T17:10:00Z"/>
                  </w:rPr>
                </w:rPrChange>
              </w:rPr>
            </w:pPr>
            <w:ins w:id="6499" w:author="Mouse" w:date="2015-10-21T17:10:00Z">
              <w:r w:rsidRPr="003E23AF">
                <w:rPr>
                  <w:rFonts w:asciiTheme="minorEastAsia" w:hAnsiTheme="minorEastAsia"/>
                  <w:rPrChange w:id="6500" w:author="Mouse" w:date="2015-10-21T17:15:00Z">
                    <w:rPr/>
                  </w:rPrChange>
                </w:rPr>
                <w:t>快递单号</w:t>
              </w:r>
            </w:ins>
          </w:p>
          <w:p w:rsidR="000B3E63" w:rsidRPr="003E23AF" w:rsidRDefault="000B3E63" w:rsidP="000B3E63">
            <w:pPr>
              <w:rPr>
                <w:ins w:id="6501" w:author="Mouse" w:date="2015-10-21T17:10:00Z"/>
                <w:rFonts w:asciiTheme="minorEastAsia" w:hAnsiTheme="minorEastAsia"/>
                <w:rPrChange w:id="6502" w:author="Mouse" w:date="2015-10-21T17:15:00Z">
                  <w:rPr>
                    <w:ins w:id="6503" w:author="Mouse" w:date="2015-10-21T17:10:00Z"/>
                  </w:rPr>
                </w:rPrChange>
              </w:rPr>
            </w:pPr>
            <w:ins w:id="6504" w:author="Mouse" w:date="2015-10-21T17:10:00Z">
              <w:r w:rsidRPr="003E23AF">
                <w:rPr>
                  <w:rFonts w:asciiTheme="minorEastAsia" w:hAnsiTheme="minorEastAsia" w:hint="eastAsia"/>
                  <w:rPrChange w:id="6505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0210000001</w:t>
              </w:r>
              <w:r w:rsidRPr="003E23AF">
                <w:rPr>
                  <w:rFonts w:asciiTheme="minorEastAsia" w:hAnsiTheme="minorEastAsia"/>
                  <w:rPrChange w:id="6506" w:author="Mouse" w:date="2015-10-21T17:15:00Z">
                    <w:rPr/>
                  </w:rPrChange>
                </w:rPr>
                <w:t xml:space="preserve"> 汽运区</w:t>
              </w:r>
              <w:r w:rsidRPr="003E23AF">
                <w:rPr>
                  <w:rFonts w:asciiTheme="minorEastAsia" w:hAnsiTheme="minorEastAsia" w:hint="eastAsia"/>
                  <w:rPrChange w:id="6507" w:author="Mouse" w:date="2015-10-21T17:15:00Z">
                    <w:rPr>
                      <w:rFonts w:hint="eastAsia"/>
                    </w:rPr>
                  </w:rPrChange>
                </w:rPr>
                <w:t xml:space="preserve"> 1排 1架 1号</w:t>
              </w:r>
            </w:ins>
          </w:p>
          <w:p w:rsidR="000B3E63" w:rsidRPr="003E23AF" w:rsidRDefault="000B3E63" w:rsidP="000B3E63">
            <w:pPr>
              <w:rPr>
                <w:ins w:id="6508" w:author="Mouse" w:date="2015-10-21T17:10:00Z"/>
                <w:rFonts w:asciiTheme="minorEastAsia" w:hAnsiTheme="minorEastAsia"/>
                <w:rPrChange w:id="6509" w:author="Mouse" w:date="2015-10-21T17:15:00Z">
                  <w:rPr>
                    <w:ins w:id="6510" w:author="Mouse" w:date="2015-10-21T17:10:00Z"/>
                  </w:rPr>
                </w:rPrChange>
              </w:rPr>
            </w:pPr>
            <w:ins w:id="6511" w:author="Mouse" w:date="2015-10-21T17:10:00Z">
              <w:r w:rsidRPr="003E23AF">
                <w:rPr>
                  <w:rFonts w:asciiTheme="minorEastAsia" w:hAnsiTheme="minorEastAsia" w:hint="eastAsia"/>
                  <w:rPrChange w:id="6512" w:author="Mouse" w:date="2015-10-21T17:15:00Z">
                    <w:rPr>
                      <w:rFonts w:hint="eastAsia"/>
                    </w:rPr>
                  </w:rPrChange>
                </w:rPr>
                <w:t>021000000</w:t>
              </w:r>
              <w:r w:rsidRPr="003E23AF">
                <w:rPr>
                  <w:rFonts w:asciiTheme="minorEastAsia" w:hAnsiTheme="minorEastAsia"/>
                  <w:rPrChange w:id="6513" w:author="Mouse" w:date="2015-10-21T17:15:00Z">
                    <w:rPr/>
                  </w:rPrChange>
                </w:rPr>
                <w:t>2 汽运区</w:t>
              </w:r>
              <w:r w:rsidRPr="003E23AF">
                <w:rPr>
                  <w:rFonts w:asciiTheme="minorEastAsia" w:hAnsiTheme="minorEastAsia" w:hint="eastAsia"/>
                  <w:rPrChange w:id="6514" w:author="Mouse" w:date="2015-10-21T17:15:00Z">
                    <w:rPr>
                      <w:rFonts w:hint="eastAsia"/>
                    </w:rPr>
                  </w:rPrChange>
                </w:rPr>
                <w:t xml:space="preserve"> 1排 1架 2号</w:t>
              </w:r>
            </w:ins>
          </w:p>
          <w:p w:rsidR="000B3E63" w:rsidRPr="003E23AF" w:rsidRDefault="000B3E63" w:rsidP="000B3E63">
            <w:pPr>
              <w:rPr>
                <w:ins w:id="6515" w:author="Mouse" w:date="2015-10-21T17:10:00Z"/>
                <w:rFonts w:asciiTheme="minorEastAsia" w:hAnsiTheme="minorEastAsia"/>
                <w:rPrChange w:id="6516" w:author="Mouse" w:date="2015-10-21T17:15:00Z">
                  <w:rPr>
                    <w:ins w:id="6517" w:author="Mouse" w:date="2015-10-21T17:10:00Z"/>
                  </w:rPr>
                </w:rPrChange>
              </w:rPr>
            </w:pPr>
            <w:ins w:id="6518" w:author="Mouse" w:date="2015-10-21T17:10:00Z">
              <w:r w:rsidRPr="003E23AF">
                <w:rPr>
                  <w:rFonts w:asciiTheme="minorEastAsia" w:hAnsiTheme="minorEastAsia" w:hint="eastAsia"/>
                  <w:rPrChange w:id="6519" w:author="Mouse" w:date="2015-10-21T17:15:00Z">
                    <w:rPr>
                      <w:rFonts w:hint="eastAsia"/>
                    </w:rPr>
                  </w:rPrChange>
                </w:rPr>
                <w:t>021000000</w:t>
              </w:r>
              <w:r w:rsidRPr="003E23AF">
                <w:rPr>
                  <w:rFonts w:asciiTheme="minorEastAsia" w:hAnsiTheme="minorEastAsia"/>
                  <w:rPrChange w:id="6520" w:author="Mouse" w:date="2015-10-21T17:15:00Z">
                    <w:rPr/>
                  </w:rPrChange>
                </w:rPr>
                <w:t>3 汽运区</w:t>
              </w:r>
              <w:r w:rsidRPr="003E23AF">
                <w:rPr>
                  <w:rFonts w:asciiTheme="minorEastAsia" w:hAnsiTheme="minorEastAsia" w:hint="eastAsia"/>
                  <w:rPrChange w:id="6521" w:author="Mouse" w:date="2015-10-21T17:15:00Z">
                    <w:rPr>
                      <w:rFonts w:hint="eastAsia"/>
                    </w:rPr>
                  </w:rPrChange>
                </w:rPr>
                <w:t xml:space="preserve"> 1排 1架 3号</w:t>
              </w:r>
            </w:ins>
          </w:p>
          <w:p w:rsidR="000B3E63" w:rsidRPr="003E23AF" w:rsidRDefault="000B3E63" w:rsidP="000B3E63">
            <w:pPr>
              <w:rPr>
                <w:ins w:id="6522" w:author="Mouse" w:date="2015-10-21T17:10:00Z"/>
                <w:rFonts w:asciiTheme="minorEastAsia" w:hAnsiTheme="minorEastAsia"/>
                <w:rPrChange w:id="6523" w:author="Mouse" w:date="2015-10-21T17:15:00Z">
                  <w:rPr>
                    <w:ins w:id="6524" w:author="Mouse" w:date="2015-10-21T17:10:00Z"/>
                  </w:rPr>
                </w:rPrChange>
              </w:rPr>
            </w:pPr>
            <w:ins w:id="6525" w:author="Mouse" w:date="2015-10-21T17:10:00Z">
              <w:r w:rsidRPr="003E23AF">
                <w:rPr>
                  <w:rFonts w:asciiTheme="minorEastAsia" w:hAnsiTheme="minorEastAsia" w:hint="eastAsia"/>
                  <w:rPrChange w:id="6526" w:author="Mouse" w:date="2015-10-21T17:15:00Z">
                    <w:rPr>
                      <w:rFonts w:hint="eastAsia"/>
                    </w:rPr>
                  </w:rPrChange>
                </w:rPr>
                <w:t>021000000</w:t>
              </w:r>
              <w:r w:rsidRPr="003E23AF">
                <w:rPr>
                  <w:rFonts w:asciiTheme="minorEastAsia" w:hAnsiTheme="minorEastAsia"/>
                  <w:rPrChange w:id="6527" w:author="Mouse" w:date="2015-10-21T17:15:00Z">
                    <w:rPr/>
                  </w:rPrChange>
                </w:rPr>
                <w:t>4 汽运区</w:t>
              </w:r>
              <w:r w:rsidRPr="003E23AF">
                <w:rPr>
                  <w:rFonts w:asciiTheme="minorEastAsia" w:hAnsiTheme="minorEastAsia" w:hint="eastAsia"/>
                  <w:rPrChange w:id="6528" w:author="Mouse" w:date="2015-10-21T17:15:00Z">
                    <w:rPr>
                      <w:rFonts w:hint="eastAsia"/>
                    </w:rPr>
                  </w:rPrChange>
                </w:rPr>
                <w:t xml:space="preserve"> 1排 1架 4号</w:t>
              </w:r>
            </w:ins>
          </w:p>
          <w:p w:rsidR="000B3E63" w:rsidRPr="003E23AF" w:rsidRDefault="000B3E63" w:rsidP="000B3E63">
            <w:pPr>
              <w:rPr>
                <w:ins w:id="6529" w:author="Mouse" w:date="2015-10-21T17:10:00Z"/>
                <w:rFonts w:asciiTheme="minorEastAsia" w:hAnsiTheme="minorEastAsia"/>
                <w:rPrChange w:id="6530" w:author="Mouse" w:date="2015-10-21T17:15:00Z">
                  <w:rPr>
                    <w:ins w:id="6531" w:author="Mouse" w:date="2015-10-21T17:10:00Z"/>
                  </w:rPr>
                </w:rPrChange>
              </w:rPr>
            </w:pPr>
            <w:ins w:id="6532" w:author="Mouse" w:date="2015-10-21T17:10:00Z">
              <w:r w:rsidRPr="003E23AF">
                <w:rPr>
                  <w:rFonts w:asciiTheme="minorEastAsia" w:hAnsiTheme="minorEastAsia" w:hint="eastAsia"/>
                  <w:rPrChange w:id="6533" w:author="Mouse" w:date="2015-10-21T17:15:00Z">
                    <w:rPr>
                      <w:rFonts w:hint="eastAsia"/>
                    </w:rPr>
                  </w:rPrChange>
                </w:rPr>
                <w:t>021000000</w:t>
              </w:r>
              <w:r w:rsidRPr="003E23AF">
                <w:rPr>
                  <w:rFonts w:asciiTheme="minorEastAsia" w:hAnsiTheme="minorEastAsia"/>
                  <w:rPrChange w:id="6534" w:author="Mouse" w:date="2015-10-21T17:15:00Z">
                    <w:rPr/>
                  </w:rPrChange>
                </w:rPr>
                <w:t>5 汽运区</w:t>
              </w:r>
              <w:r w:rsidRPr="003E23AF">
                <w:rPr>
                  <w:rFonts w:asciiTheme="minorEastAsia" w:hAnsiTheme="minorEastAsia" w:hint="eastAsia"/>
                  <w:rPrChange w:id="6535" w:author="Mouse" w:date="2015-10-21T17:15:00Z">
                    <w:rPr>
                      <w:rFonts w:hint="eastAsia"/>
                    </w:rPr>
                  </w:rPrChange>
                </w:rPr>
                <w:t xml:space="preserve"> 1排 1架 5号</w:t>
              </w:r>
            </w:ins>
          </w:p>
          <w:p w:rsidR="000B3E63" w:rsidRPr="003E23AF" w:rsidRDefault="000B3E63" w:rsidP="000B3E63">
            <w:pPr>
              <w:rPr>
                <w:ins w:id="6536" w:author="Mouse" w:date="2015-10-21T17:10:00Z"/>
                <w:rFonts w:asciiTheme="minorEastAsia" w:hAnsiTheme="minorEastAsia"/>
                <w:rPrChange w:id="6537" w:author="Mouse" w:date="2015-10-21T17:15:00Z">
                  <w:rPr>
                    <w:ins w:id="6538" w:author="Mouse" w:date="2015-10-21T17:10:00Z"/>
                  </w:rPr>
                </w:rPrChange>
              </w:rPr>
            </w:pPr>
            <w:ins w:id="6539" w:author="Mouse" w:date="2015-10-21T17:10:00Z">
              <w:r w:rsidRPr="003E23AF">
                <w:rPr>
                  <w:rFonts w:asciiTheme="minorEastAsia" w:hAnsiTheme="minorEastAsia" w:hint="eastAsia"/>
                  <w:rPrChange w:id="6540" w:author="Mouse" w:date="2015-10-21T17:15:00Z">
                    <w:rPr>
                      <w:rFonts w:hint="eastAsia"/>
                    </w:rPr>
                  </w:rPrChange>
                </w:rPr>
                <w:t>0100</w:t>
              </w:r>
              <w:r w:rsidRPr="003E23AF">
                <w:rPr>
                  <w:rFonts w:asciiTheme="minorEastAsia" w:hAnsiTheme="minorEastAsia"/>
                  <w:rPrChange w:id="6541" w:author="Mouse" w:date="2015-10-21T17:15:00Z">
                    <w:rPr/>
                  </w:rPrChange>
                </w:rPr>
                <w:t>0</w:t>
              </w:r>
              <w:r w:rsidRPr="003E23AF">
                <w:rPr>
                  <w:rFonts w:asciiTheme="minorEastAsia" w:hAnsiTheme="minorEastAsia" w:hint="eastAsia"/>
                  <w:rPrChange w:id="6542" w:author="Mouse" w:date="2015-10-21T17:15:00Z">
                    <w:rPr>
                      <w:rFonts w:hint="eastAsia"/>
                    </w:rPr>
                  </w:rPrChange>
                </w:rPr>
                <w:t>0000</w:t>
              </w:r>
              <w:r w:rsidRPr="003E23AF">
                <w:rPr>
                  <w:rFonts w:asciiTheme="minorEastAsia" w:hAnsiTheme="minorEastAsia"/>
                  <w:rPrChange w:id="6543" w:author="Mouse" w:date="2015-10-21T17:15:00Z">
                    <w:rPr/>
                  </w:rPrChange>
                </w:rPr>
                <w:t>6 汽运区</w:t>
              </w:r>
              <w:r w:rsidRPr="003E23AF">
                <w:rPr>
                  <w:rFonts w:asciiTheme="minorEastAsia" w:hAnsiTheme="minorEastAsia" w:hint="eastAsia"/>
                  <w:rPrChange w:id="6544" w:author="Mouse" w:date="2015-10-21T17:15:00Z">
                    <w:rPr>
                      <w:rFonts w:hint="eastAsia"/>
                    </w:rPr>
                  </w:rPrChange>
                </w:rPr>
                <w:t xml:space="preserve"> 1排 1架 6号</w:t>
              </w:r>
            </w:ins>
          </w:p>
          <w:p w:rsidR="000B3E63" w:rsidRPr="003E23AF" w:rsidRDefault="000B3E63" w:rsidP="000B3E63">
            <w:pPr>
              <w:rPr>
                <w:ins w:id="6545" w:author="Mouse" w:date="2015-10-21T17:10:00Z"/>
                <w:rFonts w:asciiTheme="minorEastAsia" w:hAnsiTheme="minorEastAsia"/>
                <w:rPrChange w:id="6546" w:author="Mouse" w:date="2015-10-21T17:15:00Z">
                  <w:rPr>
                    <w:ins w:id="6547" w:author="Mouse" w:date="2015-10-21T17:10:00Z"/>
                  </w:rPr>
                </w:rPrChange>
              </w:rPr>
            </w:pPr>
            <w:ins w:id="6548" w:author="Mouse" w:date="2015-10-21T17:10:00Z">
              <w:r w:rsidRPr="003E23AF">
                <w:rPr>
                  <w:rFonts w:asciiTheme="minorEastAsia" w:hAnsiTheme="minorEastAsia" w:hint="eastAsia"/>
                  <w:rPrChange w:id="6549" w:author="Mouse" w:date="2015-10-21T17:15:00Z">
                    <w:rPr>
                      <w:rFonts w:hint="eastAsia"/>
                    </w:rPr>
                  </w:rPrChange>
                </w:rPr>
                <w:t>010</w:t>
              </w:r>
              <w:r w:rsidRPr="003E23AF">
                <w:rPr>
                  <w:rFonts w:asciiTheme="minorEastAsia" w:hAnsiTheme="minorEastAsia"/>
                  <w:rPrChange w:id="6550" w:author="Mouse" w:date="2015-10-21T17:15:00Z">
                    <w:rPr/>
                  </w:rPrChange>
                </w:rPr>
                <w:t>0</w:t>
              </w:r>
              <w:r w:rsidRPr="003E23AF">
                <w:rPr>
                  <w:rFonts w:asciiTheme="minorEastAsia" w:hAnsiTheme="minorEastAsia" w:hint="eastAsia"/>
                  <w:rPrChange w:id="6551" w:author="Mouse" w:date="2015-10-21T17:15:00Z">
                    <w:rPr>
                      <w:rFonts w:hint="eastAsia"/>
                    </w:rPr>
                  </w:rPrChange>
                </w:rPr>
                <w:t>00000</w:t>
              </w:r>
              <w:r w:rsidRPr="003E23AF">
                <w:rPr>
                  <w:rFonts w:asciiTheme="minorEastAsia" w:hAnsiTheme="minorEastAsia"/>
                  <w:rPrChange w:id="6552" w:author="Mouse" w:date="2015-10-21T17:15:00Z">
                    <w:rPr/>
                  </w:rPrChange>
                </w:rPr>
                <w:t>7 汽运区</w:t>
              </w:r>
              <w:r w:rsidRPr="003E23AF">
                <w:rPr>
                  <w:rFonts w:asciiTheme="minorEastAsia" w:hAnsiTheme="minorEastAsia" w:hint="eastAsia"/>
                  <w:rPrChange w:id="6553" w:author="Mouse" w:date="2015-10-21T17:15:00Z">
                    <w:rPr>
                      <w:rFonts w:hint="eastAsia"/>
                    </w:rPr>
                  </w:rPrChange>
                </w:rPr>
                <w:t xml:space="preserve"> 1排 1架 7号</w:t>
              </w:r>
            </w:ins>
          </w:p>
          <w:p w:rsidR="000B3E63" w:rsidRPr="003E23AF" w:rsidRDefault="000B3E63" w:rsidP="000B3E63">
            <w:pPr>
              <w:rPr>
                <w:ins w:id="6554" w:author="Mouse" w:date="2015-10-21T17:10:00Z"/>
                <w:rFonts w:asciiTheme="minorEastAsia" w:hAnsiTheme="minorEastAsia"/>
                <w:rPrChange w:id="6555" w:author="Mouse" w:date="2015-10-21T17:15:00Z">
                  <w:rPr>
                    <w:ins w:id="6556" w:author="Mouse" w:date="2015-10-21T17:10:00Z"/>
                  </w:rPr>
                </w:rPrChange>
              </w:rPr>
            </w:pPr>
            <w:ins w:id="6557" w:author="Mouse" w:date="2015-10-21T17:10:00Z">
              <w:r w:rsidRPr="003E23AF">
                <w:rPr>
                  <w:rFonts w:asciiTheme="minorEastAsia" w:hAnsiTheme="minorEastAsia" w:hint="eastAsia"/>
                  <w:rPrChange w:id="6558" w:author="Mouse" w:date="2015-10-21T17:15:00Z">
                    <w:rPr>
                      <w:rFonts w:hint="eastAsia"/>
                    </w:rPr>
                  </w:rPrChange>
                </w:rPr>
                <w:t>01</w:t>
              </w:r>
              <w:r w:rsidRPr="003E23AF">
                <w:rPr>
                  <w:rFonts w:asciiTheme="minorEastAsia" w:hAnsiTheme="minorEastAsia"/>
                  <w:rPrChange w:id="6559" w:author="Mouse" w:date="2015-10-21T17:15:00Z">
                    <w:rPr/>
                  </w:rPrChange>
                </w:rPr>
                <w:t>0</w:t>
              </w:r>
              <w:r w:rsidRPr="003E23AF">
                <w:rPr>
                  <w:rFonts w:asciiTheme="minorEastAsia" w:hAnsiTheme="minorEastAsia" w:hint="eastAsia"/>
                  <w:rPrChange w:id="6560" w:author="Mouse" w:date="2015-10-21T17:15:00Z">
                    <w:rPr>
                      <w:rFonts w:hint="eastAsia"/>
                    </w:rPr>
                  </w:rPrChange>
                </w:rPr>
                <w:t>000000</w:t>
              </w:r>
              <w:r w:rsidRPr="003E23AF">
                <w:rPr>
                  <w:rFonts w:asciiTheme="minorEastAsia" w:hAnsiTheme="minorEastAsia"/>
                  <w:rPrChange w:id="6561" w:author="Mouse" w:date="2015-10-21T17:15:00Z">
                    <w:rPr/>
                  </w:rPrChange>
                </w:rPr>
                <w:t>8 汽运区</w:t>
              </w:r>
              <w:r w:rsidRPr="003E23AF">
                <w:rPr>
                  <w:rFonts w:asciiTheme="minorEastAsia" w:hAnsiTheme="minorEastAsia" w:hint="eastAsia"/>
                  <w:rPrChange w:id="6562" w:author="Mouse" w:date="2015-10-21T17:15:00Z">
                    <w:rPr>
                      <w:rFonts w:hint="eastAsia"/>
                    </w:rPr>
                  </w:rPrChange>
                </w:rPr>
                <w:t xml:space="preserve"> 1排 1架 8号</w:t>
              </w:r>
            </w:ins>
          </w:p>
          <w:p w:rsidR="000B3E63" w:rsidRPr="003E23AF" w:rsidRDefault="000B3E63" w:rsidP="000B3E63">
            <w:pPr>
              <w:rPr>
                <w:ins w:id="6563" w:author="Mouse" w:date="2015-10-21T17:10:00Z"/>
                <w:rFonts w:asciiTheme="minorEastAsia" w:hAnsiTheme="minorEastAsia"/>
                <w:rPrChange w:id="6564" w:author="Mouse" w:date="2015-10-21T17:15:00Z">
                  <w:rPr>
                    <w:ins w:id="6565" w:author="Mouse" w:date="2015-10-21T17:10:00Z"/>
                  </w:rPr>
                </w:rPrChange>
              </w:rPr>
            </w:pPr>
            <w:ins w:id="6566" w:author="Mouse" w:date="2015-10-21T17:10:00Z">
              <w:r w:rsidRPr="003E23AF">
                <w:rPr>
                  <w:rFonts w:asciiTheme="minorEastAsia" w:hAnsiTheme="minorEastAsia" w:hint="eastAsia"/>
                  <w:rPrChange w:id="6567" w:author="Mouse" w:date="2015-10-21T17:15:00Z">
                    <w:rPr>
                      <w:rFonts w:hint="eastAsia"/>
                    </w:rPr>
                  </w:rPrChange>
                </w:rPr>
                <w:t>021000000</w:t>
              </w:r>
              <w:r w:rsidRPr="003E23AF">
                <w:rPr>
                  <w:rFonts w:asciiTheme="minorEastAsia" w:hAnsiTheme="minorEastAsia"/>
                  <w:rPrChange w:id="6568" w:author="Mouse" w:date="2015-10-21T17:15:00Z">
                    <w:rPr/>
                  </w:rPrChange>
                </w:rPr>
                <w:t>9 汽运区</w:t>
              </w:r>
              <w:r w:rsidRPr="003E23AF">
                <w:rPr>
                  <w:rFonts w:asciiTheme="minorEastAsia" w:hAnsiTheme="minorEastAsia" w:hint="eastAsia"/>
                  <w:rPrChange w:id="6569" w:author="Mouse" w:date="2015-10-21T17:15:00Z">
                    <w:rPr>
                      <w:rFonts w:hint="eastAsia"/>
                    </w:rPr>
                  </w:rPrChange>
                </w:rPr>
                <w:t xml:space="preserve"> 1排 1架 9号</w:t>
              </w:r>
            </w:ins>
          </w:p>
          <w:p w:rsidR="000B3E63" w:rsidRPr="003E23AF" w:rsidRDefault="000B3E63" w:rsidP="000B3E63">
            <w:pPr>
              <w:rPr>
                <w:ins w:id="6570" w:author="Mouse" w:date="2015-10-21T17:10:00Z"/>
                <w:rFonts w:asciiTheme="minorEastAsia" w:hAnsiTheme="minorEastAsia"/>
                <w:rPrChange w:id="6571" w:author="Mouse" w:date="2015-10-21T17:15:00Z">
                  <w:rPr>
                    <w:ins w:id="6572" w:author="Mouse" w:date="2015-10-21T17:10:00Z"/>
                  </w:rPr>
                </w:rPrChange>
              </w:rPr>
            </w:pPr>
            <w:ins w:id="6573" w:author="Mouse" w:date="2015-10-21T17:10:00Z">
              <w:r w:rsidRPr="003E23AF">
                <w:rPr>
                  <w:rFonts w:asciiTheme="minorEastAsia" w:hAnsiTheme="minorEastAsia" w:hint="eastAsia"/>
                  <w:rPrChange w:id="6574" w:author="Mouse" w:date="2015-10-21T17:15:00Z">
                    <w:rPr>
                      <w:rFonts w:hint="eastAsia"/>
                    </w:rPr>
                  </w:rPrChange>
                </w:rPr>
                <w:t>0210000010</w:t>
              </w:r>
              <w:r w:rsidRPr="003E23AF">
                <w:rPr>
                  <w:rFonts w:asciiTheme="minorEastAsia" w:hAnsiTheme="minorEastAsia"/>
                  <w:rPrChange w:id="6575" w:author="Mouse" w:date="2015-10-21T17:15:00Z">
                    <w:rPr/>
                  </w:rPrChange>
                </w:rPr>
                <w:t xml:space="preserve"> 汽运区</w:t>
              </w:r>
              <w:r w:rsidRPr="003E23AF">
                <w:rPr>
                  <w:rFonts w:asciiTheme="minorEastAsia" w:hAnsiTheme="minorEastAsia" w:hint="eastAsia"/>
                  <w:rPrChange w:id="6576" w:author="Mouse" w:date="2015-10-21T17:15:00Z">
                    <w:rPr>
                      <w:rFonts w:hint="eastAsia"/>
                    </w:rPr>
                  </w:rPrChange>
                </w:rPr>
                <w:t xml:space="preserve"> 1排 1架 10号</w:t>
              </w:r>
            </w:ins>
          </w:p>
          <w:p w:rsidR="000B3E63" w:rsidRPr="003E23AF" w:rsidRDefault="000B3E63" w:rsidP="000B3E63">
            <w:pPr>
              <w:rPr>
                <w:ins w:id="6577" w:author="Mouse" w:date="2015-10-21T17:10:00Z"/>
                <w:rFonts w:asciiTheme="minorEastAsia" w:hAnsiTheme="minorEastAsia"/>
                <w:rPrChange w:id="6578" w:author="Mouse" w:date="2015-10-21T17:15:00Z">
                  <w:rPr>
                    <w:ins w:id="6579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580" w:author="Mouse" w:date="2015-10-21T17:10:00Z"/>
                <w:rFonts w:asciiTheme="minorEastAsia" w:hAnsiTheme="minorEastAsia"/>
                <w:rPrChange w:id="6581" w:author="Mouse" w:date="2015-10-21T17:15:00Z">
                  <w:rPr>
                    <w:ins w:id="6582" w:author="Mouse" w:date="2015-10-21T17:10:00Z"/>
                  </w:rPr>
                </w:rPrChange>
              </w:rPr>
            </w:pPr>
            <w:ins w:id="6583" w:author="Mouse" w:date="2015-10-21T17:10:00Z">
              <w:r w:rsidRPr="003E23AF">
                <w:rPr>
                  <w:rFonts w:asciiTheme="minorEastAsia" w:hAnsiTheme="minorEastAsia"/>
                  <w:rPrChange w:id="6584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6585" w:author="Mouse" w:date="2015-10-21T17:15:00Z">
                    <w:rPr>
                      <w:rFonts w:hint="eastAsia"/>
                    </w:rPr>
                  </w:rPrChange>
                </w:rPr>
                <w:t xml:space="preserve"> 500元</w:t>
              </w:r>
            </w:ins>
          </w:p>
          <w:p w:rsidR="000B3E63" w:rsidRPr="003E23AF" w:rsidRDefault="000B3E63" w:rsidP="000B3E63">
            <w:pPr>
              <w:rPr>
                <w:ins w:id="6586" w:author="Mouse" w:date="2015-10-21T17:10:00Z"/>
                <w:rFonts w:asciiTheme="minorEastAsia" w:hAnsiTheme="minorEastAsia"/>
                <w:rPrChange w:id="6587" w:author="Mouse" w:date="2015-10-21T17:15:00Z">
                  <w:rPr>
                    <w:ins w:id="6588" w:author="Mouse" w:date="2015-10-21T17:10:00Z"/>
                  </w:rPr>
                </w:rPrChange>
              </w:rPr>
            </w:pPr>
          </w:p>
        </w:tc>
      </w:tr>
      <w:tr w:rsidR="000B3E63" w:rsidRPr="003E23AF" w:rsidTr="000B3E63">
        <w:trPr>
          <w:ins w:id="6589" w:author="Mouse" w:date="2015-10-21T17:10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6590" w:author="Mouse" w:date="2015-10-21T17:10:00Z"/>
                <w:rFonts w:asciiTheme="minorEastAsia" w:hAnsiTheme="minorEastAsia"/>
                <w:rPrChange w:id="6591" w:author="Mouse" w:date="2015-10-21T17:15:00Z">
                  <w:rPr>
                    <w:ins w:id="6592" w:author="Mouse" w:date="2015-10-21T17:10:00Z"/>
                  </w:rPr>
                </w:rPrChange>
              </w:rPr>
            </w:pPr>
            <w:ins w:id="6593" w:author="Mouse" w:date="2015-10-21T17:10:00Z">
              <w:r w:rsidRPr="003E23AF">
                <w:rPr>
                  <w:rFonts w:asciiTheme="minorEastAsia" w:hAnsiTheme="minorEastAsia" w:hint="eastAsia"/>
                  <w:rPrChange w:id="6594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@</w:t>
              </w:r>
              <w:r w:rsidRPr="003E23AF">
                <w:rPr>
                  <w:rFonts w:asciiTheme="minorEastAsia" w:hAnsiTheme="minorEastAsia"/>
                  <w:rPrChange w:id="6595" w:author="Mouse" w:date="2015-10-21T17:15:00Z">
                    <w:rPr/>
                  </w:rPrChange>
                </w:rPr>
                <w:t>5</w:t>
              </w:r>
            </w:ins>
          </w:p>
          <w:p w:rsidR="000B3E63" w:rsidRPr="003E23AF" w:rsidRDefault="000B3E63" w:rsidP="000B3E63">
            <w:pPr>
              <w:rPr>
                <w:ins w:id="6596" w:author="Mouse" w:date="2015-10-21T17:10:00Z"/>
                <w:rFonts w:asciiTheme="minorEastAsia" w:hAnsiTheme="minorEastAsia"/>
                <w:rPrChange w:id="6597" w:author="Mouse" w:date="2015-10-21T17:15:00Z">
                  <w:rPr>
                    <w:ins w:id="6598" w:author="Mouse" w:date="2015-10-21T17:10:00Z"/>
                  </w:rPr>
                </w:rPrChange>
              </w:rPr>
            </w:pPr>
            <w:ins w:id="6599" w:author="Mouse" w:date="2015-10-21T17:10:00Z">
              <w:r w:rsidRPr="003E23AF">
                <w:rPr>
                  <w:rFonts w:asciiTheme="minorEastAsia" w:hAnsiTheme="minorEastAsia"/>
                  <w:rPrChange w:id="6600" w:author="Mouse" w:date="2015-10-21T17:15:00Z">
                    <w:rPr/>
                  </w:rPrChange>
                </w:rPr>
                <w:t>中转单</w:t>
              </w:r>
            </w:ins>
          </w:p>
          <w:p w:rsidR="000B3E63" w:rsidRPr="003E23AF" w:rsidRDefault="000B3E63" w:rsidP="000B3E63">
            <w:pPr>
              <w:rPr>
                <w:ins w:id="6601" w:author="Mouse" w:date="2015-10-21T17:10:00Z"/>
                <w:rFonts w:asciiTheme="minorEastAsia" w:hAnsiTheme="minorEastAsia"/>
                <w:rPrChange w:id="6602" w:author="Mouse" w:date="2015-10-21T17:15:00Z">
                  <w:rPr>
                    <w:ins w:id="6603" w:author="Mouse" w:date="2015-10-21T17:10:00Z"/>
                  </w:rPr>
                </w:rPrChange>
              </w:rPr>
            </w:pPr>
            <w:ins w:id="6604" w:author="Mouse" w:date="2015-10-21T17:10:00Z">
              <w:r w:rsidRPr="003E23AF">
                <w:rPr>
                  <w:rFonts w:asciiTheme="minorEastAsia" w:hAnsiTheme="minorEastAsia"/>
                  <w:rPrChange w:id="6605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6606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6607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6608" w:author="Mouse" w:date="2015-10-21T17:10:00Z"/>
                <w:rFonts w:asciiTheme="minorEastAsia" w:hAnsiTheme="minorEastAsia"/>
                <w:rPrChange w:id="6609" w:author="Mouse" w:date="2015-10-21T17:15:00Z">
                  <w:rPr>
                    <w:ins w:id="6610" w:author="Mouse" w:date="2015-10-21T17:10:00Z"/>
                  </w:rPr>
                </w:rPrChange>
              </w:rPr>
            </w:pPr>
            <w:ins w:id="6611" w:author="Mouse" w:date="2015-10-21T17:10:00Z">
              <w:r w:rsidRPr="003E23AF">
                <w:rPr>
                  <w:rFonts w:asciiTheme="minorEastAsia" w:hAnsiTheme="minorEastAsia"/>
                  <w:rPrChange w:id="6612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6613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6614" w:author="Mouse" w:date="2015-10-21T17:15:00Z">
                    <w:rPr/>
                  </w:rPrChange>
                </w:rPr>
                <w:t>T001</w:t>
              </w:r>
            </w:ins>
          </w:p>
          <w:p w:rsidR="000B3E63" w:rsidRPr="003E23AF" w:rsidRDefault="000B3E63" w:rsidP="000B3E63">
            <w:pPr>
              <w:rPr>
                <w:ins w:id="6615" w:author="Mouse" w:date="2015-10-21T17:10:00Z"/>
                <w:rFonts w:asciiTheme="minorEastAsia" w:hAnsiTheme="minorEastAsia"/>
                <w:rPrChange w:id="6616" w:author="Mouse" w:date="2015-10-21T17:15:00Z">
                  <w:rPr>
                    <w:ins w:id="6617" w:author="Mouse" w:date="2015-10-21T17:10:00Z"/>
                  </w:rPr>
                </w:rPrChange>
              </w:rPr>
            </w:pPr>
            <w:ins w:id="6618" w:author="Mouse" w:date="2015-10-21T17:10:00Z">
              <w:r w:rsidRPr="003E23AF">
                <w:rPr>
                  <w:rFonts w:asciiTheme="minorEastAsia" w:hAnsiTheme="minorEastAsia"/>
                  <w:rPrChange w:id="6619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6620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6621" w:author="Mouse" w:date="2015-10-21T17:10:00Z"/>
                <w:rFonts w:asciiTheme="minorEastAsia" w:hAnsiTheme="minorEastAsia"/>
                <w:rPrChange w:id="6622" w:author="Mouse" w:date="2015-10-21T17:15:00Z">
                  <w:rPr>
                    <w:ins w:id="6623" w:author="Mouse" w:date="2015-10-21T17:10:00Z"/>
                  </w:rPr>
                </w:rPrChange>
              </w:rPr>
            </w:pPr>
            <w:ins w:id="6624" w:author="Mouse" w:date="2015-10-21T17:10:00Z">
              <w:r w:rsidRPr="003E23AF">
                <w:rPr>
                  <w:rFonts w:asciiTheme="minorEastAsia" w:hAnsiTheme="minorEastAsia"/>
                  <w:rPrChange w:id="6625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6626" w:author="Mouse" w:date="2015-10-21T17:15:00Z">
                    <w:rPr>
                      <w:rFonts w:hint="eastAsia"/>
                    </w:rPr>
                  </w:rPrChange>
                </w:rPr>
                <w:t xml:space="preserve"> 上海</w:t>
              </w:r>
            </w:ins>
          </w:p>
          <w:p w:rsidR="000B3E63" w:rsidRPr="003E23AF" w:rsidRDefault="000B3E63" w:rsidP="000B3E63">
            <w:pPr>
              <w:rPr>
                <w:ins w:id="6627" w:author="Mouse" w:date="2015-10-21T17:10:00Z"/>
                <w:rFonts w:asciiTheme="minorEastAsia" w:hAnsiTheme="minorEastAsia"/>
                <w:rPrChange w:id="6628" w:author="Mouse" w:date="2015-10-21T17:15:00Z">
                  <w:rPr>
                    <w:ins w:id="6629" w:author="Mouse" w:date="2015-10-21T17:10:00Z"/>
                  </w:rPr>
                </w:rPrChange>
              </w:rPr>
            </w:pPr>
            <w:ins w:id="6630" w:author="Mouse" w:date="2015-10-21T17:10:00Z">
              <w:r w:rsidRPr="003E23AF">
                <w:rPr>
                  <w:rFonts w:asciiTheme="minorEastAsia" w:hAnsiTheme="minorEastAsia"/>
                  <w:rPrChange w:id="6631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6632" w:author="Mouse" w:date="2015-10-21T17:15:00Z">
                    <w:rPr>
                      <w:rFonts w:hint="eastAsia"/>
                    </w:rPr>
                  </w:rPrChange>
                </w:rPr>
                <w:t xml:space="preserve"> 张五 </w:t>
              </w:r>
            </w:ins>
          </w:p>
          <w:p w:rsidR="000B3E63" w:rsidRPr="003E23AF" w:rsidRDefault="000B3E63" w:rsidP="000B3E63">
            <w:pPr>
              <w:rPr>
                <w:ins w:id="6633" w:author="Mouse" w:date="2015-10-21T17:10:00Z"/>
                <w:rFonts w:asciiTheme="minorEastAsia" w:hAnsiTheme="minorEastAsia"/>
                <w:rPrChange w:id="6634" w:author="Mouse" w:date="2015-10-21T17:15:00Z">
                  <w:rPr>
                    <w:ins w:id="6635" w:author="Mouse" w:date="2015-10-21T17:10:00Z"/>
                  </w:rPr>
                </w:rPrChange>
              </w:rPr>
            </w:pPr>
            <w:ins w:id="6636" w:author="Mouse" w:date="2015-10-21T17:10:00Z">
              <w:r w:rsidRPr="003E23AF">
                <w:rPr>
                  <w:rFonts w:asciiTheme="minorEastAsia" w:hAnsiTheme="minorEastAsia"/>
                  <w:rPrChange w:id="6637" w:author="Mouse" w:date="2015-10-21T17:15:00Z">
                    <w:rPr/>
                  </w:rPrChange>
                </w:rPr>
                <w:t>快递单号</w:t>
              </w:r>
              <w:r w:rsidRPr="003E23AF">
                <w:rPr>
                  <w:rFonts w:asciiTheme="minorEastAsia" w:hAnsiTheme="minorEastAsia" w:hint="eastAsia"/>
                  <w:rPrChange w:id="6638" w:author="Mouse" w:date="2015-10-21T17:15:00Z">
                    <w:rPr>
                      <w:rFonts w:hint="eastAsia"/>
                    </w:rPr>
                  </w:rPrChange>
                </w:rPr>
                <w:t xml:space="preserve"> 货柜号</w:t>
              </w:r>
            </w:ins>
          </w:p>
          <w:p w:rsidR="000B3E63" w:rsidRPr="003E23AF" w:rsidRDefault="000B3E63" w:rsidP="000B3E63">
            <w:pPr>
              <w:rPr>
                <w:ins w:id="6639" w:author="Mouse" w:date="2015-10-21T17:10:00Z"/>
                <w:rFonts w:asciiTheme="minorEastAsia" w:hAnsiTheme="minorEastAsia"/>
                <w:rPrChange w:id="6640" w:author="Mouse" w:date="2015-10-21T17:15:00Z">
                  <w:rPr>
                    <w:ins w:id="6641" w:author="Mouse" w:date="2015-10-21T17:10:00Z"/>
                  </w:rPr>
                </w:rPrChange>
              </w:rPr>
            </w:pPr>
            <w:ins w:id="6642" w:author="Mouse" w:date="2015-10-21T17:10:00Z">
              <w:r w:rsidRPr="003E23AF">
                <w:rPr>
                  <w:rFonts w:asciiTheme="minorEastAsia" w:hAnsiTheme="minorEastAsia" w:hint="eastAsia"/>
                  <w:rPrChange w:id="664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64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645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6646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647" w:author="Mouse" w:date="2015-10-21T17:15:00Z">
                    <w:rPr>
                      <w:rFonts w:hint="eastAsia"/>
                    </w:rPr>
                  </w:rPrChange>
                </w:rPr>
                <w:t xml:space="preserve"> 1排 1架1号</w:t>
              </w:r>
            </w:ins>
          </w:p>
          <w:p w:rsidR="000B3E63" w:rsidRPr="003E23AF" w:rsidRDefault="000B3E63" w:rsidP="000B3E63">
            <w:pPr>
              <w:rPr>
                <w:ins w:id="6648" w:author="Mouse" w:date="2015-10-21T17:10:00Z"/>
                <w:rFonts w:asciiTheme="minorEastAsia" w:hAnsiTheme="minorEastAsia"/>
                <w:rPrChange w:id="6649" w:author="Mouse" w:date="2015-10-21T17:15:00Z">
                  <w:rPr>
                    <w:ins w:id="6650" w:author="Mouse" w:date="2015-10-21T17:10:00Z"/>
                  </w:rPr>
                </w:rPrChange>
              </w:rPr>
            </w:pPr>
            <w:ins w:id="6651" w:author="Mouse" w:date="2015-10-21T17:10:00Z">
              <w:r w:rsidRPr="003E23AF">
                <w:rPr>
                  <w:rFonts w:asciiTheme="minorEastAsia" w:hAnsiTheme="minorEastAsia" w:hint="eastAsia"/>
                  <w:rPrChange w:id="665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65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654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655" w:author="Mouse" w:date="2015-10-21T17:15:00Z">
                    <w:rPr/>
                  </w:rPrChange>
                </w:rPr>
                <w:t>2铁运区</w:t>
              </w:r>
              <w:r w:rsidRPr="003E23AF">
                <w:rPr>
                  <w:rFonts w:asciiTheme="minorEastAsia" w:hAnsiTheme="minorEastAsia" w:hint="eastAsia"/>
                  <w:rPrChange w:id="6656" w:author="Mouse" w:date="2015-10-21T17:15:00Z">
                    <w:rPr>
                      <w:rFonts w:hint="eastAsia"/>
                    </w:rPr>
                  </w:rPrChange>
                </w:rPr>
                <w:t xml:space="preserve"> 1排 1架2号</w:t>
              </w:r>
            </w:ins>
          </w:p>
          <w:p w:rsidR="000B3E63" w:rsidRPr="003E23AF" w:rsidRDefault="000B3E63" w:rsidP="000B3E63">
            <w:pPr>
              <w:rPr>
                <w:ins w:id="6657" w:author="Mouse" w:date="2015-10-21T17:10:00Z"/>
                <w:rFonts w:asciiTheme="minorEastAsia" w:hAnsiTheme="minorEastAsia"/>
                <w:rPrChange w:id="6658" w:author="Mouse" w:date="2015-10-21T17:15:00Z">
                  <w:rPr>
                    <w:ins w:id="6659" w:author="Mouse" w:date="2015-10-21T17:10:00Z"/>
                  </w:rPr>
                </w:rPrChange>
              </w:rPr>
            </w:pPr>
            <w:ins w:id="6660" w:author="Mouse" w:date="2015-10-21T17:10:00Z">
              <w:r w:rsidRPr="003E23AF">
                <w:rPr>
                  <w:rFonts w:asciiTheme="minorEastAsia" w:hAnsiTheme="minorEastAsia" w:hint="eastAsia"/>
                  <w:rPrChange w:id="666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66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663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664" w:author="Mouse" w:date="2015-10-21T17:15:00Z">
                    <w:rPr/>
                  </w:rPrChange>
                </w:rPr>
                <w:t>3铁运区</w:t>
              </w:r>
              <w:r w:rsidRPr="003E23AF">
                <w:rPr>
                  <w:rFonts w:asciiTheme="minorEastAsia" w:hAnsiTheme="minorEastAsia" w:hint="eastAsia"/>
                  <w:rPrChange w:id="6665" w:author="Mouse" w:date="2015-10-21T17:15:00Z">
                    <w:rPr>
                      <w:rFonts w:hint="eastAsia"/>
                    </w:rPr>
                  </w:rPrChange>
                </w:rPr>
                <w:t xml:space="preserve"> 1排 1架3号</w:t>
              </w:r>
            </w:ins>
          </w:p>
          <w:p w:rsidR="000B3E63" w:rsidRPr="003E23AF" w:rsidRDefault="000B3E63" w:rsidP="000B3E63">
            <w:pPr>
              <w:rPr>
                <w:ins w:id="6666" w:author="Mouse" w:date="2015-10-21T17:10:00Z"/>
                <w:rFonts w:asciiTheme="minorEastAsia" w:hAnsiTheme="minorEastAsia"/>
                <w:rPrChange w:id="6667" w:author="Mouse" w:date="2015-10-21T17:15:00Z">
                  <w:rPr>
                    <w:ins w:id="6668" w:author="Mouse" w:date="2015-10-21T17:10:00Z"/>
                  </w:rPr>
                </w:rPrChange>
              </w:rPr>
            </w:pPr>
            <w:ins w:id="6669" w:author="Mouse" w:date="2015-10-21T17:10:00Z">
              <w:r w:rsidRPr="003E23AF">
                <w:rPr>
                  <w:rFonts w:asciiTheme="minorEastAsia" w:hAnsiTheme="minorEastAsia" w:hint="eastAsia"/>
                  <w:rPrChange w:id="667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67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67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673" w:author="Mouse" w:date="2015-10-21T17:15:00Z">
                    <w:rPr/>
                  </w:rPrChange>
                </w:rPr>
                <w:t>4铁运区</w:t>
              </w:r>
              <w:r w:rsidRPr="003E23AF">
                <w:rPr>
                  <w:rFonts w:asciiTheme="minorEastAsia" w:hAnsiTheme="minorEastAsia" w:hint="eastAsia"/>
                  <w:rPrChange w:id="6674" w:author="Mouse" w:date="2015-10-21T17:15:00Z">
                    <w:rPr>
                      <w:rFonts w:hint="eastAsia"/>
                    </w:rPr>
                  </w:rPrChange>
                </w:rPr>
                <w:t xml:space="preserve"> 1排 1架4号</w:t>
              </w:r>
            </w:ins>
          </w:p>
          <w:p w:rsidR="000B3E63" w:rsidRPr="003E23AF" w:rsidRDefault="000B3E63" w:rsidP="000B3E63">
            <w:pPr>
              <w:rPr>
                <w:ins w:id="6675" w:author="Mouse" w:date="2015-10-21T17:10:00Z"/>
                <w:rFonts w:asciiTheme="minorEastAsia" w:hAnsiTheme="minorEastAsia"/>
                <w:rPrChange w:id="6676" w:author="Mouse" w:date="2015-10-21T17:15:00Z">
                  <w:rPr>
                    <w:ins w:id="6677" w:author="Mouse" w:date="2015-10-21T17:10:00Z"/>
                  </w:rPr>
                </w:rPrChange>
              </w:rPr>
            </w:pPr>
            <w:ins w:id="6678" w:author="Mouse" w:date="2015-10-21T17:10:00Z">
              <w:r w:rsidRPr="003E23AF">
                <w:rPr>
                  <w:rFonts w:asciiTheme="minorEastAsia" w:hAnsiTheme="minorEastAsia" w:hint="eastAsia"/>
                  <w:rPrChange w:id="667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68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681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682" w:author="Mouse" w:date="2015-10-21T17:15:00Z">
                    <w:rPr/>
                  </w:rPrChange>
                </w:rPr>
                <w:t>5铁运区</w:t>
              </w:r>
              <w:r w:rsidRPr="003E23AF">
                <w:rPr>
                  <w:rFonts w:asciiTheme="minorEastAsia" w:hAnsiTheme="minorEastAsia" w:hint="eastAsia"/>
                  <w:rPrChange w:id="6683" w:author="Mouse" w:date="2015-10-21T17:15:00Z">
                    <w:rPr>
                      <w:rFonts w:hint="eastAsia"/>
                    </w:rPr>
                  </w:rPrChange>
                </w:rPr>
                <w:t xml:space="preserve"> 1排 1架5号</w:t>
              </w:r>
            </w:ins>
          </w:p>
          <w:p w:rsidR="000B3E63" w:rsidRPr="003E23AF" w:rsidRDefault="000B3E63" w:rsidP="000B3E63">
            <w:pPr>
              <w:rPr>
                <w:ins w:id="6684" w:author="Mouse" w:date="2015-10-21T17:10:00Z"/>
                <w:rFonts w:asciiTheme="minorEastAsia" w:hAnsiTheme="minorEastAsia"/>
                <w:rPrChange w:id="6685" w:author="Mouse" w:date="2015-10-21T17:15:00Z">
                  <w:rPr>
                    <w:ins w:id="6686" w:author="Mouse" w:date="2015-10-21T17:10:00Z"/>
                  </w:rPr>
                </w:rPrChange>
              </w:rPr>
            </w:pPr>
            <w:ins w:id="6687" w:author="Mouse" w:date="2015-10-21T17:10:00Z">
              <w:r w:rsidRPr="003E23AF">
                <w:rPr>
                  <w:rFonts w:asciiTheme="minorEastAsia" w:hAnsiTheme="minorEastAsia" w:hint="eastAsia"/>
                  <w:rPrChange w:id="668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68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690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691" w:author="Mouse" w:date="2015-10-21T17:15:00Z">
                    <w:rPr/>
                  </w:rPrChange>
                </w:rPr>
                <w:t>6铁运区</w:t>
              </w:r>
              <w:r w:rsidRPr="003E23AF">
                <w:rPr>
                  <w:rFonts w:asciiTheme="minorEastAsia" w:hAnsiTheme="minorEastAsia" w:hint="eastAsia"/>
                  <w:rPrChange w:id="6692" w:author="Mouse" w:date="2015-10-21T17:15:00Z">
                    <w:rPr>
                      <w:rFonts w:hint="eastAsia"/>
                    </w:rPr>
                  </w:rPrChange>
                </w:rPr>
                <w:t xml:space="preserve"> 1排 1架6号</w:t>
              </w:r>
            </w:ins>
          </w:p>
          <w:p w:rsidR="000B3E63" w:rsidRPr="003E23AF" w:rsidRDefault="000B3E63" w:rsidP="000B3E63">
            <w:pPr>
              <w:rPr>
                <w:ins w:id="6693" w:author="Mouse" w:date="2015-10-21T17:10:00Z"/>
                <w:rFonts w:asciiTheme="minorEastAsia" w:hAnsiTheme="minorEastAsia"/>
                <w:rPrChange w:id="6694" w:author="Mouse" w:date="2015-10-21T17:15:00Z">
                  <w:rPr>
                    <w:ins w:id="6695" w:author="Mouse" w:date="2015-10-21T17:10:00Z"/>
                  </w:rPr>
                </w:rPrChange>
              </w:rPr>
            </w:pPr>
            <w:ins w:id="6696" w:author="Mouse" w:date="2015-10-21T17:10:00Z">
              <w:r w:rsidRPr="003E23AF">
                <w:rPr>
                  <w:rFonts w:asciiTheme="minorEastAsia" w:hAnsiTheme="minorEastAsia" w:hint="eastAsia"/>
                  <w:rPrChange w:id="669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69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699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700" w:author="Mouse" w:date="2015-10-21T17:15:00Z">
                    <w:rPr/>
                  </w:rPrChange>
                </w:rPr>
                <w:t>7铁运区</w:t>
              </w:r>
              <w:r w:rsidRPr="003E23AF">
                <w:rPr>
                  <w:rFonts w:asciiTheme="minorEastAsia" w:hAnsiTheme="minorEastAsia" w:hint="eastAsia"/>
                  <w:rPrChange w:id="6701" w:author="Mouse" w:date="2015-10-21T17:15:00Z">
                    <w:rPr>
                      <w:rFonts w:hint="eastAsia"/>
                    </w:rPr>
                  </w:rPrChange>
                </w:rPr>
                <w:t xml:space="preserve"> 1排 1架7号</w:t>
              </w:r>
            </w:ins>
          </w:p>
          <w:p w:rsidR="000B3E63" w:rsidRPr="003E23AF" w:rsidRDefault="000B3E63" w:rsidP="000B3E63">
            <w:pPr>
              <w:rPr>
                <w:ins w:id="6702" w:author="Mouse" w:date="2015-10-21T17:10:00Z"/>
                <w:rFonts w:asciiTheme="minorEastAsia" w:hAnsiTheme="minorEastAsia"/>
                <w:color w:val="FF0000"/>
                <w:rPrChange w:id="6703" w:author="Mouse" w:date="2015-10-21T17:15:00Z">
                  <w:rPr>
                    <w:ins w:id="6704" w:author="Mouse" w:date="2015-10-21T17:10:00Z"/>
                    <w:color w:val="FF0000"/>
                  </w:rPr>
                </w:rPrChange>
              </w:rPr>
            </w:pPr>
            <w:ins w:id="6705" w:author="Mouse" w:date="2015-10-21T17:10:00Z">
              <w:r w:rsidRPr="003E23AF">
                <w:rPr>
                  <w:rFonts w:asciiTheme="minorEastAsia" w:hAnsiTheme="minorEastAsia" w:hint="eastAsia"/>
                  <w:rPrChange w:id="670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70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70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709" w:author="Mouse" w:date="2015-10-21T17:15:00Z">
                    <w:rPr/>
                  </w:rPrChange>
                </w:rPr>
                <w:t>8</w:t>
              </w:r>
              <w:r w:rsidRPr="003E23AF">
                <w:rPr>
                  <w:rFonts w:asciiTheme="minorEastAsia" w:hAnsiTheme="minorEastAsia" w:hint="eastAsia"/>
                  <w:rPrChange w:id="6710" w:author="Mouse" w:date="2015-10-21T17:15:00Z">
                    <w:rPr>
                      <w:rFonts w:hint="eastAsia"/>
                    </w:rPr>
                  </w:rPrChange>
                </w:rPr>
                <w:t>111111</w:t>
              </w:r>
              <w:r w:rsidRPr="003E23AF">
                <w:rPr>
                  <w:rFonts w:asciiTheme="minorEastAsia" w:hAnsiTheme="minorEastAsia"/>
                  <w:color w:val="FF0000"/>
                  <w:rPrChange w:id="6711" w:author="Mouse" w:date="2015-10-21T17:15:00Z">
                    <w:rPr>
                      <w:color w:val="FF0000"/>
                    </w:rPr>
                  </w:rPrChange>
                </w:rPr>
                <w:t xml:space="preserve"> </w:t>
              </w:r>
            </w:ins>
          </w:p>
          <w:p w:rsidR="000B3E63" w:rsidRPr="003E23AF" w:rsidRDefault="000B3E63" w:rsidP="000B3E63">
            <w:pPr>
              <w:rPr>
                <w:ins w:id="6712" w:author="Mouse" w:date="2015-10-21T17:10:00Z"/>
                <w:rFonts w:asciiTheme="minorEastAsia" w:hAnsiTheme="minorEastAsia"/>
                <w:rPrChange w:id="6713" w:author="Mouse" w:date="2015-10-21T17:15:00Z">
                  <w:rPr>
                    <w:ins w:id="6714" w:author="Mouse" w:date="2015-10-21T17:10:00Z"/>
                  </w:rPr>
                </w:rPrChange>
              </w:rPr>
            </w:pPr>
            <w:ins w:id="6715" w:author="Mouse" w:date="2015-10-21T17:10:00Z">
              <w:r w:rsidRPr="003E23AF">
                <w:rPr>
                  <w:rFonts w:asciiTheme="minorEastAsia" w:hAnsiTheme="minorEastAsia" w:hint="eastAsia"/>
                  <w:rPrChange w:id="671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71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71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719" w:author="Mouse" w:date="2015-10-21T17:15:00Z">
                    <w:rPr/>
                  </w:rPrChange>
                </w:rPr>
                <w:t>9铁运区</w:t>
              </w:r>
              <w:r w:rsidRPr="003E23AF">
                <w:rPr>
                  <w:rFonts w:asciiTheme="minorEastAsia" w:hAnsiTheme="minorEastAsia" w:hint="eastAsia"/>
                  <w:rPrChange w:id="6720" w:author="Mouse" w:date="2015-10-21T17:15:00Z">
                    <w:rPr>
                      <w:rFonts w:hint="eastAsia"/>
                    </w:rPr>
                  </w:rPrChange>
                </w:rPr>
                <w:t xml:space="preserve"> 1排 1架9号</w:t>
              </w:r>
            </w:ins>
          </w:p>
          <w:p w:rsidR="000B3E63" w:rsidRPr="003E23AF" w:rsidRDefault="000B3E63" w:rsidP="000B3E63">
            <w:pPr>
              <w:rPr>
                <w:ins w:id="6721" w:author="Mouse" w:date="2015-10-21T17:10:00Z"/>
                <w:rFonts w:asciiTheme="minorEastAsia" w:hAnsiTheme="minorEastAsia"/>
                <w:rPrChange w:id="6722" w:author="Mouse" w:date="2015-10-21T17:15:00Z">
                  <w:rPr>
                    <w:ins w:id="6723" w:author="Mouse" w:date="2015-10-21T17:10:00Z"/>
                  </w:rPr>
                </w:rPrChange>
              </w:rPr>
            </w:pPr>
            <w:ins w:id="6724" w:author="Mouse" w:date="2015-10-21T17:10:00Z">
              <w:r w:rsidRPr="003E23AF">
                <w:rPr>
                  <w:rFonts w:asciiTheme="minorEastAsia" w:hAnsiTheme="minorEastAsia" w:hint="eastAsia"/>
                  <w:rPrChange w:id="672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72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727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6728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729" w:author="Mouse" w:date="2015-10-21T17:15:00Z">
                    <w:rPr>
                      <w:rFonts w:hint="eastAsia"/>
                    </w:rPr>
                  </w:rPrChange>
                </w:rPr>
                <w:t xml:space="preserve"> 1排 1架10号</w:t>
              </w:r>
            </w:ins>
          </w:p>
          <w:p w:rsidR="000B3E63" w:rsidRPr="003E23AF" w:rsidRDefault="000B3E63" w:rsidP="000B3E63">
            <w:pPr>
              <w:rPr>
                <w:ins w:id="6730" w:author="Mouse" w:date="2015-10-21T17:10:00Z"/>
                <w:rFonts w:asciiTheme="minorEastAsia" w:hAnsiTheme="minorEastAsia"/>
                <w:rPrChange w:id="6731" w:author="Mouse" w:date="2015-10-21T17:15:00Z">
                  <w:rPr>
                    <w:ins w:id="6732" w:author="Mouse" w:date="2015-10-21T17:10:00Z"/>
                  </w:rPr>
                </w:rPrChange>
              </w:rPr>
            </w:pPr>
            <w:ins w:id="6733" w:author="Mouse" w:date="2015-10-21T17:10:00Z">
              <w:r w:rsidRPr="003E23AF">
                <w:rPr>
                  <w:rFonts w:asciiTheme="minorEastAsia" w:hAnsiTheme="minorEastAsia" w:hint="eastAsia"/>
                  <w:rPrChange w:id="673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73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736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6737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738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6739" w:author="Mouse" w:date="2015-10-21T17:15:00Z">
                    <w:rPr/>
                  </w:rPrChange>
                </w:rPr>
                <w:t>1</w:t>
              </w:r>
              <w:r w:rsidRPr="003E23AF">
                <w:rPr>
                  <w:rFonts w:asciiTheme="minorEastAsia" w:hAnsiTheme="minorEastAsia" w:hint="eastAsia"/>
                  <w:rPrChange w:id="674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741" w:author="Mouse" w:date="2015-10-21T17:10:00Z"/>
                <w:rFonts w:asciiTheme="minorEastAsia" w:hAnsiTheme="minorEastAsia"/>
                <w:rPrChange w:id="6742" w:author="Mouse" w:date="2015-10-21T17:15:00Z">
                  <w:rPr>
                    <w:ins w:id="6743" w:author="Mouse" w:date="2015-10-21T17:10:00Z"/>
                  </w:rPr>
                </w:rPrChange>
              </w:rPr>
            </w:pPr>
            <w:ins w:id="6744" w:author="Mouse" w:date="2015-10-21T17:10:00Z">
              <w:r w:rsidRPr="003E23AF">
                <w:rPr>
                  <w:rFonts w:asciiTheme="minorEastAsia" w:hAnsiTheme="minorEastAsia" w:hint="eastAsia"/>
                  <w:rPrChange w:id="674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74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747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6748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749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6750" w:author="Mouse" w:date="2015-10-21T17:15:00Z">
                    <w:rPr/>
                  </w:rPrChange>
                </w:rPr>
                <w:t>2</w:t>
              </w:r>
              <w:r w:rsidRPr="003E23AF">
                <w:rPr>
                  <w:rFonts w:asciiTheme="minorEastAsia" w:hAnsiTheme="minorEastAsia" w:hint="eastAsia"/>
                  <w:rPrChange w:id="6751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752" w:author="Mouse" w:date="2015-10-21T17:10:00Z"/>
                <w:rFonts w:asciiTheme="minorEastAsia" w:hAnsiTheme="minorEastAsia"/>
                <w:rPrChange w:id="6753" w:author="Mouse" w:date="2015-10-21T17:15:00Z">
                  <w:rPr>
                    <w:ins w:id="6754" w:author="Mouse" w:date="2015-10-21T17:10:00Z"/>
                  </w:rPr>
                </w:rPrChange>
              </w:rPr>
            </w:pPr>
            <w:ins w:id="6755" w:author="Mouse" w:date="2015-10-21T17:10:00Z">
              <w:r w:rsidRPr="003E23AF">
                <w:rPr>
                  <w:rFonts w:asciiTheme="minorEastAsia" w:hAnsiTheme="minorEastAsia" w:hint="eastAsia"/>
                  <w:rPrChange w:id="675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75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758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6759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760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6761" w:author="Mouse" w:date="2015-10-21T17:15:00Z">
                    <w:rPr/>
                  </w:rPrChange>
                </w:rPr>
                <w:t>3</w:t>
              </w:r>
              <w:r w:rsidRPr="003E23AF">
                <w:rPr>
                  <w:rFonts w:asciiTheme="minorEastAsia" w:hAnsiTheme="minorEastAsia" w:hint="eastAsia"/>
                  <w:rPrChange w:id="6762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763" w:author="Mouse" w:date="2015-10-21T17:10:00Z"/>
                <w:rFonts w:asciiTheme="minorEastAsia" w:hAnsiTheme="minorEastAsia"/>
                <w:rPrChange w:id="6764" w:author="Mouse" w:date="2015-10-21T17:15:00Z">
                  <w:rPr>
                    <w:ins w:id="6765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766" w:author="Mouse" w:date="2015-10-21T17:10:00Z"/>
                <w:rFonts w:asciiTheme="minorEastAsia" w:hAnsiTheme="minorEastAsia"/>
                <w:rPrChange w:id="6767" w:author="Mouse" w:date="2015-10-21T17:15:00Z">
                  <w:rPr>
                    <w:ins w:id="6768" w:author="Mouse" w:date="2015-10-21T17:10:00Z"/>
                  </w:rPr>
                </w:rPrChange>
              </w:rPr>
            </w:pPr>
            <w:ins w:id="6769" w:author="Mouse" w:date="2015-10-21T17:10:00Z">
              <w:r w:rsidRPr="003E23AF">
                <w:rPr>
                  <w:rFonts w:asciiTheme="minorEastAsia" w:hAnsiTheme="minorEastAsia"/>
                  <w:rPrChange w:id="6770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6771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/>
                  <w:rPrChange w:id="6772" w:author="Mouse" w:date="2015-10-21T17:15:00Z">
                    <w:rPr/>
                  </w:rPrChange>
                </w:rPr>
                <w:t>800</w:t>
              </w:r>
              <w:r w:rsidRPr="003E23AF">
                <w:rPr>
                  <w:rFonts w:asciiTheme="minorEastAsia" w:hAnsiTheme="minorEastAsia" w:hint="eastAsia"/>
                  <w:rPrChange w:id="6773" w:author="Mouse" w:date="2015-10-21T17:15:00Z">
                    <w:rPr>
                      <w:rFonts w:hint="eastAsia"/>
                    </w:rPr>
                  </w:rPrChange>
                </w:rPr>
                <w:t>元</w:t>
              </w:r>
            </w:ins>
          </w:p>
          <w:p w:rsidR="000B3E63" w:rsidRPr="003E23AF" w:rsidRDefault="000B3E63" w:rsidP="000B3E63">
            <w:pPr>
              <w:rPr>
                <w:ins w:id="6774" w:author="Mouse" w:date="2015-10-21T17:10:00Z"/>
                <w:rFonts w:asciiTheme="minorEastAsia" w:hAnsiTheme="minorEastAsia"/>
                <w:rPrChange w:id="6775" w:author="Mouse" w:date="2015-10-21T17:15:00Z">
                  <w:rPr>
                    <w:ins w:id="6776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777" w:author="Mouse" w:date="2015-10-21T17:10:00Z"/>
                <w:rFonts w:asciiTheme="minorEastAsia" w:hAnsiTheme="minorEastAsia"/>
                <w:rPrChange w:id="6778" w:author="Mouse" w:date="2015-10-21T17:15:00Z">
                  <w:rPr>
                    <w:ins w:id="6779" w:author="Mouse" w:date="2015-10-21T17:10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6780" w:author="Mouse" w:date="2015-10-21T17:10:00Z"/>
                <w:rFonts w:asciiTheme="minorEastAsia" w:hAnsiTheme="minorEastAsia"/>
                <w:rPrChange w:id="6781" w:author="Mouse" w:date="2015-10-21T17:15:00Z">
                  <w:rPr>
                    <w:ins w:id="6782" w:author="Mouse" w:date="2015-10-21T17:10:00Z"/>
                  </w:rPr>
                </w:rPrChange>
              </w:rPr>
            </w:pPr>
            <w:ins w:id="6783" w:author="Mouse" w:date="2015-10-21T17:10:00Z">
              <w:r w:rsidRPr="003E23AF">
                <w:rPr>
                  <w:rFonts w:asciiTheme="minorEastAsia" w:hAnsiTheme="minorEastAsia" w:hint="eastAsia"/>
                  <w:rPrChange w:id="6784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6785" w:author="Mouse" w:date="2015-10-21T17:15:00Z">
                    <w:rPr/>
                  </w:rPrChange>
                </w:rPr>
                <w:t>5a</w:t>
              </w:r>
            </w:ins>
          </w:p>
          <w:p w:rsidR="000B3E63" w:rsidRPr="003E23AF" w:rsidRDefault="000B3E63" w:rsidP="000B3E63">
            <w:pPr>
              <w:rPr>
                <w:ins w:id="6786" w:author="Mouse" w:date="2015-10-21T17:10:00Z"/>
                <w:rFonts w:asciiTheme="minorEastAsia" w:hAnsiTheme="minorEastAsia"/>
                <w:rPrChange w:id="6787" w:author="Mouse" w:date="2015-10-21T17:15:00Z">
                  <w:rPr>
                    <w:ins w:id="6788" w:author="Mouse" w:date="2015-10-21T17:10:00Z"/>
                  </w:rPr>
                </w:rPrChange>
              </w:rPr>
            </w:pPr>
            <w:ins w:id="6789" w:author="Mouse" w:date="2015-10-21T17:10:00Z">
              <w:r w:rsidRPr="003E23AF">
                <w:rPr>
                  <w:rFonts w:asciiTheme="minorEastAsia" w:hAnsiTheme="minorEastAsia"/>
                  <w:rPrChange w:id="6790" w:author="Mouse" w:date="2015-10-21T17:15:00Z">
                    <w:rPr/>
                  </w:rPrChange>
                </w:rPr>
                <w:t>中转单</w:t>
              </w:r>
            </w:ins>
          </w:p>
          <w:p w:rsidR="000B3E63" w:rsidRPr="003E23AF" w:rsidRDefault="000B3E63" w:rsidP="000B3E63">
            <w:pPr>
              <w:rPr>
                <w:ins w:id="6791" w:author="Mouse" w:date="2015-10-21T17:10:00Z"/>
                <w:rFonts w:asciiTheme="minorEastAsia" w:hAnsiTheme="minorEastAsia"/>
                <w:rPrChange w:id="6792" w:author="Mouse" w:date="2015-10-21T17:15:00Z">
                  <w:rPr>
                    <w:ins w:id="6793" w:author="Mouse" w:date="2015-10-21T17:10:00Z"/>
                  </w:rPr>
                </w:rPrChange>
              </w:rPr>
            </w:pPr>
            <w:ins w:id="6794" w:author="Mouse" w:date="2015-10-21T17:10:00Z">
              <w:r w:rsidRPr="003E23AF">
                <w:rPr>
                  <w:rFonts w:asciiTheme="minorEastAsia" w:hAnsiTheme="minorEastAsia"/>
                  <w:rPrChange w:id="6795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6796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6797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6798" w:author="Mouse" w:date="2015-10-21T17:10:00Z"/>
                <w:rFonts w:asciiTheme="minorEastAsia" w:hAnsiTheme="minorEastAsia"/>
                <w:rPrChange w:id="6799" w:author="Mouse" w:date="2015-10-21T17:15:00Z">
                  <w:rPr>
                    <w:ins w:id="6800" w:author="Mouse" w:date="2015-10-21T17:10:00Z"/>
                  </w:rPr>
                </w:rPrChange>
              </w:rPr>
            </w:pPr>
            <w:ins w:id="6801" w:author="Mouse" w:date="2015-10-21T17:10:00Z">
              <w:r w:rsidRPr="003E23AF">
                <w:rPr>
                  <w:rFonts w:asciiTheme="minorEastAsia" w:hAnsiTheme="minorEastAsia"/>
                  <w:rPrChange w:id="6802" w:author="Mouse" w:date="2015-10-21T17:15:00Z">
                    <w:rPr/>
                  </w:rPrChange>
                </w:rPr>
                <w:t>班次</w:t>
              </w:r>
              <w:r w:rsidRPr="003E23AF">
                <w:rPr>
                  <w:rFonts w:asciiTheme="minorEastAsia" w:hAnsiTheme="minorEastAsia" w:hint="eastAsia"/>
                  <w:rPrChange w:id="6803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6804" w:author="Mouse" w:date="2015-10-21T17:15:00Z">
                    <w:rPr/>
                  </w:rPrChange>
                </w:rPr>
                <w:t>T001</w:t>
              </w:r>
            </w:ins>
          </w:p>
          <w:p w:rsidR="000B3E63" w:rsidRPr="003E23AF" w:rsidRDefault="000B3E63" w:rsidP="000B3E63">
            <w:pPr>
              <w:rPr>
                <w:ins w:id="6805" w:author="Mouse" w:date="2015-10-21T17:10:00Z"/>
                <w:rFonts w:asciiTheme="minorEastAsia" w:hAnsiTheme="minorEastAsia"/>
                <w:rPrChange w:id="6806" w:author="Mouse" w:date="2015-10-21T17:15:00Z">
                  <w:rPr>
                    <w:ins w:id="6807" w:author="Mouse" w:date="2015-10-21T17:10:00Z"/>
                  </w:rPr>
                </w:rPrChange>
              </w:rPr>
            </w:pPr>
            <w:ins w:id="6808" w:author="Mouse" w:date="2015-10-21T17:10:00Z">
              <w:r w:rsidRPr="003E23AF">
                <w:rPr>
                  <w:rFonts w:asciiTheme="minorEastAsia" w:hAnsiTheme="minorEastAsia"/>
                  <w:rPrChange w:id="6809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6810" w:author="Mouse" w:date="2015-10-21T17:15:00Z">
                    <w:rPr>
                      <w:rFonts w:hint="eastAsia"/>
                    </w:rPr>
                  </w:rPrChange>
                </w:rPr>
                <w:t xml:space="preserve"> 南京</w:t>
              </w:r>
            </w:ins>
          </w:p>
          <w:p w:rsidR="000B3E63" w:rsidRPr="003E23AF" w:rsidRDefault="000B3E63" w:rsidP="000B3E63">
            <w:pPr>
              <w:rPr>
                <w:ins w:id="6811" w:author="Mouse" w:date="2015-10-21T17:10:00Z"/>
                <w:rFonts w:asciiTheme="minorEastAsia" w:hAnsiTheme="minorEastAsia"/>
                <w:rPrChange w:id="6812" w:author="Mouse" w:date="2015-10-21T17:15:00Z">
                  <w:rPr>
                    <w:ins w:id="6813" w:author="Mouse" w:date="2015-10-21T17:10:00Z"/>
                  </w:rPr>
                </w:rPrChange>
              </w:rPr>
            </w:pPr>
            <w:ins w:id="6814" w:author="Mouse" w:date="2015-10-21T17:10:00Z">
              <w:r w:rsidRPr="003E23AF">
                <w:rPr>
                  <w:rFonts w:asciiTheme="minorEastAsia" w:hAnsiTheme="minorEastAsia"/>
                  <w:rPrChange w:id="6815" w:author="Mouse" w:date="2015-10-21T17:15:00Z">
                    <w:rPr/>
                  </w:rPrChange>
                </w:rPr>
                <w:t>到达地</w:t>
              </w:r>
              <w:r w:rsidRPr="003E23AF">
                <w:rPr>
                  <w:rFonts w:asciiTheme="minorEastAsia" w:hAnsiTheme="minorEastAsia" w:hint="eastAsia"/>
                  <w:rPrChange w:id="6816" w:author="Mouse" w:date="2015-10-21T17:15:00Z">
                    <w:rPr>
                      <w:rFonts w:hint="eastAsia"/>
                    </w:rPr>
                  </w:rPrChange>
                </w:rPr>
                <w:t xml:space="preserve"> 上海</w:t>
              </w:r>
            </w:ins>
          </w:p>
          <w:p w:rsidR="000B3E63" w:rsidRPr="003E23AF" w:rsidRDefault="000B3E63" w:rsidP="000B3E63">
            <w:pPr>
              <w:rPr>
                <w:ins w:id="6817" w:author="Mouse" w:date="2015-10-21T17:10:00Z"/>
                <w:rFonts w:asciiTheme="minorEastAsia" w:hAnsiTheme="minorEastAsia"/>
                <w:rPrChange w:id="6818" w:author="Mouse" w:date="2015-10-21T17:15:00Z">
                  <w:rPr>
                    <w:ins w:id="6819" w:author="Mouse" w:date="2015-10-21T17:10:00Z"/>
                  </w:rPr>
                </w:rPrChange>
              </w:rPr>
            </w:pPr>
            <w:ins w:id="6820" w:author="Mouse" w:date="2015-10-21T17:10:00Z">
              <w:r w:rsidRPr="003E23AF">
                <w:rPr>
                  <w:rFonts w:asciiTheme="minorEastAsia" w:hAnsiTheme="minorEastAsia"/>
                  <w:rPrChange w:id="6821" w:author="Mouse" w:date="2015-10-21T17:15:00Z">
                    <w:rPr/>
                  </w:rPrChange>
                </w:rPr>
                <w:t>监装员</w:t>
              </w:r>
              <w:r w:rsidRPr="003E23AF">
                <w:rPr>
                  <w:rFonts w:asciiTheme="minorEastAsia" w:hAnsiTheme="minorEastAsia" w:hint="eastAsia"/>
                  <w:rPrChange w:id="6822" w:author="Mouse" w:date="2015-10-21T17:15:00Z">
                    <w:rPr>
                      <w:rFonts w:hint="eastAsia"/>
                    </w:rPr>
                  </w:rPrChange>
                </w:rPr>
                <w:t xml:space="preserve"> 张五 </w:t>
              </w:r>
            </w:ins>
          </w:p>
          <w:p w:rsidR="000B3E63" w:rsidRPr="003E23AF" w:rsidRDefault="000B3E63" w:rsidP="000B3E63">
            <w:pPr>
              <w:rPr>
                <w:ins w:id="6823" w:author="Mouse" w:date="2015-10-21T17:10:00Z"/>
                <w:rFonts w:asciiTheme="minorEastAsia" w:hAnsiTheme="minorEastAsia"/>
                <w:rPrChange w:id="6824" w:author="Mouse" w:date="2015-10-21T17:15:00Z">
                  <w:rPr>
                    <w:ins w:id="6825" w:author="Mouse" w:date="2015-10-21T17:10:00Z"/>
                  </w:rPr>
                </w:rPrChange>
              </w:rPr>
            </w:pPr>
            <w:ins w:id="6826" w:author="Mouse" w:date="2015-10-21T17:10:00Z">
              <w:r w:rsidRPr="003E23AF">
                <w:rPr>
                  <w:rFonts w:asciiTheme="minorEastAsia" w:hAnsiTheme="minorEastAsia"/>
                  <w:rPrChange w:id="6827" w:author="Mouse" w:date="2015-10-21T17:15:00Z">
                    <w:rPr/>
                  </w:rPrChange>
                </w:rPr>
                <w:t>快递单号</w:t>
              </w:r>
              <w:r w:rsidRPr="003E23AF">
                <w:rPr>
                  <w:rFonts w:asciiTheme="minorEastAsia" w:hAnsiTheme="minorEastAsia" w:hint="eastAsia"/>
                  <w:rPrChange w:id="6828" w:author="Mouse" w:date="2015-10-21T17:15:00Z">
                    <w:rPr>
                      <w:rFonts w:hint="eastAsia"/>
                    </w:rPr>
                  </w:rPrChange>
                </w:rPr>
                <w:t xml:space="preserve"> 货柜号</w:t>
              </w:r>
            </w:ins>
          </w:p>
          <w:p w:rsidR="000B3E63" w:rsidRPr="003E23AF" w:rsidRDefault="000B3E63" w:rsidP="000B3E63">
            <w:pPr>
              <w:rPr>
                <w:ins w:id="6829" w:author="Mouse" w:date="2015-10-21T17:10:00Z"/>
                <w:rFonts w:asciiTheme="minorEastAsia" w:hAnsiTheme="minorEastAsia"/>
                <w:rPrChange w:id="6830" w:author="Mouse" w:date="2015-10-21T17:15:00Z">
                  <w:rPr>
                    <w:ins w:id="6831" w:author="Mouse" w:date="2015-10-21T17:10:00Z"/>
                  </w:rPr>
                </w:rPrChange>
              </w:rPr>
            </w:pPr>
            <w:ins w:id="6832" w:author="Mouse" w:date="2015-10-21T17:10:00Z">
              <w:r w:rsidRPr="003E23AF">
                <w:rPr>
                  <w:rFonts w:asciiTheme="minorEastAsia" w:hAnsiTheme="minorEastAsia" w:hint="eastAsia"/>
                  <w:rPrChange w:id="683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3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35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6836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837" w:author="Mouse" w:date="2015-10-21T17:15:00Z">
                    <w:rPr>
                      <w:rFonts w:hint="eastAsia"/>
                    </w:rPr>
                  </w:rPrChange>
                </w:rPr>
                <w:t xml:space="preserve"> 1排 1架1号</w:t>
              </w:r>
            </w:ins>
          </w:p>
          <w:p w:rsidR="000B3E63" w:rsidRPr="003E23AF" w:rsidRDefault="000B3E63" w:rsidP="000B3E63">
            <w:pPr>
              <w:rPr>
                <w:ins w:id="6838" w:author="Mouse" w:date="2015-10-21T17:10:00Z"/>
                <w:rFonts w:asciiTheme="minorEastAsia" w:hAnsiTheme="minorEastAsia"/>
                <w:rPrChange w:id="6839" w:author="Mouse" w:date="2015-10-21T17:15:00Z">
                  <w:rPr>
                    <w:ins w:id="6840" w:author="Mouse" w:date="2015-10-21T17:10:00Z"/>
                  </w:rPr>
                </w:rPrChange>
              </w:rPr>
            </w:pPr>
            <w:ins w:id="6841" w:author="Mouse" w:date="2015-10-21T17:10:00Z">
              <w:r w:rsidRPr="003E23AF">
                <w:rPr>
                  <w:rFonts w:asciiTheme="minorEastAsia" w:hAnsiTheme="minorEastAsia" w:hint="eastAsia"/>
                  <w:rPrChange w:id="684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4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44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845" w:author="Mouse" w:date="2015-10-21T17:15:00Z">
                    <w:rPr/>
                  </w:rPrChange>
                </w:rPr>
                <w:t>2铁运区</w:t>
              </w:r>
              <w:r w:rsidRPr="003E23AF">
                <w:rPr>
                  <w:rFonts w:asciiTheme="minorEastAsia" w:hAnsiTheme="minorEastAsia" w:hint="eastAsia"/>
                  <w:rPrChange w:id="6846" w:author="Mouse" w:date="2015-10-21T17:15:00Z">
                    <w:rPr>
                      <w:rFonts w:hint="eastAsia"/>
                    </w:rPr>
                  </w:rPrChange>
                </w:rPr>
                <w:t xml:space="preserve"> 1排 1架2号</w:t>
              </w:r>
            </w:ins>
          </w:p>
          <w:p w:rsidR="000B3E63" w:rsidRPr="003E23AF" w:rsidRDefault="000B3E63" w:rsidP="000B3E63">
            <w:pPr>
              <w:rPr>
                <w:ins w:id="6847" w:author="Mouse" w:date="2015-10-21T17:10:00Z"/>
                <w:rFonts w:asciiTheme="minorEastAsia" w:hAnsiTheme="minorEastAsia"/>
                <w:rPrChange w:id="6848" w:author="Mouse" w:date="2015-10-21T17:15:00Z">
                  <w:rPr>
                    <w:ins w:id="6849" w:author="Mouse" w:date="2015-10-21T17:10:00Z"/>
                  </w:rPr>
                </w:rPrChange>
              </w:rPr>
            </w:pPr>
            <w:ins w:id="6850" w:author="Mouse" w:date="2015-10-21T17:10:00Z">
              <w:r w:rsidRPr="003E23AF">
                <w:rPr>
                  <w:rFonts w:asciiTheme="minorEastAsia" w:hAnsiTheme="minorEastAsia" w:hint="eastAsia"/>
                  <w:rPrChange w:id="685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5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53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854" w:author="Mouse" w:date="2015-10-21T17:15:00Z">
                    <w:rPr/>
                  </w:rPrChange>
                </w:rPr>
                <w:t>3铁运区</w:t>
              </w:r>
              <w:r w:rsidRPr="003E23AF">
                <w:rPr>
                  <w:rFonts w:asciiTheme="minorEastAsia" w:hAnsiTheme="minorEastAsia" w:hint="eastAsia"/>
                  <w:rPrChange w:id="6855" w:author="Mouse" w:date="2015-10-21T17:15:00Z">
                    <w:rPr>
                      <w:rFonts w:hint="eastAsia"/>
                    </w:rPr>
                  </w:rPrChange>
                </w:rPr>
                <w:t xml:space="preserve"> 1排 1架3号</w:t>
              </w:r>
            </w:ins>
          </w:p>
          <w:p w:rsidR="000B3E63" w:rsidRPr="003E23AF" w:rsidRDefault="000B3E63" w:rsidP="000B3E63">
            <w:pPr>
              <w:rPr>
                <w:ins w:id="6856" w:author="Mouse" w:date="2015-10-21T17:10:00Z"/>
                <w:rFonts w:asciiTheme="minorEastAsia" w:hAnsiTheme="minorEastAsia"/>
                <w:rPrChange w:id="6857" w:author="Mouse" w:date="2015-10-21T17:15:00Z">
                  <w:rPr>
                    <w:ins w:id="6858" w:author="Mouse" w:date="2015-10-21T17:10:00Z"/>
                  </w:rPr>
                </w:rPrChange>
              </w:rPr>
            </w:pPr>
            <w:ins w:id="6859" w:author="Mouse" w:date="2015-10-21T17:10:00Z">
              <w:r w:rsidRPr="003E23AF">
                <w:rPr>
                  <w:rFonts w:asciiTheme="minorEastAsia" w:hAnsiTheme="minorEastAsia" w:hint="eastAsia"/>
                  <w:rPrChange w:id="686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6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6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863" w:author="Mouse" w:date="2015-10-21T17:15:00Z">
                    <w:rPr/>
                  </w:rPrChange>
                </w:rPr>
                <w:t>4铁运区</w:t>
              </w:r>
              <w:r w:rsidRPr="003E23AF">
                <w:rPr>
                  <w:rFonts w:asciiTheme="minorEastAsia" w:hAnsiTheme="minorEastAsia" w:hint="eastAsia"/>
                  <w:rPrChange w:id="6864" w:author="Mouse" w:date="2015-10-21T17:15:00Z">
                    <w:rPr>
                      <w:rFonts w:hint="eastAsia"/>
                    </w:rPr>
                  </w:rPrChange>
                </w:rPr>
                <w:t xml:space="preserve"> 1排 1架4号</w:t>
              </w:r>
            </w:ins>
          </w:p>
          <w:p w:rsidR="000B3E63" w:rsidRPr="003E23AF" w:rsidRDefault="000B3E63" w:rsidP="000B3E63">
            <w:pPr>
              <w:rPr>
                <w:ins w:id="6865" w:author="Mouse" w:date="2015-10-21T17:10:00Z"/>
                <w:rFonts w:asciiTheme="minorEastAsia" w:hAnsiTheme="minorEastAsia"/>
                <w:rPrChange w:id="6866" w:author="Mouse" w:date="2015-10-21T17:15:00Z">
                  <w:rPr>
                    <w:ins w:id="6867" w:author="Mouse" w:date="2015-10-21T17:10:00Z"/>
                  </w:rPr>
                </w:rPrChange>
              </w:rPr>
            </w:pPr>
            <w:ins w:id="6868" w:author="Mouse" w:date="2015-10-21T17:10:00Z">
              <w:r w:rsidRPr="003E23AF">
                <w:rPr>
                  <w:rFonts w:asciiTheme="minorEastAsia" w:hAnsiTheme="minorEastAsia" w:hint="eastAsia"/>
                  <w:rPrChange w:id="686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7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71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872" w:author="Mouse" w:date="2015-10-21T17:15:00Z">
                    <w:rPr/>
                  </w:rPrChange>
                </w:rPr>
                <w:t>5铁运区</w:t>
              </w:r>
              <w:r w:rsidRPr="003E23AF">
                <w:rPr>
                  <w:rFonts w:asciiTheme="minorEastAsia" w:hAnsiTheme="minorEastAsia" w:hint="eastAsia"/>
                  <w:rPrChange w:id="6873" w:author="Mouse" w:date="2015-10-21T17:15:00Z">
                    <w:rPr>
                      <w:rFonts w:hint="eastAsia"/>
                    </w:rPr>
                  </w:rPrChange>
                </w:rPr>
                <w:t xml:space="preserve"> 1排 1架5号</w:t>
              </w:r>
            </w:ins>
          </w:p>
          <w:p w:rsidR="000B3E63" w:rsidRPr="003E23AF" w:rsidRDefault="000B3E63" w:rsidP="000B3E63">
            <w:pPr>
              <w:rPr>
                <w:ins w:id="6874" w:author="Mouse" w:date="2015-10-21T17:10:00Z"/>
                <w:rFonts w:asciiTheme="minorEastAsia" w:hAnsiTheme="minorEastAsia"/>
                <w:rPrChange w:id="6875" w:author="Mouse" w:date="2015-10-21T17:15:00Z">
                  <w:rPr>
                    <w:ins w:id="6876" w:author="Mouse" w:date="2015-10-21T17:10:00Z"/>
                  </w:rPr>
                </w:rPrChange>
              </w:rPr>
            </w:pPr>
            <w:ins w:id="6877" w:author="Mouse" w:date="2015-10-21T17:10:00Z">
              <w:r w:rsidRPr="003E23AF">
                <w:rPr>
                  <w:rFonts w:asciiTheme="minorEastAsia" w:hAnsiTheme="minorEastAsia" w:hint="eastAsia"/>
                  <w:rPrChange w:id="687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7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80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881" w:author="Mouse" w:date="2015-10-21T17:15:00Z">
                    <w:rPr/>
                  </w:rPrChange>
                </w:rPr>
                <w:t>6铁运区</w:t>
              </w:r>
              <w:r w:rsidRPr="003E23AF">
                <w:rPr>
                  <w:rFonts w:asciiTheme="minorEastAsia" w:hAnsiTheme="minorEastAsia" w:hint="eastAsia"/>
                  <w:rPrChange w:id="6882" w:author="Mouse" w:date="2015-10-21T17:15:00Z">
                    <w:rPr>
                      <w:rFonts w:hint="eastAsia"/>
                    </w:rPr>
                  </w:rPrChange>
                </w:rPr>
                <w:t xml:space="preserve"> 1排 1架6号</w:t>
              </w:r>
            </w:ins>
          </w:p>
          <w:p w:rsidR="000B3E63" w:rsidRPr="003E23AF" w:rsidRDefault="000B3E63" w:rsidP="000B3E63">
            <w:pPr>
              <w:rPr>
                <w:ins w:id="6883" w:author="Mouse" w:date="2015-10-21T17:10:00Z"/>
                <w:rFonts w:asciiTheme="minorEastAsia" w:hAnsiTheme="minorEastAsia"/>
                <w:rPrChange w:id="6884" w:author="Mouse" w:date="2015-10-21T17:15:00Z">
                  <w:rPr>
                    <w:ins w:id="6885" w:author="Mouse" w:date="2015-10-21T17:10:00Z"/>
                  </w:rPr>
                </w:rPrChange>
              </w:rPr>
            </w:pPr>
            <w:ins w:id="6886" w:author="Mouse" w:date="2015-10-21T17:10:00Z">
              <w:r w:rsidRPr="003E23AF">
                <w:rPr>
                  <w:rFonts w:asciiTheme="minorEastAsia" w:hAnsiTheme="minorEastAsia" w:hint="eastAsia"/>
                  <w:rPrChange w:id="688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8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89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890" w:author="Mouse" w:date="2015-10-21T17:15:00Z">
                    <w:rPr/>
                  </w:rPrChange>
                </w:rPr>
                <w:t>7铁运区</w:t>
              </w:r>
              <w:r w:rsidRPr="003E23AF">
                <w:rPr>
                  <w:rFonts w:asciiTheme="minorEastAsia" w:hAnsiTheme="minorEastAsia" w:hint="eastAsia"/>
                  <w:rPrChange w:id="6891" w:author="Mouse" w:date="2015-10-21T17:15:00Z">
                    <w:rPr>
                      <w:rFonts w:hint="eastAsia"/>
                    </w:rPr>
                  </w:rPrChange>
                </w:rPr>
                <w:t xml:space="preserve"> 1排 1架7号</w:t>
              </w:r>
            </w:ins>
          </w:p>
          <w:p w:rsidR="000B3E63" w:rsidRPr="003E23AF" w:rsidRDefault="000B3E63" w:rsidP="000B3E63">
            <w:pPr>
              <w:rPr>
                <w:ins w:id="6892" w:author="Mouse" w:date="2015-10-21T17:10:00Z"/>
                <w:rFonts w:asciiTheme="minorEastAsia" w:hAnsiTheme="minorEastAsia"/>
                <w:color w:val="FF0000"/>
                <w:rPrChange w:id="6893" w:author="Mouse" w:date="2015-10-21T17:15:00Z">
                  <w:rPr>
                    <w:ins w:id="6894" w:author="Mouse" w:date="2015-10-21T17:10:00Z"/>
                    <w:color w:val="FF0000"/>
                  </w:rPr>
                </w:rPrChange>
              </w:rPr>
            </w:pPr>
            <w:ins w:id="6895" w:author="Mouse" w:date="2015-10-21T17:10:00Z">
              <w:r w:rsidRPr="003E23AF">
                <w:rPr>
                  <w:rFonts w:asciiTheme="minorEastAsia" w:hAnsiTheme="minorEastAsia" w:hint="eastAsia"/>
                  <w:rPrChange w:id="689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89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89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899" w:author="Mouse" w:date="2015-10-21T17:15:00Z">
                    <w:rPr/>
                  </w:rPrChange>
                </w:rPr>
                <w:t>8铁运区</w:t>
              </w:r>
              <w:r w:rsidRPr="003E23AF">
                <w:rPr>
                  <w:rFonts w:asciiTheme="minorEastAsia" w:hAnsiTheme="minorEastAsia" w:hint="eastAsia"/>
                  <w:rPrChange w:id="6900" w:author="Mouse" w:date="2015-10-21T17:15:00Z">
                    <w:rPr>
                      <w:rFonts w:hint="eastAsia"/>
                    </w:rPr>
                  </w:rPrChange>
                </w:rPr>
                <w:t xml:space="preserve"> 1排 1架8号</w:t>
              </w:r>
            </w:ins>
          </w:p>
          <w:p w:rsidR="000B3E63" w:rsidRPr="003E23AF" w:rsidRDefault="000B3E63" w:rsidP="000B3E63">
            <w:pPr>
              <w:rPr>
                <w:ins w:id="6901" w:author="Mouse" w:date="2015-10-21T17:10:00Z"/>
                <w:rFonts w:asciiTheme="minorEastAsia" w:hAnsiTheme="minorEastAsia"/>
                <w:rPrChange w:id="6902" w:author="Mouse" w:date="2015-10-21T17:15:00Z">
                  <w:rPr>
                    <w:ins w:id="6903" w:author="Mouse" w:date="2015-10-21T17:10:00Z"/>
                  </w:rPr>
                </w:rPrChange>
              </w:rPr>
            </w:pPr>
            <w:ins w:id="6904" w:author="Mouse" w:date="2015-10-21T17:10:00Z">
              <w:r w:rsidRPr="003E23AF">
                <w:rPr>
                  <w:rFonts w:asciiTheme="minorEastAsia" w:hAnsiTheme="minorEastAsia" w:hint="eastAsia"/>
                  <w:rPrChange w:id="690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90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907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6908" w:author="Mouse" w:date="2015-10-21T17:15:00Z">
                    <w:rPr/>
                  </w:rPrChange>
                </w:rPr>
                <w:t>9铁运区</w:t>
              </w:r>
              <w:r w:rsidRPr="003E23AF">
                <w:rPr>
                  <w:rFonts w:asciiTheme="minorEastAsia" w:hAnsiTheme="minorEastAsia" w:hint="eastAsia"/>
                  <w:rPrChange w:id="6909" w:author="Mouse" w:date="2015-10-21T17:15:00Z">
                    <w:rPr>
                      <w:rFonts w:hint="eastAsia"/>
                    </w:rPr>
                  </w:rPrChange>
                </w:rPr>
                <w:t xml:space="preserve"> 1排 1架9号</w:t>
              </w:r>
            </w:ins>
          </w:p>
          <w:p w:rsidR="000B3E63" w:rsidRPr="003E23AF" w:rsidRDefault="000B3E63" w:rsidP="000B3E63">
            <w:pPr>
              <w:rPr>
                <w:ins w:id="6910" w:author="Mouse" w:date="2015-10-21T17:10:00Z"/>
                <w:rFonts w:asciiTheme="minorEastAsia" w:hAnsiTheme="minorEastAsia"/>
                <w:rPrChange w:id="6911" w:author="Mouse" w:date="2015-10-21T17:15:00Z">
                  <w:rPr>
                    <w:ins w:id="6912" w:author="Mouse" w:date="2015-10-21T17:10:00Z"/>
                  </w:rPr>
                </w:rPrChange>
              </w:rPr>
            </w:pPr>
            <w:ins w:id="6913" w:author="Mouse" w:date="2015-10-21T17:10:00Z">
              <w:r w:rsidRPr="003E23AF">
                <w:rPr>
                  <w:rFonts w:asciiTheme="minorEastAsia" w:hAnsiTheme="minorEastAsia" w:hint="eastAsia"/>
                  <w:rPrChange w:id="691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91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916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6917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918" w:author="Mouse" w:date="2015-10-21T17:15:00Z">
                    <w:rPr>
                      <w:rFonts w:hint="eastAsia"/>
                    </w:rPr>
                  </w:rPrChange>
                </w:rPr>
                <w:t xml:space="preserve"> 1排 1架10号</w:t>
              </w:r>
            </w:ins>
          </w:p>
          <w:p w:rsidR="000B3E63" w:rsidRPr="003E23AF" w:rsidRDefault="000B3E63" w:rsidP="000B3E63">
            <w:pPr>
              <w:rPr>
                <w:ins w:id="6919" w:author="Mouse" w:date="2015-10-21T17:10:00Z"/>
                <w:rFonts w:asciiTheme="minorEastAsia" w:hAnsiTheme="minorEastAsia"/>
                <w:rPrChange w:id="6920" w:author="Mouse" w:date="2015-10-21T17:15:00Z">
                  <w:rPr>
                    <w:ins w:id="6921" w:author="Mouse" w:date="2015-10-21T17:10:00Z"/>
                  </w:rPr>
                </w:rPrChange>
              </w:rPr>
            </w:pPr>
            <w:ins w:id="6922" w:author="Mouse" w:date="2015-10-21T17:10:00Z">
              <w:r w:rsidRPr="003E23AF">
                <w:rPr>
                  <w:rFonts w:asciiTheme="minorEastAsia" w:hAnsiTheme="minorEastAsia" w:hint="eastAsia"/>
                  <w:rPrChange w:id="692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92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925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6926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927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6928" w:author="Mouse" w:date="2015-10-21T17:15:00Z">
                    <w:rPr/>
                  </w:rPrChange>
                </w:rPr>
                <w:t>1</w:t>
              </w:r>
              <w:r w:rsidRPr="003E23AF">
                <w:rPr>
                  <w:rFonts w:asciiTheme="minorEastAsia" w:hAnsiTheme="minorEastAsia" w:hint="eastAsia"/>
                  <w:rPrChange w:id="692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930" w:author="Mouse" w:date="2015-10-21T17:10:00Z"/>
                <w:rFonts w:asciiTheme="minorEastAsia" w:hAnsiTheme="minorEastAsia"/>
                <w:rPrChange w:id="6931" w:author="Mouse" w:date="2015-10-21T17:15:00Z">
                  <w:rPr>
                    <w:ins w:id="6932" w:author="Mouse" w:date="2015-10-21T17:10:00Z"/>
                  </w:rPr>
                </w:rPrChange>
              </w:rPr>
            </w:pPr>
            <w:ins w:id="6933" w:author="Mouse" w:date="2015-10-21T17:10:00Z">
              <w:r w:rsidRPr="003E23AF">
                <w:rPr>
                  <w:rFonts w:asciiTheme="minorEastAsia" w:hAnsiTheme="minorEastAsia" w:hint="eastAsia"/>
                  <w:rPrChange w:id="693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93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936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6937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938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6939" w:author="Mouse" w:date="2015-10-21T17:15:00Z">
                    <w:rPr/>
                  </w:rPrChange>
                </w:rPr>
                <w:t>2</w:t>
              </w:r>
              <w:r w:rsidRPr="003E23AF">
                <w:rPr>
                  <w:rFonts w:asciiTheme="minorEastAsia" w:hAnsiTheme="minorEastAsia" w:hint="eastAsia"/>
                  <w:rPrChange w:id="694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941" w:author="Mouse" w:date="2015-10-21T17:10:00Z"/>
                <w:rFonts w:asciiTheme="minorEastAsia" w:hAnsiTheme="minorEastAsia"/>
                <w:rPrChange w:id="6942" w:author="Mouse" w:date="2015-10-21T17:15:00Z">
                  <w:rPr>
                    <w:ins w:id="6943" w:author="Mouse" w:date="2015-10-21T17:10:00Z"/>
                  </w:rPr>
                </w:rPrChange>
              </w:rPr>
            </w:pPr>
            <w:ins w:id="6944" w:author="Mouse" w:date="2015-10-21T17:10:00Z">
              <w:r w:rsidRPr="003E23AF">
                <w:rPr>
                  <w:rFonts w:asciiTheme="minorEastAsia" w:hAnsiTheme="minorEastAsia" w:hint="eastAsia"/>
                  <w:rPrChange w:id="694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694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6947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6948" w:author="Mouse" w:date="2015-10-21T17:15:00Z">
                    <w:rPr/>
                  </w:rPrChange>
                </w:rPr>
                <w:t>铁运区</w:t>
              </w:r>
              <w:r w:rsidRPr="003E23AF">
                <w:rPr>
                  <w:rFonts w:asciiTheme="minorEastAsia" w:hAnsiTheme="minorEastAsia" w:hint="eastAsia"/>
                  <w:rPrChange w:id="6949" w:author="Mouse" w:date="2015-10-21T17:15:00Z">
                    <w:rPr>
                      <w:rFonts w:hint="eastAsia"/>
                    </w:rPr>
                  </w:rPrChange>
                </w:rPr>
                <w:t xml:space="preserve"> 1排 1架1</w:t>
              </w:r>
              <w:r w:rsidRPr="003E23AF">
                <w:rPr>
                  <w:rFonts w:asciiTheme="minorEastAsia" w:hAnsiTheme="minorEastAsia"/>
                  <w:rPrChange w:id="6950" w:author="Mouse" w:date="2015-10-21T17:15:00Z">
                    <w:rPr/>
                  </w:rPrChange>
                </w:rPr>
                <w:t>3</w:t>
              </w:r>
              <w:r w:rsidRPr="003E23AF">
                <w:rPr>
                  <w:rFonts w:asciiTheme="minorEastAsia" w:hAnsiTheme="minorEastAsia" w:hint="eastAsia"/>
                  <w:rPrChange w:id="6951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6952" w:author="Mouse" w:date="2015-10-21T17:10:00Z"/>
                <w:rFonts w:asciiTheme="minorEastAsia" w:hAnsiTheme="minorEastAsia"/>
                <w:rPrChange w:id="6953" w:author="Mouse" w:date="2015-10-21T17:15:00Z">
                  <w:rPr>
                    <w:ins w:id="6954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955" w:author="Mouse" w:date="2015-10-21T17:10:00Z"/>
                <w:rFonts w:asciiTheme="minorEastAsia" w:hAnsiTheme="minorEastAsia"/>
                <w:rPrChange w:id="6956" w:author="Mouse" w:date="2015-10-21T17:15:00Z">
                  <w:rPr>
                    <w:ins w:id="6957" w:author="Mouse" w:date="2015-10-21T17:10:00Z"/>
                  </w:rPr>
                </w:rPrChange>
              </w:rPr>
            </w:pPr>
            <w:ins w:id="6958" w:author="Mouse" w:date="2015-10-21T17:10:00Z">
              <w:r w:rsidRPr="003E23AF">
                <w:rPr>
                  <w:rFonts w:asciiTheme="minorEastAsia" w:hAnsiTheme="minorEastAsia"/>
                  <w:rPrChange w:id="6959" w:author="Mouse" w:date="2015-10-21T17:15:00Z">
                    <w:rPr/>
                  </w:rPrChange>
                </w:rPr>
                <w:t>运费</w:t>
              </w:r>
              <w:r w:rsidRPr="003E23AF">
                <w:rPr>
                  <w:rFonts w:asciiTheme="minorEastAsia" w:hAnsiTheme="minorEastAsia" w:hint="eastAsia"/>
                  <w:rPrChange w:id="6960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/>
                  <w:rPrChange w:id="6961" w:author="Mouse" w:date="2015-10-21T17:15:00Z">
                    <w:rPr/>
                  </w:rPrChange>
                </w:rPr>
                <w:t>800</w:t>
              </w:r>
              <w:r w:rsidRPr="003E23AF">
                <w:rPr>
                  <w:rFonts w:asciiTheme="minorEastAsia" w:hAnsiTheme="minorEastAsia" w:hint="eastAsia"/>
                  <w:rPrChange w:id="6962" w:author="Mouse" w:date="2015-10-21T17:15:00Z">
                    <w:rPr>
                      <w:rFonts w:hint="eastAsia"/>
                    </w:rPr>
                  </w:rPrChange>
                </w:rPr>
                <w:t>元</w:t>
              </w:r>
            </w:ins>
          </w:p>
          <w:p w:rsidR="000B3E63" w:rsidRPr="003E23AF" w:rsidRDefault="000B3E63" w:rsidP="000B3E63">
            <w:pPr>
              <w:rPr>
                <w:ins w:id="6963" w:author="Mouse" w:date="2015-10-21T17:10:00Z"/>
                <w:rFonts w:asciiTheme="minorEastAsia" w:hAnsiTheme="minorEastAsia"/>
                <w:rPrChange w:id="6964" w:author="Mouse" w:date="2015-10-21T17:15:00Z">
                  <w:rPr>
                    <w:ins w:id="6965" w:author="Mouse" w:date="2015-10-21T17:10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6966" w:author="Mouse" w:date="2015-10-21T17:10:00Z"/>
                <w:rFonts w:asciiTheme="minorEastAsia" w:hAnsiTheme="minorEastAsia"/>
                <w:rPrChange w:id="6967" w:author="Mouse" w:date="2015-10-21T17:15:00Z">
                  <w:rPr>
                    <w:ins w:id="6968" w:author="Mouse" w:date="2015-10-21T17:10:00Z"/>
                  </w:rPr>
                </w:rPrChange>
              </w:rPr>
            </w:pPr>
          </w:p>
        </w:tc>
      </w:tr>
    </w:tbl>
    <w:p w:rsidR="000B3E63" w:rsidRPr="003E23AF" w:rsidRDefault="000B3E63" w:rsidP="005117F7">
      <w:pPr>
        <w:rPr>
          <w:ins w:id="6969" w:author="Mouse" w:date="2015-10-21T17:11:00Z"/>
          <w:rFonts w:asciiTheme="minorEastAsia" w:hAnsiTheme="minorEastAsia"/>
          <w:rPrChange w:id="6970" w:author="Mouse" w:date="2015-10-21T17:15:00Z">
            <w:rPr>
              <w:ins w:id="6971" w:author="Mouse" w:date="2015-10-21T17:11:00Z"/>
            </w:rPr>
          </w:rPrChange>
        </w:rPr>
      </w:pPr>
    </w:p>
    <w:p w:rsidR="000B3E63" w:rsidRPr="003E23AF" w:rsidRDefault="000B3E63">
      <w:pPr>
        <w:widowControl/>
        <w:jc w:val="left"/>
        <w:rPr>
          <w:ins w:id="6972" w:author="Mouse" w:date="2015-10-21T17:11:00Z"/>
          <w:rFonts w:asciiTheme="minorEastAsia" w:hAnsiTheme="minorEastAsia"/>
          <w:rPrChange w:id="6973" w:author="Mouse" w:date="2015-10-21T17:15:00Z">
            <w:rPr>
              <w:ins w:id="6974" w:author="Mouse" w:date="2015-10-21T17:11:00Z"/>
            </w:rPr>
          </w:rPrChange>
        </w:rPr>
      </w:pPr>
      <w:ins w:id="6975" w:author="Mouse" w:date="2015-10-21T17:11:00Z">
        <w:r w:rsidRPr="003E23AF">
          <w:rPr>
            <w:rFonts w:asciiTheme="minorEastAsia" w:hAnsiTheme="minorEastAsia"/>
            <w:rPrChange w:id="6976" w:author="Mouse" w:date="2015-10-21T17:15:00Z">
              <w:rPr/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6977" w:author="Mouse" w:date="2015-10-21T17:11:00Z"/>
          <w:rFonts w:asciiTheme="minorEastAsia" w:eastAsiaTheme="minorEastAsia" w:hAnsiTheme="minorEastAsia"/>
          <w:rPrChange w:id="6978" w:author="Mouse" w:date="2015-10-21T17:15:00Z">
            <w:rPr>
              <w:ins w:id="6979" w:author="Mouse" w:date="2015-10-21T17:11:00Z"/>
            </w:rPr>
          </w:rPrChange>
        </w:rPr>
        <w:pPrChange w:id="6980" w:author="Mouse" w:date="2015-10-21T17:11:00Z">
          <w:pPr/>
        </w:pPrChange>
      </w:pPr>
      <w:ins w:id="6981" w:author="Mouse" w:date="2015-10-21T17:11:00Z">
        <w:r w:rsidRPr="003E23AF">
          <w:rPr>
            <w:rFonts w:asciiTheme="minorEastAsia" w:eastAsiaTheme="minorEastAsia" w:hAnsiTheme="minorEastAsia" w:hint="eastAsia"/>
            <w:rPrChange w:id="6982" w:author="Mouse" w:date="2015-10-21T17:15:00Z">
              <w:rPr>
                <w:rFonts w:hint="eastAsia"/>
              </w:rPr>
            </w:rPrChange>
          </w:rPr>
          <w:lastRenderedPageBreak/>
          <w:t>TUS11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784"/>
        <w:gridCol w:w="549"/>
        <w:gridCol w:w="725"/>
        <w:gridCol w:w="565"/>
        <w:gridCol w:w="604"/>
        <w:gridCol w:w="863"/>
        <w:gridCol w:w="1038"/>
      </w:tblGrid>
      <w:tr w:rsidR="000B3E63" w:rsidRPr="003E23AF" w:rsidTr="000B3E63">
        <w:trPr>
          <w:ins w:id="6983" w:author="Mouse" w:date="2015-10-21T17:11:00Z"/>
        </w:trPr>
        <w:tc>
          <w:tcPr>
            <w:tcW w:w="963" w:type="dxa"/>
          </w:tcPr>
          <w:p w:rsidR="000B3E63" w:rsidRPr="003E23AF" w:rsidRDefault="000B3E63" w:rsidP="000B3E63">
            <w:pPr>
              <w:rPr>
                <w:ins w:id="6984" w:author="Mouse" w:date="2015-10-21T17:11:00Z"/>
                <w:rFonts w:asciiTheme="minorEastAsia" w:hAnsiTheme="minorEastAsia"/>
                <w:rPrChange w:id="6985" w:author="Mouse" w:date="2015-10-21T17:15:00Z">
                  <w:rPr>
                    <w:ins w:id="6986" w:author="Mouse" w:date="2015-10-21T17:11:00Z"/>
                  </w:rPr>
                </w:rPrChange>
              </w:rPr>
            </w:pPr>
            <w:ins w:id="6987" w:author="Mouse" w:date="2015-10-21T17:11:00Z">
              <w:r w:rsidRPr="003E23AF">
                <w:rPr>
                  <w:rFonts w:asciiTheme="minorEastAsia" w:hAnsiTheme="minorEastAsia" w:hint="eastAsia"/>
                  <w:rPrChange w:id="6988" w:author="Mouse" w:date="2015-10-21T17:15:00Z">
                    <w:rPr>
                      <w:rFonts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4090" w:type="dxa"/>
            <w:gridSpan w:val="6"/>
          </w:tcPr>
          <w:p w:rsidR="000B3E63" w:rsidRPr="003E23AF" w:rsidRDefault="000B3E63" w:rsidP="000B3E63">
            <w:pPr>
              <w:rPr>
                <w:ins w:id="6989" w:author="Mouse" w:date="2015-10-21T17:11:00Z"/>
                <w:rFonts w:asciiTheme="minorEastAsia" w:hAnsiTheme="minorEastAsia"/>
                <w:rPrChange w:id="6990" w:author="Mouse" w:date="2015-10-21T17:15:00Z">
                  <w:rPr>
                    <w:ins w:id="6991" w:author="Mouse" w:date="2015-10-21T17:11:00Z"/>
                  </w:rPr>
                </w:rPrChange>
              </w:rPr>
            </w:pPr>
            <w:ins w:id="6992" w:author="Mouse" w:date="2015-10-21T17:11:00Z">
              <w:r w:rsidRPr="003E23AF">
                <w:rPr>
                  <w:rFonts w:asciiTheme="minorEastAsia" w:hAnsiTheme="minorEastAsia" w:hint="eastAsia"/>
                  <w:rPrChange w:id="6993" w:author="Mouse" w:date="2015-10-21T17:15:00Z">
                    <w:rPr>
                      <w:rFonts w:hint="eastAsia"/>
                    </w:rPr>
                  </w:rPrChange>
                </w:rPr>
                <w:t>覆盖流程</w:t>
              </w:r>
            </w:ins>
          </w:p>
        </w:tc>
        <w:tc>
          <w:tcPr>
            <w:tcW w:w="1038" w:type="dxa"/>
          </w:tcPr>
          <w:p w:rsidR="000B3E63" w:rsidRPr="003E23AF" w:rsidRDefault="000B3E63" w:rsidP="000B3E63">
            <w:pPr>
              <w:rPr>
                <w:ins w:id="6994" w:author="Mouse" w:date="2015-10-21T17:11:00Z"/>
                <w:rFonts w:asciiTheme="minorEastAsia" w:hAnsiTheme="minorEastAsia"/>
                <w:rPrChange w:id="6995" w:author="Mouse" w:date="2015-10-21T17:15:00Z">
                  <w:rPr>
                    <w:ins w:id="6996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6997" w:author="Mouse" w:date="2015-10-21T17:11:00Z"/>
        </w:trPr>
        <w:tc>
          <w:tcPr>
            <w:tcW w:w="963" w:type="dxa"/>
          </w:tcPr>
          <w:p w:rsidR="000B3E63" w:rsidRPr="003E23AF" w:rsidRDefault="000B3E63" w:rsidP="000B3E63">
            <w:pPr>
              <w:rPr>
                <w:ins w:id="6998" w:author="Mouse" w:date="2015-10-21T17:11:00Z"/>
                <w:rFonts w:asciiTheme="minorEastAsia" w:hAnsiTheme="minorEastAsia"/>
                <w:rPrChange w:id="6999" w:author="Mouse" w:date="2015-10-21T17:15:00Z">
                  <w:rPr>
                    <w:ins w:id="7000" w:author="Mouse" w:date="2015-10-21T17:11:00Z"/>
                  </w:rPr>
                </w:rPrChange>
              </w:rPr>
            </w:pPr>
            <w:ins w:id="7001" w:author="Mouse" w:date="2015-10-21T17:11:00Z">
              <w:r w:rsidRPr="003E23AF">
                <w:rPr>
                  <w:rFonts w:asciiTheme="minorEastAsia" w:hAnsiTheme="minorEastAsia" w:hint="eastAsia"/>
                  <w:rPrChange w:id="7002" w:author="Mouse" w:date="2015-10-21T17:15:00Z">
                    <w:rPr>
                      <w:rFonts w:hint="eastAsia"/>
                    </w:rPr>
                  </w:rPrChange>
                </w:rPr>
                <w:t>TUS1</w:t>
              </w:r>
            </w:ins>
          </w:p>
        </w:tc>
        <w:tc>
          <w:tcPr>
            <w:tcW w:w="784" w:type="dxa"/>
          </w:tcPr>
          <w:p w:rsidR="000B3E63" w:rsidRPr="003E23AF" w:rsidRDefault="000B3E63" w:rsidP="000B3E63">
            <w:pPr>
              <w:rPr>
                <w:ins w:id="7003" w:author="Mouse" w:date="2015-10-21T17:11:00Z"/>
                <w:rFonts w:asciiTheme="minorEastAsia" w:hAnsiTheme="minorEastAsia"/>
                <w:rPrChange w:id="7004" w:author="Mouse" w:date="2015-10-21T17:15:00Z">
                  <w:rPr>
                    <w:ins w:id="7005" w:author="Mouse" w:date="2015-10-21T17:11:00Z"/>
                  </w:rPr>
                </w:rPrChange>
              </w:rPr>
            </w:pPr>
            <w:ins w:id="7006" w:author="Mouse" w:date="2015-10-21T17:11:00Z">
              <w:r w:rsidRPr="003E23AF">
                <w:rPr>
                  <w:rFonts w:asciiTheme="minorEastAsia" w:hAnsiTheme="minorEastAsia" w:hint="eastAsia"/>
                  <w:rPrChange w:id="7007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549" w:type="dxa"/>
          </w:tcPr>
          <w:p w:rsidR="000B3E63" w:rsidRPr="003E23AF" w:rsidRDefault="000B3E63" w:rsidP="000B3E63">
            <w:pPr>
              <w:rPr>
                <w:ins w:id="7008" w:author="Mouse" w:date="2015-10-21T17:11:00Z"/>
                <w:rFonts w:asciiTheme="minorEastAsia" w:hAnsiTheme="minorEastAsia"/>
                <w:rPrChange w:id="7009" w:author="Mouse" w:date="2015-10-21T17:15:00Z">
                  <w:rPr>
                    <w:ins w:id="7010" w:author="Mouse" w:date="2015-10-21T17:11:00Z"/>
                  </w:rPr>
                </w:rPrChange>
              </w:rPr>
            </w:pPr>
          </w:p>
        </w:tc>
        <w:tc>
          <w:tcPr>
            <w:tcW w:w="725" w:type="dxa"/>
          </w:tcPr>
          <w:p w:rsidR="000B3E63" w:rsidRPr="003E23AF" w:rsidRDefault="000B3E63" w:rsidP="000B3E63">
            <w:pPr>
              <w:rPr>
                <w:ins w:id="7011" w:author="Mouse" w:date="2015-10-21T17:11:00Z"/>
                <w:rFonts w:asciiTheme="minorEastAsia" w:hAnsiTheme="minorEastAsia"/>
                <w:rPrChange w:id="7012" w:author="Mouse" w:date="2015-10-21T17:15:00Z">
                  <w:rPr>
                    <w:ins w:id="7013" w:author="Mouse" w:date="2015-10-21T17:11:00Z"/>
                  </w:rPr>
                </w:rPrChange>
              </w:rPr>
            </w:pPr>
          </w:p>
        </w:tc>
        <w:tc>
          <w:tcPr>
            <w:tcW w:w="565" w:type="dxa"/>
          </w:tcPr>
          <w:p w:rsidR="000B3E63" w:rsidRPr="003E23AF" w:rsidRDefault="000B3E63" w:rsidP="000B3E63">
            <w:pPr>
              <w:rPr>
                <w:ins w:id="7014" w:author="Mouse" w:date="2015-10-21T17:11:00Z"/>
                <w:rFonts w:asciiTheme="minorEastAsia" w:hAnsiTheme="minorEastAsia"/>
                <w:rPrChange w:id="7015" w:author="Mouse" w:date="2015-10-21T17:15:00Z">
                  <w:rPr>
                    <w:ins w:id="7016" w:author="Mouse" w:date="2015-10-21T17:11:00Z"/>
                  </w:rPr>
                </w:rPrChange>
              </w:rPr>
            </w:pPr>
          </w:p>
        </w:tc>
        <w:tc>
          <w:tcPr>
            <w:tcW w:w="604" w:type="dxa"/>
          </w:tcPr>
          <w:p w:rsidR="000B3E63" w:rsidRPr="003E23AF" w:rsidRDefault="000B3E63" w:rsidP="000B3E63">
            <w:pPr>
              <w:rPr>
                <w:ins w:id="7017" w:author="Mouse" w:date="2015-10-21T17:11:00Z"/>
                <w:rFonts w:asciiTheme="minorEastAsia" w:hAnsiTheme="minorEastAsia"/>
                <w:rPrChange w:id="7018" w:author="Mouse" w:date="2015-10-21T17:15:00Z">
                  <w:rPr>
                    <w:ins w:id="7019" w:author="Mouse" w:date="2015-10-21T17:11:00Z"/>
                  </w:rPr>
                </w:rPrChange>
              </w:rPr>
            </w:pPr>
            <w:ins w:id="7020" w:author="Mouse" w:date="2015-10-21T17:11:00Z">
              <w:r w:rsidRPr="003E23AF">
                <w:rPr>
                  <w:rFonts w:asciiTheme="minorEastAsia" w:hAnsiTheme="minorEastAsia" w:hint="eastAsia"/>
                  <w:rPrChange w:id="7021" w:author="Mouse" w:date="2015-10-21T17:15:00Z">
                    <w:rPr>
                      <w:rFonts w:hint="eastAsia"/>
                    </w:rPr>
                  </w:rPrChange>
                </w:rPr>
                <w:t>4b</w:t>
              </w:r>
            </w:ins>
          </w:p>
        </w:tc>
        <w:tc>
          <w:tcPr>
            <w:tcW w:w="863" w:type="dxa"/>
          </w:tcPr>
          <w:p w:rsidR="000B3E63" w:rsidRPr="003E23AF" w:rsidRDefault="000B3E63" w:rsidP="000B3E63">
            <w:pPr>
              <w:rPr>
                <w:ins w:id="7022" w:author="Mouse" w:date="2015-10-21T17:11:00Z"/>
                <w:rFonts w:asciiTheme="minorEastAsia" w:hAnsiTheme="minorEastAsia"/>
                <w:rPrChange w:id="7023" w:author="Mouse" w:date="2015-10-21T17:15:00Z">
                  <w:rPr>
                    <w:ins w:id="7024" w:author="Mouse" w:date="2015-10-21T17:11:00Z"/>
                  </w:rPr>
                </w:rPrChange>
              </w:rPr>
            </w:pPr>
            <w:ins w:id="7025" w:author="Mouse" w:date="2015-10-21T17:11:00Z">
              <w:r w:rsidRPr="003E23AF">
                <w:rPr>
                  <w:rFonts w:asciiTheme="minorEastAsia" w:hAnsiTheme="minorEastAsia" w:hint="eastAsia"/>
                  <w:rPrChange w:id="7026" w:author="Mouse" w:date="2015-10-21T17:15:00Z">
                    <w:rPr>
                      <w:rFonts w:hint="eastAsia"/>
                    </w:rPr>
                  </w:rPrChange>
                </w:rPr>
                <w:t>6a</w:t>
              </w:r>
            </w:ins>
          </w:p>
        </w:tc>
        <w:tc>
          <w:tcPr>
            <w:tcW w:w="1038" w:type="dxa"/>
          </w:tcPr>
          <w:p w:rsidR="000B3E63" w:rsidRPr="003E23AF" w:rsidRDefault="000B3E63" w:rsidP="000B3E63">
            <w:pPr>
              <w:rPr>
                <w:ins w:id="7027" w:author="Mouse" w:date="2015-10-21T17:11:00Z"/>
                <w:rFonts w:asciiTheme="minorEastAsia" w:hAnsiTheme="minorEastAsia"/>
                <w:rPrChange w:id="7028" w:author="Mouse" w:date="2015-10-21T17:15:00Z">
                  <w:rPr>
                    <w:ins w:id="7029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030" w:author="Mouse" w:date="2015-10-21T17:11:00Z"/>
        </w:trPr>
        <w:tc>
          <w:tcPr>
            <w:tcW w:w="963" w:type="dxa"/>
          </w:tcPr>
          <w:p w:rsidR="000B3E63" w:rsidRPr="003E23AF" w:rsidRDefault="000B3E63" w:rsidP="000B3E63">
            <w:pPr>
              <w:rPr>
                <w:ins w:id="7031" w:author="Mouse" w:date="2015-10-21T17:11:00Z"/>
                <w:rFonts w:asciiTheme="minorEastAsia" w:hAnsiTheme="minorEastAsia"/>
                <w:rPrChange w:id="7032" w:author="Mouse" w:date="2015-10-21T17:15:00Z">
                  <w:rPr>
                    <w:ins w:id="7033" w:author="Mouse" w:date="2015-10-21T17:11:00Z"/>
                  </w:rPr>
                </w:rPrChange>
              </w:rPr>
            </w:pPr>
            <w:ins w:id="7034" w:author="Mouse" w:date="2015-10-21T17:11:00Z">
              <w:r w:rsidRPr="003E23AF">
                <w:rPr>
                  <w:rFonts w:asciiTheme="minorEastAsia" w:hAnsiTheme="minorEastAsia" w:hint="eastAsia"/>
                  <w:rPrChange w:id="7035" w:author="Mouse" w:date="2015-10-21T17:15:00Z">
                    <w:rPr>
                      <w:rFonts w:hint="eastAsia"/>
                    </w:rPr>
                  </w:rPrChange>
                </w:rPr>
                <w:t>TUS2</w:t>
              </w:r>
            </w:ins>
          </w:p>
        </w:tc>
        <w:tc>
          <w:tcPr>
            <w:tcW w:w="784" w:type="dxa"/>
          </w:tcPr>
          <w:p w:rsidR="000B3E63" w:rsidRPr="003E23AF" w:rsidRDefault="000B3E63" w:rsidP="000B3E63">
            <w:pPr>
              <w:rPr>
                <w:ins w:id="7036" w:author="Mouse" w:date="2015-10-21T17:11:00Z"/>
                <w:rFonts w:asciiTheme="minorEastAsia" w:hAnsiTheme="minorEastAsia"/>
                <w:rPrChange w:id="7037" w:author="Mouse" w:date="2015-10-21T17:15:00Z">
                  <w:rPr>
                    <w:ins w:id="7038" w:author="Mouse" w:date="2015-10-21T17:11:00Z"/>
                  </w:rPr>
                </w:rPrChange>
              </w:rPr>
            </w:pPr>
            <w:ins w:id="7039" w:author="Mouse" w:date="2015-10-21T17:11:00Z">
              <w:r w:rsidRPr="003E23AF">
                <w:rPr>
                  <w:rFonts w:asciiTheme="minorEastAsia" w:hAnsiTheme="minorEastAsia" w:hint="eastAsia"/>
                  <w:rPrChange w:id="7040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549" w:type="dxa"/>
          </w:tcPr>
          <w:p w:rsidR="000B3E63" w:rsidRPr="003E23AF" w:rsidRDefault="000B3E63" w:rsidP="000B3E63">
            <w:pPr>
              <w:rPr>
                <w:ins w:id="7041" w:author="Mouse" w:date="2015-10-21T17:11:00Z"/>
                <w:rFonts w:asciiTheme="minorEastAsia" w:hAnsiTheme="minorEastAsia"/>
                <w:rPrChange w:id="7042" w:author="Mouse" w:date="2015-10-21T17:15:00Z">
                  <w:rPr>
                    <w:ins w:id="7043" w:author="Mouse" w:date="2015-10-21T17:11:00Z"/>
                  </w:rPr>
                </w:rPrChange>
              </w:rPr>
            </w:pPr>
            <w:ins w:id="7044" w:author="Mouse" w:date="2015-10-21T17:11:00Z">
              <w:r w:rsidRPr="003E23AF">
                <w:rPr>
                  <w:rFonts w:asciiTheme="minorEastAsia" w:hAnsiTheme="minorEastAsia" w:hint="eastAsia"/>
                  <w:rPrChange w:id="7045" w:author="Mouse" w:date="2015-10-21T17:15:00Z">
                    <w:rPr>
                      <w:rFonts w:hint="eastAsia"/>
                    </w:rPr>
                  </w:rPrChange>
                </w:rPr>
                <w:t>1a</w:t>
              </w:r>
            </w:ins>
          </w:p>
        </w:tc>
        <w:tc>
          <w:tcPr>
            <w:tcW w:w="725" w:type="dxa"/>
          </w:tcPr>
          <w:p w:rsidR="000B3E63" w:rsidRPr="003E23AF" w:rsidRDefault="000B3E63" w:rsidP="000B3E63">
            <w:pPr>
              <w:rPr>
                <w:ins w:id="7046" w:author="Mouse" w:date="2015-10-21T17:11:00Z"/>
                <w:rFonts w:asciiTheme="minorEastAsia" w:hAnsiTheme="minorEastAsia"/>
                <w:rPrChange w:id="7047" w:author="Mouse" w:date="2015-10-21T17:15:00Z">
                  <w:rPr>
                    <w:ins w:id="7048" w:author="Mouse" w:date="2015-10-21T17:11:00Z"/>
                  </w:rPr>
                </w:rPrChange>
              </w:rPr>
            </w:pPr>
            <w:ins w:id="7049" w:author="Mouse" w:date="2015-10-21T17:11:00Z">
              <w:r w:rsidRPr="003E23AF">
                <w:rPr>
                  <w:rFonts w:asciiTheme="minorEastAsia" w:hAnsiTheme="minorEastAsia" w:hint="eastAsia"/>
                  <w:rPrChange w:id="7050" w:author="Mouse" w:date="2015-10-21T17:15:00Z">
                    <w:rPr>
                      <w:rFonts w:hint="eastAsia"/>
                    </w:rPr>
                  </w:rPrChange>
                </w:rPr>
                <w:t>1b</w:t>
              </w:r>
            </w:ins>
          </w:p>
        </w:tc>
        <w:tc>
          <w:tcPr>
            <w:tcW w:w="565" w:type="dxa"/>
          </w:tcPr>
          <w:p w:rsidR="000B3E63" w:rsidRPr="003E23AF" w:rsidRDefault="000B3E63" w:rsidP="000B3E63">
            <w:pPr>
              <w:rPr>
                <w:ins w:id="7051" w:author="Mouse" w:date="2015-10-21T17:11:00Z"/>
                <w:rFonts w:asciiTheme="minorEastAsia" w:hAnsiTheme="minorEastAsia"/>
                <w:rPrChange w:id="7052" w:author="Mouse" w:date="2015-10-21T17:15:00Z">
                  <w:rPr>
                    <w:ins w:id="7053" w:author="Mouse" w:date="2015-10-21T17:11:00Z"/>
                  </w:rPr>
                </w:rPrChange>
              </w:rPr>
            </w:pPr>
          </w:p>
        </w:tc>
        <w:tc>
          <w:tcPr>
            <w:tcW w:w="604" w:type="dxa"/>
          </w:tcPr>
          <w:p w:rsidR="000B3E63" w:rsidRPr="003E23AF" w:rsidRDefault="000B3E63" w:rsidP="000B3E63">
            <w:pPr>
              <w:rPr>
                <w:ins w:id="7054" w:author="Mouse" w:date="2015-10-21T17:11:00Z"/>
                <w:rFonts w:asciiTheme="minorEastAsia" w:hAnsiTheme="minorEastAsia"/>
                <w:rPrChange w:id="7055" w:author="Mouse" w:date="2015-10-21T17:15:00Z">
                  <w:rPr>
                    <w:ins w:id="7056" w:author="Mouse" w:date="2015-10-21T17:11:00Z"/>
                  </w:rPr>
                </w:rPrChange>
              </w:rPr>
            </w:pPr>
          </w:p>
        </w:tc>
        <w:tc>
          <w:tcPr>
            <w:tcW w:w="863" w:type="dxa"/>
          </w:tcPr>
          <w:p w:rsidR="000B3E63" w:rsidRPr="003E23AF" w:rsidRDefault="000B3E63" w:rsidP="000B3E63">
            <w:pPr>
              <w:rPr>
                <w:ins w:id="7057" w:author="Mouse" w:date="2015-10-21T17:11:00Z"/>
                <w:rFonts w:asciiTheme="minorEastAsia" w:hAnsiTheme="minorEastAsia"/>
                <w:rPrChange w:id="7058" w:author="Mouse" w:date="2015-10-21T17:15:00Z">
                  <w:rPr>
                    <w:ins w:id="7059" w:author="Mouse" w:date="2015-10-21T17:11:00Z"/>
                  </w:rPr>
                </w:rPrChange>
              </w:rPr>
            </w:pPr>
          </w:p>
        </w:tc>
        <w:tc>
          <w:tcPr>
            <w:tcW w:w="1038" w:type="dxa"/>
          </w:tcPr>
          <w:p w:rsidR="000B3E63" w:rsidRPr="003E23AF" w:rsidRDefault="000B3E63" w:rsidP="000B3E63">
            <w:pPr>
              <w:rPr>
                <w:ins w:id="7060" w:author="Mouse" w:date="2015-10-21T17:11:00Z"/>
                <w:rFonts w:asciiTheme="minorEastAsia" w:hAnsiTheme="minorEastAsia"/>
                <w:rPrChange w:id="7061" w:author="Mouse" w:date="2015-10-21T17:15:00Z">
                  <w:rPr>
                    <w:ins w:id="7062" w:author="Mouse" w:date="2015-10-21T17:11:00Z"/>
                  </w:rPr>
                </w:rPrChange>
              </w:rPr>
            </w:pPr>
            <w:ins w:id="7063" w:author="Mouse" w:date="2015-10-21T17:11:00Z">
              <w:r w:rsidRPr="003E23AF">
                <w:rPr>
                  <w:rFonts w:asciiTheme="minorEastAsia" w:hAnsiTheme="minorEastAsia"/>
                  <w:rPrChange w:id="7064" w:author="Mouse" w:date="2015-10-21T17:15:00Z">
                    <w:rPr/>
                  </w:rPrChange>
                </w:rPr>
                <w:t>1c</w:t>
              </w:r>
            </w:ins>
          </w:p>
        </w:tc>
      </w:tr>
    </w:tbl>
    <w:p w:rsidR="000B3E63" w:rsidRPr="003E23AF" w:rsidRDefault="000B3E63" w:rsidP="000B3E63">
      <w:pPr>
        <w:rPr>
          <w:ins w:id="7065" w:author="Mouse" w:date="2015-10-21T17:11:00Z"/>
          <w:rFonts w:asciiTheme="minorEastAsia" w:hAnsiTheme="minorEastAsia"/>
          <w:rPrChange w:id="7066" w:author="Mouse" w:date="2015-10-21T17:15:00Z">
            <w:rPr>
              <w:ins w:id="7067" w:author="Mouse" w:date="2015-10-21T17:11:00Z"/>
            </w:rPr>
          </w:rPrChange>
        </w:rPr>
      </w:pPr>
    </w:p>
    <w:p w:rsidR="000B3E63" w:rsidRPr="003E23AF" w:rsidRDefault="000B3E63" w:rsidP="000B3E63">
      <w:pPr>
        <w:rPr>
          <w:ins w:id="7068" w:author="Mouse" w:date="2015-10-21T17:11:00Z"/>
          <w:rFonts w:asciiTheme="minorEastAsia" w:hAnsiTheme="minorEastAsia"/>
          <w:rPrChange w:id="7069" w:author="Mouse" w:date="2015-10-21T17:15:00Z">
            <w:rPr>
              <w:ins w:id="7070" w:author="Mouse" w:date="2015-10-21T17:11:00Z"/>
            </w:rPr>
          </w:rPrChange>
        </w:rPr>
      </w:pPr>
      <w:ins w:id="7071" w:author="Mouse" w:date="2015-10-21T17:11:00Z">
        <w:r w:rsidRPr="003E23AF">
          <w:rPr>
            <w:rFonts w:asciiTheme="minorEastAsia" w:hAnsiTheme="minorEastAsia" w:hint="eastAsia"/>
            <w:rPrChange w:id="7072" w:author="Mouse" w:date="2015-10-21T17:15:00Z">
              <w:rPr>
                <w:rFonts w:hint="eastAsia"/>
              </w:rPr>
            </w:rPrChange>
          </w:rPr>
          <w:t>需求覆盖情况</w:t>
        </w:r>
      </w:ins>
    </w:p>
    <w:p w:rsidR="000B3E63" w:rsidRPr="003E23AF" w:rsidRDefault="000B3E63" w:rsidP="000B3E63">
      <w:pPr>
        <w:rPr>
          <w:ins w:id="7073" w:author="Mouse" w:date="2015-10-21T17:11:00Z"/>
          <w:rFonts w:asciiTheme="minorEastAsia" w:hAnsiTheme="minorEastAsia"/>
          <w:rPrChange w:id="7074" w:author="Mouse" w:date="2015-10-21T17:15:00Z">
            <w:rPr>
              <w:ins w:id="7075" w:author="Mouse" w:date="2015-10-21T17:11:00Z"/>
            </w:rPr>
          </w:rPrChange>
        </w:rPr>
      </w:pP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3397"/>
        <w:gridCol w:w="2410"/>
        <w:gridCol w:w="2268"/>
      </w:tblGrid>
      <w:tr w:rsidR="000B3E63" w:rsidRPr="003E23AF" w:rsidTr="000B3E63">
        <w:trPr>
          <w:ins w:id="7076" w:author="Mouse" w:date="2015-10-21T17:11:00Z"/>
        </w:trPr>
        <w:tc>
          <w:tcPr>
            <w:tcW w:w="3397" w:type="dxa"/>
            <w:shd w:val="clear" w:color="auto" w:fill="D0CECE" w:themeFill="background2" w:themeFillShade="E6"/>
          </w:tcPr>
          <w:p w:rsidR="000B3E63" w:rsidRPr="003E23AF" w:rsidRDefault="000B3E63" w:rsidP="000B3E63">
            <w:pPr>
              <w:rPr>
                <w:ins w:id="7077" w:author="Mouse" w:date="2015-10-21T17:11:00Z"/>
                <w:rFonts w:asciiTheme="minorEastAsia" w:hAnsiTheme="minorEastAsia"/>
                <w:color w:val="FFFFFF" w:themeColor="background1"/>
                <w:rPrChange w:id="7078" w:author="Mouse" w:date="2015-10-21T17:15:00Z">
                  <w:rPr>
                    <w:ins w:id="7079" w:author="Mouse" w:date="2015-10-21T17:11:00Z"/>
                    <w:color w:val="FFFFFF" w:themeColor="background1"/>
                  </w:rPr>
                </w:rPrChange>
              </w:rPr>
            </w:pPr>
            <w:ins w:id="7080" w:author="Mouse" w:date="2015-10-21T17:11:00Z">
              <w:r w:rsidRPr="003E23AF">
                <w:rPr>
                  <w:rFonts w:asciiTheme="minorEastAsia" w:hAnsiTheme="minorEastAsia"/>
                  <w:color w:val="FFFFFF" w:themeColor="background1"/>
                  <w:rPrChange w:id="7081" w:author="Mouse" w:date="2015-10-21T17:15:00Z">
                    <w:rPr>
                      <w:color w:val="FFFFFF" w:themeColor="background1"/>
                    </w:rPr>
                  </w:rPrChange>
                </w:rPr>
                <w:t>编号</w:t>
              </w:r>
            </w:ins>
          </w:p>
        </w:tc>
        <w:tc>
          <w:tcPr>
            <w:tcW w:w="2410" w:type="dxa"/>
            <w:shd w:val="clear" w:color="auto" w:fill="D0CECE" w:themeFill="background2" w:themeFillShade="E6"/>
          </w:tcPr>
          <w:p w:rsidR="000B3E63" w:rsidRPr="003E23AF" w:rsidRDefault="000B3E63" w:rsidP="000B3E63">
            <w:pPr>
              <w:rPr>
                <w:ins w:id="7082" w:author="Mouse" w:date="2015-10-21T17:11:00Z"/>
                <w:rFonts w:asciiTheme="minorEastAsia" w:hAnsiTheme="minorEastAsia"/>
                <w:color w:val="FFFFFF" w:themeColor="background1"/>
                <w:rPrChange w:id="7083" w:author="Mouse" w:date="2015-10-21T17:15:00Z">
                  <w:rPr>
                    <w:ins w:id="7084" w:author="Mouse" w:date="2015-10-21T17:11:00Z"/>
                    <w:color w:val="FFFFFF" w:themeColor="background1"/>
                  </w:rPr>
                </w:rPrChange>
              </w:rPr>
            </w:pPr>
            <w:ins w:id="7085" w:author="Mouse" w:date="2015-10-21T17:11:00Z">
              <w:r w:rsidRPr="003E23AF">
                <w:rPr>
                  <w:rFonts w:asciiTheme="minorEastAsia" w:hAnsiTheme="minorEastAsia" w:hint="eastAsia"/>
                  <w:color w:val="FFFFFF" w:themeColor="background1"/>
                  <w:rPrChange w:id="7086" w:author="Mouse" w:date="2015-10-21T17:15:00Z">
                    <w:rPr>
                      <w:rFonts w:hint="eastAsia"/>
                      <w:color w:val="FFFFFF" w:themeColor="background1"/>
                    </w:rPr>
                  </w:rPrChange>
                </w:rPr>
                <w:t>测试用例套件TUS1</w:t>
              </w:r>
            </w:ins>
          </w:p>
        </w:tc>
        <w:tc>
          <w:tcPr>
            <w:tcW w:w="2268" w:type="dxa"/>
            <w:shd w:val="clear" w:color="auto" w:fill="D0CECE" w:themeFill="background2" w:themeFillShade="E6"/>
          </w:tcPr>
          <w:p w:rsidR="000B3E63" w:rsidRPr="003E23AF" w:rsidRDefault="000B3E63" w:rsidP="000B3E63">
            <w:pPr>
              <w:rPr>
                <w:ins w:id="7087" w:author="Mouse" w:date="2015-10-21T17:11:00Z"/>
                <w:rFonts w:asciiTheme="minorEastAsia" w:hAnsiTheme="minorEastAsia"/>
                <w:color w:val="FFFFFF" w:themeColor="background1"/>
                <w:rPrChange w:id="7088" w:author="Mouse" w:date="2015-10-21T17:15:00Z">
                  <w:rPr>
                    <w:ins w:id="7089" w:author="Mouse" w:date="2015-10-21T17:11:00Z"/>
                    <w:color w:val="FFFFFF" w:themeColor="background1"/>
                  </w:rPr>
                </w:rPrChange>
              </w:rPr>
            </w:pPr>
            <w:ins w:id="7090" w:author="Mouse" w:date="2015-10-21T17:11:00Z">
              <w:r w:rsidRPr="003E23AF">
                <w:rPr>
                  <w:rFonts w:asciiTheme="minorEastAsia" w:hAnsiTheme="minorEastAsia" w:hint="eastAsia"/>
                  <w:color w:val="FFFFFF" w:themeColor="background1"/>
                  <w:rPrChange w:id="7091" w:author="Mouse" w:date="2015-10-21T17:15:00Z">
                    <w:rPr>
                      <w:rFonts w:hint="eastAsia"/>
                      <w:color w:val="FFFFFF" w:themeColor="background1"/>
                    </w:rPr>
                  </w:rPrChange>
                </w:rPr>
                <w:t>测试用例套件TUS2</w:t>
              </w:r>
            </w:ins>
          </w:p>
        </w:tc>
      </w:tr>
      <w:tr w:rsidR="000B3E63" w:rsidRPr="003E23AF" w:rsidTr="000B3E63">
        <w:trPr>
          <w:ins w:id="7092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093" w:author="Mouse" w:date="2015-10-21T17:11:00Z"/>
                <w:rFonts w:asciiTheme="minorEastAsia" w:hAnsiTheme="minorEastAsia"/>
                <w:rPrChange w:id="7094" w:author="Mouse" w:date="2015-10-21T17:15:00Z">
                  <w:rPr>
                    <w:ins w:id="7095" w:author="Mouse" w:date="2015-10-21T17:11:00Z"/>
                  </w:rPr>
                </w:rPrChange>
              </w:rPr>
            </w:pPr>
            <w:ins w:id="7096" w:author="Mouse" w:date="2015-10-21T17:11:00Z">
              <w:r w:rsidRPr="003E23AF">
                <w:rPr>
                  <w:rFonts w:asciiTheme="minorEastAsia" w:hAnsiTheme="minorEastAsia" w:hint="eastAsia"/>
                  <w:rPrChange w:id="7097" w:author="Mouse" w:date="2015-10-21T17:15:00Z">
                    <w:rPr>
                      <w:rFonts w:hint="eastAsia"/>
                    </w:rPr>
                  </w:rPrChange>
                </w:rPr>
                <w:t>StockIn.Operate</w:t>
              </w:r>
            </w:ins>
          </w:p>
          <w:p w:rsidR="000B3E63" w:rsidRPr="003E23AF" w:rsidRDefault="000B3E63" w:rsidP="000B3E63">
            <w:pPr>
              <w:rPr>
                <w:ins w:id="7098" w:author="Mouse" w:date="2015-10-21T17:11:00Z"/>
                <w:rFonts w:asciiTheme="minorEastAsia" w:hAnsiTheme="minorEastAsia"/>
                <w:rPrChange w:id="7099" w:author="Mouse" w:date="2015-10-21T17:15:00Z">
                  <w:rPr>
                    <w:ins w:id="7100" w:author="Mouse" w:date="2015-10-21T17:11:00Z"/>
                  </w:rPr>
                </w:rPrChange>
              </w:rPr>
            </w:pPr>
            <w:ins w:id="7101" w:author="Mouse" w:date="2015-10-21T17:11:00Z">
              <w:r w:rsidRPr="003E23AF">
                <w:rPr>
                  <w:rFonts w:asciiTheme="minorEastAsia" w:hAnsiTheme="minorEastAsia"/>
                  <w:rPrChange w:id="7102" w:author="Mouse" w:date="2015-10-21T17:15:00Z">
                    <w:rPr/>
                  </w:rPrChange>
                </w:rPr>
                <w:t>StockIn.Operate.Input</w:t>
              </w:r>
            </w:ins>
          </w:p>
          <w:p w:rsidR="000B3E63" w:rsidRPr="003E23AF" w:rsidRDefault="000B3E63" w:rsidP="000B3E63">
            <w:pPr>
              <w:rPr>
                <w:ins w:id="7103" w:author="Mouse" w:date="2015-10-21T17:11:00Z"/>
                <w:rFonts w:asciiTheme="minorEastAsia" w:hAnsiTheme="minorEastAsia"/>
                <w:rPrChange w:id="7104" w:author="Mouse" w:date="2015-10-21T17:15:00Z">
                  <w:rPr>
                    <w:ins w:id="7105" w:author="Mouse" w:date="2015-10-21T17:11:00Z"/>
                  </w:rPr>
                </w:rPrChange>
              </w:rPr>
            </w:pPr>
            <w:ins w:id="7106" w:author="Mouse" w:date="2015-10-21T17:11:00Z">
              <w:r w:rsidRPr="003E23AF">
                <w:rPr>
                  <w:rFonts w:asciiTheme="minorEastAsia" w:hAnsiTheme="minorEastAsia"/>
                  <w:rPrChange w:id="7107" w:author="Mouse" w:date="2015-10-21T17:15:00Z">
                    <w:rPr/>
                  </w:rPrChange>
                </w:rPr>
                <w:t>StockIn.Operate.Sort</w:t>
              </w:r>
            </w:ins>
          </w:p>
          <w:p w:rsidR="000B3E63" w:rsidRPr="003E23AF" w:rsidRDefault="000B3E63" w:rsidP="000B3E63">
            <w:pPr>
              <w:rPr>
                <w:ins w:id="7108" w:author="Mouse" w:date="2015-10-21T17:11:00Z"/>
                <w:rFonts w:asciiTheme="minorEastAsia" w:hAnsiTheme="minorEastAsia"/>
                <w:rPrChange w:id="7109" w:author="Mouse" w:date="2015-10-21T17:15:00Z">
                  <w:rPr>
                    <w:ins w:id="7110" w:author="Mouse" w:date="2015-10-21T17:11:00Z"/>
                  </w:rPr>
                </w:rPrChange>
              </w:rPr>
            </w:pPr>
            <w:ins w:id="7111" w:author="Mouse" w:date="2015-10-21T17:11:00Z">
              <w:r w:rsidRPr="003E23AF">
                <w:rPr>
                  <w:rFonts w:asciiTheme="minorEastAsia" w:hAnsiTheme="minorEastAsia"/>
                  <w:rPrChange w:id="7112" w:author="Mouse" w:date="2015-10-21T17:15:00Z">
                    <w:rPr/>
                  </w:rPrChange>
                </w:rPr>
                <w:t>StockIn.Operate.Initial</w:t>
              </w:r>
            </w:ins>
          </w:p>
          <w:p w:rsidR="000B3E63" w:rsidRPr="003E23AF" w:rsidRDefault="000B3E63" w:rsidP="000B3E63">
            <w:pPr>
              <w:rPr>
                <w:ins w:id="7113" w:author="Mouse" w:date="2015-10-21T17:11:00Z"/>
                <w:rFonts w:asciiTheme="minorEastAsia" w:hAnsiTheme="minorEastAsia"/>
                <w:rPrChange w:id="7114" w:author="Mouse" w:date="2015-10-21T17:15:00Z">
                  <w:rPr>
                    <w:ins w:id="7115" w:author="Mouse" w:date="2015-10-21T17:11:00Z"/>
                  </w:rPr>
                </w:rPrChange>
              </w:rPr>
            </w:pPr>
            <w:ins w:id="7116" w:author="Mouse" w:date="2015-10-21T17:11:00Z">
              <w:r w:rsidRPr="003E23AF">
                <w:rPr>
                  <w:rFonts w:asciiTheme="minorEastAsia" w:hAnsiTheme="minorEastAsia"/>
                  <w:rPrChange w:id="7117" w:author="Mouse" w:date="2015-10-21T17:15:00Z">
                    <w:rPr/>
                  </w:rPrChange>
                </w:rPr>
                <w:t>StockIn.Operate.Save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118" w:author="Mouse" w:date="2015-10-21T17:11:00Z"/>
                <w:rFonts w:asciiTheme="minorEastAsia" w:hAnsiTheme="minorEastAsia"/>
                <w:rPrChange w:id="7119" w:author="Mouse" w:date="2015-10-21T17:15:00Z">
                  <w:rPr>
                    <w:ins w:id="7120" w:author="Mouse" w:date="2015-10-21T17:11:00Z"/>
                  </w:rPr>
                </w:rPrChange>
              </w:rPr>
            </w:pPr>
            <w:ins w:id="7121" w:author="Mouse" w:date="2015-10-21T17:11:00Z">
              <w:r w:rsidRPr="003E23AF">
                <w:rPr>
                  <w:rFonts w:asciiTheme="minorEastAsia" w:hAnsiTheme="minorEastAsia"/>
                  <w:rPrChange w:id="712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23" w:author="Mouse" w:date="2015-10-21T17:11:00Z"/>
                <w:rFonts w:asciiTheme="minorEastAsia" w:hAnsiTheme="minorEastAsia"/>
                <w:rPrChange w:id="7124" w:author="Mouse" w:date="2015-10-21T17:15:00Z">
                  <w:rPr>
                    <w:ins w:id="7125" w:author="Mouse" w:date="2015-10-21T17:11:00Z"/>
                  </w:rPr>
                </w:rPrChange>
              </w:rPr>
            </w:pPr>
            <w:ins w:id="7126" w:author="Mouse" w:date="2015-10-21T17:11:00Z">
              <w:r w:rsidRPr="003E23AF">
                <w:rPr>
                  <w:rFonts w:asciiTheme="minorEastAsia" w:hAnsiTheme="minorEastAsia"/>
                  <w:rPrChange w:id="7127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28" w:author="Mouse" w:date="2015-10-21T17:11:00Z"/>
                <w:rFonts w:asciiTheme="minorEastAsia" w:hAnsiTheme="minorEastAsia"/>
                <w:rPrChange w:id="7129" w:author="Mouse" w:date="2015-10-21T17:15:00Z">
                  <w:rPr>
                    <w:ins w:id="7130" w:author="Mouse" w:date="2015-10-21T17:11:00Z"/>
                  </w:rPr>
                </w:rPrChange>
              </w:rPr>
            </w:pPr>
            <w:ins w:id="7131" w:author="Mouse" w:date="2015-10-21T17:11:00Z">
              <w:r w:rsidRPr="003E23AF">
                <w:rPr>
                  <w:rFonts w:asciiTheme="minorEastAsia" w:hAnsiTheme="minorEastAsia"/>
                  <w:rPrChange w:id="713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33" w:author="Mouse" w:date="2015-10-21T17:11:00Z"/>
                <w:rFonts w:asciiTheme="minorEastAsia" w:hAnsiTheme="minorEastAsia"/>
                <w:rPrChange w:id="7134" w:author="Mouse" w:date="2015-10-21T17:15:00Z">
                  <w:rPr>
                    <w:ins w:id="7135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136" w:author="Mouse" w:date="2015-10-21T17:11:00Z"/>
                <w:rFonts w:asciiTheme="minorEastAsia" w:hAnsiTheme="minorEastAsia"/>
                <w:rPrChange w:id="7137" w:author="Mouse" w:date="2015-10-21T17:15:00Z">
                  <w:rPr>
                    <w:ins w:id="7138" w:author="Mouse" w:date="2015-10-21T17:11:00Z"/>
                  </w:rPr>
                </w:rPrChange>
              </w:rPr>
            </w:pPr>
            <w:ins w:id="7139" w:author="Mouse" w:date="2015-10-21T17:11:00Z">
              <w:r w:rsidRPr="003E23AF">
                <w:rPr>
                  <w:rFonts w:asciiTheme="minorEastAsia" w:hAnsiTheme="minorEastAsia"/>
                  <w:rPrChange w:id="7140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141" w:author="Mouse" w:date="2015-10-21T17:11:00Z"/>
                <w:rFonts w:asciiTheme="minorEastAsia" w:hAnsiTheme="minorEastAsia"/>
                <w:rPrChange w:id="7142" w:author="Mouse" w:date="2015-10-21T17:15:00Z">
                  <w:rPr>
                    <w:ins w:id="7143" w:author="Mouse" w:date="2015-10-21T17:11:00Z"/>
                  </w:rPr>
                </w:rPrChange>
              </w:rPr>
            </w:pPr>
            <w:ins w:id="7144" w:author="Mouse" w:date="2015-10-21T17:11:00Z">
              <w:r w:rsidRPr="003E23AF">
                <w:rPr>
                  <w:rFonts w:asciiTheme="minorEastAsia" w:hAnsiTheme="minorEastAsia"/>
                  <w:rPrChange w:id="714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46" w:author="Mouse" w:date="2015-10-21T17:11:00Z"/>
                <w:rFonts w:asciiTheme="minorEastAsia" w:hAnsiTheme="minorEastAsia"/>
                <w:rPrChange w:id="7147" w:author="Mouse" w:date="2015-10-21T17:15:00Z">
                  <w:rPr>
                    <w:ins w:id="7148" w:author="Mouse" w:date="2015-10-21T17:11:00Z"/>
                  </w:rPr>
                </w:rPrChange>
              </w:rPr>
            </w:pPr>
            <w:ins w:id="7149" w:author="Mouse" w:date="2015-10-21T17:11:00Z">
              <w:r w:rsidRPr="003E23AF">
                <w:rPr>
                  <w:rFonts w:asciiTheme="minorEastAsia" w:hAnsiTheme="minorEastAsia"/>
                  <w:rPrChange w:id="715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51" w:author="Mouse" w:date="2015-10-21T17:11:00Z"/>
                <w:rFonts w:asciiTheme="minorEastAsia" w:hAnsiTheme="minorEastAsia"/>
                <w:rPrChange w:id="7152" w:author="Mouse" w:date="2015-10-21T17:15:00Z">
                  <w:rPr>
                    <w:ins w:id="7153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154" w:author="Mouse" w:date="2015-10-21T17:11:00Z"/>
                <w:rFonts w:asciiTheme="minorEastAsia" w:hAnsiTheme="minorEastAsia"/>
                <w:rPrChange w:id="7155" w:author="Mouse" w:date="2015-10-21T17:15:00Z">
                  <w:rPr>
                    <w:ins w:id="7156" w:author="Mouse" w:date="2015-10-21T17:11:00Z"/>
                  </w:rPr>
                </w:rPrChange>
              </w:rPr>
            </w:pPr>
            <w:ins w:id="7157" w:author="Mouse" w:date="2015-10-21T17:11:00Z">
              <w:r w:rsidRPr="003E23AF">
                <w:rPr>
                  <w:rFonts w:asciiTheme="minorEastAsia" w:hAnsiTheme="minorEastAsia"/>
                  <w:rPrChange w:id="7158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59" w:author="Mouse" w:date="2015-10-21T17:11:00Z"/>
                <w:rFonts w:asciiTheme="minorEastAsia" w:hAnsiTheme="minorEastAsia"/>
                <w:rPrChange w:id="7160" w:author="Mouse" w:date="2015-10-21T17:15:00Z">
                  <w:rPr>
                    <w:ins w:id="7161" w:author="Mouse" w:date="2015-10-21T17:11:00Z"/>
                  </w:rPr>
                </w:rPrChange>
              </w:rPr>
            </w:pPr>
            <w:ins w:id="7162" w:author="Mouse" w:date="2015-10-21T17:11:00Z">
              <w:r w:rsidRPr="003E23AF">
                <w:rPr>
                  <w:rFonts w:asciiTheme="minorEastAsia" w:hAnsiTheme="minorEastAsia"/>
                  <w:rPrChange w:id="7163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64" w:author="Mouse" w:date="2015-10-21T17:11:00Z"/>
                <w:rFonts w:asciiTheme="minorEastAsia" w:hAnsiTheme="minorEastAsia"/>
                <w:rPrChange w:id="7165" w:author="Mouse" w:date="2015-10-21T17:15:00Z">
                  <w:rPr>
                    <w:ins w:id="7166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167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168" w:author="Mouse" w:date="2015-10-21T17:11:00Z"/>
                <w:rFonts w:asciiTheme="minorEastAsia" w:hAnsiTheme="minorEastAsia"/>
                <w:rPrChange w:id="7169" w:author="Mouse" w:date="2015-10-21T17:15:00Z">
                  <w:rPr>
                    <w:ins w:id="7170" w:author="Mouse" w:date="2015-10-21T17:11:00Z"/>
                  </w:rPr>
                </w:rPrChange>
              </w:rPr>
            </w:pPr>
            <w:ins w:id="7171" w:author="Mouse" w:date="2015-10-21T17:11:00Z">
              <w:r w:rsidRPr="003E23AF">
                <w:rPr>
                  <w:rFonts w:asciiTheme="minorEastAsia" w:hAnsiTheme="minorEastAsia" w:hint="eastAsia"/>
                  <w:rPrChange w:id="7172" w:author="Mouse" w:date="2015-10-21T17:15:00Z">
                    <w:rPr>
                      <w:rFonts w:hint="eastAsia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/>
                  <w:rPrChange w:id="7173" w:author="Mouse" w:date="2015-10-21T17:15:00Z">
                    <w:rPr/>
                  </w:rPrChange>
                </w:rPr>
                <w:t>tockIn.Input</w:t>
              </w:r>
            </w:ins>
          </w:p>
          <w:p w:rsidR="000B3E63" w:rsidRPr="003E23AF" w:rsidRDefault="000B3E63" w:rsidP="000B3E63">
            <w:pPr>
              <w:rPr>
                <w:ins w:id="7174" w:author="Mouse" w:date="2015-10-21T17:11:00Z"/>
                <w:rFonts w:asciiTheme="minorEastAsia" w:hAnsiTheme="minorEastAsia"/>
                <w:rPrChange w:id="7175" w:author="Mouse" w:date="2015-10-21T17:15:00Z">
                  <w:rPr>
                    <w:ins w:id="7176" w:author="Mouse" w:date="2015-10-21T17:11:00Z"/>
                  </w:rPr>
                </w:rPrChange>
              </w:rPr>
            </w:pPr>
            <w:ins w:id="7177" w:author="Mouse" w:date="2015-10-21T17:11:00Z">
              <w:r w:rsidRPr="003E23AF">
                <w:rPr>
                  <w:rFonts w:asciiTheme="minorEastAsia" w:hAnsiTheme="minorEastAsia"/>
                  <w:rPrChange w:id="7178" w:author="Mouse" w:date="2015-10-21T17:15:00Z">
                    <w:rPr/>
                  </w:rPrChange>
                </w:rPr>
                <w:t>StockIn.Input.Valid</w:t>
              </w:r>
            </w:ins>
          </w:p>
          <w:p w:rsidR="000B3E63" w:rsidRPr="003E23AF" w:rsidRDefault="000B3E63" w:rsidP="000B3E63">
            <w:pPr>
              <w:rPr>
                <w:ins w:id="7179" w:author="Mouse" w:date="2015-10-21T17:11:00Z"/>
                <w:rFonts w:asciiTheme="minorEastAsia" w:hAnsiTheme="minorEastAsia"/>
                <w:rPrChange w:id="7180" w:author="Mouse" w:date="2015-10-21T17:15:00Z">
                  <w:rPr>
                    <w:ins w:id="7181" w:author="Mouse" w:date="2015-10-21T17:11:00Z"/>
                  </w:rPr>
                </w:rPrChange>
              </w:rPr>
            </w:pPr>
            <w:ins w:id="7182" w:author="Mouse" w:date="2015-10-21T17:11:00Z">
              <w:r w:rsidRPr="003E23AF">
                <w:rPr>
                  <w:rFonts w:asciiTheme="minorEastAsia" w:hAnsiTheme="minorEastAsia"/>
                  <w:rPrChange w:id="7183" w:author="Mouse" w:date="2015-10-21T17:15:00Z">
                    <w:rPr/>
                  </w:rPrChange>
                </w:rPr>
                <w:t>StockIn.Input.Invalid</w:t>
              </w:r>
            </w:ins>
          </w:p>
          <w:p w:rsidR="000B3E63" w:rsidRPr="003E23AF" w:rsidRDefault="000B3E63" w:rsidP="000B3E63">
            <w:pPr>
              <w:rPr>
                <w:ins w:id="7184" w:author="Mouse" w:date="2015-10-21T17:11:00Z"/>
                <w:rFonts w:asciiTheme="minorEastAsia" w:hAnsiTheme="minorEastAsia"/>
                <w:rPrChange w:id="7185" w:author="Mouse" w:date="2015-10-21T17:15:00Z">
                  <w:rPr>
                    <w:ins w:id="7186" w:author="Mouse" w:date="2015-10-21T17:11:00Z"/>
                  </w:rPr>
                </w:rPrChange>
              </w:rPr>
            </w:pPr>
            <w:ins w:id="7187" w:author="Mouse" w:date="2015-10-21T17:11:00Z">
              <w:r w:rsidRPr="003E23AF">
                <w:rPr>
                  <w:rFonts w:asciiTheme="minorEastAsia" w:hAnsiTheme="minorEastAsia"/>
                  <w:rPrChange w:id="7188" w:author="Mouse" w:date="2015-10-21T17:15:00Z">
                    <w:rPr/>
                  </w:rPrChange>
                </w:rPr>
                <w:t>StockIn.Input.Cancel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189" w:author="Mouse" w:date="2015-10-21T17:11:00Z"/>
                <w:rFonts w:asciiTheme="minorEastAsia" w:hAnsiTheme="minorEastAsia"/>
                <w:rPrChange w:id="7190" w:author="Mouse" w:date="2015-10-21T17:15:00Z">
                  <w:rPr>
                    <w:ins w:id="7191" w:author="Mouse" w:date="2015-10-21T17:11:00Z"/>
                  </w:rPr>
                </w:rPrChange>
              </w:rPr>
            </w:pPr>
            <w:ins w:id="7192" w:author="Mouse" w:date="2015-10-21T17:11:00Z">
              <w:r w:rsidRPr="003E23AF">
                <w:rPr>
                  <w:rFonts w:asciiTheme="minorEastAsia" w:hAnsiTheme="minorEastAsia"/>
                  <w:rPrChange w:id="7193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94" w:author="Mouse" w:date="2015-10-21T17:11:00Z"/>
                <w:rFonts w:asciiTheme="minorEastAsia" w:hAnsiTheme="minorEastAsia"/>
                <w:rPrChange w:id="7195" w:author="Mouse" w:date="2015-10-21T17:15:00Z">
                  <w:rPr>
                    <w:ins w:id="7196" w:author="Mouse" w:date="2015-10-21T17:11:00Z"/>
                  </w:rPr>
                </w:rPrChange>
              </w:rPr>
            </w:pPr>
            <w:ins w:id="7197" w:author="Mouse" w:date="2015-10-21T17:11:00Z">
              <w:r w:rsidRPr="003E23AF">
                <w:rPr>
                  <w:rFonts w:asciiTheme="minorEastAsia" w:hAnsiTheme="minorEastAsia"/>
                  <w:rPrChange w:id="7198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199" w:author="Mouse" w:date="2015-10-21T17:11:00Z"/>
                <w:rFonts w:asciiTheme="minorEastAsia" w:hAnsiTheme="minorEastAsia"/>
                <w:rPrChange w:id="7200" w:author="Mouse" w:date="2015-10-21T17:15:00Z">
                  <w:rPr>
                    <w:ins w:id="7201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202" w:author="Mouse" w:date="2015-10-21T17:11:00Z"/>
                <w:rFonts w:asciiTheme="minorEastAsia" w:hAnsiTheme="minorEastAsia"/>
                <w:rPrChange w:id="7203" w:author="Mouse" w:date="2015-10-21T17:15:00Z">
                  <w:rPr>
                    <w:ins w:id="7204" w:author="Mouse" w:date="2015-10-21T17:11:00Z"/>
                  </w:rPr>
                </w:rPrChange>
              </w:rPr>
            </w:pPr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205" w:author="Mouse" w:date="2015-10-21T17:11:00Z"/>
                <w:rFonts w:asciiTheme="minorEastAsia" w:hAnsiTheme="minorEastAsia"/>
                <w:rPrChange w:id="7206" w:author="Mouse" w:date="2015-10-21T17:15:00Z">
                  <w:rPr>
                    <w:ins w:id="7207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208" w:author="Mouse" w:date="2015-10-21T17:11:00Z"/>
                <w:rFonts w:asciiTheme="minorEastAsia" w:hAnsiTheme="minorEastAsia"/>
                <w:rPrChange w:id="7209" w:author="Mouse" w:date="2015-10-21T17:15:00Z">
                  <w:rPr>
                    <w:ins w:id="7210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211" w:author="Mouse" w:date="2015-10-21T17:11:00Z"/>
                <w:rFonts w:asciiTheme="minorEastAsia" w:hAnsiTheme="minorEastAsia"/>
                <w:rPrChange w:id="7212" w:author="Mouse" w:date="2015-10-21T17:15:00Z">
                  <w:rPr>
                    <w:ins w:id="7213" w:author="Mouse" w:date="2015-10-21T17:11:00Z"/>
                  </w:rPr>
                </w:rPrChange>
              </w:rPr>
            </w:pPr>
            <w:ins w:id="7214" w:author="Mouse" w:date="2015-10-21T17:11:00Z">
              <w:r w:rsidRPr="003E23AF">
                <w:rPr>
                  <w:rFonts w:asciiTheme="minorEastAsia" w:hAnsiTheme="minorEastAsia"/>
                  <w:rPrChange w:id="721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216" w:author="Mouse" w:date="2015-10-21T17:11:00Z"/>
                <w:rFonts w:asciiTheme="minorEastAsia" w:hAnsiTheme="minorEastAsia"/>
                <w:rPrChange w:id="7217" w:author="Mouse" w:date="2015-10-21T17:15:00Z">
                  <w:rPr>
                    <w:ins w:id="7218" w:author="Mouse" w:date="2015-10-21T17:11:00Z"/>
                  </w:rPr>
                </w:rPrChange>
              </w:rPr>
            </w:pPr>
            <w:ins w:id="7219" w:author="Mouse" w:date="2015-10-21T17:11:00Z">
              <w:r w:rsidRPr="003E23AF">
                <w:rPr>
                  <w:rFonts w:asciiTheme="minorEastAsia" w:hAnsiTheme="minorEastAsia"/>
                  <w:rPrChange w:id="7220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7221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222" w:author="Mouse" w:date="2015-10-21T17:11:00Z"/>
                <w:rFonts w:asciiTheme="minorEastAsia" w:hAnsiTheme="minorEastAsia"/>
                <w:rPrChange w:id="7223" w:author="Mouse" w:date="2015-10-21T17:15:00Z">
                  <w:rPr>
                    <w:ins w:id="7224" w:author="Mouse" w:date="2015-10-21T17:11:00Z"/>
                  </w:rPr>
                </w:rPrChange>
              </w:rPr>
            </w:pPr>
            <w:ins w:id="7225" w:author="Mouse" w:date="2015-10-21T17:11:00Z">
              <w:r w:rsidRPr="003E23AF">
                <w:rPr>
                  <w:rFonts w:asciiTheme="minorEastAsia" w:hAnsiTheme="minorEastAsia" w:hint="eastAsia"/>
                  <w:rPrChange w:id="7226" w:author="Mouse" w:date="2015-10-21T17:15:00Z">
                    <w:rPr>
                      <w:rFonts w:hint="eastAsia"/>
                    </w:rPr>
                  </w:rPrChange>
                </w:rPr>
                <w:t>Stock</w:t>
              </w:r>
              <w:r w:rsidRPr="003E23AF">
                <w:rPr>
                  <w:rFonts w:asciiTheme="minorEastAsia" w:hAnsiTheme="minorEastAsia"/>
                  <w:rPrChange w:id="7227" w:author="Mouse" w:date="2015-10-21T17:15:00Z">
                    <w:rPr/>
                  </w:rPrChange>
                </w:rPr>
                <w:t>In</w:t>
              </w:r>
              <w:r w:rsidRPr="003E23AF">
                <w:rPr>
                  <w:rFonts w:asciiTheme="minorEastAsia" w:hAnsiTheme="minorEastAsia" w:hint="eastAsia"/>
                  <w:rPrChange w:id="7228" w:author="Mouse" w:date="2015-10-21T17:15:00Z">
                    <w:rPr>
                      <w:rFonts w:hint="eastAsia"/>
                    </w:rPr>
                  </w:rPrChange>
                </w:rPr>
                <w:t>.Info</w:t>
              </w:r>
            </w:ins>
          </w:p>
          <w:p w:rsidR="000B3E63" w:rsidRPr="003E23AF" w:rsidRDefault="000B3E63" w:rsidP="000B3E63">
            <w:pPr>
              <w:rPr>
                <w:ins w:id="7229" w:author="Mouse" w:date="2015-10-21T17:11:00Z"/>
                <w:rFonts w:asciiTheme="minorEastAsia" w:hAnsiTheme="minorEastAsia"/>
                <w:rPrChange w:id="7230" w:author="Mouse" w:date="2015-10-21T17:15:00Z">
                  <w:rPr>
                    <w:ins w:id="7231" w:author="Mouse" w:date="2015-10-21T17:11:00Z"/>
                  </w:rPr>
                </w:rPrChange>
              </w:rPr>
            </w:pPr>
            <w:ins w:id="7232" w:author="Mouse" w:date="2015-10-21T17:11:00Z">
              <w:r w:rsidRPr="003E23AF">
                <w:rPr>
                  <w:rFonts w:asciiTheme="minorEastAsia" w:hAnsiTheme="minorEastAsia"/>
                  <w:rPrChange w:id="7233" w:author="Mouse" w:date="2015-10-21T17:15:00Z">
                    <w:rPr/>
                  </w:rPrChange>
                </w:rPr>
                <w:t>StockIn</w:t>
              </w:r>
              <w:r w:rsidRPr="003E23AF">
                <w:rPr>
                  <w:rFonts w:asciiTheme="minorEastAsia" w:hAnsiTheme="minorEastAsia" w:hint="eastAsia"/>
                  <w:rPrChange w:id="7234" w:author="Mouse" w:date="2015-10-21T17:15:00Z">
                    <w:rPr>
                      <w:rFonts w:hint="eastAsia"/>
                    </w:rPr>
                  </w:rPrChange>
                </w:rPr>
                <w:t>.Info.Item</w:t>
              </w:r>
            </w:ins>
          </w:p>
          <w:p w:rsidR="000B3E63" w:rsidRPr="003E23AF" w:rsidRDefault="000B3E63" w:rsidP="000B3E63">
            <w:pPr>
              <w:rPr>
                <w:ins w:id="7235" w:author="Mouse" w:date="2015-10-21T17:11:00Z"/>
                <w:rFonts w:asciiTheme="minorEastAsia" w:hAnsiTheme="minorEastAsia"/>
                <w:rPrChange w:id="7236" w:author="Mouse" w:date="2015-10-21T17:15:00Z">
                  <w:rPr>
                    <w:ins w:id="7237" w:author="Mouse" w:date="2015-10-21T17:11:00Z"/>
                  </w:rPr>
                </w:rPrChange>
              </w:rPr>
            </w:pPr>
            <w:ins w:id="7238" w:author="Mouse" w:date="2015-10-21T17:11:00Z">
              <w:r w:rsidRPr="003E23AF">
                <w:rPr>
                  <w:rFonts w:asciiTheme="minorEastAsia" w:hAnsiTheme="minorEastAsia"/>
                  <w:rPrChange w:id="7239" w:author="Mouse" w:date="2015-10-21T17:15:00Z">
                    <w:rPr/>
                  </w:rPrChange>
                </w:rPr>
                <w:t>StockIn.Info.Number</w:t>
              </w:r>
            </w:ins>
          </w:p>
          <w:p w:rsidR="000B3E63" w:rsidRPr="003E23AF" w:rsidRDefault="000B3E63" w:rsidP="000B3E63">
            <w:pPr>
              <w:rPr>
                <w:ins w:id="7240" w:author="Mouse" w:date="2015-10-21T17:11:00Z"/>
                <w:rFonts w:asciiTheme="minorEastAsia" w:hAnsiTheme="minorEastAsia"/>
                <w:rPrChange w:id="7241" w:author="Mouse" w:date="2015-10-21T17:15:00Z">
                  <w:rPr>
                    <w:ins w:id="7242" w:author="Mouse" w:date="2015-10-21T17:11:00Z"/>
                  </w:rPr>
                </w:rPrChange>
              </w:rPr>
            </w:pPr>
            <w:ins w:id="7243" w:author="Mouse" w:date="2015-10-21T17:11:00Z">
              <w:r w:rsidRPr="003E23AF">
                <w:rPr>
                  <w:rFonts w:asciiTheme="minorEastAsia" w:hAnsiTheme="minorEastAsia" w:hint="eastAsia"/>
                  <w:rPrChange w:id="7244" w:author="Mouse" w:date="2015-10-21T17:15:00Z">
                    <w:rPr>
                      <w:rFonts w:hint="eastAsia"/>
                    </w:rPr>
                  </w:rPrChange>
                </w:rPr>
                <w:t>StockIn.Info.Date</w:t>
              </w:r>
            </w:ins>
          </w:p>
          <w:p w:rsidR="000B3E63" w:rsidRPr="003E23AF" w:rsidRDefault="000B3E63" w:rsidP="000B3E63">
            <w:pPr>
              <w:rPr>
                <w:ins w:id="7245" w:author="Mouse" w:date="2015-10-21T17:11:00Z"/>
                <w:rFonts w:asciiTheme="minorEastAsia" w:hAnsiTheme="minorEastAsia"/>
                <w:rPrChange w:id="7246" w:author="Mouse" w:date="2015-10-21T17:15:00Z">
                  <w:rPr>
                    <w:ins w:id="7247" w:author="Mouse" w:date="2015-10-21T17:11:00Z"/>
                  </w:rPr>
                </w:rPrChange>
              </w:rPr>
            </w:pPr>
            <w:ins w:id="7248" w:author="Mouse" w:date="2015-10-21T17:11:00Z">
              <w:r w:rsidRPr="003E23AF">
                <w:rPr>
                  <w:rFonts w:asciiTheme="minorEastAsia" w:hAnsiTheme="minorEastAsia"/>
                  <w:rPrChange w:id="7249" w:author="Mouse" w:date="2015-10-21T17:15:00Z">
                    <w:rPr/>
                  </w:rPrChange>
                </w:rPr>
                <w:t>StockIn.Info</w:t>
              </w:r>
              <w:r w:rsidRPr="003E23AF">
                <w:rPr>
                  <w:rFonts w:asciiTheme="minorEastAsia" w:hAnsiTheme="minorEastAsia" w:hint="eastAsia"/>
                  <w:rPrChange w:id="7250" w:author="Mouse" w:date="2015-10-21T17:15:00Z">
                    <w:rPr>
                      <w:rFonts w:hint="eastAsia"/>
                    </w:rPr>
                  </w:rPrChange>
                </w:rPr>
                <w:t>.Source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251" w:author="Mouse" w:date="2015-10-21T17:11:00Z"/>
                <w:rFonts w:asciiTheme="minorEastAsia" w:hAnsiTheme="minorEastAsia"/>
                <w:rPrChange w:id="7252" w:author="Mouse" w:date="2015-10-21T17:15:00Z">
                  <w:rPr>
                    <w:ins w:id="7253" w:author="Mouse" w:date="2015-10-21T17:11:00Z"/>
                  </w:rPr>
                </w:rPrChange>
              </w:rPr>
            </w:pPr>
            <w:ins w:id="7254" w:author="Mouse" w:date="2015-10-21T17:11:00Z">
              <w:r w:rsidRPr="003E23AF">
                <w:rPr>
                  <w:rFonts w:asciiTheme="minorEastAsia" w:hAnsiTheme="minorEastAsia"/>
                  <w:rPrChange w:id="725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256" w:author="Mouse" w:date="2015-10-21T17:11:00Z"/>
                <w:rFonts w:asciiTheme="minorEastAsia" w:hAnsiTheme="minorEastAsia"/>
                <w:rPrChange w:id="7257" w:author="Mouse" w:date="2015-10-21T17:15:00Z">
                  <w:rPr>
                    <w:ins w:id="7258" w:author="Mouse" w:date="2015-10-21T17:11:00Z"/>
                  </w:rPr>
                </w:rPrChange>
              </w:rPr>
            </w:pPr>
            <w:ins w:id="7259" w:author="Mouse" w:date="2015-10-21T17:11:00Z">
              <w:r w:rsidRPr="003E23AF">
                <w:rPr>
                  <w:rFonts w:asciiTheme="minorEastAsia" w:hAnsiTheme="minorEastAsia"/>
                  <w:rPrChange w:id="726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261" w:author="Mouse" w:date="2015-10-21T17:11:00Z"/>
                <w:rFonts w:asciiTheme="minorEastAsia" w:hAnsiTheme="minorEastAsia"/>
                <w:rPrChange w:id="7262" w:author="Mouse" w:date="2015-10-21T17:15:00Z">
                  <w:rPr>
                    <w:ins w:id="7263" w:author="Mouse" w:date="2015-10-21T17:11:00Z"/>
                  </w:rPr>
                </w:rPrChange>
              </w:rPr>
            </w:pPr>
            <w:ins w:id="7264" w:author="Mouse" w:date="2015-10-21T17:11:00Z">
              <w:r w:rsidRPr="003E23AF">
                <w:rPr>
                  <w:rFonts w:asciiTheme="minorEastAsia" w:hAnsiTheme="minorEastAsia"/>
                  <w:rPrChange w:id="726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266" w:author="Mouse" w:date="2015-10-21T17:11:00Z"/>
                <w:rFonts w:asciiTheme="minorEastAsia" w:hAnsiTheme="minorEastAsia"/>
                <w:rPrChange w:id="7267" w:author="Mouse" w:date="2015-10-21T17:15:00Z">
                  <w:rPr>
                    <w:ins w:id="7268" w:author="Mouse" w:date="2015-10-21T17:11:00Z"/>
                  </w:rPr>
                </w:rPrChange>
              </w:rPr>
            </w:pPr>
            <w:ins w:id="7269" w:author="Mouse" w:date="2015-10-21T17:11:00Z">
              <w:r w:rsidRPr="003E23AF">
                <w:rPr>
                  <w:rFonts w:asciiTheme="minorEastAsia" w:hAnsiTheme="minorEastAsia"/>
                  <w:rPrChange w:id="727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271" w:author="Mouse" w:date="2015-10-21T17:11:00Z"/>
                <w:rFonts w:asciiTheme="minorEastAsia" w:hAnsiTheme="minorEastAsia"/>
                <w:rPrChange w:id="7272" w:author="Mouse" w:date="2015-10-21T17:15:00Z">
                  <w:rPr>
                    <w:ins w:id="7273" w:author="Mouse" w:date="2015-10-21T17:11:00Z"/>
                  </w:rPr>
                </w:rPrChange>
              </w:rPr>
            </w:pPr>
            <w:ins w:id="7274" w:author="Mouse" w:date="2015-10-21T17:11:00Z">
              <w:r w:rsidRPr="003E23AF">
                <w:rPr>
                  <w:rFonts w:asciiTheme="minorEastAsia" w:hAnsiTheme="minorEastAsia"/>
                  <w:rPrChange w:id="7275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276" w:author="Mouse" w:date="2015-10-21T17:11:00Z"/>
                <w:rFonts w:asciiTheme="minorEastAsia" w:hAnsiTheme="minorEastAsia"/>
                <w:rPrChange w:id="7277" w:author="Mouse" w:date="2015-10-21T17:15:00Z">
                  <w:rPr>
                    <w:ins w:id="7278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279" w:author="Mouse" w:date="2015-10-21T17:11:00Z"/>
                <w:rFonts w:asciiTheme="minorEastAsia" w:hAnsiTheme="minorEastAsia"/>
                <w:rPrChange w:id="7280" w:author="Mouse" w:date="2015-10-21T17:15:00Z">
                  <w:rPr>
                    <w:ins w:id="7281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282" w:author="Mouse" w:date="2015-10-21T17:11:00Z"/>
                <w:rFonts w:asciiTheme="minorEastAsia" w:hAnsiTheme="minorEastAsia"/>
                <w:rPrChange w:id="7283" w:author="Mouse" w:date="2015-10-21T17:15:00Z">
                  <w:rPr>
                    <w:ins w:id="7284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285" w:author="Mouse" w:date="2015-10-21T17:11:00Z"/>
                <w:rFonts w:asciiTheme="minorEastAsia" w:hAnsiTheme="minorEastAsia"/>
                <w:rPrChange w:id="7286" w:author="Mouse" w:date="2015-10-21T17:15:00Z">
                  <w:rPr>
                    <w:ins w:id="7287" w:author="Mouse" w:date="2015-10-21T17:11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7288" w:author="Mouse" w:date="2015-10-21T17:11:00Z"/>
                <w:rFonts w:asciiTheme="minorEastAsia" w:hAnsiTheme="minorEastAsia"/>
                <w:rPrChange w:id="7289" w:author="Mouse" w:date="2015-10-21T17:15:00Z">
                  <w:rPr>
                    <w:ins w:id="7290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291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292" w:author="Mouse" w:date="2015-10-21T17:11:00Z"/>
                <w:rFonts w:asciiTheme="minorEastAsia" w:hAnsiTheme="minorEastAsia"/>
                <w:rPrChange w:id="7293" w:author="Mouse" w:date="2015-10-21T17:15:00Z">
                  <w:rPr>
                    <w:ins w:id="7294" w:author="Mouse" w:date="2015-10-21T17:11:00Z"/>
                  </w:rPr>
                </w:rPrChange>
              </w:rPr>
            </w:pPr>
            <w:ins w:id="7295" w:author="Mouse" w:date="2015-10-21T17:11:00Z">
              <w:r w:rsidRPr="003E23AF">
                <w:rPr>
                  <w:rFonts w:asciiTheme="minorEastAsia" w:hAnsiTheme="minorEastAsia" w:hint="eastAsia"/>
                  <w:rPrChange w:id="7296" w:author="Mouse" w:date="2015-10-21T17:15:00Z">
                    <w:rPr>
                      <w:rFonts w:hint="eastAsia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/>
                  <w:rPrChange w:id="7297" w:author="Mouse" w:date="2015-10-21T17:15:00Z">
                    <w:rPr/>
                  </w:rPrChange>
                </w:rPr>
                <w:t>tockIn.Sort</w:t>
              </w:r>
            </w:ins>
          </w:p>
          <w:p w:rsidR="000B3E63" w:rsidRPr="003E23AF" w:rsidRDefault="000B3E63" w:rsidP="000B3E63">
            <w:pPr>
              <w:rPr>
                <w:ins w:id="7298" w:author="Mouse" w:date="2015-10-21T17:11:00Z"/>
                <w:rFonts w:asciiTheme="minorEastAsia" w:hAnsiTheme="minorEastAsia"/>
                <w:rPrChange w:id="7299" w:author="Mouse" w:date="2015-10-21T17:15:00Z">
                  <w:rPr>
                    <w:ins w:id="7300" w:author="Mouse" w:date="2015-10-21T17:11:00Z"/>
                  </w:rPr>
                </w:rPrChange>
              </w:rPr>
            </w:pPr>
            <w:ins w:id="7301" w:author="Mouse" w:date="2015-10-21T17:11:00Z">
              <w:r w:rsidRPr="003E23AF">
                <w:rPr>
                  <w:rFonts w:asciiTheme="minorEastAsia" w:hAnsiTheme="minorEastAsia" w:hint="eastAsia"/>
                  <w:rPrChange w:id="7302" w:author="Mouse" w:date="2015-10-21T17:15:00Z">
                    <w:rPr>
                      <w:rFonts w:hint="eastAsia"/>
                    </w:rPr>
                  </w:rPrChange>
                </w:rPr>
                <w:t>StockIn.Sort.Location</w:t>
              </w:r>
            </w:ins>
          </w:p>
          <w:p w:rsidR="000B3E63" w:rsidRPr="003E23AF" w:rsidRDefault="000B3E63" w:rsidP="000B3E63">
            <w:pPr>
              <w:rPr>
                <w:ins w:id="7303" w:author="Mouse" w:date="2015-10-21T17:11:00Z"/>
                <w:rFonts w:asciiTheme="minorEastAsia" w:hAnsiTheme="minorEastAsia"/>
                <w:rPrChange w:id="7304" w:author="Mouse" w:date="2015-10-21T17:15:00Z">
                  <w:rPr>
                    <w:ins w:id="7305" w:author="Mouse" w:date="2015-10-21T17:11:00Z"/>
                  </w:rPr>
                </w:rPrChange>
              </w:rPr>
            </w:pPr>
            <w:ins w:id="7306" w:author="Mouse" w:date="2015-10-21T17:11:00Z">
              <w:r w:rsidRPr="003E23AF">
                <w:rPr>
                  <w:rFonts w:asciiTheme="minorEastAsia" w:hAnsiTheme="minorEastAsia" w:hint="eastAsia"/>
                  <w:rPrChange w:id="7307" w:author="Mouse" w:date="2015-10-21T17:15:00Z">
                    <w:rPr>
                      <w:rFonts w:hint="eastAsia"/>
                    </w:rPr>
                  </w:rPrChange>
                </w:rPr>
                <w:t>StockIn.Sort.Check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308" w:author="Mouse" w:date="2015-10-21T17:11:00Z"/>
                <w:rFonts w:asciiTheme="minorEastAsia" w:hAnsiTheme="minorEastAsia"/>
                <w:rPrChange w:id="7309" w:author="Mouse" w:date="2015-10-21T17:15:00Z">
                  <w:rPr>
                    <w:ins w:id="7310" w:author="Mouse" w:date="2015-10-21T17:11:00Z"/>
                  </w:rPr>
                </w:rPrChange>
              </w:rPr>
            </w:pPr>
            <w:ins w:id="7311" w:author="Mouse" w:date="2015-10-21T17:11:00Z">
              <w:r w:rsidRPr="003E23AF">
                <w:rPr>
                  <w:rFonts w:asciiTheme="minorEastAsia" w:hAnsiTheme="minorEastAsia"/>
                  <w:rPrChange w:id="731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313" w:author="Mouse" w:date="2015-10-21T17:11:00Z"/>
                <w:rFonts w:asciiTheme="minorEastAsia" w:hAnsiTheme="minorEastAsia"/>
                <w:rPrChange w:id="7314" w:author="Mouse" w:date="2015-10-21T17:15:00Z">
                  <w:rPr>
                    <w:ins w:id="7315" w:author="Mouse" w:date="2015-10-21T17:11:00Z"/>
                  </w:rPr>
                </w:rPrChange>
              </w:rPr>
            </w:pPr>
            <w:ins w:id="7316" w:author="Mouse" w:date="2015-10-21T17:11:00Z">
              <w:r w:rsidRPr="003E23AF">
                <w:rPr>
                  <w:rFonts w:asciiTheme="minorEastAsia" w:hAnsiTheme="minorEastAsia"/>
                  <w:rPrChange w:id="7317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318" w:author="Mouse" w:date="2015-10-21T17:11:00Z"/>
                <w:rFonts w:asciiTheme="minorEastAsia" w:hAnsiTheme="minorEastAsia"/>
                <w:rPrChange w:id="7319" w:author="Mouse" w:date="2015-10-21T17:15:00Z">
                  <w:rPr>
                    <w:ins w:id="7320" w:author="Mouse" w:date="2015-10-21T17:11:00Z"/>
                  </w:rPr>
                </w:rPrChange>
              </w:rPr>
            </w:pPr>
            <w:ins w:id="7321" w:author="Mouse" w:date="2015-10-21T17:11:00Z">
              <w:r w:rsidRPr="003E23AF">
                <w:rPr>
                  <w:rFonts w:asciiTheme="minorEastAsia" w:hAnsiTheme="minorEastAsia"/>
                  <w:rPrChange w:id="7322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323" w:author="Mouse" w:date="2015-10-21T17:11:00Z"/>
                <w:rFonts w:asciiTheme="minorEastAsia" w:hAnsiTheme="minorEastAsia"/>
                <w:rPrChange w:id="7324" w:author="Mouse" w:date="2015-10-21T17:15:00Z">
                  <w:rPr>
                    <w:ins w:id="7325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326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327" w:author="Mouse" w:date="2015-10-21T17:11:00Z"/>
                <w:rFonts w:asciiTheme="minorEastAsia" w:hAnsiTheme="minorEastAsia"/>
                <w:rPrChange w:id="7328" w:author="Mouse" w:date="2015-10-21T17:15:00Z">
                  <w:rPr>
                    <w:ins w:id="7329" w:author="Mouse" w:date="2015-10-21T17:11:00Z"/>
                  </w:rPr>
                </w:rPrChange>
              </w:rPr>
            </w:pPr>
            <w:ins w:id="7330" w:author="Mouse" w:date="2015-10-21T17:11:00Z">
              <w:r w:rsidRPr="003E23AF">
                <w:rPr>
                  <w:rFonts w:asciiTheme="minorEastAsia" w:hAnsiTheme="minorEastAsia" w:hint="eastAsia"/>
                  <w:rPrChange w:id="7331" w:author="Mouse" w:date="2015-10-21T17:15:00Z">
                    <w:rPr>
                      <w:rFonts w:hint="eastAsia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/>
                  <w:rPrChange w:id="7332" w:author="Mouse" w:date="2015-10-21T17:15:00Z">
                    <w:rPr/>
                  </w:rPrChange>
                </w:rPr>
                <w:t>tockIn.Wait</w:t>
              </w:r>
            </w:ins>
          </w:p>
          <w:p w:rsidR="000B3E63" w:rsidRPr="003E23AF" w:rsidRDefault="000B3E63" w:rsidP="000B3E63">
            <w:pPr>
              <w:rPr>
                <w:ins w:id="7333" w:author="Mouse" w:date="2015-10-21T17:11:00Z"/>
                <w:rFonts w:asciiTheme="minorEastAsia" w:hAnsiTheme="minorEastAsia"/>
                <w:rPrChange w:id="7334" w:author="Mouse" w:date="2015-10-21T17:15:00Z">
                  <w:rPr>
                    <w:ins w:id="7335" w:author="Mouse" w:date="2015-10-21T17:11:00Z"/>
                  </w:rPr>
                </w:rPrChange>
              </w:rPr>
            </w:pPr>
            <w:ins w:id="7336" w:author="Mouse" w:date="2015-10-21T17:11:00Z">
              <w:r w:rsidRPr="003E23AF">
                <w:rPr>
                  <w:rFonts w:asciiTheme="minorEastAsia" w:hAnsiTheme="minorEastAsia"/>
                  <w:rPrChange w:id="7337" w:author="Mouse" w:date="2015-10-21T17:15:00Z">
                    <w:rPr/>
                  </w:rPrChange>
                </w:rPr>
                <w:t>StockIn.Wait.Lost</w:t>
              </w:r>
            </w:ins>
          </w:p>
          <w:p w:rsidR="000B3E63" w:rsidRPr="003E23AF" w:rsidRDefault="000B3E63" w:rsidP="000B3E63">
            <w:pPr>
              <w:rPr>
                <w:ins w:id="7338" w:author="Mouse" w:date="2015-10-21T17:11:00Z"/>
                <w:rFonts w:asciiTheme="minorEastAsia" w:hAnsiTheme="minorEastAsia"/>
                <w:rPrChange w:id="7339" w:author="Mouse" w:date="2015-10-21T17:15:00Z">
                  <w:rPr>
                    <w:ins w:id="7340" w:author="Mouse" w:date="2015-10-21T17:11:00Z"/>
                  </w:rPr>
                </w:rPrChange>
              </w:rPr>
            </w:pPr>
            <w:ins w:id="7341" w:author="Mouse" w:date="2015-10-21T17:11:00Z">
              <w:r w:rsidRPr="003E23AF">
                <w:rPr>
                  <w:rFonts w:asciiTheme="minorEastAsia" w:hAnsiTheme="minorEastAsia"/>
                  <w:rPrChange w:id="7342" w:author="Mouse" w:date="2015-10-21T17:15:00Z">
                    <w:rPr/>
                  </w:rPrChange>
                </w:rPr>
                <w:t>StockIn.Wait.Broken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343" w:author="Mouse" w:date="2015-10-21T17:11:00Z"/>
                <w:rFonts w:asciiTheme="minorEastAsia" w:hAnsiTheme="minorEastAsia"/>
                <w:rPrChange w:id="7344" w:author="Mouse" w:date="2015-10-21T17:15:00Z">
                  <w:rPr>
                    <w:ins w:id="7345" w:author="Mouse" w:date="2015-10-21T17:11:00Z"/>
                  </w:rPr>
                </w:rPrChange>
              </w:rPr>
            </w:pPr>
            <w:ins w:id="7346" w:author="Mouse" w:date="2015-10-21T17:11:00Z">
              <w:r w:rsidRPr="003E23AF">
                <w:rPr>
                  <w:rFonts w:asciiTheme="minorEastAsia" w:hAnsiTheme="minorEastAsia"/>
                  <w:rPrChange w:id="7347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348" w:author="Mouse" w:date="2015-10-21T17:11:00Z"/>
                <w:rFonts w:asciiTheme="minorEastAsia" w:hAnsiTheme="minorEastAsia"/>
                <w:rPrChange w:id="7349" w:author="Mouse" w:date="2015-10-21T17:15:00Z">
                  <w:rPr>
                    <w:ins w:id="7350" w:author="Mouse" w:date="2015-10-21T17:11:00Z"/>
                  </w:rPr>
                </w:rPrChange>
              </w:rPr>
            </w:pPr>
            <w:ins w:id="7351" w:author="Mouse" w:date="2015-10-21T17:11:00Z">
              <w:r w:rsidRPr="003E23AF">
                <w:rPr>
                  <w:rFonts w:asciiTheme="minorEastAsia" w:hAnsiTheme="minorEastAsia"/>
                  <w:rPrChange w:id="735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353" w:author="Mouse" w:date="2015-10-21T17:11:00Z"/>
                <w:rFonts w:asciiTheme="minorEastAsia" w:hAnsiTheme="minorEastAsia"/>
                <w:rPrChange w:id="7354" w:author="Mouse" w:date="2015-10-21T17:15:00Z">
                  <w:rPr>
                    <w:ins w:id="7355" w:author="Mouse" w:date="2015-10-21T17:11:00Z"/>
                  </w:rPr>
                </w:rPrChange>
              </w:rPr>
            </w:pPr>
            <w:ins w:id="7356" w:author="Mouse" w:date="2015-10-21T17:11:00Z">
              <w:r w:rsidRPr="003E23AF">
                <w:rPr>
                  <w:rFonts w:asciiTheme="minorEastAsia" w:hAnsiTheme="minorEastAsia"/>
                  <w:rPrChange w:id="7357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358" w:author="Mouse" w:date="2015-10-21T17:11:00Z"/>
                <w:rFonts w:asciiTheme="minorEastAsia" w:hAnsiTheme="minorEastAsia"/>
                <w:rPrChange w:id="7359" w:author="Mouse" w:date="2015-10-21T17:15:00Z">
                  <w:rPr>
                    <w:ins w:id="7360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361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362" w:author="Mouse" w:date="2015-10-21T17:11:00Z"/>
                <w:rFonts w:asciiTheme="minorEastAsia" w:hAnsiTheme="minorEastAsia"/>
                <w:rPrChange w:id="7363" w:author="Mouse" w:date="2015-10-21T17:15:00Z">
                  <w:rPr>
                    <w:ins w:id="7364" w:author="Mouse" w:date="2015-10-21T17:11:00Z"/>
                  </w:rPr>
                </w:rPrChange>
              </w:rPr>
            </w:pPr>
            <w:ins w:id="7365" w:author="Mouse" w:date="2015-10-21T17:11:00Z">
              <w:r w:rsidRPr="003E23AF">
                <w:rPr>
                  <w:rFonts w:asciiTheme="minorEastAsia" w:hAnsiTheme="minorEastAsia" w:hint="eastAsia"/>
                  <w:rPrChange w:id="7366" w:author="Mouse" w:date="2015-10-21T17:15:00Z">
                    <w:rPr>
                      <w:rFonts w:hint="eastAsia"/>
                    </w:rPr>
                  </w:rPrChange>
                </w:rPr>
                <w:t>Stock</w:t>
              </w:r>
              <w:r w:rsidRPr="003E23AF">
                <w:rPr>
                  <w:rFonts w:asciiTheme="minorEastAsia" w:hAnsiTheme="minorEastAsia"/>
                  <w:rPrChange w:id="7367" w:author="Mouse" w:date="2015-10-21T17:15:00Z">
                    <w:rPr/>
                  </w:rPrChange>
                </w:rPr>
                <w:t>In.Initial</w:t>
              </w:r>
            </w:ins>
          </w:p>
          <w:p w:rsidR="000B3E63" w:rsidRPr="003E23AF" w:rsidRDefault="000B3E63" w:rsidP="000B3E63">
            <w:pPr>
              <w:rPr>
                <w:ins w:id="7368" w:author="Mouse" w:date="2015-10-21T17:11:00Z"/>
                <w:rFonts w:asciiTheme="minorEastAsia" w:hAnsiTheme="minorEastAsia"/>
                <w:rPrChange w:id="7369" w:author="Mouse" w:date="2015-10-21T17:15:00Z">
                  <w:rPr>
                    <w:ins w:id="7370" w:author="Mouse" w:date="2015-10-21T17:11:00Z"/>
                  </w:rPr>
                </w:rPrChange>
              </w:rPr>
            </w:pPr>
            <w:ins w:id="7371" w:author="Mouse" w:date="2015-10-21T17:11:00Z">
              <w:r w:rsidRPr="003E23AF">
                <w:rPr>
                  <w:rFonts w:asciiTheme="minorEastAsia" w:hAnsiTheme="minorEastAsia"/>
                  <w:rPrChange w:id="7372" w:author="Mouse" w:date="2015-10-21T17:15:00Z">
                    <w:rPr/>
                  </w:rPrChange>
                </w:rPr>
                <w:t>Stockln.Initial.Password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373" w:author="Mouse" w:date="2015-10-21T17:11:00Z"/>
                <w:rFonts w:asciiTheme="minorEastAsia" w:hAnsiTheme="minorEastAsia"/>
                <w:rPrChange w:id="7374" w:author="Mouse" w:date="2015-10-21T17:15:00Z">
                  <w:rPr>
                    <w:ins w:id="7375" w:author="Mouse" w:date="2015-10-21T17:11:00Z"/>
                  </w:rPr>
                </w:rPrChange>
              </w:rPr>
            </w:pPr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376" w:author="Mouse" w:date="2015-10-21T17:11:00Z"/>
                <w:rFonts w:asciiTheme="minorEastAsia" w:hAnsiTheme="minorEastAsia"/>
                <w:rPrChange w:id="7377" w:author="Mouse" w:date="2015-10-21T17:15:00Z">
                  <w:rPr>
                    <w:ins w:id="7378" w:author="Mouse" w:date="2015-10-21T17:11:00Z"/>
                  </w:rPr>
                </w:rPrChange>
              </w:rPr>
            </w:pPr>
            <w:ins w:id="7379" w:author="Mouse" w:date="2015-10-21T17:11:00Z">
              <w:r w:rsidRPr="003E23AF">
                <w:rPr>
                  <w:rFonts w:asciiTheme="minorEastAsia" w:hAnsiTheme="minorEastAsia"/>
                  <w:rPrChange w:id="738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381" w:author="Mouse" w:date="2015-10-21T17:11:00Z"/>
                <w:rFonts w:asciiTheme="minorEastAsia" w:hAnsiTheme="minorEastAsia"/>
                <w:rPrChange w:id="7382" w:author="Mouse" w:date="2015-10-21T17:15:00Z">
                  <w:rPr>
                    <w:ins w:id="7383" w:author="Mouse" w:date="2015-10-21T17:11:00Z"/>
                  </w:rPr>
                </w:rPrChange>
              </w:rPr>
            </w:pPr>
            <w:ins w:id="7384" w:author="Mouse" w:date="2015-10-21T17:11:00Z">
              <w:r w:rsidRPr="003E23AF">
                <w:rPr>
                  <w:rFonts w:asciiTheme="minorEastAsia" w:hAnsiTheme="minorEastAsia"/>
                  <w:rPrChange w:id="7385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7386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387" w:author="Mouse" w:date="2015-10-21T17:11:00Z"/>
                <w:rFonts w:asciiTheme="minorEastAsia" w:hAnsiTheme="minorEastAsia"/>
                <w:rPrChange w:id="7388" w:author="Mouse" w:date="2015-10-21T17:15:00Z">
                  <w:rPr>
                    <w:ins w:id="7389" w:author="Mouse" w:date="2015-10-21T17:11:00Z"/>
                  </w:rPr>
                </w:rPrChange>
              </w:rPr>
            </w:pPr>
            <w:ins w:id="7390" w:author="Mouse" w:date="2015-10-21T17:11:00Z">
              <w:r w:rsidRPr="003E23AF">
                <w:rPr>
                  <w:rFonts w:asciiTheme="minorEastAsia" w:hAnsiTheme="minorEastAsia" w:hint="eastAsia"/>
                  <w:rPrChange w:id="7391" w:author="Mouse" w:date="2015-10-21T17:15:00Z">
                    <w:rPr>
                      <w:rFonts w:hint="eastAsia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/>
                  <w:rPrChange w:id="7392" w:author="Mouse" w:date="2015-10-21T17:15:00Z">
                    <w:rPr/>
                  </w:rPrChange>
                </w:rPr>
                <w:t>tockIn.Save</w:t>
              </w:r>
            </w:ins>
          </w:p>
          <w:p w:rsidR="000B3E63" w:rsidRPr="003E23AF" w:rsidRDefault="000B3E63" w:rsidP="000B3E63">
            <w:pPr>
              <w:rPr>
                <w:ins w:id="7393" w:author="Mouse" w:date="2015-10-21T17:11:00Z"/>
                <w:rFonts w:asciiTheme="minorEastAsia" w:hAnsiTheme="minorEastAsia"/>
                <w:rPrChange w:id="7394" w:author="Mouse" w:date="2015-10-21T17:15:00Z">
                  <w:rPr>
                    <w:ins w:id="7395" w:author="Mouse" w:date="2015-10-21T17:11:00Z"/>
                  </w:rPr>
                </w:rPrChange>
              </w:rPr>
            </w:pPr>
            <w:ins w:id="7396" w:author="Mouse" w:date="2015-10-21T17:11:00Z">
              <w:r w:rsidRPr="003E23AF">
                <w:rPr>
                  <w:rFonts w:asciiTheme="minorEastAsia" w:hAnsiTheme="minorEastAsia"/>
                  <w:rPrChange w:id="7397" w:author="Mouse" w:date="2015-10-21T17:15:00Z">
                    <w:rPr/>
                  </w:rPrChange>
                </w:rPr>
                <w:t>StockIn.Save.Attention</w:t>
              </w:r>
            </w:ins>
          </w:p>
          <w:p w:rsidR="000B3E63" w:rsidRPr="003E23AF" w:rsidRDefault="000B3E63" w:rsidP="000B3E63">
            <w:pPr>
              <w:rPr>
                <w:ins w:id="7398" w:author="Mouse" w:date="2015-10-21T17:11:00Z"/>
                <w:rFonts w:asciiTheme="minorEastAsia" w:hAnsiTheme="minorEastAsia"/>
                <w:rPrChange w:id="7399" w:author="Mouse" w:date="2015-10-21T17:15:00Z">
                  <w:rPr>
                    <w:ins w:id="7400" w:author="Mouse" w:date="2015-10-21T17:11:00Z"/>
                  </w:rPr>
                </w:rPrChange>
              </w:rPr>
            </w:pPr>
            <w:ins w:id="7401" w:author="Mouse" w:date="2015-10-21T17:11:00Z">
              <w:r w:rsidRPr="003E23AF">
                <w:rPr>
                  <w:rFonts w:asciiTheme="minorEastAsia" w:hAnsiTheme="minorEastAsia"/>
                  <w:rPrChange w:id="7402" w:author="Mouse" w:date="2015-10-21T17:15:00Z">
                    <w:rPr/>
                  </w:rPrChange>
                </w:rPr>
                <w:t>StockIn.Save.EntryList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403" w:author="Mouse" w:date="2015-10-21T17:11:00Z"/>
                <w:rFonts w:asciiTheme="minorEastAsia" w:hAnsiTheme="minorEastAsia"/>
                <w:rPrChange w:id="7404" w:author="Mouse" w:date="2015-10-21T17:15:00Z">
                  <w:rPr>
                    <w:ins w:id="7405" w:author="Mouse" w:date="2015-10-21T17:11:00Z"/>
                  </w:rPr>
                </w:rPrChange>
              </w:rPr>
            </w:pPr>
            <w:ins w:id="7406" w:author="Mouse" w:date="2015-10-21T17:11:00Z">
              <w:r w:rsidRPr="003E23AF">
                <w:rPr>
                  <w:rFonts w:asciiTheme="minorEastAsia" w:hAnsiTheme="minorEastAsia"/>
                  <w:rPrChange w:id="7407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408" w:author="Mouse" w:date="2015-10-21T17:11:00Z"/>
                <w:rFonts w:asciiTheme="minorEastAsia" w:hAnsiTheme="minorEastAsia"/>
                <w:rPrChange w:id="7409" w:author="Mouse" w:date="2015-10-21T17:15:00Z">
                  <w:rPr>
                    <w:ins w:id="7410" w:author="Mouse" w:date="2015-10-21T17:11:00Z"/>
                  </w:rPr>
                </w:rPrChange>
              </w:rPr>
            </w:pPr>
            <w:ins w:id="7411" w:author="Mouse" w:date="2015-10-21T17:11:00Z">
              <w:r w:rsidRPr="003E23AF">
                <w:rPr>
                  <w:rFonts w:asciiTheme="minorEastAsia" w:hAnsiTheme="minorEastAsia"/>
                  <w:rPrChange w:id="741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7413" w:author="Mouse" w:date="2015-10-21T17:11:00Z"/>
                <w:rFonts w:asciiTheme="minorEastAsia" w:hAnsiTheme="minorEastAsia"/>
                <w:rPrChange w:id="7414" w:author="Mouse" w:date="2015-10-21T17:15:00Z">
                  <w:rPr>
                    <w:ins w:id="7415" w:author="Mouse" w:date="2015-10-21T17:11:00Z"/>
                  </w:rPr>
                </w:rPrChange>
              </w:rPr>
            </w:pPr>
            <w:ins w:id="7416" w:author="Mouse" w:date="2015-10-21T17:11:00Z">
              <w:r w:rsidRPr="003E23AF">
                <w:rPr>
                  <w:rFonts w:asciiTheme="minorEastAsia" w:hAnsiTheme="minorEastAsia"/>
                  <w:rPrChange w:id="7417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418" w:author="Mouse" w:date="2015-10-21T17:11:00Z"/>
                <w:rFonts w:asciiTheme="minorEastAsia" w:hAnsiTheme="minorEastAsia"/>
                <w:rPrChange w:id="7419" w:author="Mouse" w:date="2015-10-21T17:15:00Z">
                  <w:rPr>
                    <w:ins w:id="7420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421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422" w:author="Mouse" w:date="2015-10-21T17:11:00Z"/>
                <w:rFonts w:asciiTheme="minorEastAsia" w:hAnsiTheme="minorEastAsia"/>
                <w:rPrChange w:id="7423" w:author="Mouse" w:date="2015-10-21T17:15:00Z">
                  <w:rPr>
                    <w:ins w:id="7424" w:author="Mouse" w:date="2015-10-21T17:11:00Z"/>
                  </w:rPr>
                </w:rPrChange>
              </w:rPr>
            </w:pPr>
            <w:ins w:id="7425" w:author="Mouse" w:date="2015-10-21T17:11:00Z">
              <w:r w:rsidRPr="003E23AF">
                <w:rPr>
                  <w:rFonts w:asciiTheme="minorEastAsia" w:hAnsiTheme="minorEastAsia" w:hint="eastAsia"/>
                  <w:rPrChange w:id="7426" w:author="Mouse" w:date="2015-10-21T17:15:00Z">
                    <w:rPr>
                      <w:rFonts w:hint="eastAsia"/>
                    </w:rPr>
                  </w:rPrChange>
                </w:rPr>
                <w:t>StockIn.EntryList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427" w:author="Mouse" w:date="2015-10-21T17:11:00Z"/>
                <w:rFonts w:asciiTheme="minorEastAsia" w:hAnsiTheme="minorEastAsia"/>
                <w:rPrChange w:id="7428" w:author="Mouse" w:date="2015-10-21T17:15:00Z">
                  <w:rPr>
                    <w:ins w:id="7429" w:author="Mouse" w:date="2015-10-21T17:11:00Z"/>
                  </w:rPr>
                </w:rPrChange>
              </w:rPr>
            </w:pPr>
            <w:ins w:id="7430" w:author="Mouse" w:date="2015-10-21T17:11:00Z">
              <w:r w:rsidRPr="003E23AF">
                <w:rPr>
                  <w:rFonts w:asciiTheme="minorEastAsia" w:hAnsiTheme="minorEastAsia"/>
                  <w:rPrChange w:id="7431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432" w:author="Mouse" w:date="2015-10-21T17:11:00Z"/>
                <w:rFonts w:asciiTheme="minorEastAsia" w:hAnsiTheme="minorEastAsia"/>
                <w:rPrChange w:id="7433" w:author="Mouse" w:date="2015-10-21T17:15:00Z">
                  <w:rPr>
                    <w:ins w:id="7434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435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436" w:author="Mouse" w:date="2015-10-21T17:11:00Z"/>
                <w:rFonts w:asciiTheme="minorEastAsia" w:hAnsiTheme="minorEastAsia"/>
                <w:rPrChange w:id="7437" w:author="Mouse" w:date="2015-10-21T17:15:00Z">
                  <w:rPr>
                    <w:ins w:id="7438" w:author="Mouse" w:date="2015-10-21T17:11:00Z"/>
                  </w:rPr>
                </w:rPrChange>
              </w:rPr>
            </w:pPr>
            <w:ins w:id="7439" w:author="Mouse" w:date="2015-10-21T17:11:00Z">
              <w:r w:rsidRPr="003E23AF">
                <w:rPr>
                  <w:rFonts w:asciiTheme="minorEastAsia" w:hAnsiTheme="minorEastAsia" w:hint="eastAsia"/>
                  <w:rPrChange w:id="7440" w:author="Mouse" w:date="2015-10-21T17:15:00Z">
                    <w:rPr>
                      <w:rFonts w:hint="eastAsia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/>
                  <w:rPrChange w:id="7441" w:author="Mouse" w:date="2015-10-21T17:15:00Z">
                    <w:rPr/>
                  </w:rPrChange>
                </w:rPr>
                <w:t>tockIn.Adjust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442" w:author="Mouse" w:date="2015-10-21T17:11:00Z"/>
                <w:rFonts w:asciiTheme="minorEastAsia" w:hAnsiTheme="minorEastAsia"/>
                <w:rPrChange w:id="7443" w:author="Mouse" w:date="2015-10-21T17:15:00Z">
                  <w:rPr>
                    <w:ins w:id="7444" w:author="Mouse" w:date="2015-10-21T17:11:00Z"/>
                  </w:rPr>
                </w:rPrChange>
              </w:rPr>
            </w:pPr>
            <w:ins w:id="7445" w:author="Mouse" w:date="2015-10-21T17:11:00Z">
              <w:r w:rsidRPr="003E23AF">
                <w:rPr>
                  <w:rFonts w:asciiTheme="minorEastAsia" w:hAnsiTheme="minorEastAsia"/>
                  <w:rPrChange w:id="7446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447" w:author="Mouse" w:date="2015-10-21T17:11:00Z"/>
                <w:rFonts w:asciiTheme="minorEastAsia" w:hAnsiTheme="minorEastAsia"/>
                <w:rPrChange w:id="7448" w:author="Mouse" w:date="2015-10-21T17:15:00Z">
                  <w:rPr>
                    <w:ins w:id="7449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450" w:author="Mouse" w:date="2015-10-21T17:11:00Z"/>
        </w:trPr>
        <w:tc>
          <w:tcPr>
            <w:tcW w:w="3397" w:type="dxa"/>
          </w:tcPr>
          <w:p w:rsidR="000B3E63" w:rsidRPr="003E23AF" w:rsidRDefault="000B3E63" w:rsidP="000B3E63">
            <w:pPr>
              <w:rPr>
                <w:ins w:id="7451" w:author="Mouse" w:date="2015-10-21T17:11:00Z"/>
                <w:rFonts w:asciiTheme="minorEastAsia" w:hAnsiTheme="minorEastAsia"/>
                <w:rPrChange w:id="7452" w:author="Mouse" w:date="2015-10-21T17:15:00Z">
                  <w:rPr>
                    <w:ins w:id="7453" w:author="Mouse" w:date="2015-10-21T17:11:00Z"/>
                  </w:rPr>
                </w:rPrChange>
              </w:rPr>
            </w:pPr>
            <w:ins w:id="7454" w:author="Mouse" w:date="2015-10-21T17:11:00Z">
              <w:r w:rsidRPr="003E23AF">
                <w:rPr>
                  <w:rFonts w:asciiTheme="minorEastAsia" w:hAnsiTheme="minorEastAsia" w:hint="eastAsia"/>
                  <w:rPrChange w:id="7455" w:author="Mouse" w:date="2015-10-21T17:15:00Z">
                    <w:rPr>
                      <w:rFonts w:hint="eastAsia"/>
                    </w:rPr>
                  </w:rPrChange>
                </w:rPr>
                <w:t>Sto</w:t>
              </w:r>
              <w:r w:rsidRPr="003E23AF">
                <w:rPr>
                  <w:rFonts w:asciiTheme="minorEastAsia" w:hAnsiTheme="minorEastAsia"/>
                  <w:rPrChange w:id="7456" w:author="Mouse" w:date="2015-10-21T17:15:00Z">
                    <w:rPr/>
                  </w:rPrChange>
                </w:rPr>
                <w:t>ckIn.End</w:t>
              </w:r>
            </w:ins>
          </w:p>
        </w:tc>
        <w:tc>
          <w:tcPr>
            <w:tcW w:w="2410" w:type="dxa"/>
          </w:tcPr>
          <w:p w:rsidR="000B3E63" w:rsidRPr="003E23AF" w:rsidRDefault="000B3E63" w:rsidP="000B3E63">
            <w:pPr>
              <w:rPr>
                <w:ins w:id="7457" w:author="Mouse" w:date="2015-10-21T17:11:00Z"/>
                <w:rFonts w:asciiTheme="minorEastAsia" w:hAnsiTheme="minorEastAsia"/>
                <w:rPrChange w:id="7458" w:author="Mouse" w:date="2015-10-21T17:15:00Z">
                  <w:rPr>
                    <w:ins w:id="7459" w:author="Mouse" w:date="2015-10-21T17:11:00Z"/>
                  </w:rPr>
                </w:rPrChange>
              </w:rPr>
            </w:pPr>
            <w:ins w:id="7460" w:author="Mouse" w:date="2015-10-21T17:11:00Z">
              <w:r w:rsidRPr="003E23AF">
                <w:rPr>
                  <w:rFonts w:asciiTheme="minorEastAsia" w:hAnsiTheme="minorEastAsia"/>
                  <w:rPrChange w:id="7461" w:author="Mouse" w:date="2015-10-21T17:15:00Z">
                    <w:rPr/>
                  </w:rPrChange>
                </w:rPr>
                <w:t>√</w:t>
              </w:r>
            </w:ins>
          </w:p>
        </w:tc>
        <w:tc>
          <w:tcPr>
            <w:tcW w:w="2268" w:type="dxa"/>
          </w:tcPr>
          <w:p w:rsidR="000B3E63" w:rsidRPr="003E23AF" w:rsidRDefault="000B3E63" w:rsidP="000B3E63">
            <w:pPr>
              <w:rPr>
                <w:ins w:id="7462" w:author="Mouse" w:date="2015-10-21T17:11:00Z"/>
                <w:rFonts w:asciiTheme="minorEastAsia" w:hAnsiTheme="minorEastAsia"/>
                <w:rPrChange w:id="7463" w:author="Mouse" w:date="2015-10-21T17:15:00Z">
                  <w:rPr>
                    <w:ins w:id="7464" w:author="Mouse" w:date="2015-10-21T17:11:00Z"/>
                  </w:rPr>
                </w:rPrChange>
              </w:rPr>
            </w:pPr>
          </w:p>
        </w:tc>
      </w:tr>
    </w:tbl>
    <w:p w:rsidR="000B3E63" w:rsidRPr="003E23AF" w:rsidRDefault="000B3E63" w:rsidP="000B3E63">
      <w:pPr>
        <w:rPr>
          <w:ins w:id="7465" w:author="Mouse" w:date="2015-10-21T17:11:00Z"/>
          <w:rFonts w:asciiTheme="minorEastAsia" w:hAnsiTheme="minorEastAsia"/>
          <w:rPrChange w:id="7466" w:author="Mouse" w:date="2015-10-21T17:15:00Z">
            <w:rPr>
              <w:ins w:id="7467" w:author="Mouse" w:date="2015-10-21T17:11:00Z"/>
            </w:rPr>
          </w:rPrChange>
        </w:rPr>
      </w:pPr>
    </w:p>
    <w:p w:rsidR="000B3E63" w:rsidRPr="003E23AF" w:rsidRDefault="000B3E63" w:rsidP="000B3E63">
      <w:pPr>
        <w:rPr>
          <w:ins w:id="7468" w:author="Mouse" w:date="2015-10-21T17:11:00Z"/>
          <w:rFonts w:asciiTheme="minorEastAsia" w:hAnsiTheme="minorEastAsia"/>
          <w:rPrChange w:id="7469" w:author="Mouse" w:date="2015-10-21T17:15:00Z">
            <w:rPr>
              <w:ins w:id="7470" w:author="Mouse" w:date="2015-10-21T17:11:00Z"/>
            </w:rPr>
          </w:rPrChange>
        </w:rPr>
      </w:pPr>
    </w:p>
    <w:p w:rsidR="000B3E63" w:rsidRPr="003E23AF" w:rsidRDefault="000B3E63" w:rsidP="000B3E63">
      <w:pPr>
        <w:rPr>
          <w:ins w:id="7471" w:author="Mouse" w:date="2015-10-21T17:11:00Z"/>
          <w:rFonts w:asciiTheme="minorEastAsia" w:hAnsiTheme="minorEastAsia"/>
          <w:rPrChange w:id="7472" w:author="Mouse" w:date="2015-10-21T17:15:00Z">
            <w:rPr>
              <w:ins w:id="7473" w:author="Mouse" w:date="2015-10-21T17:11:00Z"/>
            </w:rPr>
          </w:rPrChange>
        </w:rPr>
      </w:pPr>
    </w:p>
    <w:p w:rsidR="000B3E63" w:rsidRPr="003E23AF" w:rsidRDefault="000B3E63" w:rsidP="000B3E63">
      <w:pPr>
        <w:rPr>
          <w:ins w:id="7474" w:author="Mouse" w:date="2015-10-21T17:11:00Z"/>
          <w:rFonts w:asciiTheme="minorEastAsia" w:hAnsiTheme="minorEastAsia"/>
          <w:rPrChange w:id="7475" w:author="Mouse" w:date="2015-10-21T17:15:00Z">
            <w:rPr>
              <w:ins w:id="7476" w:author="Mouse" w:date="2015-10-21T17:11:00Z"/>
            </w:rPr>
          </w:rPrChange>
        </w:rPr>
      </w:pPr>
    </w:p>
    <w:p w:rsidR="000B3E63" w:rsidRPr="003E23AF" w:rsidRDefault="000B3E63" w:rsidP="000B3E63">
      <w:pPr>
        <w:rPr>
          <w:ins w:id="7477" w:author="Mouse" w:date="2015-10-21T17:11:00Z"/>
          <w:rFonts w:asciiTheme="minorEastAsia" w:hAnsiTheme="minorEastAsia"/>
          <w:rPrChange w:id="7478" w:author="Mouse" w:date="2015-10-21T17:15:00Z">
            <w:rPr>
              <w:ins w:id="7479" w:author="Mouse" w:date="2015-10-21T17:11:00Z"/>
            </w:rPr>
          </w:rPrChange>
        </w:rPr>
      </w:pPr>
      <w:ins w:id="7480" w:author="Mouse" w:date="2015-10-21T17:11:00Z">
        <w:r w:rsidRPr="003E23AF">
          <w:rPr>
            <w:rFonts w:asciiTheme="minorEastAsia" w:hAnsiTheme="minorEastAsia" w:hint="eastAsia"/>
            <w:rPrChange w:id="7481" w:author="Mouse" w:date="2015-10-21T17:15:00Z">
              <w:rPr>
                <w:rFonts w:hint="eastAsia"/>
              </w:rPr>
            </w:rPrChange>
          </w:rPr>
          <w:t>TUS1的测试用例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2208"/>
        <w:gridCol w:w="1175"/>
        <w:gridCol w:w="1383"/>
        <w:gridCol w:w="1383"/>
      </w:tblGrid>
      <w:tr w:rsidR="000B3E63" w:rsidRPr="003E23AF" w:rsidTr="000B3E63">
        <w:trPr>
          <w:ins w:id="7482" w:author="Mouse" w:date="2015-10-21T17:11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7483" w:author="Mouse" w:date="2015-10-21T17:11:00Z"/>
                <w:rFonts w:asciiTheme="minorEastAsia" w:hAnsiTheme="minorEastAsia"/>
                <w:rPrChange w:id="7484" w:author="Mouse" w:date="2015-10-21T17:15:00Z">
                  <w:rPr>
                    <w:ins w:id="7485" w:author="Mouse" w:date="2015-10-21T17:11:00Z"/>
                  </w:rPr>
                </w:rPrChange>
              </w:rPr>
            </w:pPr>
            <w:ins w:id="7486" w:author="Mouse" w:date="2015-10-21T17:11:00Z">
              <w:r w:rsidRPr="003E23AF">
                <w:rPr>
                  <w:rFonts w:asciiTheme="minorEastAsia" w:hAnsiTheme="minorEastAsia" w:hint="eastAsia"/>
                  <w:rPrChange w:id="7487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2132" w:type="dxa"/>
          </w:tcPr>
          <w:p w:rsidR="000B3E63" w:rsidRPr="003E23AF" w:rsidRDefault="000B3E63" w:rsidP="000B3E63">
            <w:pPr>
              <w:rPr>
                <w:ins w:id="7488" w:author="Mouse" w:date="2015-10-21T17:11:00Z"/>
                <w:rFonts w:asciiTheme="minorEastAsia" w:hAnsiTheme="minorEastAsia"/>
                <w:rPrChange w:id="7489" w:author="Mouse" w:date="2015-10-21T17:15:00Z">
                  <w:rPr>
                    <w:ins w:id="7490" w:author="Mouse" w:date="2015-10-21T17:11:00Z"/>
                  </w:rPr>
                </w:rPrChange>
              </w:rPr>
            </w:pPr>
            <w:ins w:id="7491" w:author="Mouse" w:date="2015-10-21T17:11:00Z">
              <w:r w:rsidRPr="003E23AF">
                <w:rPr>
                  <w:rFonts w:asciiTheme="minorEastAsia" w:hAnsiTheme="minorEastAsia" w:hint="eastAsia"/>
                  <w:rPrChange w:id="7492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1175" w:type="dxa"/>
          </w:tcPr>
          <w:p w:rsidR="000B3E63" w:rsidRPr="003E23AF" w:rsidRDefault="000B3E63" w:rsidP="000B3E63">
            <w:pPr>
              <w:rPr>
                <w:ins w:id="7493" w:author="Mouse" w:date="2015-10-21T17:11:00Z"/>
                <w:rFonts w:asciiTheme="minorEastAsia" w:hAnsiTheme="minorEastAsia"/>
                <w:rPrChange w:id="7494" w:author="Mouse" w:date="2015-10-21T17:15:00Z">
                  <w:rPr>
                    <w:ins w:id="7495" w:author="Mouse" w:date="2015-10-21T17:11:00Z"/>
                  </w:rPr>
                </w:rPrChange>
              </w:rPr>
            </w:pPr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496" w:author="Mouse" w:date="2015-10-21T17:11:00Z"/>
                <w:rFonts w:asciiTheme="minorEastAsia" w:hAnsiTheme="minorEastAsia"/>
                <w:rPrChange w:id="7497" w:author="Mouse" w:date="2015-10-21T17:15:00Z">
                  <w:rPr>
                    <w:ins w:id="7498" w:author="Mouse" w:date="2015-10-21T17:11:00Z"/>
                  </w:rPr>
                </w:rPrChange>
              </w:rPr>
            </w:pPr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499" w:author="Mouse" w:date="2015-10-21T17:11:00Z"/>
                <w:rFonts w:asciiTheme="minorEastAsia" w:hAnsiTheme="minorEastAsia"/>
                <w:rPrChange w:id="7500" w:author="Mouse" w:date="2015-10-21T17:15:00Z">
                  <w:rPr>
                    <w:ins w:id="7501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502" w:author="Mouse" w:date="2015-10-21T17:11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7503" w:author="Mouse" w:date="2015-10-21T17:11:00Z"/>
                <w:rFonts w:asciiTheme="minorEastAsia" w:hAnsiTheme="minorEastAsia"/>
                <w:rPrChange w:id="7504" w:author="Mouse" w:date="2015-10-21T17:15:00Z">
                  <w:rPr>
                    <w:ins w:id="7505" w:author="Mouse" w:date="2015-10-21T17:11:00Z"/>
                  </w:rPr>
                </w:rPrChange>
              </w:rPr>
            </w:pPr>
          </w:p>
        </w:tc>
        <w:tc>
          <w:tcPr>
            <w:tcW w:w="2132" w:type="dxa"/>
          </w:tcPr>
          <w:p w:rsidR="000B3E63" w:rsidRPr="003E23AF" w:rsidRDefault="000B3E63" w:rsidP="000B3E63">
            <w:pPr>
              <w:rPr>
                <w:ins w:id="7506" w:author="Mouse" w:date="2015-10-21T17:11:00Z"/>
                <w:rFonts w:asciiTheme="minorEastAsia" w:hAnsiTheme="minorEastAsia"/>
                <w:rPrChange w:id="7507" w:author="Mouse" w:date="2015-10-21T17:15:00Z">
                  <w:rPr>
                    <w:ins w:id="7508" w:author="Mouse" w:date="2015-10-21T17:11:00Z"/>
                  </w:rPr>
                </w:rPrChange>
              </w:rPr>
            </w:pPr>
            <w:ins w:id="7509" w:author="Mouse" w:date="2015-10-21T17:11:00Z">
              <w:r w:rsidRPr="003E23AF">
                <w:rPr>
                  <w:rFonts w:asciiTheme="minorEastAsia" w:hAnsiTheme="minorEastAsia" w:hint="eastAsia"/>
                  <w:rPrChange w:id="7510" w:author="Mouse" w:date="2015-10-21T17:15:00Z">
                    <w:rPr>
                      <w:rFonts w:hint="eastAsia"/>
                    </w:rPr>
                  </w:rPrChange>
                </w:rPr>
                <w:t>输入到中转单号</w:t>
              </w:r>
            </w:ins>
          </w:p>
          <w:p w:rsidR="000B3E63" w:rsidRPr="003E23AF" w:rsidRDefault="000B3E63" w:rsidP="000B3E63">
            <w:pPr>
              <w:rPr>
                <w:ins w:id="7511" w:author="Mouse" w:date="2015-10-21T17:11:00Z"/>
                <w:rFonts w:asciiTheme="minorEastAsia" w:hAnsiTheme="minorEastAsia"/>
                <w:rPrChange w:id="7512" w:author="Mouse" w:date="2015-10-21T17:15:00Z">
                  <w:rPr>
                    <w:ins w:id="7513" w:author="Mouse" w:date="2015-10-21T17:11:00Z"/>
                  </w:rPr>
                </w:rPrChange>
              </w:rPr>
            </w:pPr>
            <w:ins w:id="7514" w:author="Mouse" w:date="2015-10-21T17:11:00Z">
              <w:r w:rsidRPr="003E23AF">
                <w:rPr>
                  <w:rFonts w:asciiTheme="minorEastAsia" w:hAnsiTheme="minorEastAsia" w:hint="eastAsia"/>
                  <w:rPrChange w:id="7515" w:author="Mouse" w:date="2015-10-21T17:15:00Z">
                    <w:rPr>
                      <w:rFonts w:hint="eastAsia"/>
                    </w:rPr>
                  </w:rPrChange>
                </w:rPr>
                <w:t>（显示到达单）</w:t>
              </w:r>
            </w:ins>
          </w:p>
        </w:tc>
        <w:tc>
          <w:tcPr>
            <w:tcW w:w="1175" w:type="dxa"/>
          </w:tcPr>
          <w:p w:rsidR="000B3E63" w:rsidRPr="003E23AF" w:rsidRDefault="000B3E63" w:rsidP="000B3E63">
            <w:pPr>
              <w:rPr>
                <w:ins w:id="7516" w:author="Mouse" w:date="2015-10-21T17:11:00Z"/>
                <w:rFonts w:asciiTheme="minorEastAsia" w:hAnsiTheme="minorEastAsia"/>
                <w:rPrChange w:id="7517" w:author="Mouse" w:date="2015-10-21T17:15:00Z">
                  <w:rPr>
                    <w:ins w:id="7518" w:author="Mouse" w:date="2015-10-21T17:11:00Z"/>
                  </w:rPr>
                </w:rPrChange>
              </w:rPr>
            </w:pPr>
            <w:ins w:id="7519" w:author="Mouse" w:date="2015-10-21T17:11:00Z">
              <w:r w:rsidRPr="003E23AF">
                <w:rPr>
                  <w:rFonts w:asciiTheme="minorEastAsia" w:hAnsiTheme="minorEastAsia" w:hint="eastAsia"/>
                  <w:rPrChange w:id="7520" w:author="Mouse" w:date="2015-10-21T17:15:00Z">
                    <w:rPr>
                      <w:rFonts w:hint="eastAsia"/>
                    </w:rPr>
                  </w:rPrChange>
                </w:rPr>
                <w:t>处理破损件，丢失件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521" w:author="Mouse" w:date="2015-10-21T17:11:00Z"/>
                <w:rFonts w:asciiTheme="minorEastAsia" w:hAnsiTheme="minorEastAsia"/>
                <w:rPrChange w:id="7522" w:author="Mouse" w:date="2015-10-21T17:15:00Z">
                  <w:rPr>
                    <w:ins w:id="7523" w:author="Mouse" w:date="2015-10-21T17:11:00Z"/>
                  </w:rPr>
                </w:rPrChange>
              </w:rPr>
            </w:pPr>
            <w:ins w:id="7524" w:author="Mouse" w:date="2015-10-21T17:11:00Z">
              <w:r w:rsidRPr="003E23AF">
                <w:rPr>
                  <w:rFonts w:asciiTheme="minorEastAsia" w:hAnsiTheme="minorEastAsia" w:hint="eastAsia"/>
                  <w:rPrChange w:id="7525" w:author="Mouse" w:date="2015-10-21T17:15:00Z">
                    <w:rPr>
                      <w:rFonts w:hint="eastAsia"/>
                    </w:rPr>
                  </w:rPrChange>
                </w:rPr>
                <w:t>保存入库单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526" w:author="Mouse" w:date="2015-10-21T17:11:00Z"/>
                <w:rFonts w:asciiTheme="minorEastAsia" w:hAnsiTheme="minorEastAsia"/>
                <w:rPrChange w:id="7527" w:author="Mouse" w:date="2015-10-21T17:15:00Z">
                  <w:rPr>
                    <w:ins w:id="7528" w:author="Mouse" w:date="2015-10-21T17:11:00Z"/>
                  </w:rPr>
                </w:rPrChange>
              </w:rPr>
            </w:pPr>
            <w:ins w:id="7529" w:author="Mouse" w:date="2015-10-21T17:11:00Z">
              <w:r w:rsidRPr="003E23AF">
                <w:rPr>
                  <w:rFonts w:asciiTheme="minorEastAsia" w:hAnsiTheme="minorEastAsia" w:hint="eastAsia"/>
                  <w:rPrChange w:id="7530" w:author="Mouse" w:date="2015-10-21T17:15:00Z">
                    <w:rPr>
                      <w:rFonts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7531" w:author="Mouse" w:date="2015-10-21T17:11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7532" w:author="Mouse" w:date="2015-10-21T17:11:00Z"/>
                <w:rFonts w:asciiTheme="minorEastAsia" w:hAnsiTheme="minorEastAsia"/>
                <w:rPrChange w:id="7533" w:author="Mouse" w:date="2015-10-21T17:15:00Z">
                  <w:rPr>
                    <w:ins w:id="7534" w:author="Mouse" w:date="2015-10-21T17:11:00Z"/>
                  </w:rPr>
                </w:rPrChange>
              </w:rPr>
            </w:pPr>
            <w:ins w:id="7535" w:author="Mouse" w:date="2015-10-21T17:11:00Z">
              <w:r w:rsidRPr="003E23AF">
                <w:rPr>
                  <w:rFonts w:asciiTheme="minorEastAsia" w:hAnsiTheme="minorEastAsia" w:hint="eastAsia"/>
                  <w:rPrChange w:id="7536" w:author="Mouse" w:date="2015-10-21T17:15:00Z">
                    <w:rPr>
                      <w:rFonts w:hint="eastAsia"/>
                    </w:rPr>
                  </w:rPrChange>
                </w:rPr>
                <w:t>TUS1-1</w:t>
              </w:r>
            </w:ins>
          </w:p>
        </w:tc>
        <w:tc>
          <w:tcPr>
            <w:tcW w:w="2132" w:type="dxa"/>
          </w:tcPr>
          <w:p w:rsidR="000B3E63" w:rsidRPr="003E23AF" w:rsidRDefault="000B3E63" w:rsidP="000B3E63">
            <w:pPr>
              <w:rPr>
                <w:ins w:id="7537" w:author="Mouse" w:date="2015-10-21T17:11:00Z"/>
                <w:rFonts w:asciiTheme="minorEastAsia" w:hAnsiTheme="minorEastAsia"/>
                <w:rPrChange w:id="7538" w:author="Mouse" w:date="2015-10-21T17:15:00Z">
                  <w:rPr>
                    <w:ins w:id="7539" w:author="Mouse" w:date="2015-10-21T17:11:00Z"/>
                  </w:rPr>
                </w:rPrChange>
              </w:rPr>
            </w:pPr>
            <w:ins w:id="7540" w:author="Mouse" w:date="2015-10-21T17:11:00Z">
              <w:r w:rsidRPr="003E23AF">
                <w:rPr>
                  <w:rFonts w:asciiTheme="minorEastAsia" w:hAnsiTheme="minorEastAsia" w:hint="eastAsia"/>
                  <w:rPrChange w:id="7541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7542" w:author="Mouse" w:date="2015-10-21T17:15:00Z">
                    <w:rPr/>
                  </w:rPrChange>
                </w:rPr>
                <w:t>000001</w:t>
              </w:r>
            </w:ins>
          </w:p>
        </w:tc>
        <w:tc>
          <w:tcPr>
            <w:tcW w:w="1175" w:type="dxa"/>
          </w:tcPr>
          <w:p w:rsidR="000B3E63" w:rsidRPr="003E23AF" w:rsidRDefault="000B3E63" w:rsidP="000B3E63">
            <w:pPr>
              <w:rPr>
                <w:ins w:id="7543" w:author="Mouse" w:date="2015-10-21T17:11:00Z"/>
                <w:rFonts w:asciiTheme="minorEastAsia" w:hAnsiTheme="minorEastAsia"/>
                <w:rPrChange w:id="7544" w:author="Mouse" w:date="2015-10-21T17:15:00Z">
                  <w:rPr>
                    <w:ins w:id="7545" w:author="Mouse" w:date="2015-10-21T17:11:00Z"/>
                  </w:rPr>
                </w:rPrChange>
              </w:rPr>
            </w:pPr>
            <w:ins w:id="7546" w:author="Mouse" w:date="2015-10-21T17:11:00Z">
              <w:r w:rsidRPr="003E23AF">
                <w:rPr>
                  <w:rFonts w:asciiTheme="minorEastAsia" w:hAnsiTheme="minorEastAsia" w:hint="eastAsia"/>
                  <w:rPrChange w:id="7547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548" w:author="Mouse" w:date="2015-10-21T17:11:00Z"/>
                <w:rFonts w:asciiTheme="minorEastAsia" w:hAnsiTheme="minorEastAsia"/>
                <w:rPrChange w:id="7549" w:author="Mouse" w:date="2015-10-21T17:15:00Z">
                  <w:rPr>
                    <w:ins w:id="7550" w:author="Mouse" w:date="2015-10-21T17:11:00Z"/>
                  </w:rPr>
                </w:rPrChange>
              </w:rPr>
            </w:pPr>
            <w:ins w:id="7551" w:author="Mouse" w:date="2015-10-21T17:11:00Z">
              <w:r w:rsidRPr="003E23AF">
                <w:rPr>
                  <w:rFonts w:asciiTheme="minorEastAsia" w:hAnsiTheme="minorEastAsia" w:hint="eastAsia"/>
                  <w:rPrChange w:id="7552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553" w:author="Mouse" w:date="2015-10-21T17:11:00Z"/>
                <w:rFonts w:asciiTheme="minorEastAsia" w:hAnsiTheme="minorEastAsia"/>
                <w:rPrChange w:id="7554" w:author="Mouse" w:date="2015-10-21T17:15:00Z">
                  <w:rPr>
                    <w:ins w:id="7555" w:author="Mouse" w:date="2015-10-21T17:11:00Z"/>
                  </w:rPr>
                </w:rPrChange>
              </w:rPr>
            </w:pPr>
            <w:ins w:id="7556" w:author="Mouse" w:date="2015-10-21T17:11:00Z">
              <w:r w:rsidRPr="003E23AF">
                <w:rPr>
                  <w:rFonts w:asciiTheme="minorEastAsia" w:hAnsiTheme="minorEastAsia" w:hint="eastAsia"/>
                  <w:rPrChange w:id="7557" w:author="Mouse" w:date="2015-10-21T17:15:00Z">
                    <w:rPr>
                      <w:rFonts w:hint="eastAsia"/>
                    </w:rPr>
                  </w:rPrChange>
                </w:rPr>
                <w:t>系统保存入库单@</w:t>
              </w:r>
              <w:r w:rsidRPr="003E23AF">
                <w:rPr>
                  <w:rFonts w:asciiTheme="minorEastAsia" w:hAnsiTheme="minorEastAsia"/>
                  <w:rPrChange w:id="7558" w:author="Mouse" w:date="2015-10-21T17:15:00Z">
                    <w:rPr/>
                  </w:rPrChange>
                </w:rPr>
                <w:t>1</w:t>
              </w:r>
            </w:ins>
          </w:p>
        </w:tc>
      </w:tr>
      <w:tr w:rsidR="000B3E63" w:rsidRPr="003E23AF" w:rsidTr="000B3E63">
        <w:trPr>
          <w:ins w:id="7559" w:author="Mouse" w:date="2015-10-21T17:11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7560" w:author="Mouse" w:date="2015-10-21T17:11:00Z"/>
                <w:rFonts w:asciiTheme="minorEastAsia" w:hAnsiTheme="minorEastAsia"/>
                <w:rPrChange w:id="7561" w:author="Mouse" w:date="2015-10-21T17:15:00Z">
                  <w:rPr>
                    <w:ins w:id="7562" w:author="Mouse" w:date="2015-10-21T17:11:00Z"/>
                  </w:rPr>
                </w:rPrChange>
              </w:rPr>
            </w:pPr>
            <w:ins w:id="7563" w:author="Mouse" w:date="2015-10-21T17:11:00Z">
              <w:r w:rsidRPr="003E23AF">
                <w:rPr>
                  <w:rFonts w:asciiTheme="minorEastAsia" w:hAnsiTheme="minorEastAsia" w:hint="eastAsia"/>
                  <w:rPrChange w:id="7564" w:author="Mouse" w:date="2015-10-21T17:15:00Z">
                    <w:rPr>
                      <w:rFonts w:hint="eastAsia"/>
                    </w:rPr>
                  </w:rPrChange>
                </w:rPr>
                <w:t>TUS1-2</w:t>
              </w:r>
            </w:ins>
          </w:p>
        </w:tc>
        <w:tc>
          <w:tcPr>
            <w:tcW w:w="2132" w:type="dxa"/>
          </w:tcPr>
          <w:p w:rsidR="000B3E63" w:rsidRPr="003E23AF" w:rsidRDefault="000B3E63" w:rsidP="000B3E63">
            <w:pPr>
              <w:rPr>
                <w:ins w:id="7565" w:author="Mouse" w:date="2015-10-21T17:11:00Z"/>
                <w:rFonts w:asciiTheme="minorEastAsia" w:hAnsiTheme="minorEastAsia"/>
                <w:rPrChange w:id="7566" w:author="Mouse" w:date="2015-10-21T17:15:00Z">
                  <w:rPr>
                    <w:ins w:id="7567" w:author="Mouse" w:date="2015-10-21T17:11:00Z"/>
                  </w:rPr>
                </w:rPrChange>
              </w:rPr>
            </w:pPr>
            <w:ins w:id="7568" w:author="Mouse" w:date="2015-10-21T17:11:00Z">
              <w:r w:rsidRPr="003E23AF">
                <w:rPr>
                  <w:rFonts w:asciiTheme="minorEastAsia" w:hAnsiTheme="minorEastAsia" w:hint="eastAsia"/>
                  <w:rPrChange w:id="7569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7570" w:author="Mouse" w:date="2015-10-21T17:15:00Z">
                    <w:rPr/>
                  </w:rPrChange>
                </w:rPr>
                <w:t>000001</w:t>
              </w:r>
            </w:ins>
          </w:p>
        </w:tc>
        <w:tc>
          <w:tcPr>
            <w:tcW w:w="1175" w:type="dxa"/>
          </w:tcPr>
          <w:p w:rsidR="000B3E63" w:rsidRPr="003E23AF" w:rsidRDefault="000B3E63" w:rsidP="000B3E63">
            <w:pPr>
              <w:rPr>
                <w:ins w:id="7571" w:author="Mouse" w:date="2015-10-21T17:11:00Z"/>
                <w:rFonts w:asciiTheme="minorEastAsia" w:hAnsiTheme="minorEastAsia"/>
                <w:rPrChange w:id="7572" w:author="Mouse" w:date="2015-10-21T17:15:00Z">
                  <w:rPr>
                    <w:ins w:id="7573" w:author="Mouse" w:date="2015-10-21T17:11:00Z"/>
                  </w:rPr>
                </w:rPrChange>
              </w:rPr>
            </w:pPr>
            <w:ins w:id="7574" w:author="Mouse" w:date="2015-10-21T17:11:00Z">
              <w:r w:rsidRPr="003E23AF">
                <w:rPr>
                  <w:rFonts w:asciiTheme="minorEastAsia" w:hAnsiTheme="minorEastAsia" w:hint="eastAsia"/>
                  <w:rPrChange w:id="7575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576" w:author="Mouse" w:date="2015-10-21T17:11:00Z"/>
                <w:rFonts w:asciiTheme="minorEastAsia" w:hAnsiTheme="minorEastAsia"/>
                <w:rPrChange w:id="7577" w:author="Mouse" w:date="2015-10-21T17:15:00Z">
                  <w:rPr>
                    <w:ins w:id="7578" w:author="Mouse" w:date="2015-10-21T17:11:00Z"/>
                  </w:rPr>
                </w:rPrChange>
              </w:rPr>
            </w:pPr>
            <w:ins w:id="7579" w:author="Mouse" w:date="2015-10-21T17:11:00Z">
              <w:r w:rsidRPr="003E23AF">
                <w:rPr>
                  <w:rFonts w:asciiTheme="minorEastAsia" w:hAnsiTheme="minorEastAsia" w:hint="eastAsia"/>
                  <w:rPrChange w:id="7580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581" w:author="Mouse" w:date="2015-10-21T17:11:00Z"/>
                <w:rFonts w:asciiTheme="minorEastAsia" w:hAnsiTheme="minorEastAsia"/>
                <w:rPrChange w:id="7582" w:author="Mouse" w:date="2015-10-21T17:15:00Z">
                  <w:rPr>
                    <w:ins w:id="7583" w:author="Mouse" w:date="2015-10-21T17:11:00Z"/>
                  </w:rPr>
                </w:rPrChange>
              </w:rPr>
            </w:pPr>
            <w:ins w:id="7584" w:author="Mouse" w:date="2015-10-21T17:11:00Z">
              <w:r w:rsidRPr="003E23AF">
                <w:rPr>
                  <w:rFonts w:asciiTheme="minorEastAsia" w:hAnsiTheme="minorEastAsia" w:hint="eastAsia"/>
                  <w:rPrChange w:id="7585" w:author="Mouse" w:date="2015-10-21T17:15:00Z">
                    <w:rPr>
                      <w:rFonts w:hint="eastAsia"/>
                    </w:rPr>
                  </w:rPrChange>
                </w:rPr>
                <w:t>系统不保存，返回输入单号界面</w:t>
              </w:r>
            </w:ins>
          </w:p>
        </w:tc>
      </w:tr>
      <w:tr w:rsidR="000B3E63" w:rsidRPr="003E23AF" w:rsidTr="000B3E63">
        <w:trPr>
          <w:ins w:id="7586" w:author="Mouse" w:date="2015-10-21T17:11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7587" w:author="Mouse" w:date="2015-10-21T17:11:00Z"/>
                <w:rFonts w:asciiTheme="minorEastAsia" w:hAnsiTheme="minorEastAsia"/>
                <w:rPrChange w:id="7588" w:author="Mouse" w:date="2015-10-21T17:15:00Z">
                  <w:rPr>
                    <w:ins w:id="7589" w:author="Mouse" w:date="2015-10-21T17:11:00Z"/>
                  </w:rPr>
                </w:rPrChange>
              </w:rPr>
            </w:pPr>
            <w:ins w:id="7590" w:author="Mouse" w:date="2015-10-21T17:11:00Z">
              <w:r w:rsidRPr="003E23AF">
                <w:rPr>
                  <w:rFonts w:asciiTheme="minorEastAsia" w:hAnsiTheme="minorEastAsia" w:hint="eastAsia"/>
                  <w:rPrChange w:id="7591" w:author="Mouse" w:date="2015-10-21T17:15:00Z">
                    <w:rPr>
                      <w:rFonts w:hint="eastAsia"/>
                    </w:rPr>
                  </w:rPrChange>
                </w:rPr>
                <w:t>TUS1-3</w:t>
              </w:r>
            </w:ins>
          </w:p>
        </w:tc>
        <w:tc>
          <w:tcPr>
            <w:tcW w:w="2132" w:type="dxa"/>
          </w:tcPr>
          <w:p w:rsidR="000B3E63" w:rsidRPr="003E23AF" w:rsidRDefault="000B3E63" w:rsidP="000B3E63">
            <w:pPr>
              <w:rPr>
                <w:ins w:id="7592" w:author="Mouse" w:date="2015-10-21T17:11:00Z"/>
                <w:rFonts w:asciiTheme="minorEastAsia" w:hAnsiTheme="minorEastAsia"/>
                <w:rPrChange w:id="7593" w:author="Mouse" w:date="2015-10-21T17:15:00Z">
                  <w:rPr>
                    <w:ins w:id="7594" w:author="Mouse" w:date="2015-10-21T17:11:00Z"/>
                  </w:rPr>
                </w:rPrChange>
              </w:rPr>
            </w:pPr>
            <w:ins w:id="7595" w:author="Mouse" w:date="2015-10-21T17:11:00Z">
              <w:r w:rsidRPr="003E23AF">
                <w:rPr>
                  <w:rFonts w:asciiTheme="minorEastAsia" w:hAnsiTheme="minorEastAsia" w:hint="eastAsia"/>
                  <w:rPrChange w:id="7596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7597" w:author="Mouse" w:date="2015-10-21T17:15:00Z">
                    <w:rPr/>
                  </w:rPrChange>
                </w:rPr>
                <w:t>000002</w:t>
              </w:r>
            </w:ins>
          </w:p>
        </w:tc>
        <w:tc>
          <w:tcPr>
            <w:tcW w:w="1175" w:type="dxa"/>
          </w:tcPr>
          <w:p w:rsidR="000B3E63" w:rsidRPr="003E23AF" w:rsidRDefault="000B3E63" w:rsidP="000B3E63">
            <w:pPr>
              <w:rPr>
                <w:ins w:id="7598" w:author="Mouse" w:date="2015-10-21T17:11:00Z"/>
                <w:rFonts w:asciiTheme="minorEastAsia" w:hAnsiTheme="minorEastAsia"/>
                <w:rPrChange w:id="7599" w:author="Mouse" w:date="2015-10-21T17:15:00Z">
                  <w:rPr>
                    <w:ins w:id="7600" w:author="Mouse" w:date="2015-10-21T17:11:00Z"/>
                  </w:rPr>
                </w:rPrChange>
              </w:rPr>
            </w:pPr>
            <w:ins w:id="7601" w:author="Mouse" w:date="2015-10-21T17:11:00Z">
              <w:r w:rsidRPr="003E23AF">
                <w:rPr>
                  <w:rFonts w:asciiTheme="minorEastAsia" w:hAnsiTheme="minorEastAsia" w:hint="eastAsia"/>
                  <w:rPrChange w:id="7602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603" w:author="Mouse" w:date="2015-10-21T17:11:00Z"/>
                <w:rFonts w:asciiTheme="minorEastAsia" w:hAnsiTheme="minorEastAsia"/>
                <w:rPrChange w:id="7604" w:author="Mouse" w:date="2015-10-21T17:15:00Z">
                  <w:rPr>
                    <w:ins w:id="7605" w:author="Mouse" w:date="2015-10-21T17:11:00Z"/>
                  </w:rPr>
                </w:rPrChange>
              </w:rPr>
            </w:pPr>
            <w:ins w:id="7606" w:author="Mouse" w:date="2015-10-21T17:11:00Z">
              <w:r w:rsidRPr="003E23AF">
                <w:rPr>
                  <w:rFonts w:asciiTheme="minorEastAsia" w:hAnsiTheme="minorEastAsia" w:hint="eastAsia"/>
                  <w:rPrChange w:id="7607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7608" w:author="Mouse" w:date="2015-10-21T17:11:00Z"/>
                <w:rFonts w:asciiTheme="minorEastAsia" w:hAnsiTheme="minorEastAsia"/>
                <w:rPrChange w:id="7609" w:author="Mouse" w:date="2015-10-21T17:15:00Z">
                  <w:rPr>
                    <w:ins w:id="7610" w:author="Mouse" w:date="2015-10-21T17:11:00Z"/>
                  </w:rPr>
                </w:rPrChange>
              </w:rPr>
            </w:pPr>
            <w:ins w:id="7611" w:author="Mouse" w:date="2015-10-21T17:11:00Z">
              <w:r w:rsidRPr="003E23AF">
                <w:rPr>
                  <w:rFonts w:asciiTheme="minorEastAsia" w:hAnsiTheme="minorEastAsia" w:hint="eastAsia"/>
                  <w:rPrChange w:id="7612" w:author="Mouse" w:date="2015-10-21T17:15:00Z">
                    <w:rPr>
                      <w:rFonts w:hint="eastAsia"/>
                    </w:rPr>
                  </w:rPrChange>
                </w:rPr>
                <w:t>系统保存入库单@</w:t>
              </w:r>
              <w:r w:rsidRPr="003E23AF">
                <w:rPr>
                  <w:rFonts w:asciiTheme="minorEastAsia" w:hAnsiTheme="minorEastAsia"/>
                  <w:rPrChange w:id="7613" w:author="Mouse" w:date="2015-10-21T17:15:00Z">
                    <w:rPr/>
                  </w:rPrChange>
                </w:rPr>
                <w:t>2</w:t>
              </w:r>
            </w:ins>
          </w:p>
        </w:tc>
      </w:tr>
    </w:tbl>
    <w:p w:rsidR="000B3E63" w:rsidRPr="003E23AF" w:rsidRDefault="000B3E63" w:rsidP="000B3E63">
      <w:pPr>
        <w:rPr>
          <w:ins w:id="7614" w:author="Mouse" w:date="2015-10-21T17:11:00Z"/>
          <w:rFonts w:asciiTheme="minorEastAsia" w:hAnsiTheme="minorEastAsia"/>
          <w:rPrChange w:id="7615" w:author="Mouse" w:date="2015-10-21T17:15:00Z">
            <w:rPr>
              <w:ins w:id="7616" w:author="Mouse" w:date="2015-10-21T17:11:00Z"/>
            </w:rPr>
          </w:rPrChange>
        </w:rPr>
      </w:pPr>
      <w:ins w:id="7617" w:author="Mouse" w:date="2015-10-21T17:11:00Z">
        <w:r w:rsidRPr="003E23AF">
          <w:rPr>
            <w:rFonts w:asciiTheme="minorEastAsia" w:hAnsiTheme="minorEastAsia"/>
            <w:rPrChange w:id="7618" w:author="Mouse" w:date="2015-10-21T17:15:00Z">
              <w:rPr/>
            </w:rPrChange>
          </w:rPr>
          <w:t>到达单见</w:t>
        </w:r>
        <w:r w:rsidRPr="003E23AF">
          <w:rPr>
            <w:rFonts w:asciiTheme="minorEastAsia" w:hAnsiTheme="minorEastAsia" w:hint="eastAsia"/>
            <w:rPrChange w:id="7619" w:author="Mouse" w:date="2015-10-21T17:15:00Z">
              <w:rPr>
                <w:rFonts w:hint="eastAsia"/>
              </w:rPr>
            </w:rPrChange>
          </w:rPr>
          <w:t xml:space="preserve"> 中转接收_测试用例</w:t>
        </w:r>
      </w:ins>
    </w:p>
    <w:p w:rsidR="000B3E63" w:rsidRPr="003E23AF" w:rsidRDefault="000B3E63" w:rsidP="000B3E63">
      <w:pPr>
        <w:rPr>
          <w:ins w:id="7620" w:author="Mouse" w:date="2015-10-21T17:11:00Z"/>
          <w:rFonts w:asciiTheme="minorEastAsia" w:hAnsiTheme="minorEastAsia"/>
          <w:rPrChange w:id="7621" w:author="Mouse" w:date="2015-10-21T17:15:00Z">
            <w:rPr>
              <w:ins w:id="7622" w:author="Mouse" w:date="2015-10-21T17:11:00Z"/>
            </w:rPr>
          </w:rPrChange>
        </w:rPr>
      </w:pPr>
    </w:p>
    <w:p w:rsidR="000B3E63" w:rsidRPr="003E23AF" w:rsidRDefault="000B3E63" w:rsidP="000B3E63">
      <w:pPr>
        <w:rPr>
          <w:ins w:id="7623" w:author="Mouse" w:date="2015-10-21T17:11:00Z"/>
          <w:rFonts w:asciiTheme="minorEastAsia" w:hAnsiTheme="minorEastAsia"/>
          <w:rPrChange w:id="7624" w:author="Mouse" w:date="2015-10-21T17:15:00Z">
            <w:rPr>
              <w:ins w:id="7625" w:author="Mouse" w:date="2015-10-21T17:11:00Z"/>
            </w:rPr>
          </w:rPrChange>
        </w:rPr>
      </w:pPr>
      <w:ins w:id="7626" w:author="Mouse" w:date="2015-10-21T17:11:00Z">
        <w:r w:rsidRPr="003E23AF">
          <w:rPr>
            <w:rFonts w:asciiTheme="minorEastAsia" w:hAnsiTheme="minorEastAsia" w:hint="eastAsia"/>
            <w:rPrChange w:id="7627" w:author="Mouse" w:date="2015-10-21T17:15:00Z">
              <w:rPr>
                <w:rFonts w:hint="eastAsia"/>
              </w:rPr>
            </w:rPrChange>
          </w:rPr>
          <w:t>TUS2的测试用例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2586"/>
        <w:gridCol w:w="449"/>
        <w:gridCol w:w="1029"/>
        <w:gridCol w:w="744"/>
        <w:gridCol w:w="861"/>
        <w:gridCol w:w="744"/>
        <w:gridCol w:w="887"/>
      </w:tblGrid>
      <w:tr w:rsidR="000B3E63" w:rsidRPr="003E23AF" w:rsidTr="000B3E63">
        <w:trPr>
          <w:ins w:id="7628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629" w:author="Mouse" w:date="2015-10-21T17:11:00Z"/>
                <w:rFonts w:asciiTheme="minorEastAsia" w:hAnsiTheme="minorEastAsia"/>
                <w:rPrChange w:id="7630" w:author="Mouse" w:date="2015-10-21T17:15:00Z">
                  <w:rPr>
                    <w:ins w:id="7631" w:author="Mouse" w:date="2015-10-21T17:11:00Z"/>
                  </w:rPr>
                </w:rPrChange>
              </w:rPr>
            </w:pPr>
            <w:ins w:id="7632" w:author="Mouse" w:date="2015-10-21T17:11:00Z">
              <w:r w:rsidRPr="003E23AF">
                <w:rPr>
                  <w:rFonts w:asciiTheme="minorEastAsia" w:hAnsiTheme="minorEastAsia" w:hint="eastAsia"/>
                  <w:rPrChange w:id="7633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634" w:author="Mouse" w:date="2015-10-21T17:11:00Z"/>
                <w:rFonts w:asciiTheme="minorEastAsia" w:hAnsiTheme="minorEastAsia"/>
                <w:rPrChange w:id="7635" w:author="Mouse" w:date="2015-10-21T17:15:00Z">
                  <w:rPr>
                    <w:ins w:id="7636" w:author="Mouse" w:date="2015-10-21T17:11:00Z"/>
                  </w:rPr>
                </w:rPrChange>
              </w:rPr>
            </w:pPr>
            <w:ins w:id="7637" w:author="Mouse" w:date="2015-10-21T17:11:00Z">
              <w:r w:rsidRPr="003E23AF">
                <w:rPr>
                  <w:rFonts w:asciiTheme="minorEastAsia" w:hAnsiTheme="minorEastAsia" w:hint="eastAsia"/>
                  <w:rPrChange w:id="7638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639" w:author="Mouse" w:date="2015-10-21T17:11:00Z"/>
                <w:rFonts w:asciiTheme="minorEastAsia" w:hAnsiTheme="minorEastAsia"/>
                <w:rPrChange w:id="7640" w:author="Mouse" w:date="2015-10-21T17:15:00Z">
                  <w:rPr>
                    <w:ins w:id="7641" w:author="Mouse" w:date="2015-10-21T17:11:00Z"/>
                  </w:rPr>
                </w:rPrChange>
              </w:rPr>
            </w:pPr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642" w:author="Mouse" w:date="2015-10-21T17:11:00Z"/>
                <w:rFonts w:asciiTheme="minorEastAsia" w:hAnsiTheme="minorEastAsia"/>
                <w:rPrChange w:id="7643" w:author="Mouse" w:date="2015-10-21T17:15:00Z">
                  <w:rPr>
                    <w:ins w:id="7644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645" w:author="Mouse" w:date="2015-10-21T17:11:00Z"/>
                <w:rFonts w:asciiTheme="minorEastAsia" w:hAnsiTheme="minorEastAsia"/>
                <w:rPrChange w:id="7646" w:author="Mouse" w:date="2015-10-21T17:15:00Z">
                  <w:rPr>
                    <w:ins w:id="7647" w:author="Mouse" w:date="2015-10-21T17:11:00Z"/>
                  </w:rPr>
                </w:rPrChange>
              </w:rPr>
            </w:pPr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648" w:author="Mouse" w:date="2015-10-21T17:11:00Z"/>
                <w:rFonts w:asciiTheme="minorEastAsia" w:hAnsiTheme="minorEastAsia"/>
                <w:rPrChange w:id="7649" w:author="Mouse" w:date="2015-10-21T17:15:00Z">
                  <w:rPr>
                    <w:ins w:id="7650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651" w:author="Mouse" w:date="2015-10-21T17:11:00Z"/>
                <w:rFonts w:asciiTheme="minorEastAsia" w:hAnsiTheme="minorEastAsia"/>
                <w:rPrChange w:id="7652" w:author="Mouse" w:date="2015-10-21T17:15:00Z">
                  <w:rPr>
                    <w:ins w:id="7653" w:author="Mouse" w:date="2015-10-21T17:11:00Z"/>
                  </w:rPr>
                </w:rPrChange>
              </w:rPr>
            </w:pPr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7654" w:author="Mouse" w:date="2015-10-21T17:11:00Z"/>
                <w:rFonts w:asciiTheme="minorEastAsia" w:hAnsiTheme="minorEastAsia"/>
                <w:rPrChange w:id="7655" w:author="Mouse" w:date="2015-10-21T17:15:00Z">
                  <w:rPr>
                    <w:ins w:id="7656" w:author="Mouse" w:date="2015-10-21T17:11:00Z"/>
                  </w:rPr>
                </w:rPrChange>
              </w:rPr>
            </w:pPr>
          </w:p>
        </w:tc>
      </w:tr>
      <w:tr w:rsidR="000B3E63" w:rsidRPr="003E23AF" w:rsidTr="000B3E63">
        <w:trPr>
          <w:ins w:id="7657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658" w:author="Mouse" w:date="2015-10-21T17:11:00Z"/>
                <w:rFonts w:asciiTheme="minorEastAsia" w:hAnsiTheme="minorEastAsia"/>
                <w:rPrChange w:id="7659" w:author="Mouse" w:date="2015-10-21T17:15:00Z">
                  <w:rPr>
                    <w:ins w:id="7660" w:author="Mouse" w:date="2015-10-21T17:11:00Z"/>
                  </w:rPr>
                </w:rPrChange>
              </w:rPr>
            </w:pPr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661" w:author="Mouse" w:date="2015-10-21T17:11:00Z"/>
                <w:rFonts w:asciiTheme="minorEastAsia" w:hAnsiTheme="minorEastAsia"/>
                <w:rPrChange w:id="7662" w:author="Mouse" w:date="2015-10-21T17:15:00Z">
                  <w:rPr>
                    <w:ins w:id="7663" w:author="Mouse" w:date="2015-10-21T17:11:00Z"/>
                  </w:rPr>
                </w:rPrChange>
              </w:rPr>
            </w:pPr>
            <w:ins w:id="7664" w:author="Mouse" w:date="2015-10-21T17:11:00Z">
              <w:r w:rsidRPr="003E23AF">
                <w:rPr>
                  <w:rFonts w:asciiTheme="minorEastAsia" w:hAnsiTheme="minorEastAsia" w:hint="eastAsia"/>
                  <w:rPrChange w:id="7665" w:author="Mouse" w:date="2015-10-21T17:15:00Z">
                    <w:rPr>
                      <w:rFonts w:hint="eastAsia"/>
                    </w:rPr>
                  </w:rPrChange>
                </w:rPr>
                <w:t>输入到中转单号</w:t>
              </w:r>
            </w:ins>
          </w:p>
          <w:p w:rsidR="000B3E63" w:rsidRPr="003E23AF" w:rsidRDefault="000B3E63" w:rsidP="000B3E63">
            <w:pPr>
              <w:rPr>
                <w:ins w:id="7666" w:author="Mouse" w:date="2015-10-21T17:11:00Z"/>
                <w:rFonts w:asciiTheme="minorEastAsia" w:hAnsiTheme="minorEastAsia"/>
                <w:rPrChange w:id="7667" w:author="Mouse" w:date="2015-10-21T17:15:00Z">
                  <w:rPr>
                    <w:ins w:id="7668" w:author="Mouse" w:date="2015-10-21T17:11:00Z"/>
                  </w:rPr>
                </w:rPrChange>
              </w:rPr>
            </w:pPr>
            <w:ins w:id="7669" w:author="Mouse" w:date="2015-10-21T17:11:00Z">
              <w:r w:rsidRPr="003E23AF">
                <w:rPr>
                  <w:rFonts w:asciiTheme="minorEastAsia" w:hAnsiTheme="minorEastAsia" w:hint="eastAsia"/>
                  <w:rPrChange w:id="7670" w:author="Mouse" w:date="2015-10-21T17:15:00Z">
                    <w:rPr>
                      <w:rFonts w:hint="eastAsia"/>
                    </w:rPr>
                  </w:rPrChange>
                </w:rPr>
                <w:t>（显示到达单）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671" w:author="Mouse" w:date="2015-10-21T17:11:00Z"/>
                <w:rFonts w:asciiTheme="minorEastAsia" w:hAnsiTheme="minorEastAsia"/>
                <w:rPrChange w:id="7672" w:author="Mouse" w:date="2015-10-21T17:15:00Z">
                  <w:rPr>
                    <w:ins w:id="7673" w:author="Mouse" w:date="2015-10-21T17:11:00Z"/>
                  </w:rPr>
                </w:rPrChange>
              </w:rPr>
            </w:pPr>
            <w:ins w:id="7674" w:author="Mouse" w:date="2015-10-21T17:11:00Z">
              <w:r w:rsidRPr="003E23AF">
                <w:rPr>
                  <w:rFonts w:asciiTheme="minorEastAsia" w:hAnsiTheme="minorEastAsia" w:hint="eastAsia"/>
                  <w:rPrChange w:id="7675" w:author="Mouse" w:date="2015-10-21T17:15:00Z">
                    <w:rPr>
                      <w:rFonts w:hint="eastAsia"/>
                    </w:rPr>
                  </w:rPrChange>
                </w:rPr>
                <w:t>取消输入</w:t>
              </w:r>
            </w:ins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676" w:author="Mouse" w:date="2015-10-21T17:11:00Z"/>
                <w:rFonts w:asciiTheme="minorEastAsia" w:hAnsiTheme="minorEastAsia"/>
                <w:rPrChange w:id="7677" w:author="Mouse" w:date="2015-10-21T17:15:00Z">
                  <w:rPr>
                    <w:ins w:id="7678" w:author="Mouse" w:date="2015-10-21T17:11:00Z"/>
                  </w:rPr>
                </w:rPrChange>
              </w:rPr>
            </w:pPr>
            <w:ins w:id="7679" w:author="Mouse" w:date="2015-10-21T17:11:00Z">
              <w:r w:rsidRPr="003E23AF">
                <w:rPr>
                  <w:rFonts w:asciiTheme="minorEastAsia" w:hAnsiTheme="minorEastAsia" w:hint="eastAsia"/>
                  <w:rPrChange w:id="7680" w:author="Mouse" w:date="2015-10-21T17:15:00Z">
                    <w:rPr>
                      <w:rFonts w:hint="eastAsia"/>
                    </w:rPr>
                  </w:rPrChange>
                </w:rPr>
                <w:t>初始化密码</w:t>
              </w:r>
            </w:ins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681" w:author="Mouse" w:date="2015-10-21T17:11:00Z"/>
                <w:rFonts w:asciiTheme="minorEastAsia" w:hAnsiTheme="minorEastAsia"/>
                <w:rPrChange w:id="7682" w:author="Mouse" w:date="2015-10-21T17:15:00Z">
                  <w:rPr>
                    <w:ins w:id="7683" w:author="Mouse" w:date="2015-10-21T17:11:00Z"/>
                  </w:rPr>
                </w:rPrChange>
              </w:rPr>
            </w:pPr>
            <w:ins w:id="7684" w:author="Mouse" w:date="2015-10-21T17:11:00Z">
              <w:r w:rsidRPr="003E23AF">
                <w:rPr>
                  <w:rFonts w:asciiTheme="minorEastAsia" w:hAnsiTheme="minorEastAsia" w:hint="eastAsia"/>
                  <w:rPrChange w:id="7685" w:author="Mouse" w:date="2015-10-21T17:15:00Z">
                    <w:rPr>
                      <w:rFonts w:hint="eastAsia"/>
                    </w:rPr>
                  </w:rPrChange>
                </w:rPr>
                <w:t>取消输入密码</w:t>
              </w:r>
            </w:ins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686" w:author="Mouse" w:date="2015-10-21T17:11:00Z"/>
                <w:rFonts w:asciiTheme="minorEastAsia" w:hAnsiTheme="minorEastAsia"/>
                <w:rPrChange w:id="7687" w:author="Mouse" w:date="2015-10-21T17:15:00Z">
                  <w:rPr>
                    <w:ins w:id="7688" w:author="Mouse" w:date="2015-10-21T17:11:00Z"/>
                  </w:rPr>
                </w:rPrChange>
              </w:rPr>
            </w:pPr>
            <w:ins w:id="7689" w:author="Mouse" w:date="2015-10-21T17:11:00Z">
              <w:r w:rsidRPr="003E23AF">
                <w:rPr>
                  <w:rFonts w:asciiTheme="minorEastAsia" w:hAnsiTheme="minorEastAsia" w:hint="eastAsia"/>
                  <w:rPrChange w:id="7690" w:author="Mouse" w:date="2015-10-21T17:15:00Z">
                    <w:rPr>
                      <w:rFonts w:hint="eastAsia"/>
                    </w:rPr>
                  </w:rPrChange>
                </w:rPr>
                <w:t>初始化仓库</w:t>
              </w:r>
            </w:ins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691" w:author="Mouse" w:date="2015-10-21T17:11:00Z"/>
                <w:rFonts w:asciiTheme="minorEastAsia" w:hAnsiTheme="minorEastAsia"/>
                <w:rPrChange w:id="7692" w:author="Mouse" w:date="2015-10-21T17:15:00Z">
                  <w:rPr>
                    <w:ins w:id="7693" w:author="Mouse" w:date="2015-10-21T17:11:00Z"/>
                  </w:rPr>
                </w:rPrChange>
              </w:rPr>
            </w:pPr>
            <w:ins w:id="7694" w:author="Mouse" w:date="2015-10-21T17:11:00Z">
              <w:r w:rsidRPr="003E23AF">
                <w:rPr>
                  <w:rFonts w:asciiTheme="minorEastAsia" w:hAnsiTheme="minorEastAsia" w:hint="eastAsia"/>
                  <w:rPrChange w:id="7695" w:author="Mouse" w:date="2015-10-21T17:15:00Z">
                    <w:rPr>
                      <w:rFonts w:hint="eastAsia"/>
                    </w:rPr>
                  </w:rPrChange>
                </w:rPr>
                <w:t>初始化修改</w:t>
              </w:r>
            </w:ins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7696" w:author="Mouse" w:date="2015-10-21T17:11:00Z"/>
                <w:rFonts w:asciiTheme="minorEastAsia" w:hAnsiTheme="minorEastAsia"/>
                <w:rPrChange w:id="7697" w:author="Mouse" w:date="2015-10-21T17:15:00Z">
                  <w:rPr>
                    <w:ins w:id="7698" w:author="Mouse" w:date="2015-10-21T17:11:00Z"/>
                  </w:rPr>
                </w:rPrChange>
              </w:rPr>
            </w:pPr>
            <w:ins w:id="7699" w:author="Mouse" w:date="2015-10-21T17:11:00Z">
              <w:r w:rsidRPr="003E23AF">
                <w:rPr>
                  <w:rFonts w:asciiTheme="minorEastAsia" w:hAnsiTheme="minorEastAsia" w:hint="eastAsia"/>
                  <w:rPrChange w:id="7700" w:author="Mouse" w:date="2015-10-21T17:15:00Z">
                    <w:rPr>
                      <w:rFonts w:hint="eastAsia"/>
                    </w:rPr>
                  </w:rPrChange>
                </w:rPr>
                <w:t>预计输出</w:t>
              </w:r>
            </w:ins>
          </w:p>
        </w:tc>
      </w:tr>
      <w:tr w:rsidR="000B3E63" w:rsidRPr="003E23AF" w:rsidTr="000B3E63">
        <w:trPr>
          <w:ins w:id="7701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702" w:author="Mouse" w:date="2015-10-21T17:11:00Z"/>
                <w:rFonts w:asciiTheme="minorEastAsia" w:hAnsiTheme="minorEastAsia"/>
                <w:rPrChange w:id="7703" w:author="Mouse" w:date="2015-10-21T17:15:00Z">
                  <w:rPr>
                    <w:ins w:id="7704" w:author="Mouse" w:date="2015-10-21T17:11:00Z"/>
                  </w:rPr>
                </w:rPrChange>
              </w:rPr>
            </w:pPr>
            <w:ins w:id="7705" w:author="Mouse" w:date="2015-10-21T17:11:00Z">
              <w:r w:rsidRPr="003E23AF">
                <w:rPr>
                  <w:rFonts w:asciiTheme="minorEastAsia" w:hAnsiTheme="minorEastAsia" w:hint="eastAsia"/>
                  <w:rPrChange w:id="7706" w:author="Mouse" w:date="2015-10-21T17:15:00Z">
                    <w:rPr>
                      <w:rFonts w:hint="eastAsia"/>
                    </w:rPr>
                  </w:rPrChange>
                </w:rPr>
                <w:t>TUS2-1</w:t>
              </w:r>
            </w:ins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707" w:author="Mouse" w:date="2015-10-21T17:11:00Z"/>
                <w:rFonts w:asciiTheme="minorEastAsia" w:hAnsiTheme="minorEastAsia"/>
                <w:rPrChange w:id="7708" w:author="Mouse" w:date="2015-10-21T17:15:00Z">
                  <w:rPr>
                    <w:ins w:id="7709" w:author="Mouse" w:date="2015-10-21T17:11:00Z"/>
                  </w:rPr>
                </w:rPrChange>
              </w:rPr>
            </w:pPr>
            <w:ins w:id="7710" w:author="Mouse" w:date="2015-10-21T17:11:00Z">
              <w:r w:rsidRPr="003E23AF">
                <w:rPr>
                  <w:rFonts w:asciiTheme="minorEastAsia" w:hAnsiTheme="minorEastAsia" w:hint="eastAsia"/>
                  <w:rPrChange w:id="7711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7712" w:author="Mouse" w:date="2015-10-21T17:15:00Z">
                    <w:rPr/>
                  </w:rPrChange>
                </w:rPr>
                <w:t xml:space="preserve">000001000    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713" w:author="Mouse" w:date="2015-10-21T17:11:00Z"/>
                <w:rFonts w:asciiTheme="minorEastAsia" w:hAnsiTheme="minorEastAsia"/>
                <w:rPrChange w:id="7714" w:author="Mouse" w:date="2015-10-21T17:15:00Z">
                  <w:rPr>
                    <w:ins w:id="7715" w:author="Mouse" w:date="2015-10-21T17:11:00Z"/>
                  </w:rPr>
                </w:rPrChange>
              </w:rPr>
            </w:pPr>
            <w:ins w:id="7716" w:author="Mouse" w:date="2015-10-21T17:11:00Z">
              <w:r w:rsidRPr="003E23AF">
                <w:rPr>
                  <w:rFonts w:asciiTheme="minorEastAsia" w:hAnsiTheme="minorEastAsia" w:hint="eastAsia"/>
                  <w:rPrChange w:id="7717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718" w:author="Mouse" w:date="2015-10-21T17:11:00Z"/>
                <w:rFonts w:asciiTheme="minorEastAsia" w:hAnsiTheme="minorEastAsia"/>
                <w:rPrChange w:id="7719" w:author="Mouse" w:date="2015-10-21T17:15:00Z">
                  <w:rPr>
                    <w:ins w:id="7720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721" w:author="Mouse" w:date="2015-10-21T17:11:00Z"/>
                <w:rFonts w:asciiTheme="minorEastAsia" w:hAnsiTheme="minorEastAsia"/>
                <w:rPrChange w:id="7722" w:author="Mouse" w:date="2015-10-21T17:15:00Z">
                  <w:rPr>
                    <w:ins w:id="7723" w:author="Mouse" w:date="2015-10-21T17:11:00Z"/>
                  </w:rPr>
                </w:rPrChange>
              </w:rPr>
            </w:pPr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724" w:author="Mouse" w:date="2015-10-21T17:11:00Z"/>
                <w:rFonts w:asciiTheme="minorEastAsia" w:hAnsiTheme="minorEastAsia"/>
                <w:rPrChange w:id="7725" w:author="Mouse" w:date="2015-10-21T17:15:00Z">
                  <w:rPr>
                    <w:ins w:id="7726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727" w:author="Mouse" w:date="2015-10-21T17:11:00Z"/>
                <w:rFonts w:asciiTheme="minorEastAsia" w:hAnsiTheme="minorEastAsia"/>
                <w:rPrChange w:id="7728" w:author="Mouse" w:date="2015-10-21T17:15:00Z">
                  <w:rPr>
                    <w:ins w:id="7729" w:author="Mouse" w:date="2015-10-21T17:11:00Z"/>
                  </w:rPr>
                </w:rPrChange>
              </w:rPr>
            </w:pPr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7730" w:author="Mouse" w:date="2015-10-21T17:11:00Z"/>
                <w:rFonts w:asciiTheme="minorEastAsia" w:hAnsiTheme="minorEastAsia"/>
                <w:rPrChange w:id="7731" w:author="Mouse" w:date="2015-10-21T17:15:00Z">
                  <w:rPr>
                    <w:ins w:id="7732" w:author="Mouse" w:date="2015-10-21T17:11:00Z"/>
                  </w:rPr>
                </w:rPrChange>
              </w:rPr>
            </w:pPr>
            <w:ins w:id="7733" w:author="Mouse" w:date="2015-10-21T17:11:00Z">
              <w:r w:rsidRPr="003E23AF">
                <w:rPr>
                  <w:rFonts w:asciiTheme="minorEastAsia" w:hAnsiTheme="minorEastAsia" w:hint="eastAsia"/>
                  <w:rPrChange w:id="7734" w:author="Mouse" w:date="2015-10-21T17:15:00Z">
                    <w:rPr>
                      <w:rFonts w:hint="eastAsia"/>
                    </w:rPr>
                  </w:rPrChange>
                </w:rPr>
                <w:t>系统提示：单号格式错误，取消后退出</w:t>
              </w:r>
            </w:ins>
          </w:p>
        </w:tc>
      </w:tr>
      <w:tr w:rsidR="000B3E63" w:rsidRPr="003E23AF" w:rsidTr="000B3E63">
        <w:trPr>
          <w:ins w:id="7735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736" w:author="Mouse" w:date="2015-10-21T17:11:00Z"/>
                <w:rFonts w:asciiTheme="minorEastAsia" w:hAnsiTheme="minorEastAsia"/>
                <w:rPrChange w:id="7737" w:author="Mouse" w:date="2015-10-21T17:15:00Z">
                  <w:rPr>
                    <w:ins w:id="7738" w:author="Mouse" w:date="2015-10-21T17:11:00Z"/>
                  </w:rPr>
                </w:rPrChange>
              </w:rPr>
            </w:pPr>
            <w:ins w:id="7739" w:author="Mouse" w:date="2015-10-21T17:11:00Z">
              <w:r w:rsidRPr="003E23AF">
                <w:rPr>
                  <w:rFonts w:asciiTheme="minorEastAsia" w:hAnsiTheme="minorEastAsia" w:hint="eastAsia"/>
                  <w:rPrChange w:id="7740" w:author="Mouse" w:date="2015-10-21T17:15:00Z">
                    <w:rPr>
                      <w:rFonts w:hint="eastAsia"/>
                    </w:rPr>
                  </w:rPrChange>
                </w:rPr>
                <w:t>TUS2-2</w:t>
              </w:r>
            </w:ins>
          </w:p>
          <w:p w:rsidR="000B3E63" w:rsidRPr="003E23AF" w:rsidRDefault="000B3E63" w:rsidP="000B3E63">
            <w:pPr>
              <w:rPr>
                <w:ins w:id="7741" w:author="Mouse" w:date="2015-10-21T17:11:00Z"/>
                <w:rFonts w:asciiTheme="minorEastAsia" w:hAnsiTheme="minorEastAsia"/>
                <w:rPrChange w:id="7742" w:author="Mouse" w:date="2015-10-21T17:15:00Z">
                  <w:rPr>
                    <w:ins w:id="7743" w:author="Mouse" w:date="2015-10-21T17:11:00Z"/>
                  </w:rPr>
                </w:rPrChange>
              </w:rPr>
            </w:pPr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744" w:author="Mouse" w:date="2015-10-21T17:11:00Z"/>
                <w:rFonts w:asciiTheme="minorEastAsia" w:hAnsiTheme="minorEastAsia"/>
                <w:rPrChange w:id="7745" w:author="Mouse" w:date="2015-10-21T17:15:00Z">
                  <w:rPr>
                    <w:ins w:id="7746" w:author="Mouse" w:date="2015-10-21T17:11:00Z"/>
                  </w:rPr>
                </w:rPrChange>
              </w:rPr>
            </w:pPr>
            <w:ins w:id="7747" w:author="Mouse" w:date="2015-10-21T17:11:00Z">
              <w:r w:rsidRPr="003E23AF">
                <w:rPr>
                  <w:rFonts w:asciiTheme="minorEastAsia" w:hAnsiTheme="minorEastAsia" w:hint="eastAsia"/>
                  <w:rPrChange w:id="7748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7749" w:author="Mouse" w:date="2015-10-21T17:15:00Z">
                    <w:rPr/>
                  </w:rPrChange>
                </w:rPr>
                <w:t xml:space="preserve">000001000    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750" w:author="Mouse" w:date="2015-10-21T17:11:00Z"/>
                <w:rFonts w:asciiTheme="minorEastAsia" w:hAnsiTheme="minorEastAsia"/>
                <w:rPrChange w:id="7751" w:author="Mouse" w:date="2015-10-21T17:15:00Z">
                  <w:rPr>
                    <w:ins w:id="7752" w:author="Mouse" w:date="2015-10-21T17:11:00Z"/>
                  </w:rPr>
                </w:rPrChange>
              </w:rPr>
            </w:pPr>
            <w:ins w:id="7753" w:author="Mouse" w:date="2015-10-21T17:11:00Z">
              <w:r w:rsidRPr="003E23AF">
                <w:rPr>
                  <w:rFonts w:asciiTheme="minorEastAsia" w:hAnsiTheme="minorEastAsia" w:hint="eastAsia"/>
                  <w:rPrChange w:id="7754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755" w:author="Mouse" w:date="2015-10-21T17:11:00Z"/>
                <w:rFonts w:asciiTheme="minorEastAsia" w:hAnsiTheme="minorEastAsia"/>
                <w:rPrChange w:id="7756" w:author="Mouse" w:date="2015-10-21T17:15:00Z">
                  <w:rPr>
                    <w:ins w:id="7757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758" w:author="Mouse" w:date="2015-10-21T17:11:00Z"/>
                <w:rFonts w:asciiTheme="minorEastAsia" w:hAnsiTheme="minorEastAsia"/>
                <w:rPrChange w:id="7759" w:author="Mouse" w:date="2015-10-21T17:15:00Z">
                  <w:rPr>
                    <w:ins w:id="7760" w:author="Mouse" w:date="2015-10-21T17:11:00Z"/>
                  </w:rPr>
                </w:rPrChange>
              </w:rPr>
            </w:pPr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761" w:author="Mouse" w:date="2015-10-21T17:11:00Z"/>
                <w:rFonts w:asciiTheme="minorEastAsia" w:hAnsiTheme="minorEastAsia"/>
                <w:rPrChange w:id="7762" w:author="Mouse" w:date="2015-10-21T17:15:00Z">
                  <w:rPr>
                    <w:ins w:id="7763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764" w:author="Mouse" w:date="2015-10-21T17:11:00Z"/>
                <w:rFonts w:asciiTheme="minorEastAsia" w:hAnsiTheme="minorEastAsia"/>
                <w:rPrChange w:id="7765" w:author="Mouse" w:date="2015-10-21T17:15:00Z">
                  <w:rPr>
                    <w:ins w:id="7766" w:author="Mouse" w:date="2015-10-21T17:11:00Z"/>
                  </w:rPr>
                </w:rPrChange>
              </w:rPr>
            </w:pPr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7767" w:author="Mouse" w:date="2015-10-21T17:11:00Z"/>
                <w:rFonts w:asciiTheme="minorEastAsia" w:hAnsiTheme="minorEastAsia"/>
                <w:rPrChange w:id="7768" w:author="Mouse" w:date="2015-10-21T17:15:00Z">
                  <w:rPr>
                    <w:ins w:id="7769" w:author="Mouse" w:date="2015-10-21T17:11:00Z"/>
                  </w:rPr>
                </w:rPrChange>
              </w:rPr>
            </w:pPr>
            <w:ins w:id="7770" w:author="Mouse" w:date="2015-10-21T17:11:00Z">
              <w:r w:rsidRPr="003E23AF">
                <w:rPr>
                  <w:rFonts w:asciiTheme="minorEastAsia" w:hAnsiTheme="minorEastAsia" w:hint="eastAsia"/>
                  <w:rPrChange w:id="7771" w:author="Mouse" w:date="2015-10-21T17:15:00Z">
                    <w:rPr>
                      <w:rFonts w:hint="eastAsia"/>
                    </w:rPr>
                  </w:rPrChange>
                </w:rPr>
                <w:t>系统提示单号格式错误，不取消，返回单号输入</w:t>
              </w:r>
            </w:ins>
          </w:p>
        </w:tc>
      </w:tr>
      <w:tr w:rsidR="000B3E63" w:rsidRPr="003E23AF" w:rsidTr="000B3E63">
        <w:trPr>
          <w:ins w:id="7772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773" w:author="Mouse" w:date="2015-10-21T17:11:00Z"/>
                <w:rFonts w:asciiTheme="minorEastAsia" w:hAnsiTheme="minorEastAsia"/>
                <w:rPrChange w:id="7774" w:author="Mouse" w:date="2015-10-21T17:15:00Z">
                  <w:rPr>
                    <w:ins w:id="7775" w:author="Mouse" w:date="2015-10-21T17:11:00Z"/>
                  </w:rPr>
                </w:rPrChange>
              </w:rPr>
            </w:pPr>
            <w:ins w:id="7776" w:author="Mouse" w:date="2015-10-21T17:11:00Z">
              <w:r w:rsidRPr="003E23AF">
                <w:rPr>
                  <w:rFonts w:asciiTheme="minorEastAsia" w:hAnsiTheme="minorEastAsia"/>
                  <w:rPrChange w:id="7777" w:author="Mouse" w:date="2015-10-21T17:15:00Z">
                    <w:rPr/>
                  </w:rPrChange>
                </w:rPr>
                <w:t>TUS2-3</w:t>
              </w:r>
            </w:ins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778" w:author="Mouse" w:date="2015-10-21T17:11:00Z"/>
                <w:rFonts w:asciiTheme="minorEastAsia" w:hAnsiTheme="minorEastAsia"/>
                <w:rPrChange w:id="7779" w:author="Mouse" w:date="2015-10-21T17:15:00Z">
                  <w:rPr>
                    <w:ins w:id="7780" w:author="Mouse" w:date="2015-10-21T17:11:00Z"/>
                  </w:rPr>
                </w:rPrChange>
              </w:rPr>
            </w:pPr>
            <w:ins w:id="7781" w:author="Mouse" w:date="2015-10-21T17:11:00Z">
              <w:r w:rsidRPr="003E23AF">
                <w:rPr>
                  <w:rFonts w:asciiTheme="minorEastAsia" w:hAnsiTheme="minorEastAsia" w:hint="eastAsia"/>
                  <w:rPrChange w:id="7782" w:author="Mouse" w:date="2015-10-21T17:15:00Z">
                    <w:rPr>
                      <w:rFonts w:hint="eastAsia"/>
                    </w:rPr>
                  </w:rPrChange>
                </w:rPr>
                <w:t>025 20151010 0</w:t>
              </w:r>
              <w:r w:rsidRPr="003E23AF">
                <w:rPr>
                  <w:rFonts w:asciiTheme="minorEastAsia" w:hAnsiTheme="minorEastAsia"/>
                  <w:rPrChange w:id="7783" w:author="Mouse" w:date="2015-10-21T17:15:00Z">
                    <w:rPr/>
                  </w:rPrChange>
                </w:rPr>
                <w:t>440001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784" w:author="Mouse" w:date="2015-10-21T17:11:00Z"/>
                <w:rFonts w:asciiTheme="minorEastAsia" w:hAnsiTheme="minorEastAsia"/>
                <w:rPrChange w:id="7785" w:author="Mouse" w:date="2015-10-21T17:15:00Z">
                  <w:rPr>
                    <w:ins w:id="7786" w:author="Mouse" w:date="2015-10-21T17:11:00Z"/>
                  </w:rPr>
                </w:rPrChange>
              </w:rPr>
            </w:pPr>
            <w:ins w:id="7787" w:author="Mouse" w:date="2015-10-21T17:11:00Z">
              <w:r w:rsidRPr="003E23AF">
                <w:rPr>
                  <w:rFonts w:asciiTheme="minorEastAsia" w:hAnsiTheme="minorEastAsia" w:hint="eastAsia"/>
                  <w:rPrChange w:id="7788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789" w:author="Mouse" w:date="2015-10-21T17:11:00Z"/>
                <w:rFonts w:asciiTheme="minorEastAsia" w:hAnsiTheme="minorEastAsia"/>
                <w:rPrChange w:id="7790" w:author="Mouse" w:date="2015-10-21T17:15:00Z">
                  <w:rPr>
                    <w:ins w:id="7791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792" w:author="Mouse" w:date="2015-10-21T17:11:00Z"/>
                <w:rFonts w:asciiTheme="minorEastAsia" w:hAnsiTheme="minorEastAsia"/>
                <w:rPrChange w:id="7793" w:author="Mouse" w:date="2015-10-21T17:15:00Z">
                  <w:rPr>
                    <w:ins w:id="7794" w:author="Mouse" w:date="2015-10-21T17:11:00Z"/>
                  </w:rPr>
                </w:rPrChange>
              </w:rPr>
            </w:pPr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795" w:author="Mouse" w:date="2015-10-21T17:11:00Z"/>
                <w:rFonts w:asciiTheme="minorEastAsia" w:hAnsiTheme="minorEastAsia"/>
                <w:rPrChange w:id="7796" w:author="Mouse" w:date="2015-10-21T17:15:00Z">
                  <w:rPr>
                    <w:ins w:id="7797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798" w:author="Mouse" w:date="2015-10-21T17:11:00Z"/>
                <w:rFonts w:asciiTheme="minorEastAsia" w:hAnsiTheme="minorEastAsia"/>
                <w:rPrChange w:id="7799" w:author="Mouse" w:date="2015-10-21T17:15:00Z">
                  <w:rPr>
                    <w:ins w:id="7800" w:author="Mouse" w:date="2015-10-21T17:11:00Z"/>
                  </w:rPr>
                </w:rPrChange>
              </w:rPr>
            </w:pPr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7801" w:author="Mouse" w:date="2015-10-21T17:11:00Z"/>
                <w:rFonts w:asciiTheme="minorEastAsia" w:hAnsiTheme="minorEastAsia"/>
                <w:rPrChange w:id="7802" w:author="Mouse" w:date="2015-10-21T17:15:00Z">
                  <w:rPr>
                    <w:ins w:id="7803" w:author="Mouse" w:date="2015-10-21T17:11:00Z"/>
                  </w:rPr>
                </w:rPrChange>
              </w:rPr>
            </w:pPr>
            <w:ins w:id="7804" w:author="Mouse" w:date="2015-10-21T17:11:00Z">
              <w:r w:rsidRPr="003E23AF">
                <w:rPr>
                  <w:rFonts w:asciiTheme="minorEastAsia" w:hAnsiTheme="minorEastAsia" w:hint="eastAsia"/>
                  <w:rPrChange w:id="7805" w:author="Mouse" w:date="2015-10-21T17:15:00Z">
                    <w:rPr>
                      <w:rFonts w:hint="eastAsia"/>
                    </w:rPr>
                  </w:rPrChange>
                </w:rPr>
                <w:t>系统提示单号不存在，取消后退出</w:t>
              </w:r>
            </w:ins>
          </w:p>
        </w:tc>
      </w:tr>
      <w:tr w:rsidR="000B3E63" w:rsidRPr="003E23AF" w:rsidTr="000B3E63">
        <w:trPr>
          <w:ins w:id="7806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807" w:author="Mouse" w:date="2015-10-21T17:11:00Z"/>
                <w:rFonts w:asciiTheme="minorEastAsia" w:hAnsiTheme="minorEastAsia"/>
                <w:rPrChange w:id="7808" w:author="Mouse" w:date="2015-10-21T17:15:00Z">
                  <w:rPr>
                    <w:ins w:id="7809" w:author="Mouse" w:date="2015-10-21T17:11:00Z"/>
                  </w:rPr>
                </w:rPrChange>
              </w:rPr>
            </w:pPr>
            <w:ins w:id="7810" w:author="Mouse" w:date="2015-10-21T17:11:00Z">
              <w:r w:rsidRPr="003E23AF">
                <w:rPr>
                  <w:rFonts w:asciiTheme="minorEastAsia" w:hAnsiTheme="minorEastAsia" w:hint="eastAsia"/>
                  <w:rPrChange w:id="7811" w:author="Mouse" w:date="2015-10-21T17:15:00Z">
                    <w:rPr>
                      <w:rFonts w:hint="eastAsia"/>
                    </w:rPr>
                  </w:rPrChange>
                </w:rPr>
                <w:t>TUS2-4</w:t>
              </w:r>
            </w:ins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812" w:author="Mouse" w:date="2015-10-21T17:11:00Z"/>
                <w:rFonts w:asciiTheme="minorEastAsia" w:hAnsiTheme="minorEastAsia"/>
                <w:rPrChange w:id="7813" w:author="Mouse" w:date="2015-10-21T17:15:00Z">
                  <w:rPr>
                    <w:ins w:id="7814" w:author="Mouse" w:date="2015-10-21T17:11:00Z"/>
                  </w:rPr>
                </w:rPrChange>
              </w:rPr>
            </w:pPr>
            <w:ins w:id="7815" w:author="Mouse" w:date="2015-10-21T17:11:00Z">
              <w:r w:rsidRPr="003E23AF">
                <w:rPr>
                  <w:rFonts w:asciiTheme="minorEastAsia" w:hAnsiTheme="minorEastAsia" w:hint="eastAsia"/>
                  <w:rPrChange w:id="7816" w:author="Mouse" w:date="2015-10-21T17:15:00Z">
                    <w:rPr>
                      <w:rFonts w:hint="eastAsia"/>
                    </w:rPr>
                  </w:rPrChange>
                </w:rPr>
                <w:t>无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817" w:author="Mouse" w:date="2015-10-21T17:11:00Z"/>
                <w:rFonts w:asciiTheme="minorEastAsia" w:hAnsiTheme="minorEastAsia"/>
                <w:rPrChange w:id="7818" w:author="Mouse" w:date="2015-10-21T17:15:00Z">
                  <w:rPr>
                    <w:ins w:id="7819" w:author="Mouse" w:date="2015-10-21T17:11:00Z"/>
                  </w:rPr>
                </w:rPrChange>
              </w:rPr>
            </w:pPr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820" w:author="Mouse" w:date="2015-10-21T17:11:00Z"/>
                <w:rFonts w:asciiTheme="minorEastAsia" w:hAnsiTheme="minorEastAsia"/>
                <w:rPrChange w:id="7821" w:author="Mouse" w:date="2015-10-21T17:15:00Z">
                  <w:rPr>
                    <w:ins w:id="7822" w:author="Mouse" w:date="2015-10-21T17:11:00Z"/>
                  </w:rPr>
                </w:rPrChange>
              </w:rPr>
            </w:pPr>
            <w:ins w:id="7823" w:author="Mouse" w:date="2015-10-21T17:11:00Z">
              <w:r w:rsidRPr="003E23AF">
                <w:rPr>
                  <w:rFonts w:asciiTheme="minorEastAsia" w:hAnsiTheme="minorEastAsia" w:hint="eastAsia"/>
                  <w:rPrChange w:id="7824" w:author="Mouse" w:date="2015-10-21T17:15:00Z">
                    <w:rPr>
                      <w:rFonts w:hint="eastAsia"/>
                    </w:rPr>
                  </w:rPrChange>
                </w:rPr>
                <w:t>123456（正确）</w:t>
              </w:r>
            </w:ins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825" w:author="Mouse" w:date="2015-10-21T17:11:00Z"/>
                <w:rFonts w:asciiTheme="minorEastAsia" w:hAnsiTheme="minorEastAsia"/>
                <w:rPrChange w:id="7826" w:author="Mouse" w:date="2015-10-21T17:15:00Z">
                  <w:rPr>
                    <w:ins w:id="7827" w:author="Mouse" w:date="2015-10-21T17:11:00Z"/>
                  </w:rPr>
                </w:rPrChange>
              </w:rPr>
            </w:pPr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828" w:author="Mouse" w:date="2015-10-21T17:11:00Z"/>
                <w:rFonts w:asciiTheme="minorEastAsia" w:hAnsiTheme="minorEastAsia"/>
                <w:rPrChange w:id="7829" w:author="Mouse" w:date="2015-10-21T17:15:00Z">
                  <w:rPr>
                    <w:ins w:id="7830" w:author="Mouse" w:date="2015-10-21T17:11:00Z"/>
                  </w:rPr>
                </w:rPrChange>
              </w:rPr>
            </w:pPr>
            <w:ins w:id="7831" w:author="Mouse" w:date="2015-10-21T17:11:00Z">
              <w:r w:rsidRPr="003E23AF">
                <w:rPr>
                  <w:rFonts w:asciiTheme="minorEastAsia" w:hAnsiTheme="minorEastAsia" w:hint="eastAsia"/>
                  <w:rPrChange w:id="7832" w:author="Mouse" w:date="2015-10-21T17:15:00Z">
                    <w:rPr>
                      <w:rFonts w:hint="eastAsia"/>
                    </w:rPr>
                  </w:rPrChange>
                </w:rPr>
                <w:t>航空区</w:t>
              </w:r>
            </w:ins>
          </w:p>
          <w:p w:rsidR="000B3E63" w:rsidRPr="003E23AF" w:rsidRDefault="000B3E63" w:rsidP="000B3E63">
            <w:pPr>
              <w:rPr>
                <w:ins w:id="7833" w:author="Mouse" w:date="2015-10-21T17:11:00Z"/>
                <w:rFonts w:asciiTheme="minorEastAsia" w:hAnsiTheme="minorEastAsia"/>
                <w:rPrChange w:id="7834" w:author="Mouse" w:date="2015-10-21T17:15:00Z">
                  <w:rPr>
                    <w:ins w:id="7835" w:author="Mouse" w:date="2015-10-21T17:11:00Z"/>
                  </w:rPr>
                </w:rPrChange>
              </w:rPr>
            </w:pPr>
            <w:ins w:id="7836" w:author="Mouse" w:date="2015-10-21T17:11:00Z">
              <w:r w:rsidRPr="003E23AF">
                <w:rPr>
                  <w:rFonts w:asciiTheme="minorEastAsia" w:hAnsiTheme="minorEastAsia" w:hint="eastAsia"/>
                  <w:rPrChange w:id="7837" w:author="Mouse" w:date="2015-10-21T17:15:00Z">
                    <w:rPr>
                      <w:rFonts w:hint="eastAsia"/>
                    </w:rPr>
                  </w:rPrChange>
                </w:rPr>
                <w:t>5排，</w:t>
              </w:r>
              <w:r w:rsidRPr="003E23AF">
                <w:rPr>
                  <w:rFonts w:asciiTheme="minorEastAsia" w:hAnsiTheme="minorEastAsia"/>
                  <w:rPrChange w:id="7838" w:author="Mouse" w:date="2015-10-21T17:15:00Z">
                    <w:rPr/>
                  </w:rPrChange>
                </w:rPr>
                <w:t>每排</w:t>
              </w:r>
              <w:r w:rsidRPr="003E23AF">
                <w:rPr>
                  <w:rFonts w:asciiTheme="minorEastAsia" w:hAnsiTheme="minorEastAsia" w:hint="eastAsia"/>
                  <w:rPrChange w:id="7839" w:author="Mouse" w:date="2015-10-21T17:15:00Z">
                    <w:rPr>
                      <w:rFonts w:hint="eastAsia"/>
                    </w:rPr>
                  </w:rPrChange>
                </w:rPr>
                <w:t>5架，</w:t>
              </w:r>
            </w:ins>
          </w:p>
          <w:p w:rsidR="000B3E63" w:rsidRPr="003E23AF" w:rsidRDefault="000B3E63" w:rsidP="000B3E63">
            <w:pPr>
              <w:rPr>
                <w:ins w:id="7840" w:author="Mouse" w:date="2015-10-21T17:11:00Z"/>
                <w:rFonts w:asciiTheme="minorEastAsia" w:hAnsiTheme="minorEastAsia"/>
                <w:rPrChange w:id="7841" w:author="Mouse" w:date="2015-10-21T17:15:00Z">
                  <w:rPr>
                    <w:ins w:id="7842" w:author="Mouse" w:date="2015-10-21T17:11:00Z"/>
                  </w:rPr>
                </w:rPrChange>
              </w:rPr>
            </w:pPr>
            <w:ins w:id="7843" w:author="Mouse" w:date="2015-10-21T17:11:00Z">
              <w:r w:rsidRPr="003E23AF">
                <w:rPr>
                  <w:rFonts w:asciiTheme="minorEastAsia" w:hAnsiTheme="minorEastAsia"/>
                  <w:rPrChange w:id="7844" w:author="Mouse" w:date="2015-10-21T17:15:00Z">
                    <w:rPr/>
                  </w:rPrChange>
                </w:rPr>
                <w:lastRenderedPageBreak/>
                <w:t>铁运区</w:t>
              </w:r>
            </w:ins>
          </w:p>
          <w:p w:rsidR="000B3E63" w:rsidRPr="003E23AF" w:rsidRDefault="000B3E63" w:rsidP="000B3E63">
            <w:pPr>
              <w:rPr>
                <w:ins w:id="7845" w:author="Mouse" w:date="2015-10-21T17:11:00Z"/>
                <w:rFonts w:asciiTheme="minorEastAsia" w:hAnsiTheme="minorEastAsia"/>
                <w:rPrChange w:id="7846" w:author="Mouse" w:date="2015-10-21T17:15:00Z">
                  <w:rPr>
                    <w:ins w:id="7847" w:author="Mouse" w:date="2015-10-21T17:11:00Z"/>
                  </w:rPr>
                </w:rPrChange>
              </w:rPr>
            </w:pPr>
            <w:ins w:id="7848" w:author="Mouse" w:date="2015-10-21T17:11:00Z">
              <w:r w:rsidRPr="003E23AF">
                <w:rPr>
                  <w:rFonts w:asciiTheme="minorEastAsia" w:hAnsiTheme="minorEastAsia" w:hint="eastAsia"/>
                  <w:rPrChange w:id="7849" w:author="Mouse" w:date="2015-10-21T17:15:00Z">
                    <w:rPr>
                      <w:rFonts w:hint="eastAsia"/>
                    </w:rPr>
                  </w:rPrChange>
                </w:rPr>
                <w:t>1</w:t>
              </w:r>
              <w:r w:rsidRPr="003E23AF">
                <w:rPr>
                  <w:rFonts w:asciiTheme="minorEastAsia" w:hAnsiTheme="minorEastAsia"/>
                  <w:rPrChange w:id="7850" w:author="Mouse" w:date="2015-10-21T17:15:00Z">
                    <w:rPr/>
                  </w:rPrChange>
                </w:rPr>
                <w:t>0排</w:t>
              </w:r>
              <w:r w:rsidRPr="003E23AF">
                <w:rPr>
                  <w:rFonts w:asciiTheme="minorEastAsia" w:hAnsiTheme="minorEastAsia" w:hint="eastAsia"/>
                  <w:rPrChange w:id="7851" w:author="Mouse" w:date="2015-10-21T17:15:00Z">
                    <w:rPr>
                      <w:rFonts w:hint="eastAsia"/>
                    </w:rPr>
                  </w:rPrChange>
                </w:rPr>
                <w:t>，</w:t>
              </w:r>
              <w:r w:rsidRPr="003E23AF">
                <w:rPr>
                  <w:rFonts w:asciiTheme="minorEastAsia" w:hAnsiTheme="minorEastAsia"/>
                  <w:rPrChange w:id="7852" w:author="Mouse" w:date="2015-10-21T17:15:00Z">
                    <w:rPr/>
                  </w:rPrChange>
                </w:rPr>
                <w:t>每排</w:t>
              </w:r>
              <w:r w:rsidRPr="003E23AF">
                <w:rPr>
                  <w:rFonts w:asciiTheme="minorEastAsia" w:hAnsiTheme="minorEastAsia" w:hint="eastAsia"/>
                  <w:rPrChange w:id="7853" w:author="Mouse" w:date="2015-10-21T17:15:00Z">
                    <w:rPr>
                      <w:rFonts w:hint="eastAsia"/>
                    </w:rPr>
                  </w:rPrChange>
                </w:rPr>
                <w:t>5架；</w:t>
              </w:r>
            </w:ins>
          </w:p>
          <w:p w:rsidR="000B3E63" w:rsidRPr="003E23AF" w:rsidRDefault="000B3E63" w:rsidP="000B3E63">
            <w:pPr>
              <w:rPr>
                <w:ins w:id="7854" w:author="Mouse" w:date="2015-10-21T17:11:00Z"/>
                <w:rFonts w:asciiTheme="minorEastAsia" w:hAnsiTheme="minorEastAsia"/>
                <w:rPrChange w:id="7855" w:author="Mouse" w:date="2015-10-21T17:15:00Z">
                  <w:rPr>
                    <w:ins w:id="7856" w:author="Mouse" w:date="2015-10-21T17:11:00Z"/>
                  </w:rPr>
                </w:rPrChange>
              </w:rPr>
            </w:pPr>
            <w:ins w:id="7857" w:author="Mouse" w:date="2015-10-21T17:11:00Z">
              <w:r w:rsidRPr="003E23AF">
                <w:rPr>
                  <w:rFonts w:asciiTheme="minorEastAsia" w:hAnsiTheme="minorEastAsia"/>
                  <w:rPrChange w:id="7858" w:author="Mouse" w:date="2015-10-21T17:15:00Z">
                    <w:rPr/>
                  </w:rPrChange>
                </w:rPr>
                <w:t>汽运区</w:t>
              </w:r>
            </w:ins>
          </w:p>
          <w:p w:rsidR="000B3E63" w:rsidRPr="003E23AF" w:rsidRDefault="000B3E63" w:rsidP="000B3E63">
            <w:pPr>
              <w:rPr>
                <w:ins w:id="7859" w:author="Mouse" w:date="2015-10-21T17:11:00Z"/>
                <w:rFonts w:asciiTheme="minorEastAsia" w:hAnsiTheme="minorEastAsia"/>
                <w:rPrChange w:id="7860" w:author="Mouse" w:date="2015-10-21T17:15:00Z">
                  <w:rPr>
                    <w:ins w:id="7861" w:author="Mouse" w:date="2015-10-21T17:11:00Z"/>
                  </w:rPr>
                </w:rPrChange>
              </w:rPr>
            </w:pPr>
            <w:ins w:id="7862" w:author="Mouse" w:date="2015-10-21T17:11:00Z">
              <w:r w:rsidRPr="003E23AF">
                <w:rPr>
                  <w:rFonts w:asciiTheme="minorEastAsia" w:hAnsiTheme="minorEastAsia" w:hint="eastAsia"/>
                  <w:rPrChange w:id="7863" w:author="Mouse" w:date="2015-10-21T17:15:00Z">
                    <w:rPr>
                      <w:rFonts w:hint="eastAsia"/>
                    </w:rPr>
                  </w:rPrChange>
                </w:rPr>
                <w:t>5排，每排5架；</w:t>
              </w:r>
            </w:ins>
          </w:p>
          <w:p w:rsidR="000B3E63" w:rsidRPr="003E23AF" w:rsidRDefault="000B3E63" w:rsidP="000B3E63">
            <w:pPr>
              <w:rPr>
                <w:ins w:id="7864" w:author="Mouse" w:date="2015-10-21T17:11:00Z"/>
                <w:rFonts w:asciiTheme="minorEastAsia" w:hAnsiTheme="minorEastAsia"/>
                <w:rPrChange w:id="7865" w:author="Mouse" w:date="2015-10-21T17:15:00Z">
                  <w:rPr>
                    <w:ins w:id="7866" w:author="Mouse" w:date="2015-10-21T17:11:00Z"/>
                  </w:rPr>
                </w:rPrChange>
              </w:rPr>
            </w:pPr>
            <w:ins w:id="7867" w:author="Mouse" w:date="2015-10-21T17:11:00Z">
              <w:r w:rsidRPr="003E23AF">
                <w:rPr>
                  <w:rFonts w:asciiTheme="minorEastAsia" w:hAnsiTheme="minorEastAsia"/>
                  <w:rPrChange w:id="7868" w:author="Mouse" w:date="2015-10-21T17:15:00Z">
                    <w:rPr/>
                  </w:rPrChange>
                </w:rPr>
                <w:t>机动区</w:t>
              </w:r>
            </w:ins>
          </w:p>
          <w:p w:rsidR="000B3E63" w:rsidRPr="003E23AF" w:rsidRDefault="000B3E63" w:rsidP="000B3E63">
            <w:pPr>
              <w:rPr>
                <w:ins w:id="7869" w:author="Mouse" w:date="2015-10-21T17:11:00Z"/>
                <w:rFonts w:asciiTheme="minorEastAsia" w:hAnsiTheme="minorEastAsia"/>
                <w:rPrChange w:id="7870" w:author="Mouse" w:date="2015-10-21T17:15:00Z">
                  <w:rPr>
                    <w:ins w:id="7871" w:author="Mouse" w:date="2015-10-21T17:11:00Z"/>
                  </w:rPr>
                </w:rPrChange>
              </w:rPr>
            </w:pPr>
            <w:ins w:id="7872" w:author="Mouse" w:date="2015-10-21T17:11:00Z">
              <w:r w:rsidRPr="003E23AF">
                <w:rPr>
                  <w:rFonts w:asciiTheme="minorEastAsia" w:hAnsiTheme="minorEastAsia" w:hint="eastAsia"/>
                  <w:rPrChange w:id="7873" w:author="Mouse" w:date="2015-10-21T17:15:00Z">
                    <w:rPr>
                      <w:rFonts w:hint="eastAsia"/>
                    </w:rPr>
                  </w:rPrChange>
                </w:rPr>
                <w:t>1排，每排5架；</w:t>
              </w:r>
            </w:ins>
          </w:p>
          <w:p w:rsidR="000B3E63" w:rsidRPr="003E23AF" w:rsidRDefault="000B3E63" w:rsidP="000B3E63">
            <w:pPr>
              <w:rPr>
                <w:ins w:id="7874" w:author="Mouse" w:date="2015-10-21T17:11:00Z"/>
                <w:rFonts w:asciiTheme="minorEastAsia" w:hAnsiTheme="minorEastAsia"/>
                <w:rPrChange w:id="7875" w:author="Mouse" w:date="2015-10-21T17:15:00Z">
                  <w:rPr>
                    <w:ins w:id="7876" w:author="Mouse" w:date="2015-10-21T17:11:00Z"/>
                  </w:rPr>
                </w:rPrChange>
              </w:rPr>
            </w:pPr>
            <w:ins w:id="7877" w:author="Mouse" w:date="2015-10-21T17:11:00Z">
              <w:r w:rsidRPr="003E23AF">
                <w:rPr>
                  <w:rFonts w:asciiTheme="minorEastAsia" w:hAnsiTheme="minorEastAsia" w:hint="eastAsia"/>
                  <w:rPrChange w:id="7878" w:author="Mouse" w:date="2015-10-21T17:15:00Z">
                    <w:rPr>
                      <w:rFonts w:hint="eastAsia"/>
                    </w:rPr>
                  </w:rPrChange>
                </w:rPr>
                <w:t>（默认每架50个，共400</w:t>
              </w:r>
              <w:r w:rsidRPr="003E23AF">
                <w:rPr>
                  <w:rFonts w:asciiTheme="minorEastAsia" w:hAnsiTheme="minorEastAsia"/>
                  <w:rPrChange w:id="7879" w:author="Mouse" w:date="2015-10-21T17:15:00Z">
                    <w:rPr/>
                  </w:rPrChange>
                </w:rPr>
                <w:t>0</w:t>
              </w:r>
              <w:r w:rsidRPr="003E23AF">
                <w:rPr>
                  <w:rFonts w:asciiTheme="minorEastAsia" w:hAnsiTheme="minorEastAsia" w:hint="eastAsia"/>
                  <w:rPrChange w:id="7880" w:author="Mouse" w:date="2015-10-21T17:15:00Z">
                    <w:rPr>
                      <w:rFonts w:hint="eastAsia"/>
                    </w:rPr>
                  </w:rPrChange>
                </w:rPr>
                <w:t>个）</w:t>
              </w:r>
            </w:ins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881" w:author="Mouse" w:date="2015-10-21T17:11:00Z"/>
                <w:rFonts w:asciiTheme="minorEastAsia" w:hAnsiTheme="minorEastAsia"/>
                <w:rPrChange w:id="7882" w:author="Mouse" w:date="2015-10-21T17:15:00Z">
                  <w:rPr>
                    <w:ins w:id="7883" w:author="Mouse" w:date="2015-10-21T17:11:00Z"/>
                  </w:rPr>
                </w:rPrChange>
              </w:rPr>
            </w:pPr>
            <w:ins w:id="7884" w:author="Mouse" w:date="2015-10-21T17:11:00Z">
              <w:r w:rsidRPr="003E23AF">
                <w:rPr>
                  <w:rFonts w:asciiTheme="minorEastAsia" w:hAnsiTheme="minorEastAsia" w:hint="eastAsia"/>
                  <w:rPrChange w:id="7885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无</w:t>
              </w:r>
            </w:ins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7886" w:author="Mouse" w:date="2015-10-21T17:11:00Z"/>
                <w:rFonts w:asciiTheme="minorEastAsia" w:hAnsiTheme="minorEastAsia"/>
                <w:rPrChange w:id="7887" w:author="Mouse" w:date="2015-10-21T17:15:00Z">
                  <w:rPr>
                    <w:ins w:id="7888" w:author="Mouse" w:date="2015-10-21T17:11:00Z"/>
                  </w:rPr>
                </w:rPrChange>
              </w:rPr>
            </w:pPr>
            <w:ins w:id="7889" w:author="Mouse" w:date="2015-10-21T17:11:00Z">
              <w:r w:rsidRPr="003E23AF">
                <w:rPr>
                  <w:rFonts w:asciiTheme="minorEastAsia" w:hAnsiTheme="minorEastAsia" w:hint="eastAsia"/>
                  <w:rPrChange w:id="7890" w:author="Mouse" w:date="2015-10-21T17:15:00Z">
                    <w:rPr>
                      <w:rFonts w:hint="eastAsia"/>
                    </w:rPr>
                  </w:rPrChange>
                </w:rPr>
                <w:t>输入正确密码后，初始化仓</w:t>
              </w:r>
              <w:r w:rsidRPr="003E23AF">
                <w:rPr>
                  <w:rFonts w:asciiTheme="minorEastAsia" w:hAnsiTheme="minorEastAsia" w:hint="eastAsia"/>
                  <w:rPrChange w:id="7891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库</w:t>
              </w:r>
            </w:ins>
          </w:p>
        </w:tc>
      </w:tr>
      <w:tr w:rsidR="000B3E63" w:rsidRPr="003E23AF" w:rsidTr="000B3E63">
        <w:trPr>
          <w:ins w:id="7892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893" w:author="Mouse" w:date="2015-10-21T17:11:00Z"/>
                <w:rFonts w:asciiTheme="minorEastAsia" w:hAnsiTheme="minorEastAsia"/>
                <w:rPrChange w:id="7894" w:author="Mouse" w:date="2015-10-21T17:15:00Z">
                  <w:rPr>
                    <w:ins w:id="7895" w:author="Mouse" w:date="2015-10-21T17:11:00Z"/>
                  </w:rPr>
                </w:rPrChange>
              </w:rPr>
            </w:pPr>
            <w:ins w:id="7896" w:author="Mouse" w:date="2015-10-21T17:11:00Z">
              <w:r w:rsidRPr="003E23AF">
                <w:rPr>
                  <w:rFonts w:asciiTheme="minorEastAsia" w:hAnsiTheme="minorEastAsia" w:hint="eastAsia"/>
                  <w:rPrChange w:id="7897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TUS2-5</w:t>
              </w:r>
            </w:ins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898" w:author="Mouse" w:date="2015-10-21T17:11:00Z"/>
                <w:rFonts w:asciiTheme="minorEastAsia" w:hAnsiTheme="minorEastAsia"/>
                <w:rPrChange w:id="7899" w:author="Mouse" w:date="2015-10-21T17:15:00Z">
                  <w:rPr>
                    <w:ins w:id="7900" w:author="Mouse" w:date="2015-10-21T17:11:00Z"/>
                  </w:rPr>
                </w:rPrChange>
              </w:rPr>
            </w:pPr>
            <w:ins w:id="7901" w:author="Mouse" w:date="2015-10-21T17:11:00Z">
              <w:r w:rsidRPr="003E23AF">
                <w:rPr>
                  <w:rFonts w:asciiTheme="minorEastAsia" w:hAnsiTheme="minorEastAsia" w:hint="eastAsia"/>
                  <w:rPrChange w:id="7902" w:author="Mouse" w:date="2015-10-21T17:15:00Z">
                    <w:rPr>
                      <w:rFonts w:hint="eastAsia"/>
                    </w:rPr>
                  </w:rPrChange>
                </w:rPr>
                <w:t>无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903" w:author="Mouse" w:date="2015-10-21T17:11:00Z"/>
                <w:rFonts w:asciiTheme="minorEastAsia" w:hAnsiTheme="minorEastAsia"/>
                <w:rPrChange w:id="7904" w:author="Mouse" w:date="2015-10-21T17:15:00Z">
                  <w:rPr>
                    <w:ins w:id="7905" w:author="Mouse" w:date="2015-10-21T17:11:00Z"/>
                  </w:rPr>
                </w:rPrChange>
              </w:rPr>
            </w:pPr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906" w:author="Mouse" w:date="2015-10-21T17:11:00Z"/>
                <w:rFonts w:asciiTheme="minorEastAsia" w:hAnsiTheme="minorEastAsia"/>
                <w:rPrChange w:id="7907" w:author="Mouse" w:date="2015-10-21T17:15:00Z">
                  <w:rPr>
                    <w:ins w:id="7908" w:author="Mouse" w:date="2015-10-21T17:11:00Z"/>
                  </w:rPr>
                </w:rPrChange>
              </w:rPr>
            </w:pPr>
            <w:ins w:id="7909" w:author="Mouse" w:date="2015-10-21T17:11:00Z">
              <w:r w:rsidRPr="003E23AF">
                <w:rPr>
                  <w:rFonts w:asciiTheme="minorEastAsia" w:hAnsiTheme="minorEastAsia" w:hint="eastAsia"/>
                  <w:rPrChange w:id="7910" w:author="Mouse" w:date="2015-10-21T17:15:00Z">
                    <w:rPr>
                      <w:rFonts w:hint="eastAsia"/>
                    </w:rPr>
                  </w:rPrChange>
                </w:rPr>
                <w:t>123457</w:t>
              </w:r>
            </w:ins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911" w:author="Mouse" w:date="2015-10-21T17:11:00Z"/>
                <w:rFonts w:asciiTheme="minorEastAsia" w:hAnsiTheme="minorEastAsia"/>
                <w:rPrChange w:id="7912" w:author="Mouse" w:date="2015-10-21T17:15:00Z">
                  <w:rPr>
                    <w:ins w:id="7913" w:author="Mouse" w:date="2015-10-21T17:11:00Z"/>
                  </w:rPr>
                </w:rPrChange>
              </w:rPr>
            </w:pPr>
            <w:ins w:id="7914" w:author="Mouse" w:date="2015-10-21T17:11:00Z">
              <w:r w:rsidRPr="003E23AF">
                <w:rPr>
                  <w:rFonts w:asciiTheme="minorEastAsia" w:hAnsiTheme="minorEastAsia" w:hint="eastAsia"/>
                  <w:rPrChange w:id="7915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916" w:author="Mouse" w:date="2015-10-21T17:11:00Z"/>
                <w:rFonts w:asciiTheme="minorEastAsia" w:hAnsiTheme="minorEastAsia"/>
                <w:rPrChange w:id="7917" w:author="Mouse" w:date="2015-10-21T17:15:00Z">
                  <w:rPr>
                    <w:ins w:id="7918" w:author="Mouse" w:date="2015-10-21T17:11:00Z"/>
                  </w:rPr>
                </w:rPrChange>
              </w:rPr>
            </w:pPr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919" w:author="Mouse" w:date="2015-10-21T17:11:00Z"/>
                <w:rFonts w:asciiTheme="minorEastAsia" w:hAnsiTheme="minorEastAsia"/>
                <w:rPrChange w:id="7920" w:author="Mouse" w:date="2015-10-21T17:15:00Z">
                  <w:rPr>
                    <w:ins w:id="7921" w:author="Mouse" w:date="2015-10-21T17:11:00Z"/>
                  </w:rPr>
                </w:rPrChange>
              </w:rPr>
            </w:pPr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7922" w:author="Mouse" w:date="2015-10-21T17:11:00Z"/>
                <w:rFonts w:asciiTheme="minorEastAsia" w:hAnsiTheme="minorEastAsia"/>
                <w:rPrChange w:id="7923" w:author="Mouse" w:date="2015-10-21T17:15:00Z">
                  <w:rPr>
                    <w:ins w:id="7924" w:author="Mouse" w:date="2015-10-21T17:11:00Z"/>
                  </w:rPr>
                </w:rPrChange>
              </w:rPr>
            </w:pPr>
            <w:ins w:id="7925" w:author="Mouse" w:date="2015-10-21T17:11:00Z">
              <w:r w:rsidRPr="003E23AF">
                <w:rPr>
                  <w:rFonts w:asciiTheme="minorEastAsia" w:hAnsiTheme="minorEastAsia" w:hint="eastAsia"/>
                  <w:rPrChange w:id="7926" w:author="Mouse" w:date="2015-10-21T17:15:00Z">
                    <w:rPr>
                      <w:rFonts w:hint="eastAsia"/>
                    </w:rPr>
                  </w:rPrChange>
                </w:rPr>
                <w:t>系统退出</w:t>
              </w:r>
            </w:ins>
          </w:p>
        </w:tc>
      </w:tr>
      <w:tr w:rsidR="000B3E63" w:rsidRPr="003E23AF" w:rsidTr="000B3E63">
        <w:trPr>
          <w:ins w:id="7927" w:author="Mouse" w:date="2015-10-21T17:11:00Z"/>
        </w:trPr>
        <w:tc>
          <w:tcPr>
            <w:tcW w:w="996" w:type="dxa"/>
          </w:tcPr>
          <w:p w:rsidR="000B3E63" w:rsidRPr="003E23AF" w:rsidRDefault="000B3E63" w:rsidP="000B3E63">
            <w:pPr>
              <w:rPr>
                <w:ins w:id="7928" w:author="Mouse" w:date="2015-10-21T17:11:00Z"/>
                <w:rFonts w:asciiTheme="minorEastAsia" w:hAnsiTheme="minorEastAsia"/>
                <w:rPrChange w:id="7929" w:author="Mouse" w:date="2015-10-21T17:15:00Z">
                  <w:rPr>
                    <w:ins w:id="7930" w:author="Mouse" w:date="2015-10-21T17:11:00Z"/>
                  </w:rPr>
                </w:rPrChange>
              </w:rPr>
            </w:pPr>
            <w:ins w:id="7931" w:author="Mouse" w:date="2015-10-21T17:11:00Z">
              <w:r w:rsidRPr="003E23AF">
                <w:rPr>
                  <w:rFonts w:asciiTheme="minorEastAsia" w:hAnsiTheme="minorEastAsia" w:hint="eastAsia"/>
                  <w:rPrChange w:id="7932" w:author="Mouse" w:date="2015-10-21T17:15:00Z">
                    <w:rPr>
                      <w:rFonts w:hint="eastAsia"/>
                    </w:rPr>
                  </w:rPrChange>
                </w:rPr>
                <w:t>TUS2-6</w:t>
              </w:r>
            </w:ins>
          </w:p>
        </w:tc>
        <w:tc>
          <w:tcPr>
            <w:tcW w:w="2586" w:type="dxa"/>
          </w:tcPr>
          <w:p w:rsidR="000B3E63" w:rsidRPr="003E23AF" w:rsidRDefault="000B3E63" w:rsidP="000B3E63">
            <w:pPr>
              <w:rPr>
                <w:ins w:id="7933" w:author="Mouse" w:date="2015-10-21T17:11:00Z"/>
                <w:rFonts w:asciiTheme="minorEastAsia" w:hAnsiTheme="minorEastAsia"/>
                <w:rPrChange w:id="7934" w:author="Mouse" w:date="2015-10-21T17:15:00Z">
                  <w:rPr>
                    <w:ins w:id="7935" w:author="Mouse" w:date="2015-10-21T17:11:00Z"/>
                  </w:rPr>
                </w:rPrChange>
              </w:rPr>
            </w:pPr>
            <w:ins w:id="7936" w:author="Mouse" w:date="2015-10-21T17:11:00Z">
              <w:r w:rsidRPr="003E23AF">
                <w:rPr>
                  <w:rFonts w:asciiTheme="minorEastAsia" w:hAnsiTheme="minorEastAsia" w:hint="eastAsia"/>
                  <w:rPrChange w:id="7937" w:author="Mouse" w:date="2015-10-21T17:15:00Z">
                    <w:rPr>
                      <w:rFonts w:hint="eastAsia"/>
                    </w:rPr>
                  </w:rPrChange>
                </w:rPr>
                <w:t>无</w:t>
              </w:r>
            </w:ins>
          </w:p>
        </w:tc>
        <w:tc>
          <w:tcPr>
            <w:tcW w:w="449" w:type="dxa"/>
          </w:tcPr>
          <w:p w:rsidR="000B3E63" w:rsidRPr="003E23AF" w:rsidRDefault="000B3E63" w:rsidP="000B3E63">
            <w:pPr>
              <w:rPr>
                <w:ins w:id="7938" w:author="Mouse" w:date="2015-10-21T17:11:00Z"/>
                <w:rFonts w:asciiTheme="minorEastAsia" w:hAnsiTheme="minorEastAsia"/>
                <w:rPrChange w:id="7939" w:author="Mouse" w:date="2015-10-21T17:15:00Z">
                  <w:rPr>
                    <w:ins w:id="7940" w:author="Mouse" w:date="2015-10-21T17:11:00Z"/>
                  </w:rPr>
                </w:rPrChange>
              </w:rPr>
            </w:pPr>
          </w:p>
        </w:tc>
        <w:tc>
          <w:tcPr>
            <w:tcW w:w="1029" w:type="dxa"/>
          </w:tcPr>
          <w:p w:rsidR="000B3E63" w:rsidRPr="003E23AF" w:rsidRDefault="000B3E63" w:rsidP="000B3E63">
            <w:pPr>
              <w:rPr>
                <w:ins w:id="7941" w:author="Mouse" w:date="2015-10-21T17:11:00Z"/>
                <w:rFonts w:asciiTheme="minorEastAsia" w:hAnsiTheme="minorEastAsia"/>
                <w:rPrChange w:id="7942" w:author="Mouse" w:date="2015-10-21T17:15:00Z">
                  <w:rPr>
                    <w:ins w:id="7943" w:author="Mouse" w:date="2015-10-21T17:11:00Z"/>
                  </w:rPr>
                </w:rPrChange>
              </w:rPr>
            </w:pPr>
            <w:ins w:id="7944" w:author="Mouse" w:date="2015-10-21T17:11:00Z">
              <w:r w:rsidRPr="003E23AF">
                <w:rPr>
                  <w:rFonts w:asciiTheme="minorEastAsia" w:hAnsiTheme="minorEastAsia" w:hint="eastAsia"/>
                  <w:rPrChange w:id="7945" w:author="Mouse" w:date="2015-10-21T17:15:00Z">
                    <w:rPr>
                      <w:rFonts w:hint="eastAsia"/>
                    </w:rPr>
                  </w:rPrChange>
                </w:rPr>
                <w:t>123456</w:t>
              </w:r>
            </w:ins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946" w:author="Mouse" w:date="2015-10-21T17:11:00Z"/>
                <w:rFonts w:asciiTheme="minorEastAsia" w:hAnsiTheme="minorEastAsia"/>
                <w:rPrChange w:id="7947" w:author="Mouse" w:date="2015-10-21T17:15:00Z">
                  <w:rPr>
                    <w:ins w:id="7948" w:author="Mouse" w:date="2015-10-21T17:11:00Z"/>
                  </w:rPr>
                </w:rPrChange>
              </w:rPr>
            </w:pPr>
          </w:p>
        </w:tc>
        <w:tc>
          <w:tcPr>
            <w:tcW w:w="861" w:type="dxa"/>
          </w:tcPr>
          <w:p w:rsidR="000B3E63" w:rsidRPr="003E23AF" w:rsidRDefault="000B3E63" w:rsidP="000B3E63">
            <w:pPr>
              <w:rPr>
                <w:ins w:id="7949" w:author="Mouse" w:date="2015-10-21T17:11:00Z"/>
                <w:rFonts w:asciiTheme="minorEastAsia" w:hAnsiTheme="minorEastAsia"/>
                <w:rPrChange w:id="7950" w:author="Mouse" w:date="2015-10-21T17:15:00Z">
                  <w:rPr>
                    <w:ins w:id="7951" w:author="Mouse" w:date="2015-10-21T17:11:00Z"/>
                  </w:rPr>
                </w:rPrChange>
              </w:rPr>
            </w:pPr>
            <w:ins w:id="7952" w:author="Mouse" w:date="2015-10-21T17:11:00Z">
              <w:r w:rsidRPr="003E23AF">
                <w:rPr>
                  <w:rFonts w:asciiTheme="minorEastAsia" w:hAnsiTheme="minorEastAsia" w:hint="eastAsia"/>
                  <w:rPrChange w:id="7953" w:author="Mouse" w:date="2015-10-21T17:15:00Z">
                    <w:rPr>
                      <w:rFonts w:hint="eastAsia"/>
                    </w:rPr>
                  </w:rPrChange>
                </w:rPr>
                <w:t>航空区</w:t>
              </w:r>
            </w:ins>
          </w:p>
          <w:p w:rsidR="000B3E63" w:rsidRPr="003E23AF" w:rsidRDefault="000B3E63" w:rsidP="000B3E63">
            <w:pPr>
              <w:rPr>
                <w:ins w:id="7954" w:author="Mouse" w:date="2015-10-21T17:11:00Z"/>
                <w:rFonts w:asciiTheme="minorEastAsia" w:hAnsiTheme="minorEastAsia"/>
                <w:rPrChange w:id="7955" w:author="Mouse" w:date="2015-10-21T17:15:00Z">
                  <w:rPr>
                    <w:ins w:id="7956" w:author="Mouse" w:date="2015-10-21T17:11:00Z"/>
                  </w:rPr>
                </w:rPrChange>
              </w:rPr>
            </w:pPr>
            <w:ins w:id="7957" w:author="Mouse" w:date="2015-10-21T17:11:00Z">
              <w:r w:rsidRPr="003E23AF">
                <w:rPr>
                  <w:rFonts w:asciiTheme="minorEastAsia" w:hAnsiTheme="minorEastAsia" w:hint="eastAsia"/>
                  <w:rPrChange w:id="7958" w:author="Mouse" w:date="2015-10-21T17:15:00Z">
                    <w:rPr>
                      <w:rFonts w:hint="eastAsia"/>
                    </w:rPr>
                  </w:rPrChange>
                </w:rPr>
                <w:t>10排，</w:t>
              </w:r>
              <w:r w:rsidRPr="003E23AF">
                <w:rPr>
                  <w:rFonts w:asciiTheme="minorEastAsia" w:hAnsiTheme="minorEastAsia"/>
                  <w:rPrChange w:id="7959" w:author="Mouse" w:date="2015-10-21T17:15:00Z">
                    <w:rPr/>
                  </w:rPrChange>
                </w:rPr>
                <w:t>每排</w:t>
              </w:r>
              <w:r w:rsidRPr="003E23AF">
                <w:rPr>
                  <w:rFonts w:asciiTheme="minorEastAsia" w:hAnsiTheme="minorEastAsia" w:hint="eastAsia"/>
                  <w:rPrChange w:id="7960" w:author="Mouse" w:date="2015-10-21T17:15:00Z">
                    <w:rPr>
                      <w:rFonts w:hint="eastAsia"/>
                    </w:rPr>
                  </w:rPrChange>
                </w:rPr>
                <w:t>5架，</w:t>
              </w:r>
            </w:ins>
          </w:p>
          <w:p w:rsidR="000B3E63" w:rsidRPr="003E23AF" w:rsidRDefault="000B3E63" w:rsidP="000B3E63">
            <w:pPr>
              <w:rPr>
                <w:ins w:id="7961" w:author="Mouse" w:date="2015-10-21T17:11:00Z"/>
                <w:rFonts w:asciiTheme="minorEastAsia" w:hAnsiTheme="minorEastAsia"/>
                <w:rPrChange w:id="7962" w:author="Mouse" w:date="2015-10-21T17:15:00Z">
                  <w:rPr>
                    <w:ins w:id="7963" w:author="Mouse" w:date="2015-10-21T17:11:00Z"/>
                  </w:rPr>
                </w:rPrChange>
              </w:rPr>
            </w:pPr>
            <w:ins w:id="7964" w:author="Mouse" w:date="2015-10-21T17:11:00Z">
              <w:r w:rsidRPr="003E23AF">
                <w:rPr>
                  <w:rFonts w:asciiTheme="minorEastAsia" w:hAnsiTheme="minorEastAsia"/>
                  <w:rPrChange w:id="7965" w:author="Mouse" w:date="2015-10-21T17:15:00Z">
                    <w:rPr/>
                  </w:rPrChange>
                </w:rPr>
                <w:t>铁运区</w:t>
              </w:r>
            </w:ins>
          </w:p>
          <w:p w:rsidR="000B3E63" w:rsidRPr="003E23AF" w:rsidRDefault="000B3E63" w:rsidP="000B3E63">
            <w:pPr>
              <w:rPr>
                <w:ins w:id="7966" w:author="Mouse" w:date="2015-10-21T17:11:00Z"/>
                <w:rFonts w:asciiTheme="minorEastAsia" w:hAnsiTheme="minorEastAsia"/>
                <w:rPrChange w:id="7967" w:author="Mouse" w:date="2015-10-21T17:15:00Z">
                  <w:rPr>
                    <w:ins w:id="7968" w:author="Mouse" w:date="2015-10-21T17:11:00Z"/>
                  </w:rPr>
                </w:rPrChange>
              </w:rPr>
            </w:pPr>
            <w:ins w:id="7969" w:author="Mouse" w:date="2015-10-21T17:11:00Z">
              <w:r w:rsidRPr="003E23AF">
                <w:rPr>
                  <w:rFonts w:asciiTheme="minorEastAsia" w:hAnsiTheme="minorEastAsia" w:hint="eastAsia"/>
                  <w:rPrChange w:id="7970" w:author="Mouse" w:date="2015-10-21T17:15:00Z">
                    <w:rPr>
                      <w:rFonts w:hint="eastAsia"/>
                    </w:rPr>
                  </w:rPrChange>
                </w:rPr>
                <w:t>1</w:t>
              </w:r>
              <w:r w:rsidRPr="003E23AF">
                <w:rPr>
                  <w:rFonts w:asciiTheme="minorEastAsia" w:hAnsiTheme="minorEastAsia"/>
                  <w:rPrChange w:id="7971" w:author="Mouse" w:date="2015-10-21T17:15:00Z">
                    <w:rPr/>
                  </w:rPrChange>
                </w:rPr>
                <w:t>0排</w:t>
              </w:r>
              <w:r w:rsidRPr="003E23AF">
                <w:rPr>
                  <w:rFonts w:asciiTheme="minorEastAsia" w:hAnsiTheme="minorEastAsia" w:hint="eastAsia"/>
                  <w:rPrChange w:id="7972" w:author="Mouse" w:date="2015-10-21T17:15:00Z">
                    <w:rPr>
                      <w:rFonts w:hint="eastAsia"/>
                    </w:rPr>
                  </w:rPrChange>
                </w:rPr>
                <w:t>，</w:t>
              </w:r>
              <w:r w:rsidRPr="003E23AF">
                <w:rPr>
                  <w:rFonts w:asciiTheme="minorEastAsia" w:hAnsiTheme="minorEastAsia"/>
                  <w:rPrChange w:id="7973" w:author="Mouse" w:date="2015-10-21T17:15:00Z">
                    <w:rPr/>
                  </w:rPrChange>
                </w:rPr>
                <w:t>每排</w:t>
              </w:r>
              <w:r w:rsidRPr="003E23AF">
                <w:rPr>
                  <w:rFonts w:asciiTheme="minorEastAsia" w:hAnsiTheme="minorEastAsia" w:hint="eastAsia"/>
                  <w:rPrChange w:id="7974" w:author="Mouse" w:date="2015-10-21T17:15:00Z">
                    <w:rPr>
                      <w:rFonts w:hint="eastAsia"/>
                    </w:rPr>
                  </w:rPrChange>
                </w:rPr>
                <w:t>5架；</w:t>
              </w:r>
            </w:ins>
          </w:p>
          <w:p w:rsidR="000B3E63" w:rsidRPr="003E23AF" w:rsidRDefault="000B3E63" w:rsidP="000B3E63">
            <w:pPr>
              <w:rPr>
                <w:ins w:id="7975" w:author="Mouse" w:date="2015-10-21T17:11:00Z"/>
                <w:rFonts w:asciiTheme="minorEastAsia" w:hAnsiTheme="minorEastAsia"/>
                <w:rPrChange w:id="7976" w:author="Mouse" w:date="2015-10-21T17:15:00Z">
                  <w:rPr>
                    <w:ins w:id="7977" w:author="Mouse" w:date="2015-10-21T17:11:00Z"/>
                  </w:rPr>
                </w:rPrChange>
              </w:rPr>
            </w:pPr>
            <w:ins w:id="7978" w:author="Mouse" w:date="2015-10-21T17:11:00Z">
              <w:r w:rsidRPr="003E23AF">
                <w:rPr>
                  <w:rFonts w:asciiTheme="minorEastAsia" w:hAnsiTheme="minorEastAsia"/>
                  <w:rPrChange w:id="7979" w:author="Mouse" w:date="2015-10-21T17:15:00Z">
                    <w:rPr/>
                  </w:rPrChange>
                </w:rPr>
                <w:t>汽运区</w:t>
              </w:r>
            </w:ins>
          </w:p>
          <w:p w:rsidR="000B3E63" w:rsidRPr="003E23AF" w:rsidRDefault="000B3E63" w:rsidP="000B3E63">
            <w:pPr>
              <w:rPr>
                <w:ins w:id="7980" w:author="Mouse" w:date="2015-10-21T17:11:00Z"/>
                <w:rFonts w:asciiTheme="minorEastAsia" w:hAnsiTheme="minorEastAsia"/>
                <w:rPrChange w:id="7981" w:author="Mouse" w:date="2015-10-21T17:15:00Z">
                  <w:rPr>
                    <w:ins w:id="7982" w:author="Mouse" w:date="2015-10-21T17:11:00Z"/>
                  </w:rPr>
                </w:rPrChange>
              </w:rPr>
            </w:pPr>
            <w:ins w:id="7983" w:author="Mouse" w:date="2015-10-21T17:11:00Z">
              <w:r w:rsidRPr="003E23AF">
                <w:rPr>
                  <w:rFonts w:asciiTheme="minorEastAsia" w:hAnsiTheme="minorEastAsia" w:hint="eastAsia"/>
                  <w:rPrChange w:id="7984" w:author="Mouse" w:date="2015-10-21T17:15:00Z">
                    <w:rPr>
                      <w:rFonts w:hint="eastAsia"/>
                    </w:rPr>
                  </w:rPrChange>
                </w:rPr>
                <w:t>5排，每排5架；</w:t>
              </w:r>
            </w:ins>
          </w:p>
          <w:p w:rsidR="000B3E63" w:rsidRPr="003E23AF" w:rsidRDefault="000B3E63" w:rsidP="000B3E63">
            <w:pPr>
              <w:rPr>
                <w:ins w:id="7985" w:author="Mouse" w:date="2015-10-21T17:11:00Z"/>
                <w:rFonts w:asciiTheme="minorEastAsia" w:hAnsiTheme="minorEastAsia"/>
                <w:rPrChange w:id="7986" w:author="Mouse" w:date="2015-10-21T17:15:00Z">
                  <w:rPr>
                    <w:ins w:id="7987" w:author="Mouse" w:date="2015-10-21T17:11:00Z"/>
                  </w:rPr>
                </w:rPrChange>
              </w:rPr>
            </w:pPr>
            <w:ins w:id="7988" w:author="Mouse" w:date="2015-10-21T17:11:00Z">
              <w:r w:rsidRPr="003E23AF">
                <w:rPr>
                  <w:rFonts w:asciiTheme="minorEastAsia" w:hAnsiTheme="minorEastAsia"/>
                  <w:rPrChange w:id="7989" w:author="Mouse" w:date="2015-10-21T17:15:00Z">
                    <w:rPr/>
                  </w:rPrChange>
                </w:rPr>
                <w:t>机动区</w:t>
              </w:r>
            </w:ins>
          </w:p>
          <w:p w:rsidR="000B3E63" w:rsidRPr="003E23AF" w:rsidRDefault="000B3E63" w:rsidP="000B3E63">
            <w:pPr>
              <w:rPr>
                <w:ins w:id="7990" w:author="Mouse" w:date="2015-10-21T17:11:00Z"/>
                <w:rFonts w:asciiTheme="minorEastAsia" w:hAnsiTheme="minorEastAsia"/>
                <w:rPrChange w:id="7991" w:author="Mouse" w:date="2015-10-21T17:15:00Z">
                  <w:rPr>
                    <w:ins w:id="7992" w:author="Mouse" w:date="2015-10-21T17:11:00Z"/>
                  </w:rPr>
                </w:rPrChange>
              </w:rPr>
            </w:pPr>
            <w:ins w:id="7993" w:author="Mouse" w:date="2015-10-21T17:11:00Z">
              <w:r w:rsidRPr="003E23AF">
                <w:rPr>
                  <w:rFonts w:asciiTheme="minorEastAsia" w:hAnsiTheme="minorEastAsia" w:hint="eastAsia"/>
                  <w:rPrChange w:id="7994" w:author="Mouse" w:date="2015-10-21T17:15:00Z">
                    <w:rPr>
                      <w:rFonts w:hint="eastAsia"/>
                    </w:rPr>
                  </w:rPrChange>
                </w:rPr>
                <w:t>1排，每排5架</w:t>
              </w:r>
            </w:ins>
          </w:p>
        </w:tc>
        <w:tc>
          <w:tcPr>
            <w:tcW w:w="744" w:type="dxa"/>
          </w:tcPr>
          <w:p w:rsidR="000B3E63" w:rsidRPr="003E23AF" w:rsidRDefault="000B3E63" w:rsidP="000B3E63">
            <w:pPr>
              <w:rPr>
                <w:ins w:id="7995" w:author="Mouse" w:date="2015-10-21T17:11:00Z"/>
                <w:rFonts w:asciiTheme="minorEastAsia" w:hAnsiTheme="minorEastAsia"/>
                <w:rPrChange w:id="7996" w:author="Mouse" w:date="2015-10-21T17:15:00Z">
                  <w:rPr>
                    <w:ins w:id="7997" w:author="Mouse" w:date="2015-10-21T17:11:00Z"/>
                  </w:rPr>
                </w:rPrChange>
              </w:rPr>
            </w:pPr>
            <w:ins w:id="7998" w:author="Mouse" w:date="2015-10-21T17:11:00Z">
              <w:r w:rsidRPr="003E23AF">
                <w:rPr>
                  <w:rFonts w:asciiTheme="minorEastAsia" w:hAnsiTheme="minorEastAsia" w:hint="eastAsia"/>
                  <w:rPrChange w:id="7999" w:author="Mouse" w:date="2015-10-21T17:15:00Z">
                    <w:rPr>
                      <w:rFonts w:hint="eastAsia"/>
                    </w:rPr>
                  </w:rPrChange>
                </w:rPr>
                <w:t>（超过最大数量）</w:t>
              </w:r>
            </w:ins>
          </w:p>
          <w:p w:rsidR="000B3E63" w:rsidRPr="003E23AF" w:rsidRDefault="000B3E63" w:rsidP="000B3E63">
            <w:pPr>
              <w:rPr>
                <w:ins w:id="8000" w:author="Mouse" w:date="2015-10-21T17:11:00Z"/>
                <w:rFonts w:asciiTheme="minorEastAsia" w:hAnsiTheme="minorEastAsia"/>
                <w:rPrChange w:id="8001" w:author="Mouse" w:date="2015-10-21T17:15:00Z">
                  <w:rPr>
                    <w:ins w:id="8002" w:author="Mouse" w:date="2015-10-21T17:11:00Z"/>
                  </w:rPr>
                </w:rPrChange>
              </w:rPr>
            </w:pPr>
            <w:ins w:id="8003" w:author="Mouse" w:date="2015-10-21T17:11:00Z">
              <w:r w:rsidRPr="003E23AF">
                <w:rPr>
                  <w:rFonts w:asciiTheme="minorEastAsia" w:hAnsiTheme="minorEastAsia" w:hint="eastAsia"/>
                  <w:rPrChange w:id="8004" w:author="Mouse" w:date="2015-10-21T17:15:00Z">
                    <w:rPr>
                      <w:rFonts w:hint="eastAsia"/>
                    </w:rPr>
                  </w:rPrChange>
                </w:rPr>
                <w:t>修改：</w:t>
              </w:r>
            </w:ins>
          </w:p>
          <w:p w:rsidR="000B3E63" w:rsidRPr="003E23AF" w:rsidRDefault="000B3E63" w:rsidP="000B3E63">
            <w:pPr>
              <w:rPr>
                <w:ins w:id="8005" w:author="Mouse" w:date="2015-10-21T17:11:00Z"/>
                <w:rFonts w:asciiTheme="minorEastAsia" w:hAnsiTheme="minorEastAsia"/>
                <w:rPrChange w:id="8006" w:author="Mouse" w:date="2015-10-21T17:15:00Z">
                  <w:rPr>
                    <w:ins w:id="8007" w:author="Mouse" w:date="2015-10-21T17:11:00Z"/>
                  </w:rPr>
                </w:rPrChange>
              </w:rPr>
            </w:pPr>
            <w:ins w:id="8008" w:author="Mouse" w:date="2015-10-21T17:11:00Z">
              <w:r w:rsidRPr="003E23AF">
                <w:rPr>
                  <w:rFonts w:asciiTheme="minorEastAsia" w:hAnsiTheme="minorEastAsia" w:hint="eastAsia"/>
                  <w:rPrChange w:id="8009" w:author="Mouse" w:date="2015-10-21T17:15:00Z">
                    <w:rPr>
                      <w:rFonts w:hint="eastAsia"/>
                    </w:rPr>
                  </w:rPrChange>
                </w:rPr>
                <w:t>航空区5排</w:t>
              </w:r>
            </w:ins>
          </w:p>
        </w:tc>
        <w:tc>
          <w:tcPr>
            <w:tcW w:w="887" w:type="dxa"/>
          </w:tcPr>
          <w:p w:rsidR="000B3E63" w:rsidRPr="003E23AF" w:rsidRDefault="000B3E63" w:rsidP="000B3E63">
            <w:pPr>
              <w:rPr>
                <w:ins w:id="8010" w:author="Mouse" w:date="2015-10-21T17:11:00Z"/>
                <w:rFonts w:asciiTheme="minorEastAsia" w:hAnsiTheme="minorEastAsia"/>
                <w:rPrChange w:id="8011" w:author="Mouse" w:date="2015-10-21T17:15:00Z">
                  <w:rPr>
                    <w:ins w:id="8012" w:author="Mouse" w:date="2015-10-21T17:11:00Z"/>
                  </w:rPr>
                </w:rPrChange>
              </w:rPr>
            </w:pPr>
            <w:ins w:id="8013" w:author="Mouse" w:date="2015-10-21T17:11:00Z">
              <w:r w:rsidRPr="003E23AF">
                <w:rPr>
                  <w:rFonts w:asciiTheme="minorEastAsia" w:hAnsiTheme="minorEastAsia" w:hint="eastAsia"/>
                  <w:rPrChange w:id="8014" w:author="Mouse" w:date="2015-10-21T17:15:00Z">
                    <w:rPr>
                      <w:rFonts w:hint="eastAsia"/>
                    </w:rPr>
                  </w:rPrChange>
                </w:rPr>
                <w:t>输入正确密码后，初始化仓库</w:t>
              </w:r>
            </w:ins>
          </w:p>
        </w:tc>
      </w:tr>
    </w:tbl>
    <w:p w:rsidR="000B3E63" w:rsidRPr="003E23AF" w:rsidRDefault="000B3E63" w:rsidP="000B3E63">
      <w:pPr>
        <w:rPr>
          <w:ins w:id="8015" w:author="Mouse" w:date="2015-10-21T17:11:00Z"/>
          <w:rFonts w:asciiTheme="minorEastAsia" w:hAnsiTheme="minorEastAsia"/>
          <w:rPrChange w:id="8016" w:author="Mouse" w:date="2015-10-21T17:15:00Z">
            <w:rPr>
              <w:ins w:id="8017" w:author="Mouse" w:date="2015-10-21T17:11:00Z"/>
            </w:rPr>
          </w:rPrChang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3E63" w:rsidRPr="003E23AF" w:rsidTr="000B3E63">
        <w:trPr>
          <w:ins w:id="8018" w:author="Mouse" w:date="2015-10-21T17:11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8019" w:author="Mouse" w:date="2015-10-21T17:11:00Z"/>
                <w:rFonts w:asciiTheme="minorEastAsia" w:hAnsiTheme="minorEastAsia"/>
                <w:rPrChange w:id="8020" w:author="Mouse" w:date="2015-10-21T17:15:00Z">
                  <w:rPr>
                    <w:ins w:id="8021" w:author="Mouse" w:date="2015-10-21T17:11:00Z"/>
                  </w:rPr>
                </w:rPrChange>
              </w:rPr>
            </w:pPr>
            <w:ins w:id="8022" w:author="Mouse" w:date="2015-10-21T17:11:00Z">
              <w:r w:rsidRPr="003E23AF">
                <w:rPr>
                  <w:rFonts w:asciiTheme="minorEastAsia" w:hAnsiTheme="minorEastAsia" w:hint="eastAsia"/>
                  <w:rPrChange w:id="8023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8024" w:author="Mouse" w:date="2015-10-21T17:15:00Z">
                    <w:rPr/>
                  </w:rPrChange>
                </w:rPr>
                <w:t>1</w:t>
              </w:r>
            </w:ins>
          </w:p>
          <w:p w:rsidR="000B3E63" w:rsidRPr="003E23AF" w:rsidRDefault="000B3E63" w:rsidP="000B3E63">
            <w:pPr>
              <w:rPr>
                <w:ins w:id="8025" w:author="Mouse" w:date="2015-10-21T17:11:00Z"/>
                <w:rFonts w:asciiTheme="minorEastAsia" w:hAnsiTheme="minorEastAsia"/>
                <w:rPrChange w:id="8026" w:author="Mouse" w:date="2015-10-21T17:15:00Z">
                  <w:rPr>
                    <w:ins w:id="8027" w:author="Mouse" w:date="2015-10-21T17:11:00Z"/>
                  </w:rPr>
                </w:rPrChange>
              </w:rPr>
            </w:pPr>
            <w:ins w:id="8028" w:author="Mouse" w:date="2015-10-21T17:11:00Z">
              <w:r w:rsidRPr="003E23AF">
                <w:rPr>
                  <w:rFonts w:asciiTheme="minorEastAsia" w:hAnsiTheme="minorEastAsia"/>
                  <w:rPrChange w:id="8029" w:author="Mouse" w:date="2015-10-21T17:15:00Z">
                    <w:rPr/>
                  </w:rPrChange>
                </w:rPr>
                <w:t>库存入库单</w:t>
              </w:r>
            </w:ins>
          </w:p>
          <w:p w:rsidR="000B3E63" w:rsidRPr="003E23AF" w:rsidRDefault="000B3E63" w:rsidP="000B3E63">
            <w:pPr>
              <w:rPr>
                <w:ins w:id="8030" w:author="Mouse" w:date="2015-10-21T17:11:00Z"/>
                <w:rFonts w:asciiTheme="minorEastAsia" w:hAnsiTheme="minorEastAsia"/>
                <w:rPrChange w:id="8031" w:author="Mouse" w:date="2015-10-21T17:15:00Z">
                  <w:rPr>
                    <w:ins w:id="8032" w:author="Mouse" w:date="2015-10-21T17:11:00Z"/>
                  </w:rPr>
                </w:rPrChange>
              </w:rPr>
            </w:pPr>
            <w:ins w:id="8033" w:author="Mouse" w:date="2015-10-21T17:11:00Z">
              <w:r w:rsidRPr="003E23AF">
                <w:rPr>
                  <w:rFonts w:asciiTheme="minorEastAsia" w:hAnsiTheme="minorEastAsia"/>
                  <w:rPrChange w:id="8034" w:author="Mouse" w:date="2015-10-21T17:15:00Z">
                    <w:rPr/>
                  </w:rPrChange>
                </w:rPr>
                <w:t>入库日期</w:t>
              </w:r>
              <w:r w:rsidRPr="003E23AF">
                <w:rPr>
                  <w:rFonts w:asciiTheme="minorEastAsia" w:hAnsiTheme="minorEastAsia" w:hint="eastAsia"/>
                  <w:rPrChange w:id="8035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8036" w:author="Mouse" w:date="2015-10-21T17:11:00Z"/>
                <w:rFonts w:asciiTheme="minorEastAsia" w:hAnsiTheme="minorEastAsia"/>
                <w:rPrChange w:id="8037" w:author="Mouse" w:date="2015-10-21T17:15:00Z">
                  <w:rPr>
                    <w:ins w:id="8038" w:author="Mouse" w:date="2015-10-21T17:11:00Z"/>
                  </w:rPr>
                </w:rPrChange>
              </w:rPr>
            </w:pPr>
            <w:ins w:id="8039" w:author="Mouse" w:date="2015-10-21T17:11:00Z">
              <w:r w:rsidRPr="003E23AF">
                <w:rPr>
                  <w:rFonts w:asciiTheme="minorEastAsia" w:hAnsiTheme="minorEastAsia"/>
                  <w:rPrChange w:id="8040" w:author="Mouse" w:date="2015-10-21T17:15:00Z">
                    <w:rPr/>
                  </w:rPrChange>
                </w:rPr>
                <w:t>目的地</w:t>
              </w:r>
              <w:r w:rsidRPr="003E23AF">
                <w:rPr>
                  <w:rFonts w:asciiTheme="minorEastAsia" w:hAnsiTheme="minorEastAsia" w:hint="eastAsia"/>
                  <w:rPrChange w:id="8041" w:author="Mouse" w:date="2015-10-21T17:15:00Z">
                    <w:rPr>
                      <w:rFonts w:hint="eastAsia"/>
                    </w:rPr>
                  </w:rPrChange>
                </w:rPr>
                <w:t xml:space="preserve"> 北京中转中心</w:t>
              </w:r>
            </w:ins>
          </w:p>
          <w:p w:rsidR="000B3E63" w:rsidRPr="003E23AF" w:rsidRDefault="000B3E63" w:rsidP="000B3E63">
            <w:pPr>
              <w:rPr>
                <w:ins w:id="8042" w:author="Mouse" w:date="2015-10-21T17:11:00Z"/>
                <w:rFonts w:asciiTheme="minorEastAsia" w:hAnsiTheme="minorEastAsia"/>
                <w:rPrChange w:id="8043" w:author="Mouse" w:date="2015-10-21T17:15:00Z">
                  <w:rPr>
                    <w:ins w:id="8044" w:author="Mouse" w:date="2015-10-21T17:11:00Z"/>
                  </w:rPr>
                </w:rPrChange>
              </w:rPr>
            </w:pPr>
            <w:ins w:id="8045" w:author="Mouse" w:date="2015-10-21T17:11:00Z">
              <w:r w:rsidRPr="003E23AF">
                <w:rPr>
                  <w:rFonts w:asciiTheme="minorEastAsia" w:hAnsiTheme="minorEastAsia"/>
                  <w:rPrChange w:id="8046" w:author="Mouse" w:date="2015-10-21T17:15:00Z">
                    <w:rPr/>
                  </w:rPrChange>
                </w:rPr>
                <w:t>快递编号</w:t>
              </w:r>
              <w:r w:rsidRPr="003E23AF">
                <w:rPr>
                  <w:rFonts w:asciiTheme="minorEastAsia" w:hAnsiTheme="minorEastAsia" w:hint="eastAsia"/>
                  <w:rPrChange w:id="8047" w:author="Mouse" w:date="2015-10-21T17:15:00Z">
                    <w:rPr>
                      <w:rFonts w:hint="eastAsia"/>
                    </w:rPr>
                  </w:rPrChange>
                </w:rPr>
                <w:t xml:space="preserve"> 货柜号</w:t>
              </w:r>
            </w:ins>
          </w:p>
          <w:p w:rsidR="000B3E63" w:rsidRPr="003E23AF" w:rsidRDefault="000B3E63" w:rsidP="000B3E63">
            <w:pPr>
              <w:rPr>
                <w:ins w:id="8048" w:author="Mouse" w:date="2015-10-21T17:11:00Z"/>
                <w:rFonts w:asciiTheme="minorEastAsia" w:hAnsiTheme="minorEastAsia"/>
                <w:rPrChange w:id="8049" w:author="Mouse" w:date="2015-10-21T17:15:00Z">
                  <w:rPr>
                    <w:ins w:id="8050" w:author="Mouse" w:date="2015-10-21T17:11:00Z"/>
                  </w:rPr>
                </w:rPrChange>
              </w:rPr>
            </w:pPr>
            <w:ins w:id="8051" w:author="Mouse" w:date="2015-10-21T17:11:00Z">
              <w:r w:rsidRPr="003E23AF">
                <w:rPr>
                  <w:rFonts w:asciiTheme="minorEastAsia" w:hAnsiTheme="minorEastAsia" w:hint="eastAsia"/>
                  <w:rPrChange w:id="8052" w:author="Mouse" w:date="2015-10-21T17:15:00Z">
                    <w:rPr>
                      <w:rFonts w:hint="eastAsia"/>
                    </w:rPr>
                  </w:rPrChange>
                </w:rPr>
                <w:t>0250000001</w:t>
              </w:r>
              <w:r w:rsidRPr="003E23AF">
                <w:rPr>
                  <w:rFonts w:asciiTheme="minorEastAsia" w:hAnsiTheme="minorEastAsia"/>
                  <w:rPrChange w:id="8053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8054" w:author="Mouse" w:date="2015-10-21T17:15:00Z">
                    <w:rPr>
                      <w:rFonts w:hint="eastAsia"/>
                    </w:rPr>
                  </w:rPrChange>
                </w:rPr>
                <w:t xml:space="preserve"> 1排 1架 1号</w:t>
              </w:r>
            </w:ins>
          </w:p>
          <w:p w:rsidR="000B3E63" w:rsidRPr="003E23AF" w:rsidRDefault="000B3E63" w:rsidP="000B3E63">
            <w:pPr>
              <w:rPr>
                <w:ins w:id="8055" w:author="Mouse" w:date="2015-10-21T17:11:00Z"/>
                <w:rFonts w:asciiTheme="minorEastAsia" w:hAnsiTheme="minorEastAsia"/>
                <w:rPrChange w:id="8056" w:author="Mouse" w:date="2015-10-21T17:15:00Z">
                  <w:rPr>
                    <w:ins w:id="8057" w:author="Mouse" w:date="2015-10-21T17:11:00Z"/>
                  </w:rPr>
                </w:rPrChange>
              </w:rPr>
            </w:pPr>
            <w:ins w:id="8058" w:author="Mouse" w:date="2015-10-21T17:11:00Z">
              <w:r w:rsidRPr="003E23AF">
                <w:rPr>
                  <w:rFonts w:asciiTheme="minorEastAsia" w:hAnsiTheme="minorEastAsia" w:hint="eastAsia"/>
                  <w:rPrChange w:id="8059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060" w:author="Mouse" w:date="2015-10-21T17:15:00Z">
                    <w:rPr/>
                  </w:rPrChange>
                </w:rPr>
                <w:t>2 航运区</w:t>
              </w:r>
              <w:r w:rsidRPr="003E23AF">
                <w:rPr>
                  <w:rFonts w:asciiTheme="minorEastAsia" w:hAnsiTheme="minorEastAsia" w:hint="eastAsia"/>
                  <w:rPrChange w:id="8061" w:author="Mouse" w:date="2015-10-21T17:15:00Z">
                    <w:rPr>
                      <w:rFonts w:hint="eastAsia"/>
                    </w:rPr>
                  </w:rPrChange>
                </w:rPr>
                <w:t xml:space="preserve"> 1排 1架 2号</w:t>
              </w:r>
            </w:ins>
          </w:p>
          <w:p w:rsidR="000B3E63" w:rsidRPr="003E23AF" w:rsidRDefault="000B3E63" w:rsidP="000B3E63">
            <w:pPr>
              <w:rPr>
                <w:ins w:id="8062" w:author="Mouse" w:date="2015-10-21T17:11:00Z"/>
                <w:rFonts w:asciiTheme="minorEastAsia" w:hAnsiTheme="minorEastAsia"/>
                <w:rPrChange w:id="8063" w:author="Mouse" w:date="2015-10-21T17:15:00Z">
                  <w:rPr>
                    <w:ins w:id="8064" w:author="Mouse" w:date="2015-10-21T17:11:00Z"/>
                  </w:rPr>
                </w:rPrChange>
              </w:rPr>
            </w:pPr>
            <w:ins w:id="8065" w:author="Mouse" w:date="2015-10-21T17:11:00Z">
              <w:r w:rsidRPr="003E23AF">
                <w:rPr>
                  <w:rFonts w:asciiTheme="minorEastAsia" w:hAnsiTheme="minorEastAsia" w:hint="eastAsia"/>
                  <w:rPrChange w:id="8066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025000000</w:t>
              </w:r>
              <w:r w:rsidRPr="003E23AF">
                <w:rPr>
                  <w:rFonts w:asciiTheme="minorEastAsia" w:hAnsiTheme="minorEastAsia"/>
                  <w:rPrChange w:id="8067" w:author="Mouse" w:date="2015-10-21T17:15:00Z">
                    <w:rPr/>
                  </w:rPrChange>
                </w:rPr>
                <w:t>3 航运区</w:t>
              </w:r>
              <w:r w:rsidRPr="003E23AF">
                <w:rPr>
                  <w:rFonts w:asciiTheme="minorEastAsia" w:hAnsiTheme="minorEastAsia" w:hint="eastAsia"/>
                  <w:rPrChange w:id="8068" w:author="Mouse" w:date="2015-10-21T17:15:00Z">
                    <w:rPr>
                      <w:rFonts w:hint="eastAsia"/>
                    </w:rPr>
                  </w:rPrChange>
                </w:rPr>
                <w:t xml:space="preserve"> 1排 1架 3号</w:t>
              </w:r>
            </w:ins>
          </w:p>
          <w:p w:rsidR="000B3E63" w:rsidRPr="003E23AF" w:rsidRDefault="000B3E63" w:rsidP="000B3E63">
            <w:pPr>
              <w:rPr>
                <w:ins w:id="8069" w:author="Mouse" w:date="2015-10-21T17:11:00Z"/>
                <w:rFonts w:asciiTheme="minorEastAsia" w:hAnsiTheme="minorEastAsia"/>
                <w:rPrChange w:id="8070" w:author="Mouse" w:date="2015-10-21T17:15:00Z">
                  <w:rPr>
                    <w:ins w:id="8071" w:author="Mouse" w:date="2015-10-21T17:11:00Z"/>
                  </w:rPr>
                </w:rPrChange>
              </w:rPr>
            </w:pPr>
            <w:ins w:id="8072" w:author="Mouse" w:date="2015-10-21T17:11:00Z">
              <w:r w:rsidRPr="003E23AF">
                <w:rPr>
                  <w:rFonts w:asciiTheme="minorEastAsia" w:hAnsiTheme="minorEastAsia" w:hint="eastAsia"/>
                  <w:rPrChange w:id="8073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074" w:author="Mouse" w:date="2015-10-21T17:15:00Z">
                    <w:rPr/>
                  </w:rPrChange>
                </w:rPr>
                <w:t>4 航运区</w:t>
              </w:r>
              <w:r w:rsidRPr="003E23AF">
                <w:rPr>
                  <w:rFonts w:asciiTheme="minorEastAsia" w:hAnsiTheme="minorEastAsia" w:hint="eastAsia"/>
                  <w:rPrChange w:id="8075" w:author="Mouse" w:date="2015-10-21T17:15:00Z">
                    <w:rPr>
                      <w:rFonts w:hint="eastAsia"/>
                    </w:rPr>
                  </w:rPrChange>
                </w:rPr>
                <w:t xml:space="preserve"> 1排 1架 4号</w:t>
              </w:r>
            </w:ins>
          </w:p>
          <w:p w:rsidR="000B3E63" w:rsidRPr="003E23AF" w:rsidRDefault="000B3E63" w:rsidP="000B3E63">
            <w:pPr>
              <w:rPr>
                <w:ins w:id="8076" w:author="Mouse" w:date="2015-10-21T17:11:00Z"/>
                <w:rFonts w:asciiTheme="minorEastAsia" w:hAnsiTheme="minorEastAsia"/>
                <w:rPrChange w:id="8077" w:author="Mouse" w:date="2015-10-21T17:15:00Z">
                  <w:rPr>
                    <w:ins w:id="8078" w:author="Mouse" w:date="2015-10-21T17:11:00Z"/>
                  </w:rPr>
                </w:rPrChange>
              </w:rPr>
            </w:pPr>
            <w:ins w:id="8079" w:author="Mouse" w:date="2015-10-21T17:11:00Z">
              <w:r w:rsidRPr="003E23AF">
                <w:rPr>
                  <w:rFonts w:asciiTheme="minorEastAsia" w:hAnsiTheme="minorEastAsia" w:hint="eastAsia"/>
                  <w:rPrChange w:id="8080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081" w:author="Mouse" w:date="2015-10-21T17:15:00Z">
                    <w:rPr/>
                  </w:rPrChange>
                </w:rPr>
                <w:t>5 航运区</w:t>
              </w:r>
              <w:r w:rsidRPr="003E23AF">
                <w:rPr>
                  <w:rFonts w:asciiTheme="minorEastAsia" w:hAnsiTheme="minorEastAsia" w:hint="eastAsia"/>
                  <w:rPrChange w:id="8082" w:author="Mouse" w:date="2015-10-21T17:15:00Z">
                    <w:rPr>
                      <w:rFonts w:hint="eastAsia"/>
                    </w:rPr>
                  </w:rPrChange>
                </w:rPr>
                <w:t xml:space="preserve"> 1排 1架 5号</w:t>
              </w:r>
            </w:ins>
          </w:p>
          <w:p w:rsidR="000B3E63" w:rsidRPr="003E23AF" w:rsidRDefault="000B3E63" w:rsidP="000B3E63">
            <w:pPr>
              <w:rPr>
                <w:ins w:id="8083" w:author="Mouse" w:date="2015-10-21T17:11:00Z"/>
                <w:rFonts w:asciiTheme="minorEastAsia" w:hAnsiTheme="minorEastAsia"/>
                <w:rPrChange w:id="8084" w:author="Mouse" w:date="2015-10-21T17:15:00Z">
                  <w:rPr>
                    <w:ins w:id="8085" w:author="Mouse" w:date="2015-10-21T17:11:00Z"/>
                  </w:rPr>
                </w:rPrChange>
              </w:rPr>
            </w:pPr>
            <w:ins w:id="8086" w:author="Mouse" w:date="2015-10-21T17:11:00Z">
              <w:r w:rsidRPr="003E23AF">
                <w:rPr>
                  <w:rFonts w:asciiTheme="minorEastAsia" w:hAnsiTheme="minorEastAsia" w:hint="eastAsia"/>
                  <w:rPrChange w:id="8087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088" w:author="Mouse" w:date="2015-10-21T17:15:00Z">
                    <w:rPr/>
                  </w:rPrChange>
                </w:rPr>
                <w:t>6 航运区</w:t>
              </w:r>
              <w:r w:rsidRPr="003E23AF">
                <w:rPr>
                  <w:rFonts w:asciiTheme="minorEastAsia" w:hAnsiTheme="minorEastAsia" w:hint="eastAsia"/>
                  <w:rPrChange w:id="8089" w:author="Mouse" w:date="2015-10-21T17:15:00Z">
                    <w:rPr>
                      <w:rFonts w:hint="eastAsia"/>
                    </w:rPr>
                  </w:rPrChange>
                </w:rPr>
                <w:t xml:space="preserve"> 1排 1架 6号</w:t>
              </w:r>
            </w:ins>
          </w:p>
          <w:p w:rsidR="000B3E63" w:rsidRPr="003E23AF" w:rsidRDefault="000B3E63" w:rsidP="000B3E63">
            <w:pPr>
              <w:rPr>
                <w:ins w:id="8090" w:author="Mouse" w:date="2015-10-21T17:11:00Z"/>
                <w:rFonts w:asciiTheme="minorEastAsia" w:hAnsiTheme="minorEastAsia"/>
                <w:rPrChange w:id="8091" w:author="Mouse" w:date="2015-10-21T17:15:00Z">
                  <w:rPr>
                    <w:ins w:id="8092" w:author="Mouse" w:date="2015-10-21T17:11:00Z"/>
                  </w:rPr>
                </w:rPrChange>
              </w:rPr>
            </w:pPr>
            <w:ins w:id="8093" w:author="Mouse" w:date="2015-10-21T17:11:00Z">
              <w:r w:rsidRPr="003E23AF">
                <w:rPr>
                  <w:rFonts w:asciiTheme="minorEastAsia" w:hAnsiTheme="minorEastAsia" w:hint="eastAsia"/>
                  <w:rPrChange w:id="8094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095" w:author="Mouse" w:date="2015-10-21T17:15:00Z">
                    <w:rPr/>
                  </w:rPrChange>
                </w:rPr>
                <w:t>7 航运区</w:t>
              </w:r>
              <w:r w:rsidRPr="003E23AF">
                <w:rPr>
                  <w:rFonts w:asciiTheme="minorEastAsia" w:hAnsiTheme="minorEastAsia" w:hint="eastAsia"/>
                  <w:rPrChange w:id="8096" w:author="Mouse" w:date="2015-10-21T17:15:00Z">
                    <w:rPr>
                      <w:rFonts w:hint="eastAsia"/>
                    </w:rPr>
                  </w:rPrChange>
                </w:rPr>
                <w:t xml:space="preserve"> 1排 1架 7号</w:t>
              </w:r>
            </w:ins>
          </w:p>
          <w:p w:rsidR="000B3E63" w:rsidRPr="003E23AF" w:rsidRDefault="000B3E63" w:rsidP="000B3E63">
            <w:pPr>
              <w:rPr>
                <w:ins w:id="8097" w:author="Mouse" w:date="2015-10-21T17:11:00Z"/>
                <w:rFonts w:asciiTheme="minorEastAsia" w:hAnsiTheme="minorEastAsia"/>
                <w:rPrChange w:id="8098" w:author="Mouse" w:date="2015-10-21T17:15:00Z">
                  <w:rPr>
                    <w:ins w:id="8099" w:author="Mouse" w:date="2015-10-21T17:11:00Z"/>
                  </w:rPr>
                </w:rPrChange>
              </w:rPr>
            </w:pPr>
            <w:ins w:id="8100" w:author="Mouse" w:date="2015-10-21T17:11:00Z">
              <w:r w:rsidRPr="003E23AF">
                <w:rPr>
                  <w:rFonts w:asciiTheme="minorEastAsia" w:hAnsiTheme="minorEastAsia" w:hint="eastAsia"/>
                  <w:rPrChange w:id="8101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102" w:author="Mouse" w:date="2015-10-21T17:15:00Z">
                    <w:rPr/>
                  </w:rPrChange>
                </w:rPr>
                <w:t>8 航运区</w:t>
              </w:r>
              <w:r w:rsidRPr="003E23AF">
                <w:rPr>
                  <w:rFonts w:asciiTheme="minorEastAsia" w:hAnsiTheme="minorEastAsia" w:hint="eastAsia"/>
                  <w:rPrChange w:id="8103" w:author="Mouse" w:date="2015-10-21T17:15:00Z">
                    <w:rPr>
                      <w:rFonts w:hint="eastAsia"/>
                    </w:rPr>
                  </w:rPrChange>
                </w:rPr>
                <w:t xml:space="preserve"> 1排 1架 8号</w:t>
              </w:r>
            </w:ins>
          </w:p>
          <w:p w:rsidR="000B3E63" w:rsidRPr="003E23AF" w:rsidRDefault="000B3E63" w:rsidP="000B3E63">
            <w:pPr>
              <w:rPr>
                <w:ins w:id="8104" w:author="Mouse" w:date="2015-10-21T17:11:00Z"/>
                <w:rFonts w:asciiTheme="minorEastAsia" w:hAnsiTheme="minorEastAsia"/>
                <w:rPrChange w:id="8105" w:author="Mouse" w:date="2015-10-21T17:15:00Z">
                  <w:rPr>
                    <w:ins w:id="8106" w:author="Mouse" w:date="2015-10-21T17:11:00Z"/>
                  </w:rPr>
                </w:rPrChange>
              </w:rPr>
            </w:pPr>
            <w:ins w:id="8107" w:author="Mouse" w:date="2015-10-21T17:11:00Z">
              <w:r w:rsidRPr="003E23AF">
                <w:rPr>
                  <w:rFonts w:asciiTheme="minorEastAsia" w:hAnsiTheme="minorEastAsia" w:hint="eastAsia"/>
                  <w:rPrChange w:id="8108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109" w:author="Mouse" w:date="2015-10-21T17:15:00Z">
                    <w:rPr/>
                  </w:rPrChange>
                </w:rPr>
                <w:t>9 航运区</w:t>
              </w:r>
              <w:r w:rsidRPr="003E23AF">
                <w:rPr>
                  <w:rFonts w:asciiTheme="minorEastAsia" w:hAnsiTheme="minorEastAsia" w:hint="eastAsia"/>
                  <w:rPrChange w:id="8110" w:author="Mouse" w:date="2015-10-21T17:15:00Z">
                    <w:rPr>
                      <w:rFonts w:hint="eastAsia"/>
                    </w:rPr>
                  </w:rPrChange>
                </w:rPr>
                <w:t xml:space="preserve"> 1排 1架 9号</w:t>
              </w:r>
            </w:ins>
          </w:p>
          <w:p w:rsidR="000B3E63" w:rsidRPr="003E23AF" w:rsidRDefault="000B3E63" w:rsidP="000B3E63">
            <w:pPr>
              <w:rPr>
                <w:ins w:id="8111" w:author="Mouse" w:date="2015-10-21T17:11:00Z"/>
                <w:rFonts w:asciiTheme="minorEastAsia" w:hAnsiTheme="minorEastAsia"/>
                <w:rPrChange w:id="8112" w:author="Mouse" w:date="2015-10-21T17:15:00Z">
                  <w:rPr>
                    <w:ins w:id="8113" w:author="Mouse" w:date="2015-10-21T17:11:00Z"/>
                  </w:rPr>
                </w:rPrChange>
              </w:rPr>
            </w:pPr>
            <w:ins w:id="8114" w:author="Mouse" w:date="2015-10-21T17:11:00Z">
              <w:r w:rsidRPr="003E23AF">
                <w:rPr>
                  <w:rFonts w:asciiTheme="minorEastAsia" w:hAnsiTheme="minorEastAsia" w:hint="eastAsia"/>
                  <w:rPrChange w:id="8115" w:author="Mouse" w:date="2015-10-21T17:15:00Z">
                    <w:rPr>
                      <w:rFonts w:hint="eastAsia"/>
                    </w:rPr>
                  </w:rPrChange>
                </w:rPr>
                <w:t>0250000010</w:t>
              </w:r>
              <w:r w:rsidRPr="003E23AF">
                <w:rPr>
                  <w:rFonts w:asciiTheme="minorEastAsia" w:hAnsiTheme="minorEastAsia"/>
                  <w:rPrChange w:id="8116" w:author="Mouse" w:date="2015-10-21T17:15:00Z">
                    <w:rPr/>
                  </w:rPrChange>
                </w:rPr>
                <w:t xml:space="preserve"> 航运区</w:t>
              </w:r>
              <w:r w:rsidRPr="003E23AF">
                <w:rPr>
                  <w:rFonts w:asciiTheme="minorEastAsia" w:hAnsiTheme="minorEastAsia" w:hint="eastAsia"/>
                  <w:rPrChange w:id="8117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8118" w:author="Mouse" w:date="2015-10-21T17:15:00Z">
                    <w:rPr/>
                  </w:rPrChange>
                </w:rPr>
                <w:t>0</w:t>
              </w:r>
              <w:r w:rsidRPr="003E23AF">
                <w:rPr>
                  <w:rFonts w:asciiTheme="minorEastAsia" w:hAnsiTheme="minorEastAsia" w:hint="eastAsia"/>
                  <w:rPrChange w:id="811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8120" w:author="Mouse" w:date="2015-10-21T17:11:00Z"/>
                <w:rFonts w:asciiTheme="minorEastAsia" w:hAnsiTheme="minorEastAsia"/>
                <w:rPrChange w:id="8121" w:author="Mouse" w:date="2015-10-21T17:15:00Z">
                  <w:rPr>
                    <w:ins w:id="8122" w:author="Mouse" w:date="2015-10-21T17:11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8123" w:author="Mouse" w:date="2015-10-21T17:11:00Z"/>
                <w:rFonts w:asciiTheme="minorEastAsia" w:hAnsiTheme="minorEastAsia"/>
                <w:rPrChange w:id="8124" w:author="Mouse" w:date="2015-10-21T17:15:00Z">
                  <w:rPr>
                    <w:ins w:id="8125" w:author="Mouse" w:date="2015-10-21T17:11:00Z"/>
                  </w:rPr>
                </w:rPrChange>
              </w:rPr>
            </w:pPr>
            <w:ins w:id="8126" w:author="Mouse" w:date="2015-10-21T17:11:00Z">
              <w:r w:rsidRPr="003E23AF">
                <w:rPr>
                  <w:rFonts w:asciiTheme="minorEastAsia" w:hAnsiTheme="minorEastAsia" w:hint="eastAsia"/>
                  <w:rPrChange w:id="8127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@</w:t>
              </w:r>
              <w:r w:rsidRPr="003E23AF">
                <w:rPr>
                  <w:rFonts w:asciiTheme="minorEastAsia" w:hAnsiTheme="minorEastAsia"/>
                  <w:rPrChange w:id="8128" w:author="Mouse" w:date="2015-10-21T17:15:00Z">
                    <w:rPr/>
                  </w:rPrChange>
                </w:rPr>
                <w:t>2</w:t>
              </w:r>
            </w:ins>
          </w:p>
          <w:p w:rsidR="000B3E63" w:rsidRPr="003E23AF" w:rsidRDefault="000B3E63" w:rsidP="000B3E63">
            <w:pPr>
              <w:rPr>
                <w:ins w:id="8129" w:author="Mouse" w:date="2015-10-21T17:11:00Z"/>
                <w:rFonts w:asciiTheme="minorEastAsia" w:hAnsiTheme="minorEastAsia"/>
                <w:rPrChange w:id="8130" w:author="Mouse" w:date="2015-10-21T17:15:00Z">
                  <w:rPr>
                    <w:ins w:id="8131" w:author="Mouse" w:date="2015-10-21T17:11:00Z"/>
                  </w:rPr>
                </w:rPrChange>
              </w:rPr>
            </w:pPr>
            <w:ins w:id="8132" w:author="Mouse" w:date="2015-10-21T17:11:00Z">
              <w:r w:rsidRPr="003E23AF">
                <w:rPr>
                  <w:rFonts w:asciiTheme="minorEastAsia" w:hAnsiTheme="minorEastAsia"/>
                  <w:rPrChange w:id="8133" w:author="Mouse" w:date="2015-10-21T17:15:00Z">
                    <w:rPr/>
                  </w:rPrChange>
                </w:rPr>
                <w:t>库存入库单</w:t>
              </w:r>
            </w:ins>
          </w:p>
          <w:p w:rsidR="000B3E63" w:rsidRPr="003E23AF" w:rsidRDefault="000B3E63" w:rsidP="000B3E63">
            <w:pPr>
              <w:rPr>
                <w:ins w:id="8134" w:author="Mouse" w:date="2015-10-21T17:11:00Z"/>
                <w:rFonts w:asciiTheme="minorEastAsia" w:hAnsiTheme="minorEastAsia"/>
                <w:rPrChange w:id="8135" w:author="Mouse" w:date="2015-10-21T17:15:00Z">
                  <w:rPr>
                    <w:ins w:id="8136" w:author="Mouse" w:date="2015-10-21T17:11:00Z"/>
                  </w:rPr>
                </w:rPrChange>
              </w:rPr>
            </w:pPr>
            <w:ins w:id="8137" w:author="Mouse" w:date="2015-10-21T17:11:00Z">
              <w:r w:rsidRPr="003E23AF">
                <w:rPr>
                  <w:rFonts w:asciiTheme="minorEastAsia" w:hAnsiTheme="minorEastAsia"/>
                  <w:rPrChange w:id="8138" w:author="Mouse" w:date="2015-10-21T17:15:00Z">
                    <w:rPr/>
                  </w:rPrChange>
                </w:rPr>
                <w:t>入库日期</w:t>
              </w:r>
              <w:r w:rsidRPr="003E23AF">
                <w:rPr>
                  <w:rFonts w:asciiTheme="minorEastAsia" w:hAnsiTheme="minorEastAsia" w:hint="eastAsia"/>
                  <w:rPrChange w:id="8139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8140" w:author="Mouse" w:date="2015-10-21T17:11:00Z"/>
                <w:rFonts w:asciiTheme="minorEastAsia" w:hAnsiTheme="minorEastAsia"/>
                <w:rPrChange w:id="8141" w:author="Mouse" w:date="2015-10-21T17:15:00Z">
                  <w:rPr>
                    <w:ins w:id="8142" w:author="Mouse" w:date="2015-10-21T17:11:00Z"/>
                  </w:rPr>
                </w:rPrChange>
              </w:rPr>
            </w:pPr>
            <w:ins w:id="8143" w:author="Mouse" w:date="2015-10-21T17:11:00Z">
              <w:r w:rsidRPr="003E23AF">
                <w:rPr>
                  <w:rFonts w:asciiTheme="minorEastAsia" w:hAnsiTheme="minorEastAsia"/>
                  <w:rPrChange w:id="8144" w:author="Mouse" w:date="2015-10-21T17:15:00Z">
                    <w:rPr/>
                  </w:rPrChange>
                </w:rPr>
                <w:t>目的地</w:t>
              </w:r>
              <w:r w:rsidRPr="003E23AF">
                <w:rPr>
                  <w:rFonts w:asciiTheme="minorEastAsia" w:hAnsiTheme="minorEastAsia" w:hint="eastAsia"/>
                  <w:rPrChange w:id="8145" w:author="Mouse" w:date="2015-10-21T17:15:00Z">
                    <w:rPr>
                      <w:rFonts w:hint="eastAsia"/>
                    </w:rPr>
                  </w:rPrChange>
                </w:rPr>
                <w:t xml:space="preserve"> 上海中转中心</w:t>
              </w:r>
            </w:ins>
          </w:p>
          <w:p w:rsidR="000B3E63" w:rsidRPr="003E23AF" w:rsidRDefault="000B3E63" w:rsidP="000B3E63">
            <w:pPr>
              <w:rPr>
                <w:ins w:id="8146" w:author="Mouse" w:date="2015-10-21T17:11:00Z"/>
                <w:rFonts w:asciiTheme="minorEastAsia" w:hAnsiTheme="minorEastAsia"/>
                <w:rPrChange w:id="8147" w:author="Mouse" w:date="2015-10-21T17:15:00Z">
                  <w:rPr>
                    <w:ins w:id="8148" w:author="Mouse" w:date="2015-10-21T17:11:00Z"/>
                  </w:rPr>
                </w:rPrChange>
              </w:rPr>
            </w:pPr>
            <w:ins w:id="8149" w:author="Mouse" w:date="2015-10-21T17:11:00Z">
              <w:r w:rsidRPr="003E23AF">
                <w:rPr>
                  <w:rFonts w:asciiTheme="minorEastAsia" w:hAnsiTheme="minorEastAsia"/>
                  <w:rPrChange w:id="8150" w:author="Mouse" w:date="2015-10-21T17:15:00Z">
                    <w:rPr/>
                  </w:rPrChange>
                </w:rPr>
                <w:t>快递编号</w:t>
              </w:r>
              <w:r w:rsidRPr="003E23AF">
                <w:rPr>
                  <w:rFonts w:asciiTheme="minorEastAsia" w:hAnsiTheme="minorEastAsia" w:hint="eastAsia"/>
                  <w:rPrChange w:id="8151" w:author="Mouse" w:date="2015-10-21T17:15:00Z">
                    <w:rPr>
                      <w:rFonts w:hint="eastAsia"/>
                    </w:rPr>
                  </w:rPrChange>
                </w:rPr>
                <w:t xml:space="preserve"> 货柜号</w:t>
              </w:r>
            </w:ins>
          </w:p>
          <w:p w:rsidR="000B3E63" w:rsidRPr="003E23AF" w:rsidRDefault="000B3E63" w:rsidP="000B3E63">
            <w:pPr>
              <w:rPr>
                <w:ins w:id="8152" w:author="Mouse" w:date="2015-10-21T17:11:00Z"/>
                <w:rFonts w:asciiTheme="minorEastAsia" w:hAnsiTheme="minorEastAsia"/>
                <w:rPrChange w:id="8153" w:author="Mouse" w:date="2015-10-21T17:15:00Z">
                  <w:rPr>
                    <w:ins w:id="8154" w:author="Mouse" w:date="2015-10-21T17:11:00Z"/>
                  </w:rPr>
                </w:rPrChange>
              </w:rPr>
            </w:pPr>
            <w:ins w:id="8155" w:author="Mouse" w:date="2015-10-21T17:11:00Z">
              <w:r w:rsidRPr="003E23AF">
                <w:rPr>
                  <w:rFonts w:asciiTheme="minorEastAsia" w:hAnsiTheme="minorEastAsia" w:hint="eastAsia"/>
                  <w:rPrChange w:id="815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15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158" w:author="Mouse" w:date="2015-10-21T17:15:00Z">
                    <w:rPr>
                      <w:rFonts w:hint="eastAsia"/>
                    </w:rPr>
                  </w:rPrChange>
                </w:rPr>
                <w:t>0000011待处理</w:t>
              </w:r>
            </w:ins>
          </w:p>
          <w:p w:rsidR="000B3E63" w:rsidRPr="003E23AF" w:rsidRDefault="000B3E63" w:rsidP="000B3E63">
            <w:pPr>
              <w:rPr>
                <w:ins w:id="8159" w:author="Mouse" w:date="2015-10-21T17:11:00Z"/>
                <w:rFonts w:asciiTheme="minorEastAsia" w:hAnsiTheme="minorEastAsia"/>
                <w:rPrChange w:id="8160" w:author="Mouse" w:date="2015-10-21T17:15:00Z">
                  <w:rPr>
                    <w:ins w:id="8161" w:author="Mouse" w:date="2015-10-21T17:11:00Z"/>
                  </w:rPr>
                </w:rPrChange>
              </w:rPr>
            </w:pPr>
            <w:ins w:id="8162" w:author="Mouse" w:date="2015-10-21T17:11:00Z">
              <w:r w:rsidRPr="003E23AF">
                <w:rPr>
                  <w:rFonts w:asciiTheme="minorEastAsia" w:hAnsiTheme="minorEastAsia" w:hint="eastAsia"/>
                  <w:rPrChange w:id="816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16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165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166" w:author="Mouse" w:date="2015-10-21T17:15:00Z">
                    <w:rPr/>
                  </w:rPrChange>
                </w:rPr>
                <w:t>2航运区</w:t>
              </w:r>
              <w:r w:rsidRPr="003E23AF">
                <w:rPr>
                  <w:rFonts w:asciiTheme="minorEastAsia" w:hAnsiTheme="minorEastAsia" w:hint="eastAsia"/>
                  <w:rPrChange w:id="8167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8168" w:author="Mouse" w:date="2015-10-21T17:15:00Z">
                    <w:rPr/>
                  </w:rPrChange>
                </w:rPr>
                <w:t>2</w:t>
              </w:r>
              <w:r w:rsidRPr="003E23AF">
                <w:rPr>
                  <w:rFonts w:asciiTheme="minorEastAsia" w:hAnsiTheme="minorEastAsia" w:hint="eastAsia"/>
                  <w:rPrChange w:id="816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8170" w:author="Mouse" w:date="2015-10-21T17:11:00Z"/>
                <w:rFonts w:asciiTheme="minorEastAsia" w:hAnsiTheme="minorEastAsia"/>
                <w:rPrChange w:id="8171" w:author="Mouse" w:date="2015-10-21T17:15:00Z">
                  <w:rPr>
                    <w:ins w:id="8172" w:author="Mouse" w:date="2015-10-21T17:11:00Z"/>
                  </w:rPr>
                </w:rPrChange>
              </w:rPr>
            </w:pPr>
            <w:ins w:id="8173" w:author="Mouse" w:date="2015-10-21T17:11:00Z">
              <w:r w:rsidRPr="003E23AF">
                <w:rPr>
                  <w:rFonts w:asciiTheme="minorEastAsia" w:hAnsiTheme="minorEastAsia" w:hint="eastAsia"/>
                  <w:rPrChange w:id="8174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02</w:t>
              </w:r>
              <w:r w:rsidRPr="003E23AF">
                <w:rPr>
                  <w:rFonts w:asciiTheme="minorEastAsia" w:hAnsiTheme="minorEastAsia"/>
                  <w:rPrChange w:id="817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176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177" w:author="Mouse" w:date="2015-10-21T17:15:00Z">
                    <w:rPr/>
                  </w:rPrChange>
                </w:rPr>
                <w:t>3</w:t>
              </w:r>
              <w:r w:rsidRPr="003E23AF">
                <w:rPr>
                  <w:rFonts w:asciiTheme="minorEastAsia" w:hAnsiTheme="minorEastAsia" w:hint="eastAsia"/>
                  <w:rPrChange w:id="8178" w:author="Mouse" w:date="2015-10-21T17:15:00Z">
                    <w:rPr>
                      <w:rFonts w:hint="eastAsia"/>
                    </w:rPr>
                  </w:rPrChange>
                </w:rPr>
                <w:t>待处理</w:t>
              </w:r>
            </w:ins>
          </w:p>
          <w:p w:rsidR="000B3E63" w:rsidRPr="003E23AF" w:rsidRDefault="000B3E63" w:rsidP="000B3E63">
            <w:pPr>
              <w:rPr>
                <w:ins w:id="8179" w:author="Mouse" w:date="2015-10-21T17:11:00Z"/>
                <w:rFonts w:asciiTheme="minorEastAsia" w:hAnsiTheme="minorEastAsia"/>
                <w:rPrChange w:id="8180" w:author="Mouse" w:date="2015-10-21T17:15:00Z">
                  <w:rPr>
                    <w:ins w:id="8181" w:author="Mouse" w:date="2015-10-21T17:11:00Z"/>
                  </w:rPr>
                </w:rPrChange>
              </w:rPr>
            </w:pPr>
            <w:ins w:id="8182" w:author="Mouse" w:date="2015-10-21T17:11:00Z">
              <w:r w:rsidRPr="003E23AF">
                <w:rPr>
                  <w:rFonts w:asciiTheme="minorEastAsia" w:hAnsiTheme="minorEastAsia" w:hint="eastAsia"/>
                  <w:rPrChange w:id="818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18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185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186" w:author="Mouse" w:date="2015-10-21T17:15:00Z">
                    <w:rPr/>
                  </w:rPrChange>
                </w:rPr>
                <w:t>4航运区</w:t>
              </w:r>
              <w:r w:rsidRPr="003E23AF">
                <w:rPr>
                  <w:rFonts w:asciiTheme="minorEastAsia" w:hAnsiTheme="minorEastAsia" w:hint="eastAsia"/>
                  <w:rPrChange w:id="8187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8188" w:author="Mouse" w:date="2015-10-21T17:15:00Z">
                    <w:rPr/>
                  </w:rPrChange>
                </w:rPr>
                <w:t>4</w:t>
              </w:r>
              <w:r w:rsidRPr="003E23AF">
                <w:rPr>
                  <w:rFonts w:asciiTheme="minorEastAsia" w:hAnsiTheme="minorEastAsia" w:hint="eastAsia"/>
                  <w:rPrChange w:id="8189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8190" w:author="Mouse" w:date="2015-10-21T17:11:00Z"/>
                <w:rFonts w:asciiTheme="minorEastAsia" w:hAnsiTheme="minorEastAsia"/>
                <w:rPrChange w:id="8191" w:author="Mouse" w:date="2015-10-21T17:15:00Z">
                  <w:rPr>
                    <w:ins w:id="8192" w:author="Mouse" w:date="2015-10-21T17:11:00Z"/>
                  </w:rPr>
                </w:rPrChange>
              </w:rPr>
            </w:pPr>
            <w:ins w:id="8193" w:author="Mouse" w:date="2015-10-21T17:11:00Z">
              <w:r w:rsidRPr="003E23AF">
                <w:rPr>
                  <w:rFonts w:asciiTheme="minorEastAsia" w:hAnsiTheme="minorEastAsia" w:hint="eastAsia"/>
                  <w:rPrChange w:id="819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19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196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197" w:author="Mouse" w:date="2015-10-21T17:15:00Z">
                    <w:rPr/>
                  </w:rPrChange>
                </w:rPr>
                <w:t>5航运区</w:t>
              </w:r>
              <w:r w:rsidRPr="003E23AF">
                <w:rPr>
                  <w:rFonts w:asciiTheme="minorEastAsia" w:hAnsiTheme="minorEastAsia" w:hint="eastAsia"/>
                  <w:rPrChange w:id="8198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819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00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8201" w:author="Mouse" w:date="2015-10-21T17:11:00Z"/>
                <w:rFonts w:asciiTheme="minorEastAsia" w:hAnsiTheme="minorEastAsia"/>
                <w:rPrChange w:id="8202" w:author="Mouse" w:date="2015-10-21T17:15:00Z">
                  <w:rPr>
                    <w:ins w:id="8203" w:author="Mouse" w:date="2015-10-21T17:11:00Z"/>
                  </w:rPr>
                </w:rPrChange>
              </w:rPr>
            </w:pPr>
            <w:ins w:id="8204" w:author="Mouse" w:date="2015-10-21T17:11:00Z">
              <w:r w:rsidRPr="003E23AF">
                <w:rPr>
                  <w:rFonts w:asciiTheme="minorEastAsia" w:hAnsiTheme="minorEastAsia" w:hint="eastAsia"/>
                  <w:rPrChange w:id="820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20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07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208" w:author="Mouse" w:date="2015-10-21T17:15:00Z">
                    <w:rPr/>
                  </w:rPrChange>
                </w:rPr>
                <w:t>6航运区</w:t>
              </w:r>
              <w:r w:rsidRPr="003E23AF">
                <w:rPr>
                  <w:rFonts w:asciiTheme="minorEastAsia" w:hAnsiTheme="minorEastAsia" w:hint="eastAsia"/>
                  <w:rPrChange w:id="8209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8210" w:author="Mouse" w:date="2015-10-21T17:15:00Z">
                    <w:rPr/>
                  </w:rPrChange>
                </w:rPr>
                <w:t>6</w:t>
              </w:r>
              <w:r w:rsidRPr="003E23AF">
                <w:rPr>
                  <w:rFonts w:asciiTheme="minorEastAsia" w:hAnsiTheme="minorEastAsia" w:hint="eastAsia"/>
                  <w:rPrChange w:id="8211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8212" w:author="Mouse" w:date="2015-10-21T17:11:00Z"/>
                <w:rFonts w:asciiTheme="minorEastAsia" w:hAnsiTheme="minorEastAsia"/>
                <w:rPrChange w:id="8213" w:author="Mouse" w:date="2015-10-21T17:15:00Z">
                  <w:rPr>
                    <w:ins w:id="8214" w:author="Mouse" w:date="2015-10-21T17:11:00Z"/>
                  </w:rPr>
                </w:rPrChange>
              </w:rPr>
            </w:pPr>
            <w:ins w:id="8215" w:author="Mouse" w:date="2015-10-21T17:11:00Z">
              <w:r w:rsidRPr="003E23AF">
                <w:rPr>
                  <w:rFonts w:asciiTheme="minorEastAsia" w:hAnsiTheme="minorEastAsia" w:hint="eastAsia"/>
                  <w:rPrChange w:id="821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21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1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219" w:author="Mouse" w:date="2015-10-21T17:15:00Z">
                    <w:rPr/>
                  </w:rPrChange>
                </w:rPr>
                <w:t>7航运区</w:t>
              </w:r>
              <w:r w:rsidRPr="003E23AF">
                <w:rPr>
                  <w:rFonts w:asciiTheme="minorEastAsia" w:hAnsiTheme="minorEastAsia" w:hint="eastAsia"/>
                  <w:rPrChange w:id="8220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8221" w:author="Mouse" w:date="2015-10-21T17:15:00Z">
                    <w:rPr/>
                  </w:rPrChange>
                </w:rPr>
                <w:t>7</w:t>
              </w:r>
              <w:r w:rsidRPr="003E23AF">
                <w:rPr>
                  <w:rFonts w:asciiTheme="minorEastAsia" w:hAnsiTheme="minorEastAsia" w:hint="eastAsia"/>
                  <w:rPrChange w:id="8222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8223" w:author="Mouse" w:date="2015-10-21T17:11:00Z"/>
                <w:rFonts w:asciiTheme="minorEastAsia" w:hAnsiTheme="minorEastAsia"/>
                <w:rPrChange w:id="8224" w:author="Mouse" w:date="2015-10-21T17:15:00Z">
                  <w:rPr>
                    <w:ins w:id="8225" w:author="Mouse" w:date="2015-10-21T17:11:00Z"/>
                  </w:rPr>
                </w:rPrChange>
              </w:rPr>
            </w:pPr>
            <w:ins w:id="8226" w:author="Mouse" w:date="2015-10-21T17:11:00Z">
              <w:r w:rsidRPr="003E23AF">
                <w:rPr>
                  <w:rFonts w:asciiTheme="minorEastAsia" w:hAnsiTheme="minorEastAsia" w:hint="eastAsia"/>
                  <w:rPrChange w:id="822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22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29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230" w:author="Mouse" w:date="2015-10-21T17:15:00Z">
                    <w:rPr/>
                  </w:rPrChange>
                </w:rPr>
                <w:t>9航运区</w:t>
              </w:r>
              <w:r w:rsidRPr="003E23AF">
                <w:rPr>
                  <w:rFonts w:asciiTheme="minorEastAsia" w:hAnsiTheme="minorEastAsia" w:hint="eastAsia"/>
                  <w:rPrChange w:id="8231" w:author="Mouse" w:date="2015-10-21T17:15:00Z">
                    <w:rPr>
                      <w:rFonts w:hint="eastAsia"/>
                    </w:rPr>
                  </w:rPrChange>
                </w:rPr>
                <w:t xml:space="preserve"> 1排 1架 1</w:t>
              </w:r>
              <w:r w:rsidRPr="003E23AF">
                <w:rPr>
                  <w:rFonts w:asciiTheme="minorEastAsia" w:hAnsiTheme="minorEastAsia"/>
                  <w:rPrChange w:id="8232" w:author="Mouse" w:date="2015-10-21T17:15:00Z">
                    <w:rPr/>
                  </w:rPrChange>
                </w:rPr>
                <w:t>9</w:t>
              </w:r>
              <w:r w:rsidRPr="003E23AF">
                <w:rPr>
                  <w:rFonts w:asciiTheme="minorEastAsia" w:hAnsiTheme="minorEastAsia" w:hint="eastAsia"/>
                  <w:rPrChange w:id="8233" w:author="Mouse" w:date="2015-10-21T17:15:00Z">
                    <w:rPr>
                      <w:rFonts w:hint="eastAsia"/>
                    </w:rPr>
                  </w:rPrChange>
                </w:rPr>
                <w:t>号</w:t>
              </w:r>
            </w:ins>
          </w:p>
          <w:p w:rsidR="000B3E63" w:rsidRPr="003E23AF" w:rsidRDefault="000B3E63" w:rsidP="000B3E63">
            <w:pPr>
              <w:rPr>
                <w:ins w:id="8234" w:author="Mouse" w:date="2015-10-21T17:11:00Z"/>
                <w:rFonts w:asciiTheme="minorEastAsia" w:hAnsiTheme="minorEastAsia"/>
                <w:rPrChange w:id="8235" w:author="Mouse" w:date="2015-10-21T17:15:00Z">
                  <w:rPr>
                    <w:ins w:id="8236" w:author="Mouse" w:date="2015-10-21T17:11:00Z"/>
                  </w:rPr>
                </w:rPrChange>
              </w:rPr>
            </w:pPr>
            <w:ins w:id="8237" w:author="Mouse" w:date="2015-10-21T17:11:00Z">
              <w:r w:rsidRPr="003E23AF">
                <w:rPr>
                  <w:rFonts w:asciiTheme="minorEastAsia" w:hAnsiTheme="minorEastAsia" w:hint="eastAsia"/>
                  <w:rPrChange w:id="823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23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40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8241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8242" w:author="Mouse" w:date="2015-10-21T17:15:00Z">
                    <w:rPr>
                      <w:rFonts w:hint="eastAsia"/>
                    </w:rPr>
                  </w:rPrChange>
                </w:rPr>
                <w:t xml:space="preserve"> 1排 1架 20号</w:t>
              </w:r>
            </w:ins>
          </w:p>
          <w:p w:rsidR="000B3E63" w:rsidRPr="003E23AF" w:rsidRDefault="000B3E63" w:rsidP="000B3E63">
            <w:pPr>
              <w:rPr>
                <w:ins w:id="8243" w:author="Mouse" w:date="2015-10-21T17:11:00Z"/>
                <w:rFonts w:asciiTheme="minorEastAsia" w:hAnsiTheme="minorEastAsia"/>
                <w:rPrChange w:id="8244" w:author="Mouse" w:date="2015-10-21T17:15:00Z">
                  <w:rPr>
                    <w:ins w:id="8245" w:author="Mouse" w:date="2015-10-21T17:11:00Z"/>
                  </w:rPr>
                </w:rPrChange>
              </w:rPr>
            </w:pPr>
            <w:ins w:id="8246" w:author="Mouse" w:date="2015-10-21T17:11:00Z">
              <w:r w:rsidRPr="003E23AF">
                <w:rPr>
                  <w:rFonts w:asciiTheme="minorEastAsia" w:hAnsiTheme="minorEastAsia" w:hint="eastAsia"/>
                  <w:rPrChange w:id="824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24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49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8250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8251" w:author="Mouse" w:date="2015-10-21T17:15:00Z">
                    <w:rPr>
                      <w:rFonts w:hint="eastAsia"/>
                    </w:rPr>
                  </w:rPrChange>
                </w:rPr>
                <w:t xml:space="preserve"> 1排 1架 21号</w:t>
              </w:r>
            </w:ins>
          </w:p>
          <w:p w:rsidR="000B3E63" w:rsidRPr="003E23AF" w:rsidRDefault="000B3E63" w:rsidP="000B3E63">
            <w:pPr>
              <w:rPr>
                <w:ins w:id="8252" w:author="Mouse" w:date="2015-10-21T17:11:00Z"/>
                <w:rFonts w:asciiTheme="minorEastAsia" w:hAnsiTheme="minorEastAsia"/>
                <w:rPrChange w:id="8253" w:author="Mouse" w:date="2015-10-21T17:15:00Z">
                  <w:rPr>
                    <w:ins w:id="8254" w:author="Mouse" w:date="2015-10-21T17:11:00Z"/>
                  </w:rPr>
                </w:rPrChange>
              </w:rPr>
            </w:pPr>
            <w:ins w:id="8255" w:author="Mouse" w:date="2015-10-21T17:11:00Z">
              <w:r w:rsidRPr="003E23AF">
                <w:rPr>
                  <w:rFonts w:asciiTheme="minorEastAsia" w:hAnsiTheme="minorEastAsia" w:hint="eastAsia"/>
                  <w:rPrChange w:id="825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25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58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8259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8260" w:author="Mouse" w:date="2015-10-21T17:15:00Z">
                    <w:rPr>
                      <w:rFonts w:hint="eastAsia"/>
                    </w:rPr>
                  </w:rPrChange>
                </w:rPr>
                <w:t xml:space="preserve"> 1排 1架 22号</w:t>
              </w:r>
            </w:ins>
          </w:p>
          <w:p w:rsidR="000B3E63" w:rsidRPr="003E23AF" w:rsidRDefault="000B3E63" w:rsidP="000B3E63">
            <w:pPr>
              <w:rPr>
                <w:ins w:id="8261" w:author="Mouse" w:date="2015-10-21T17:11:00Z"/>
                <w:rFonts w:asciiTheme="minorEastAsia" w:hAnsiTheme="minorEastAsia"/>
                <w:rPrChange w:id="8262" w:author="Mouse" w:date="2015-10-21T17:15:00Z">
                  <w:rPr>
                    <w:ins w:id="8263" w:author="Mouse" w:date="2015-10-21T17:11:00Z"/>
                  </w:rPr>
                </w:rPrChange>
              </w:rPr>
            </w:pPr>
            <w:ins w:id="8264" w:author="Mouse" w:date="2015-10-21T17:11:00Z">
              <w:r w:rsidRPr="003E23AF">
                <w:rPr>
                  <w:rFonts w:asciiTheme="minorEastAsia" w:hAnsiTheme="minorEastAsia" w:hint="eastAsia"/>
                  <w:rPrChange w:id="826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26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267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8268" w:author="Mouse" w:date="2015-10-21T17:15:00Z">
                    <w:rPr/>
                  </w:rPrChange>
                </w:rPr>
                <w:t>航运区</w:t>
              </w:r>
              <w:r w:rsidRPr="003E23AF">
                <w:rPr>
                  <w:rFonts w:asciiTheme="minorEastAsia" w:hAnsiTheme="minorEastAsia" w:hint="eastAsia"/>
                  <w:rPrChange w:id="8269" w:author="Mouse" w:date="2015-10-21T17:15:00Z">
                    <w:rPr>
                      <w:rFonts w:hint="eastAsia"/>
                    </w:rPr>
                  </w:rPrChange>
                </w:rPr>
                <w:t xml:space="preserve"> 1排 1架 23号</w:t>
              </w:r>
            </w:ins>
          </w:p>
          <w:p w:rsidR="000B3E63" w:rsidRPr="003E23AF" w:rsidRDefault="000B3E63" w:rsidP="000B3E63">
            <w:pPr>
              <w:rPr>
                <w:ins w:id="8270" w:author="Mouse" w:date="2015-10-21T17:11:00Z"/>
                <w:rFonts w:asciiTheme="minorEastAsia" w:hAnsiTheme="minorEastAsia"/>
                <w:rPrChange w:id="8271" w:author="Mouse" w:date="2015-10-21T17:15:00Z">
                  <w:rPr>
                    <w:ins w:id="8272" w:author="Mouse" w:date="2015-10-21T17:11:00Z"/>
                  </w:rPr>
                </w:rPrChange>
              </w:rPr>
            </w:pPr>
          </w:p>
        </w:tc>
      </w:tr>
    </w:tbl>
    <w:p w:rsidR="000B3E63" w:rsidRPr="003E23AF" w:rsidRDefault="000B3E63" w:rsidP="005117F7">
      <w:pPr>
        <w:rPr>
          <w:ins w:id="8273" w:author="Mouse" w:date="2015-10-21T17:13:00Z"/>
          <w:rFonts w:asciiTheme="minorEastAsia" w:hAnsiTheme="minorEastAsia"/>
          <w:rPrChange w:id="8274" w:author="Mouse" w:date="2015-10-21T17:15:00Z">
            <w:rPr>
              <w:ins w:id="8275" w:author="Mouse" w:date="2015-10-21T17:13:00Z"/>
            </w:rPr>
          </w:rPrChange>
        </w:rPr>
      </w:pPr>
    </w:p>
    <w:p w:rsidR="000B3E63" w:rsidRPr="003E23AF" w:rsidRDefault="000B3E63">
      <w:pPr>
        <w:widowControl/>
        <w:jc w:val="left"/>
        <w:rPr>
          <w:ins w:id="8276" w:author="Mouse" w:date="2015-10-21T17:13:00Z"/>
          <w:rFonts w:asciiTheme="minorEastAsia" w:hAnsiTheme="minorEastAsia"/>
          <w:rPrChange w:id="8277" w:author="Mouse" w:date="2015-10-21T17:15:00Z">
            <w:rPr>
              <w:ins w:id="8278" w:author="Mouse" w:date="2015-10-21T17:13:00Z"/>
            </w:rPr>
          </w:rPrChange>
        </w:rPr>
      </w:pPr>
      <w:ins w:id="8279" w:author="Mouse" w:date="2015-10-21T17:13:00Z">
        <w:r w:rsidRPr="003E23AF">
          <w:rPr>
            <w:rFonts w:asciiTheme="minorEastAsia" w:hAnsiTheme="minorEastAsia"/>
            <w:rPrChange w:id="8280" w:author="Mouse" w:date="2015-10-21T17:15:00Z">
              <w:rPr/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8281" w:author="Mouse" w:date="2015-10-21T17:13:00Z"/>
          <w:rFonts w:asciiTheme="minorEastAsia" w:eastAsiaTheme="minorEastAsia" w:hAnsiTheme="minorEastAsia" w:hint="eastAsia"/>
          <w:rPrChange w:id="8282" w:author="Mouse" w:date="2015-10-21T17:15:00Z">
            <w:rPr>
              <w:ins w:id="8283" w:author="Mouse" w:date="2015-10-21T17:13:00Z"/>
              <w:rFonts w:hint="eastAsia"/>
            </w:rPr>
          </w:rPrChange>
        </w:rPr>
        <w:pPrChange w:id="8284" w:author="Mouse" w:date="2015-10-21T17:13:00Z">
          <w:pPr/>
        </w:pPrChange>
      </w:pPr>
      <w:ins w:id="8285" w:author="Mouse" w:date="2015-10-21T17:13:00Z">
        <w:r w:rsidRPr="003E23AF">
          <w:rPr>
            <w:rFonts w:asciiTheme="minorEastAsia" w:eastAsiaTheme="minorEastAsia" w:hAnsiTheme="minorEastAsia" w:hint="eastAsia"/>
            <w:rPrChange w:id="8286" w:author="Mouse" w:date="2015-10-21T17:15:00Z">
              <w:rPr>
                <w:rFonts w:hint="eastAsia"/>
              </w:rPr>
            </w:rPrChange>
          </w:rPr>
          <w:lastRenderedPageBreak/>
          <w:t>TUS13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474"/>
        <w:gridCol w:w="791"/>
        <w:gridCol w:w="1297"/>
        <w:gridCol w:w="3176"/>
      </w:tblGrid>
      <w:tr w:rsidR="000B3E63" w:rsidRPr="003E23AF" w:rsidTr="000B3E63">
        <w:trPr>
          <w:ins w:id="8287" w:author="Mouse" w:date="2015-10-21T17:13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8288" w:author="Mouse" w:date="2015-10-21T17:13:00Z"/>
                <w:rFonts w:asciiTheme="minorEastAsia" w:hAnsiTheme="minorEastAsia"/>
                <w:rPrChange w:id="8289" w:author="Mouse" w:date="2015-10-21T17:15:00Z">
                  <w:rPr>
                    <w:ins w:id="8290" w:author="Mouse" w:date="2015-10-21T17:13:00Z"/>
                  </w:rPr>
                </w:rPrChange>
              </w:rPr>
            </w:pPr>
            <w:ins w:id="8291" w:author="Mouse" w:date="2015-10-21T17:13:00Z">
              <w:r w:rsidRPr="003E23AF">
                <w:rPr>
                  <w:rFonts w:asciiTheme="minorEastAsia" w:hAnsiTheme="minorEastAsia" w:hint="eastAsia"/>
                  <w:rPrChange w:id="8292" w:author="Mouse" w:date="2015-10-21T17:15:00Z">
                    <w:rPr>
                      <w:rFonts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6738" w:type="dxa"/>
            <w:gridSpan w:val="4"/>
          </w:tcPr>
          <w:p w:rsidR="000B3E63" w:rsidRPr="003E23AF" w:rsidRDefault="000B3E63" w:rsidP="000B3E63">
            <w:pPr>
              <w:jc w:val="center"/>
              <w:rPr>
                <w:ins w:id="8293" w:author="Mouse" w:date="2015-10-21T17:13:00Z"/>
                <w:rFonts w:asciiTheme="minorEastAsia" w:hAnsiTheme="minorEastAsia"/>
                <w:rPrChange w:id="8294" w:author="Mouse" w:date="2015-10-21T17:15:00Z">
                  <w:rPr>
                    <w:ins w:id="8295" w:author="Mouse" w:date="2015-10-21T17:13:00Z"/>
                  </w:rPr>
                </w:rPrChange>
              </w:rPr>
            </w:pPr>
            <w:ins w:id="8296" w:author="Mouse" w:date="2015-10-21T17:13:00Z">
              <w:r w:rsidRPr="003E23AF">
                <w:rPr>
                  <w:rFonts w:asciiTheme="minorEastAsia" w:hAnsiTheme="minorEastAsia" w:hint="eastAsia"/>
                  <w:rPrChange w:id="8297" w:author="Mouse" w:date="2015-10-21T17:15:00Z">
                    <w:rPr>
                      <w:rFonts w:hint="eastAsia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8298" w:author="Mouse" w:date="2015-10-21T17:13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8299" w:author="Mouse" w:date="2015-10-21T17:13:00Z"/>
                <w:rFonts w:asciiTheme="minorEastAsia" w:hAnsiTheme="minorEastAsia"/>
                <w:rPrChange w:id="8300" w:author="Mouse" w:date="2015-10-21T17:15:00Z">
                  <w:rPr>
                    <w:ins w:id="8301" w:author="Mouse" w:date="2015-10-21T17:13:00Z"/>
                  </w:rPr>
                </w:rPrChange>
              </w:rPr>
            </w:pPr>
            <w:ins w:id="8302" w:author="Mouse" w:date="2015-10-21T17:13:00Z">
              <w:r w:rsidRPr="003E23AF">
                <w:rPr>
                  <w:rFonts w:asciiTheme="minorEastAsia" w:hAnsiTheme="minorEastAsia" w:hint="eastAsia"/>
                  <w:rPrChange w:id="8303" w:author="Mouse" w:date="2015-10-21T17:15:00Z">
                    <w:rPr>
                      <w:rFonts w:hint="eastAsia"/>
                    </w:rPr>
                  </w:rPrChange>
                </w:rPr>
                <w:t>TUS1</w:t>
              </w:r>
            </w:ins>
          </w:p>
        </w:tc>
        <w:tc>
          <w:tcPr>
            <w:tcW w:w="1474" w:type="dxa"/>
          </w:tcPr>
          <w:p w:rsidR="000B3E63" w:rsidRPr="003E23AF" w:rsidRDefault="000B3E63" w:rsidP="000B3E63">
            <w:pPr>
              <w:rPr>
                <w:ins w:id="8304" w:author="Mouse" w:date="2015-10-21T17:13:00Z"/>
                <w:rFonts w:asciiTheme="minorEastAsia" w:hAnsiTheme="minorEastAsia"/>
                <w:rPrChange w:id="8305" w:author="Mouse" w:date="2015-10-21T17:15:00Z">
                  <w:rPr>
                    <w:ins w:id="8306" w:author="Mouse" w:date="2015-10-21T17:13:00Z"/>
                  </w:rPr>
                </w:rPrChange>
              </w:rPr>
            </w:pPr>
            <w:ins w:id="8307" w:author="Mouse" w:date="2015-10-21T17:13:00Z">
              <w:r w:rsidRPr="003E23AF">
                <w:rPr>
                  <w:rFonts w:asciiTheme="minorEastAsia" w:hAnsiTheme="minorEastAsia" w:hint="eastAsia"/>
                  <w:rPrChange w:id="8308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791" w:type="dxa"/>
          </w:tcPr>
          <w:p w:rsidR="000B3E63" w:rsidRPr="003E23AF" w:rsidRDefault="000B3E63" w:rsidP="000B3E63">
            <w:pPr>
              <w:rPr>
                <w:ins w:id="8309" w:author="Mouse" w:date="2015-10-21T17:13:00Z"/>
                <w:rFonts w:asciiTheme="minorEastAsia" w:hAnsiTheme="minorEastAsia"/>
                <w:rPrChange w:id="8310" w:author="Mouse" w:date="2015-10-21T17:15:00Z">
                  <w:rPr>
                    <w:ins w:id="8311" w:author="Mouse" w:date="2015-10-21T17:13:00Z"/>
                  </w:rPr>
                </w:rPrChange>
              </w:rPr>
            </w:pPr>
            <w:ins w:id="8312" w:author="Mouse" w:date="2015-10-21T17:13:00Z">
              <w:r w:rsidRPr="003E23AF">
                <w:rPr>
                  <w:rFonts w:asciiTheme="minorEastAsia" w:hAnsiTheme="minorEastAsia" w:hint="eastAsia"/>
                  <w:rPrChange w:id="8313" w:author="Mouse" w:date="2015-10-21T17:15:00Z">
                    <w:rPr>
                      <w:rFonts w:hint="eastAsia"/>
                    </w:rPr>
                  </w:rPrChange>
                </w:rPr>
                <w:t>3a</w:t>
              </w:r>
            </w:ins>
          </w:p>
        </w:tc>
        <w:tc>
          <w:tcPr>
            <w:tcW w:w="1297" w:type="dxa"/>
          </w:tcPr>
          <w:p w:rsidR="000B3E63" w:rsidRPr="003E23AF" w:rsidRDefault="000B3E63" w:rsidP="000B3E63">
            <w:pPr>
              <w:rPr>
                <w:ins w:id="8314" w:author="Mouse" w:date="2015-10-21T17:13:00Z"/>
                <w:rFonts w:asciiTheme="minorEastAsia" w:hAnsiTheme="minorEastAsia"/>
                <w:rPrChange w:id="8315" w:author="Mouse" w:date="2015-10-21T17:15:00Z">
                  <w:rPr>
                    <w:ins w:id="8316" w:author="Mouse" w:date="2015-10-21T17:13:00Z"/>
                  </w:rPr>
                </w:rPrChange>
              </w:rPr>
            </w:pPr>
            <w:ins w:id="8317" w:author="Mouse" w:date="2015-10-21T17:13:00Z">
              <w:r w:rsidRPr="003E23AF">
                <w:rPr>
                  <w:rFonts w:asciiTheme="minorEastAsia" w:hAnsiTheme="minorEastAsia" w:hint="eastAsia"/>
                  <w:rPrChange w:id="8318" w:author="Mouse" w:date="2015-10-21T17:15:00Z">
                    <w:rPr>
                      <w:rFonts w:hint="eastAsia"/>
                    </w:rPr>
                  </w:rPrChange>
                </w:rPr>
                <w:t>5a</w:t>
              </w:r>
            </w:ins>
          </w:p>
        </w:tc>
        <w:tc>
          <w:tcPr>
            <w:tcW w:w="3176" w:type="dxa"/>
          </w:tcPr>
          <w:p w:rsidR="000B3E63" w:rsidRPr="003E23AF" w:rsidRDefault="000B3E63" w:rsidP="000B3E63">
            <w:pPr>
              <w:rPr>
                <w:ins w:id="8319" w:author="Mouse" w:date="2015-10-21T17:13:00Z"/>
                <w:rFonts w:asciiTheme="minorEastAsia" w:hAnsiTheme="minorEastAsia"/>
                <w:rPrChange w:id="8320" w:author="Mouse" w:date="2015-10-21T17:15:00Z">
                  <w:rPr>
                    <w:ins w:id="8321" w:author="Mouse" w:date="2015-10-21T17:13:00Z"/>
                  </w:rPr>
                </w:rPrChange>
              </w:rPr>
            </w:pPr>
            <w:ins w:id="8322" w:author="Mouse" w:date="2015-10-21T17:13:00Z">
              <w:r w:rsidRPr="003E23AF">
                <w:rPr>
                  <w:rFonts w:asciiTheme="minorEastAsia" w:hAnsiTheme="minorEastAsia" w:hint="eastAsia"/>
                  <w:rPrChange w:id="8323" w:author="Mouse" w:date="2015-10-21T17:15:00Z">
                    <w:rPr>
                      <w:rFonts w:hint="eastAsia"/>
                    </w:rPr>
                  </w:rPrChange>
                </w:rPr>
                <w:t>5b</w:t>
              </w:r>
            </w:ins>
          </w:p>
        </w:tc>
      </w:tr>
    </w:tbl>
    <w:p w:rsidR="000B3E63" w:rsidRPr="003E23AF" w:rsidRDefault="000B3E63" w:rsidP="000B3E63">
      <w:pPr>
        <w:rPr>
          <w:ins w:id="8324" w:author="Mouse" w:date="2015-10-21T17:13:00Z"/>
          <w:rFonts w:asciiTheme="minorEastAsia" w:hAnsiTheme="minorEastAsia"/>
          <w:rPrChange w:id="8325" w:author="Mouse" w:date="2015-10-21T17:15:00Z">
            <w:rPr>
              <w:ins w:id="8326" w:author="Mouse" w:date="2015-10-21T17:13:00Z"/>
            </w:rPr>
          </w:rPrChange>
        </w:rPr>
      </w:pPr>
    </w:p>
    <w:p w:rsidR="000B3E63" w:rsidRPr="003E23AF" w:rsidRDefault="000B3E63" w:rsidP="000B3E63">
      <w:pPr>
        <w:rPr>
          <w:ins w:id="8327" w:author="Mouse" w:date="2015-10-21T17:13:00Z"/>
          <w:rFonts w:asciiTheme="minorEastAsia" w:hAnsiTheme="minorEastAsia"/>
          <w:rPrChange w:id="8328" w:author="Mouse" w:date="2015-10-21T17:15:00Z">
            <w:rPr>
              <w:ins w:id="8329" w:author="Mouse" w:date="2015-10-21T17:13:00Z"/>
            </w:rPr>
          </w:rPrChange>
        </w:rPr>
      </w:pPr>
      <w:ins w:id="8330" w:author="Mouse" w:date="2015-10-21T17:13:00Z">
        <w:r w:rsidRPr="003E23AF">
          <w:rPr>
            <w:rFonts w:asciiTheme="minorEastAsia" w:hAnsiTheme="minorEastAsia" w:hint="eastAsia"/>
            <w:rPrChange w:id="8331" w:author="Mouse" w:date="2015-10-21T17:15:00Z">
              <w:rPr>
                <w:rFonts w:hint="eastAsia"/>
              </w:rPr>
            </w:rPrChange>
          </w:rPr>
          <w:t>需求覆盖情况</w:t>
        </w:r>
      </w:ins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0B3E63" w:rsidRPr="003E23AF" w:rsidTr="000B3E63">
        <w:trPr>
          <w:ins w:id="8332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333" w:author="Mouse" w:date="2015-10-21T17:13:00Z"/>
                <w:rFonts w:asciiTheme="minorEastAsia" w:hAnsiTheme="minorEastAsia"/>
                <w:rPrChange w:id="8334" w:author="Mouse" w:date="2015-10-21T17:15:00Z">
                  <w:rPr>
                    <w:ins w:id="8335" w:author="Mouse" w:date="2015-10-21T17:13:00Z"/>
                  </w:rPr>
                </w:rPrChange>
              </w:rPr>
            </w:pPr>
            <w:ins w:id="8336" w:author="Mouse" w:date="2015-10-21T17:13:00Z">
              <w:r w:rsidRPr="003E23AF">
                <w:rPr>
                  <w:rFonts w:asciiTheme="minorEastAsia" w:hAnsiTheme="minorEastAsia" w:hint="eastAsia"/>
                  <w:rPrChange w:id="8337" w:author="Mouse" w:date="2015-10-21T17:15:00Z">
                    <w:rPr>
                      <w:rFonts w:hint="eastAsia"/>
                    </w:rPr>
                  </w:rPrChange>
                </w:rPr>
                <w:t>Re</w:t>
              </w:r>
              <w:r w:rsidRPr="003E23AF">
                <w:rPr>
                  <w:rFonts w:asciiTheme="minorEastAsia" w:hAnsiTheme="minorEastAsia"/>
                  <w:rPrChange w:id="8338" w:author="Mouse" w:date="2015-10-21T17:15:00Z">
                    <w:rPr/>
                  </w:rPrChange>
                </w:rPr>
                <w:t>ceive.Operate</w:t>
              </w:r>
            </w:ins>
          </w:p>
          <w:p w:rsidR="000B3E63" w:rsidRPr="003E23AF" w:rsidRDefault="000B3E63" w:rsidP="000B3E63">
            <w:pPr>
              <w:rPr>
                <w:ins w:id="8339" w:author="Mouse" w:date="2015-10-21T17:13:00Z"/>
                <w:rFonts w:asciiTheme="minorEastAsia" w:hAnsiTheme="minorEastAsia"/>
                <w:rPrChange w:id="8340" w:author="Mouse" w:date="2015-10-21T17:15:00Z">
                  <w:rPr>
                    <w:ins w:id="8341" w:author="Mouse" w:date="2015-10-21T17:13:00Z"/>
                  </w:rPr>
                </w:rPrChange>
              </w:rPr>
            </w:pPr>
            <w:ins w:id="8342" w:author="Mouse" w:date="2015-10-21T17:13:00Z">
              <w:r w:rsidRPr="003E23AF">
                <w:rPr>
                  <w:rFonts w:asciiTheme="minorEastAsia" w:hAnsiTheme="minorEastAsia"/>
                  <w:rPrChange w:id="8343" w:author="Mouse" w:date="2015-10-21T17:15:00Z">
                    <w:rPr/>
                  </w:rPrChange>
                </w:rPr>
                <w:t>Receive.Operate.Choose</w:t>
              </w:r>
            </w:ins>
          </w:p>
          <w:p w:rsidR="000B3E63" w:rsidRPr="003E23AF" w:rsidRDefault="000B3E63" w:rsidP="000B3E63">
            <w:pPr>
              <w:rPr>
                <w:ins w:id="8344" w:author="Mouse" w:date="2015-10-21T17:13:00Z"/>
                <w:rFonts w:asciiTheme="minorEastAsia" w:hAnsiTheme="minorEastAsia"/>
                <w:rPrChange w:id="8345" w:author="Mouse" w:date="2015-10-21T17:15:00Z">
                  <w:rPr>
                    <w:ins w:id="8346" w:author="Mouse" w:date="2015-10-21T17:13:00Z"/>
                  </w:rPr>
                </w:rPrChange>
              </w:rPr>
            </w:pPr>
            <w:ins w:id="8347" w:author="Mouse" w:date="2015-10-21T17:13:00Z">
              <w:r w:rsidRPr="003E23AF">
                <w:rPr>
                  <w:rFonts w:asciiTheme="minorEastAsia" w:hAnsiTheme="minorEastAsia"/>
                  <w:rPrChange w:id="8348" w:author="Mouse" w:date="2015-10-21T17:15:00Z">
                    <w:rPr/>
                  </w:rPrChange>
                </w:rPr>
                <w:t>Receive.Operate.Input</w:t>
              </w:r>
            </w:ins>
          </w:p>
          <w:p w:rsidR="000B3E63" w:rsidRPr="003E23AF" w:rsidRDefault="000B3E63" w:rsidP="000B3E63">
            <w:pPr>
              <w:rPr>
                <w:ins w:id="8349" w:author="Mouse" w:date="2015-10-21T17:13:00Z"/>
                <w:rFonts w:asciiTheme="minorEastAsia" w:hAnsiTheme="minorEastAsia"/>
                <w:rPrChange w:id="8350" w:author="Mouse" w:date="2015-10-21T17:15:00Z">
                  <w:rPr>
                    <w:ins w:id="8351" w:author="Mouse" w:date="2015-10-21T17:13:00Z"/>
                  </w:rPr>
                </w:rPrChange>
              </w:rPr>
            </w:pPr>
            <w:ins w:id="8352" w:author="Mouse" w:date="2015-10-21T17:13:00Z">
              <w:r w:rsidRPr="003E23AF">
                <w:rPr>
                  <w:rFonts w:asciiTheme="minorEastAsia" w:hAnsiTheme="minorEastAsia"/>
                  <w:rPrChange w:id="8353" w:author="Mouse" w:date="2015-10-21T17:15:00Z">
                    <w:rPr/>
                  </w:rPrChange>
                </w:rPr>
                <w:t>Receive.Operate.CreateArriveList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354" w:author="Mouse" w:date="2015-10-21T17:13:00Z"/>
                <w:rFonts w:asciiTheme="minorEastAsia" w:hAnsiTheme="minorEastAsia"/>
                <w:rPrChange w:id="8355" w:author="Mouse" w:date="2015-10-21T17:15:00Z">
                  <w:rPr>
                    <w:ins w:id="8356" w:author="Mouse" w:date="2015-10-21T17:13:00Z"/>
                  </w:rPr>
                </w:rPrChange>
              </w:rPr>
            </w:pPr>
            <w:ins w:id="8357" w:author="Mouse" w:date="2015-10-21T17:13:00Z">
              <w:r w:rsidRPr="003E23AF">
                <w:rPr>
                  <w:rFonts w:asciiTheme="minorEastAsia" w:hAnsiTheme="minorEastAsia"/>
                  <w:rPrChange w:id="8358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359" w:author="Mouse" w:date="2015-10-21T17:13:00Z"/>
                <w:rFonts w:asciiTheme="minorEastAsia" w:hAnsiTheme="minorEastAsia"/>
                <w:rPrChange w:id="8360" w:author="Mouse" w:date="2015-10-21T17:15:00Z">
                  <w:rPr>
                    <w:ins w:id="8361" w:author="Mouse" w:date="2015-10-21T17:13:00Z"/>
                  </w:rPr>
                </w:rPrChange>
              </w:rPr>
            </w:pPr>
            <w:ins w:id="8362" w:author="Mouse" w:date="2015-10-21T17:13:00Z">
              <w:r w:rsidRPr="003E23AF">
                <w:rPr>
                  <w:rFonts w:asciiTheme="minorEastAsia" w:hAnsiTheme="minorEastAsia"/>
                  <w:rPrChange w:id="8363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364" w:author="Mouse" w:date="2015-10-21T17:13:00Z"/>
                <w:rFonts w:asciiTheme="minorEastAsia" w:hAnsiTheme="minorEastAsia"/>
                <w:rPrChange w:id="8365" w:author="Mouse" w:date="2015-10-21T17:15:00Z">
                  <w:rPr>
                    <w:ins w:id="8366" w:author="Mouse" w:date="2015-10-21T17:13:00Z"/>
                  </w:rPr>
                </w:rPrChange>
              </w:rPr>
            </w:pPr>
            <w:ins w:id="8367" w:author="Mouse" w:date="2015-10-21T17:13:00Z">
              <w:r w:rsidRPr="003E23AF">
                <w:rPr>
                  <w:rFonts w:asciiTheme="minorEastAsia" w:hAnsiTheme="minorEastAsia"/>
                  <w:rPrChange w:id="8368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369" w:author="Mouse" w:date="2015-10-21T17:13:00Z"/>
                <w:rFonts w:asciiTheme="minorEastAsia" w:hAnsiTheme="minorEastAsia"/>
                <w:rPrChange w:id="8370" w:author="Mouse" w:date="2015-10-21T17:15:00Z">
                  <w:rPr>
                    <w:ins w:id="8371" w:author="Mouse" w:date="2015-10-21T17:13:00Z"/>
                  </w:rPr>
                </w:rPrChange>
              </w:rPr>
            </w:pPr>
            <w:ins w:id="8372" w:author="Mouse" w:date="2015-10-21T17:13:00Z">
              <w:r w:rsidRPr="003E23AF">
                <w:rPr>
                  <w:rFonts w:asciiTheme="minorEastAsia" w:hAnsiTheme="minorEastAsia"/>
                  <w:rPrChange w:id="8373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8374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375" w:author="Mouse" w:date="2015-10-21T17:13:00Z"/>
                <w:rFonts w:asciiTheme="minorEastAsia" w:hAnsiTheme="minorEastAsia"/>
                <w:rPrChange w:id="8376" w:author="Mouse" w:date="2015-10-21T17:15:00Z">
                  <w:rPr>
                    <w:ins w:id="8377" w:author="Mouse" w:date="2015-10-21T17:13:00Z"/>
                  </w:rPr>
                </w:rPrChange>
              </w:rPr>
            </w:pPr>
            <w:ins w:id="8378" w:author="Mouse" w:date="2015-10-21T17:13:00Z">
              <w:r w:rsidRPr="003E23AF">
                <w:rPr>
                  <w:rFonts w:asciiTheme="minorEastAsia" w:hAnsiTheme="minorEastAsia" w:hint="eastAsia"/>
                  <w:rPrChange w:id="8379" w:author="Mouse" w:date="2015-10-21T17:15:00Z">
                    <w:rPr>
                      <w:rFonts w:hint="eastAsia"/>
                    </w:rPr>
                  </w:rPrChange>
                </w:rPr>
                <w:t>R</w:t>
              </w:r>
              <w:r w:rsidRPr="003E23AF">
                <w:rPr>
                  <w:rFonts w:asciiTheme="minorEastAsia" w:hAnsiTheme="minorEastAsia"/>
                  <w:rPrChange w:id="8380" w:author="Mouse" w:date="2015-10-21T17:15:00Z">
                    <w:rPr/>
                  </w:rPrChange>
                </w:rPr>
                <w:t>eceive.Choose</w:t>
              </w:r>
            </w:ins>
          </w:p>
          <w:p w:rsidR="000B3E63" w:rsidRPr="003E23AF" w:rsidRDefault="000B3E63" w:rsidP="000B3E63">
            <w:pPr>
              <w:rPr>
                <w:ins w:id="8381" w:author="Mouse" w:date="2015-10-21T17:13:00Z"/>
                <w:rFonts w:asciiTheme="minorEastAsia" w:hAnsiTheme="minorEastAsia"/>
                <w:rPrChange w:id="8382" w:author="Mouse" w:date="2015-10-21T17:15:00Z">
                  <w:rPr>
                    <w:ins w:id="8383" w:author="Mouse" w:date="2015-10-21T17:13:00Z"/>
                  </w:rPr>
                </w:rPrChange>
              </w:rPr>
            </w:pPr>
            <w:ins w:id="8384" w:author="Mouse" w:date="2015-10-21T17:13:00Z">
              <w:r w:rsidRPr="003E23AF">
                <w:rPr>
                  <w:rFonts w:asciiTheme="minorEastAsia" w:hAnsiTheme="minorEastAsia"/>
                  <w:rPrChange w:id="8385" w:author="Mouse" w:date="2015-10-21T17:15:00Z">
                    <w:rPr/>
                  </w:rPrChange>
                </w:rPr>
                <w:t>Receive.Choose.Transit</w:t>
              </w:r>
            </w:ins>
          </w:p>
          <w:p w:rsidR="000B3E63" w:rsidRPr="003E23AF" w:rsidRDefault="000B3E63" w:rsidP="000B3E63">
            <w:pPr>
              <w:rPr>
                <w:ins w:id="8386" w:author="Mouse" w:date="2015-10-21T17:13:00Z"/>
                <w:rFonts w:asciiTheme="minorEastAsia" w:hAnsiTheme="minorEastAsia"/>
                <w:rPrChange w:id="8387" w:author="Mouse" w:date="2015-10-21T17:15:00Z">
                  <w:rPr>
                    <w:ins w:id="8388" w:author="Mouse" w:date="2015-10-21T17:13:00Z"/>
                  </w:rPr>
                </w:rPrChange>
              </w:rPr>
            </w:pPr>
            <w:ins w:id="8389" w:author="Mouse" w:date="2015-10-21T17:13:00Z">
              <w:r w:rsidRPr="003E23AF">
                <w:rPr>
                  <w:rFonts w:asciiTheme="minorEastAsia" w:hAnsiTheme="minorEastAsia"/>
                  <w:rPrChange w:id="8390" w:author="Mouse" w:date="2015-10-21T17:15:00Z">
                    <w:rPr/>
                  </w:rPrChange>
                </w:rPr>
                <w:t>Receive.Choose.Business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391" w:author="Mouse" w:date="2015-10-21T17:13:00Z"/>
                <w:rFonts w:asciiTheme="minorEastAsia" w:hAnsiTheme="minorEastAsia"/>
                <w:rPrChange w:id="8392" w:author="Mouse" w:date="2015-10-21T17:15:00Z">
                  <w:rPr>
                    <w:ins w:id="8393" w:author="Mouse" w:date="2015-10-21T17:13:00Z"/>
                  </w:rPr>
                </w:rPrChange>
              </w:rPr>
            </w:pPr>
            <w:ins w:id="8394" w:author="Mouse" w:date="2015-10-21T17:13:00Z">
              <w:r w:rsidRPr="003E23AF">
                <w:rPr>
                  <w:rFonts w:asciiTheme="minorEastAsia" w:hAnsiTheme="minorEastAsia"/>
                  <w:rPrChange w:id="839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396" w:author="Mouse" w:date="2015-10-21T17:13:00Z"/>
                <w:rFonts w:asciiTheme="minorEastAsia" w:hAnsiTheme="minorEastAsia"/>
                <w:rPrChange w:id="8397" w:author="Mouse" w:date="2015-10-21T17:15:00Z">
                  <w:rPr>
                    <w:ins w:id="8398" w:author="Mouse" w:date="2015-10-21T17:13:00Z"/>
                  </w:rPr>
                </w:rPrChange>
              </w:rPr>
            </w:pPr>
            <w:ins w:id="8399" w:author="Mouse" w:date="2015-10-21T17:13:00Z">
              <w:r w:rsidRPr="003E23AF">
                <w:rPr>
                  <w:rFonts w:asciiTheme="minorEastAsia" w:hAnsiTheme="minorEastAsia"/>
                  <w:rPrChange w:id="840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401" w:author="Mouse" w:date="2015-10-21T17:13:00Z"/>
                <w:rFonts w:asciiTheme="minorEastAsia" w:hAnsiTheme="minorEastAsia"/>
                <w:rPrChange w:id="8402" w:author="Mouse" w:date="2015-10-21T17:15:00Z">
                  <w:rPr>
                    <w:ins w:id="8403" w:author="Mouse" w:date="2015-10-21T17:13:00Z"/>
                  </w:rPr>
                </w:rPrChange>
              </w:rPr>
            </w:pPr>
            <w:ins w:id="8404" w:author="Mouse" w:date="2015-10-21T17:13:00Z">
              <w:r w:rsidRPr="003E23AF">
                <w:rPr>
                  <w:rFonts w:asciiTheme="minorEastAsia" w:hAnsiTheme="minorEastAsia"/>
                  <w:rPrChange w:id="8405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8406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407" w:author="Mouse" w:date="2015-10-21T17:13:00Z"/>
                <w:rFonts w:asciiTheme="minorEastAsia" w:hAnsiTheme="minorEastAsia"/>
                <w:rPrChange w:id="8408" w:author="Mouse" w:date="2015-10-21T17:15:00Z">
                  <w:rPr>
                    <w:ins w:id="8409" w:author="Mouse" w:date="2015-10-21T17:13:00Z"/>
                  </w:rPr>
                </w:rPrChange>
              </w:rPr>
            </w:pPr>
            <w:ins w:id="8410" w:author="Mouse" w:date="2015-10-21T17:13:00Z">
              <w:r w:rsidRPr="003E23AF">
                <w:rPr>
                  <w:rFonts w:asciiTheme="minorEastAsia" w:hAnsiTheme="minorEastAsia" w:hint="eastAsia"/>
                  <w:rPrChange w:id="8411" w:author="Mouse" w:date="2015-10-21T17:15:00Z">
                    <w:rPr>
                      <w:rFonts w:hint="eastAsia"/>
                    </w:rPr>
                  </w:rPrChange>
                </w:rPr>
                <w:t>Re</w:t>
              </w:r>
              <w:r w:rsidRPr="003E23AF">
                <w:rPr>
                  <w:rFonts w:asciiTheme="minorEastAsia" w:hAnsiTheme="minorEastAsia"/>
                  <w:rPrChange w:id="8412" w:author="Mouse" w:date="2015-10-21T17:15:00Z">
                    <w:rPr/>
                  </w:rPrChange>
                </w:rPr>
                <w:t>ceive.Input</w:t>
              </w:r>
            </w:ins>
          </w:p>
          <w:p w:rsidR="000B3E63" w:rsidRPr="003E23AF" w:rsidRDefault="000B3E63" w:rsidP="000B3E63">
            <w:pPr>
              <w:rPr>
                <w:ins w:id="8413" w:author="Mouse" w:date="2015-10-21T17:13:00Z"/>
                <w:rFonts w:asciiTheme="minorEastAsia" w:hAnsiTheme="minorEastAsia"/>
                <w:rPrChange w:id="8414" w:author="Mouse" w:date="2015-10-21T17:15:00Z">
                  <w:rPr>
                    <w:ins w:id="8415" w:author="Mouse" w:date="2015-10-21T17:13:00Z"/>
                  </w:rPr>
                </w:rPrChange>
              </w:rPr>
            </w:pPr>
            <w:ins w:id="8416" w:author="Mouse" w:date="2015-10-21T17:13:00Z">
              <w:r w:rsidRPr="003E23AF">
                <w:rPr>
                  <w:rFonts w:asciiTheme="minorEastAsia" w:hAnsiTheme="minorEastAsia"/>
                  <w:rPrChange w:id="8417" w:author="Mouse" w:date="2015-10-21T17:15:00Z">
                    <w:rPr/>
                  </w:rPrChange>
                </w:rPr>
                <w:t>Receive.Input.Valid</w:t>
              </w:r>
            </w:ins>
          </w:p>
          <w:p w:rsidR="000B3E63" w:rsidRPr="003E23AF" w:rsidRDefault="000B3E63" w:rsidP="000B3E63">
            <w:pPr>
              <w:rPr>
                <w:ins w:id="8418" w:author="Mouse" w:date="2015-10-21T17:13:00Z"/>
                <w:rFonts w:asciiTheme="minorEastAsia" w:hAnsiTheme="minorEastAsia"/>
                <w:rPrChange w:id="8419" w:author="Mouse" w:date="2015-10-21T17:15:00Z">
                  <w:rPr>
                    <w:ins w:id="8420" w:author="Mouse" w:date="2015-10-21T17:13:00Z"/>
                  </w:rPr>
                </w:rPrChange>
              </w:rPr>
            </w:pPr>
            <w:ins w:id="8421" w:author="Mouse" w:date="2015-10-21T17:13:00Z">
              <w:r w:rsidRPr="003E23AF">
                <w:rPr>
                  <w:rFonts w:asciiTheme="minorEastAsia" w:hAnsiTheme="minorEastAsia"/>
                  <w:rPrChange w:id="8422" w:author="Mouse" w:date="2015-10-21T17:15:00Z">
                    <w:rPr/>
                  </w:rPrChange>
                </w:rPr>
                <w:t>Receive.Input.Invalid</w:t>
              </w:r>
            </w:ins>
          </w:p>
          <w:p w:rsidR="000B3E63" w:rsidRPr="003E23AF" w:rsidRDefault="000B3E63" w:rsidP="000B3E63">
            <w:pPr>
              <w:rPr>
                <w:ins w:id="8423" w:author="Mouse" w:date="2015-10-21T17:13:00Z"/>
                <w:rFonts w:asciiTheme="minorEastAsia" w:hAnsiTheme="minorEastAsia"/>
                <w:rPrChange w:id="8424" w:author="Mouse" w:date="2015-10-21T17:15:00Z">
                  <w:rPr>
                    <w:ins w:id="8425" w:author="Mouse" w:date="2015-10-21T17:13:00Z"/>
                  </w:rPr>
                </w:rPrChange>
              </w:rPr>
            </w:pPr>
            <w:ins w:id="8426" w:author="Mouse" w:date="2015-10-21T17:13:00Z">
              <w:r w:rsidRPr="003E23AF">
                <w:rPr>
                  <w:rFonts w:asciiTheme="minorEastAsia" w:hAnsiTheme="minorEastAsia" w:hint="eastAsia"/>
                  <w:rPrChange w:id="8427" w:author="Mouse" w:date="2015-10-21T17:15:00Z">
                    <w:rPr>
                      <w:rFonts w:hint="eastAsia"/>
                    </w:rPr>
                  </w:rPrChange>
                </w:rPr>
                <w:t>Receive.Input.Cancel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428" w:author="Mouse" w:date="2015-10-21T17:13:00Z"/>
                <w:rFonts w:asciiTheme="minorEastAsia" w:hAnsiTheme="minorEastAsia"/>
                <w:rPrChange w:id="8429" w:author="Mouse" w:date="2015-10-21T17:15:00Z">
                  <w:rPr>
                    <w:ins w:id="8430" w:author="Mouse" w:date="2015-10-21T17:13:00Z"/>
                  </w:rPr>
                </w:rPrChange>
              </w:rPr>
            </w:pPr>
            <w:ins w:id="8431" w:author="Mouse" w:date="2015-10-21T17:13:00Z">
              <w:r w:rsidRPr="003E23AF">
                <w:rPr>
                  <w:rFonts w:asciiTheme="minorEastAsia" w:hAnsiTheme="minorEastAsia"/>
                  <w:rPrChange w:id="843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433" w:author="Mouse" w:date="2015-10-21T17:13:00Z"/>
                <w:rFonts w:asciiTheme="minorEastAsia" w:hAnsiTheme="minorEastAsia"/>
                <w:rPrChange w:id="8434" w:author="Mouse" w:date="2015-10-21T17:15:00Z">
                  <w:rPr>
                    <w:ins w:id="8435" w:author="Mouse" w:date="2015-10-21T17:13:00Z"/>
                  </w:rPr>
                </w:rPrChange>
              </w:rPr>
            </w:pPr>
            <w:ins w:id="8436" w:author="Mouse" w:date="2015-10-21T17:13:00Z">
              <w:r w:rsidRPr="003E23AF">
                <w:rPr>
                  <w:rFonts w:asciiTheme="minorEastAsia" w:hAnsiTheme="minorEastAsia"/>
                  <w:rPrChange w:id="8437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438" w:author="Mouse" w:date="2015-10-21T17:13:00Z"/>
                <w:rFonts w:asciiTheme="minorEastAsia" w:hAnsiTheme="minorEastAsia"/>
                <w:rPrChange w:id="8439" w:author="Mouse" w:date="2015-10-21T17:15:00Z">
                  <w:rPr>
                    <w:ins w:id="8440" w:author="Mouse" w:date="2015-10-21T17:13:00Z"/>
                  </w:rPr>
                </w:rPrChange>
              </w:rPr>
            </w:pPr>
            <w:ins w:id="8441" w:author="Mouse" w:date="2015-10-21T17:13:00Z">
              <w:r w:rsidRPr="003E23AF">
                <w:rPr>
                  <w:rFonts w:asciiTheme="minorEastAsia" w:hAnsiTheme="minorEastAsia"/>
                  <w:rPrChange w:id="844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443" w:author="Mouse" w:date="2015-10-21T17:13:00Z"/>
                <w:rFonts w:asciiTheme="minorEastAsia" w:hAnsiTheme="minorEastAsia"/>
                <w:rPrChange w:id="8444" w:author="Mouse" w:date="2015-10-21T17:15:00Z">
                  <w:rPr>
                    <w:ins w:id="8445" w:author="Mouse" w:date="2015-10-21T17:13:00Z"/>
                  </w:rPr>
                </w:rPrChange>
              </w:rPr>
            </w:pPr>
            <w:ins w:id="8446" w:author="Mouse" w:date="2015-10-21T17:13:00Z">
              <w:r w:rsidRPr="003E23AF">
                <w:rPr>
                  <w:rFonts w:asciiTheme="minorEastAsia" w:hAnsiTheme="minorEastAsia"/>
                  <w:rPrChange w:id="8447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8448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449" w:author="Mouse" w:date="2015-10-21T17:13:00Z"/>
                <w:rFonts w:asciiTheme="minorEastAsia" w:hAnsiTheme="minorEastAsia"/>
                <w:rPrChange w:id="8450" w:author="Mouse" w:date="2015-10-21T17:15:00Z">
                  <w:rPr>
                    <w:ins w:id="8451" w:author="Mouse" w:date="2015-10-21T17:13:00Z"/>
                  </w:rPr>
                </w:rPrChange>
              </w:rPr>
            </w:pPr>
            <w:ins w:id="8452" w:author="Mouse" w:date="2015-10-21T17:13:00Z">
              <w:r w:rsidRPr="003E23AF">
                <w:rPr>
                  <w:rFonts w:asciiTheme="minorEastAsia" w:hAnsiTheme="minorEastAsia" w:hint="eastAsia"/>
                  <w:rPrChange w:id="8453" w:author="Mouse" w:date="2015-10-21T17:15:00Z">
                    <w:rPr>
                      <w:rFonts w:hint="eastAsia"/>
                    </w:rPr>
                  </w:rPrChange>
                </w:rPr>
                <w:t>Receive.Business</w:t>
              </w:r>
              <w:r w:rsidRPr="003E23AF">
                <w:rPr>
                  <w:rFonts w:asciiTheme="minorEastAsia" w:hAnsiTheme="minorEastAsia"/>
                  <w:rPrChange w:id="8454" w:author="Mouse" w:date="2015-10-21T17:15:00Z">
                    <w:rPr/>
                  </w:rPrChange>
                </w:rPr>
                <w:t>List</w:t>
              </w:r>
            </w:ins>
          </w:p>
          <w:p w:rsidR="000B3E63" w:rsidRPr="003E23AF" w:rsidRDefault="000B3E63" w:rsidP="000B3E63">
            <w:pPr>
              <w:rPr>
                <w:ins w:id="8455" w:author="Mouse" w:date="2015-10-21T17:13:00Z"/>
                <w:rFonts w:asciiTheme="minorEastAsia" w:hAnsiTheme="minorEastAsia"/>
                <w:rPrChange w:id="8456" w:author="Mouse" w:date="2015-10-21T17:15:00Z">
                  <w:rPr>
                    <w:ins w:id="8457" w:author="Mouse" w:date="2015-10-21T17:13:00Z"/>
                  </w:rPr>
                </w:rPrChange>
              </w:rPr>
            </w:pPr>
            <w:ins w:id="8458" w:author="Mouse" w:date="2015-10-21T17:13:00Z">
              <w:r w:rsidRPr="003E23AF">
                <w:rPr>
                  <w:rFonts w:asciiTheme="minorEastAsia" w:hAnsiTheme="minorEastAsia"/>
                  <w:rPrChange w:id="8459" w:author="Mouse" w:date="2015-10-21T17:15:00Z">
                    <w:rPr/>
                  </w:rPrChange>
                </w:rPr>
                <w:t>Receive.TransitionList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460" w:author="Mouse" w:date="2015-10-21T17:13:00Z"/>
                <w:rFonts w:asciiTheme="minorEastAsia" w:hAnsiTheme="minorEastAsia"/>
                <w:rPrChange w:id="8461" w:author="Mouse" w:date="2015-10-21T17:15:00Z">
                  <w:rPr>
                    <w:ins w:id="8462" w:author="Mouse" w:date="2015-10-21T17:13:00Z"/>
                  </w:rPr>
                </w:rPrChange>
              </w:rPr>
            </w:pPr>
            <w:ins w:id="8463" w:author="Mouse" w:date="2015-10-21T17:13:00Z">
              <w:r w:rsidRPr="003E23AF">
                <w:rPr>
                  <w:rFonts w:asciiTheme="minorEastAsia" w:hAnsiTheme="minorEastAsia"/>
                  <w:rPrChange w:id="8464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465" w:author="Mouse" w:date="2015-10-21T17:13:00Z"/>
                <w:rFonts w:asciiTheme="minorEastAsia" w:hAnsiTheme="minorEastAsia"/>
                <w:rPrChange w:id="8466" w:author="Mouse" w:date="2015-10-21T17:15:00Z">
                  <w:rPr>
                    <w:ins w:id="8467" w:author="Mouse" w:date="2015-10-21T17:13:00Z"/>
                  </w:rPr>
                </w:rPrChange>
              </w:rPr>
            </w:pPr>
            <w:ins w:id="8468" w:author="Mouse" w:date="2015-10-21T17:13:00Z">
              <w:r w:rsidRPr="003E23AF">
                <w:rPr>
                  <w:rFonts w:asciiTheme="minorEastAsia" w:hAnsiTheme="minorEastAsia"/>
                  <w:rPrChange w:id="8469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8470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471" w:author="Mouse" w:date="2015-10-21T17:13:00Z"/>
                <w:rFonts w:asciiTheme="minorEastAsia" w:hAnsiTheme="minorEastAsia"/>
                <w:rPrChange w:id="8472" w:author="Mouse" w:date="2015-10-21T17:15:00Z">
                  <w:rPr>
                    <w:ins w:id="8473" w:author="Mouse" w:date="2015-10-21T17:13:00Z"/>
                  </w:rPr>
                </w:rPrChange>
              </w:rPr>
            </w:pPr>
            <w:ins w:id="8474" w:author="Mouse" w:date="2015-10-21T17:13:00Z">
              <w:r w:rsidRPr="003E23AF">
                <w:rPr>
                  <w:rFonts w:asciiTheme="minorEastAsia" w:hAnsiTheme="minorEastAsia" w:hint="eastAsia"/>
                  <w:rPrChange w:id="8475" w:author="Mouse" w:date="2015-10-21T17:15:00Z">
                    <w:rPr>
                      <w:rFonts w:hint="eastAsia"/>
                    </w:rPr>
                  </w:rPrChange>
                </w:rPr>
                <w:t>Re</w:t>
              </w:r>
              <w:r w:rsidRPr="003E23AF">
                <w:rPr>
                  <w:rFonts w:asciiTheme="minorEastAsia" w:hAnsiTheme="minorEastAsia"/>
                  <w:rPrChange w:id="8476" w:author="Mouse" w:date="2015-10-21T17:15:00Z">
                    <w:rPr/>
                  </w:rPrChange>
                </w:rPr>
                <w:t>ceive.CreateArriveList</w:t>
              </w:r>
            </w:ins>
          </w:p>
          <w:p w:rsidR="000B3E63" w:rsidRPr="003E23AF" w:rsidRDefault="000B3E63" w:rsidP="000B3E63">
            <w:pPr>
              <w:rPr>
                <w:ins w:id="8477" w:author="Mouse" w:date="2015-10-21T17:13:00Z"/>
                <w:rFonts w:asciiTheme="minorEastAsia" w:hAnsiTheme="minorEastAsia"/>
                <w:rPrChange w:id="8478" w:author="Mouse" w:date="2015-10-21T17:15:00Z">
                  <w:rPr>
                    <w:ins w:id="8479" w:author="Mouse" w:date="2015-10-21T17:13:00Z"/>
                  </w:rPr>
                </w:rPrChange>
              </w:rPr>
            </w:pPr>
            <w:ins w:id="8480" w:author="Mouse" w:date="2015-10-21T17:13:00Z">
              <w:r w:rsidRPr="003E23AF">
                <w:rPr>
                  <w:rFonts w:asciiTheme="minorEastAsia" w:hAnsiTheme="minorEastAsia" w:hint="eastAsia"/>
                  <w:rPrChange w:id="8481" w:author="Mouse" w:date="2015-10-21T17:15:00Z">
                    <w:rPr>
                      <w:rFonts w:hint="eastAsia"/>
                    </w:rPr>
                  </w:rPrChange>
                </w:rPr>
                <w:t>Re</w:t>
              </w:r>
              <w:r w:rsidRPr="003E23AF">
                <w:rPr>
                  <w:rFonts w:asciiTheme="minorEastAsia" w:hAnsiTheme="minorEastAsia"/>
                  <w:rPrChange w:id="8482" w:author="Mouse" w:date="2015-10-21T17:15:00Z">
                    <w:rPr/>
                  </w:rPrChange>
                </w:rPr>
                <w:t>ceive.CreateArriveList.Save</w:t>
              </w:r>
            </w:ins>
          </w:p>
          <w:p w:rsidR="000B3E63" w:rsidRPr="003E23AF" w:rsidRDefault="000B3E63" w:rsidP="000B3E63">
            <w:pPr>
              <w:rPr>
                <w:ins w:id="8483" w:author="Mouse" w:date="2015-10-21T17:13:00Z"/>
                <w:rFonts w:asciiTheme="minorEastAsia" w:hAnsiTheme="minorEastAsia"/>
                <w:rPrChange w:id="8484" w:author="Mouse" w:date="2015-10-21T17:15:00Z">
                  <w:rPr>
                    <w:ins w:id="8485" w:author="Mouse" w:date="2015-10-21T17:13:00Z"/>
                  </w:rPr>
                </w:rPrChange>
              </w:rPr>
            </w:pPr>
            <w:ins w:id="8486" w:author="Mouse" w:date="2015-10-21T17:13:00Z">
              <w:r w:rsidRPr="003E23AF">
                <w:rPr>
                  <w:rFonts w:asciiTheme="minorEastAsia" w:hAnsiTheme="minorEastAsia"/>
                  <w:rPrChange w:id="8487" w:author="Mouse" w:date="2015-10-21T17:15:00Z">
                    <w:rPr/>
                  </w:rPrChange>
                </w:rPr>
                <w:t>Receive.CreateArriveList.Modify</w:t>
              </w:r>
            </w:ins>
          </w:p>
          <w:p w:rsidR="000B3E63" w:rsidRPr="003E23AF" w:rsidRDefault="000B3E63" w:rsidP="000B3E63">
            <w:pPr>
              <w:rPr>
                <w:ins w:id="8488" w:author="Mouse" w:date="2015-10-21T17:13:00Z"/>
                <w:rFonts w:asciiTheme="minorEastAsia" w:hAnsiTheme="minorEastAsia"/>
                <w:rPrChange w:id="8489" w:author="Mouse" w:date="2015-10-21T17:15:00Z">
                  <w:rPr>
                    <w:ins w:id="8490" w:author="Mouse" w:date="2015-10-21T17:13:00Z"/>
                  </w:rPr>
                </w:rPrChange>
              </w:rPr>
            </w:pPr>
            <w:ins w:id="8491" w:author="Mouse" w:date="2015-10-21T17:13:00Z">
              <w:r w:rsidRPr="003E23AF">
                <w:rPr>
                  <w:rFonts w:asciiTheme="minorEastAsia" w:hAnsiTheme="minorEastAsia"/>
                  <w:rPrChange w:id="8492" w:author="Mouse" w:date="2015-10-21T17:15:00Z">
                    <w:rPr/>
                  </w:rPrChange>
                </w:rPr>
                <w:t>Receive.CreateArriveList.Modify.Save</w:t>
              </w:r>
            </w:ins>
          </w:p>
          <w:p w:rsidR="000B3E63" w:rsidRPr="003E23AF" w:rsidRDefault="000B3E63" w:rsidP="000B3E63">
            <w:pPr>
              <w:rPr>
                <w:ins w:id="8493" w:author="Mouse" w:date="2015-10-21T17:13:00Z"/>
                <w:rFonts w:asciiTheme="minorEastAsia" w:hAnsiTheme="minorEastAsia"/>
                <w:rPrChange w:id="8494" w:author="Mouse" w:date="2015-10-21T17:15:00Z">
                  <w:rPr>
                    <w:ins w:id="8495" w:author="Mouse" w:date="2015-10-21T17:13:00Z"/>
                  </w:rPr>
                </w:rPrChange>
              </w:rPr>
            </w:pPr>
            <w:ins w:id="8496" w:author="Mouse" w:date="2015-10-21T17:13:00Z">
              <w:r w:rsidRPr="003E23AF">
                <w:rPr>
                  <w:rFonts w:asciiTheme="minorEastAsia" w:hAnsiTheme="minorEastAsia"/>
                  <w:rPrChange w:id="8497" w:author="Mouse" w:date="2015-10-21T17:15:00Z">
                    <w:rPr/>
                  </w:rPrChange>
                </w:rPr>
                <w:t>Receive.CreateArriveList.Modify</w:t>
              </w:r>
              <w:r w:rsidRPr="003E23AF">
                <w:rPr>
                  <w:rFonts w:asciiTheme="minorEastAsia" w:hAnsiTheme="minorEastAsia" w:hint="eastAsia"/>
                  <w:rPrChange w:id="8498" w:author="Mouse" w:date="2015-10-21T17:15:00Z">
                    <w:rPr>
                      <w:rFonts w:hint="eastAsia"/>
                    </w:rPr>
                  </w:rPrChange>
                </w:rPr>
                <w:t>.</w:t>
              </w:r>
              <w:r w:rsidRPr="003E23AF">
                <w:rPr>
                  <w:rFonts w:asciiTheme="minorEastAsia" w:hAnsiTheme="minorEastAsia"/>
                  <w:rPrChange w:id="8499" w:author="Mouse" w:date="2015-10-21T17:15:00Z">
                    <w:rPr/>
                  </w:rPrChange>
                </w:rPr>
                <w:t>Cancel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500" w:author="Mouse" w:date="2015-10-21T17:13:00Z"/>
                <w:rFonts w:asciiTheme="minorEastAsia" w:hAnsiTheme="minorEastAsia"/>
                <w:rPrChange w:id="8501" w:author="Mouse" w:date="2015-10-21T17:15:00Z">
                  <w:rPr>
                    <w:ins w:id="8502" w:author="Mouse" w:date="2015-10-21T17:13:00Z"/>
                  </w:rPr>
                </w:rPrChange>
              </w:rPr>
            </w:pPr>
            <w:ins w:id="8503" w:author="Mouse" w:date="2015-10-21T17:13:00Z">
              <w:r w:rsidRPr="003E23AF">
                <w:rPr>
                  <w:rFonts w:asciiTheme="minorEastAsia" w:hAnsiTheme="minorEastAsia"/>
                  <w:rPrChange w:id="8504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505" w:author="Mouse" w:date="2015-10-21T17:13:00Z"/>
                <w:rFonts w:asciiTheme="minorEastAsia" w:hAnsiTheme="minorEastAsia"/>
                <w:rPrChange w:id="8506" w:author="Mouse" w:date="2015-10-21T17:15:00Z">
                  <w:rPr>
                    <w:ins w:id="8507" w:author="Mouse" w:date="2015-10-21T17:13:00Z"/>
                  </w:rPr>
                </w:rPrChange>
              </w:rPr>
            </w:pPr>
            <w:ins w:id="8508" w:author="Mouse" w:date="2015-10-21T17:13:00Z">
              <w:r w:rsidRPr="003E23AF">
                <w:rPr>
                  <w:rFonts w:asciiTheme="minorEastAsia" w:hAnsiTheme="minorEastAsia"/>
                  <w:rPrChange w:id="8509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510" w:author="Mouse" w:date="2015-10-21T17:13:00Z"/>
                <w:rFonts w:asciiTheme="minorEastAsia" w:hAnsiTheme="minorEastAsia"/>
                <w:rPrChange w:id="8511" w:author="Mouse" w:date="2015-10-21T17:15:00Z">
                  <w:rPr>
                    <w:ins w:id="8512" w:author="Mouse" w:date="2015-10-21T17:13:00Z"/>
                  </w:rPr>
                </w:rPrChange>
              </w:rPr>
            </w:pPr>
            <w:ins w:id="8513" w:author="Mouse" w:date="2015-10-21T17:13:00Z">
              <w:r w:rsidRPr="003E23AF">
                <w:rPr>
                  <w:rFonts w:asciiTheme="minorEastAsia" w:hAnsiTheme="minorEastAsia"/>
                  <w:rPrChange w:id="8514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515" w:author="Mouse" w:date="2015-10-21T17:13:00Z"/>
                <w:rFonts w:asciiTheme="minorEastAsia" w:hAnsiTheme="minorEastAsia"/>
                <w:rPrChange w:id="8516" w:author="Mouse" w:date="2015-10-21T17:15:00Z">
                  <w:rPr>
                    <w:ins w:id="8517" w:author="Mouse" w:date="2015-10-21T17:13:00Z"/>
                  </w:rPr>
                </w:rPrChange>
              </w:rPr>
            </w:pPr>
            <w:ins w:id="8518" w:author="Mouse" w:date="2015-10-21T17:13:00Z">
              <w:r w:rsidRPr="003E23AF">
                <w:rPr>
                  <w:rFonts w:asciiTheme="minorEastAsia" w:hAnsiTheme="minorEastAsia"/>
                  <w:rPrChange w:id="8519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8520" w:author="Mouse" w:date="2015-10-21T17:13:00Z"/>
                <w:rFonts w:asciiTheme="minorEastAsia" w:hAnsiTheme="minorEastAsia"/>
                <w:rPrChange w:id="8521" w:author="Mouse" w:date="2015-10-21T17:15:00Z">
                  <w:rPr>
                    <w:ins w:id="8522" w:author="Mouse" w:date="2015-10-21T17:13:00Z"/>
                  </w:rPr>
                </w:rPrChange>
              </w:rPr>
            </w:pPr>
            <w:ins w:id="8523" w:author="Mouse" w:date="2015-10-21T17:13:00Z">
              <w:r w:rsidRPr="003E23AF">
                <w:rPr>
                  <w:rFonts w:asciiTheme="minorEastAsia" w:hAnsiTheme="minorEastAsia"/>
                  <w:rPrChange w:id="8524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8525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526" w:author="Mouse" w:date="2015-10-21T17:13:00Z"/>
                <w:rFonts w:asciiTheme="minorEastAsia" w:hAnsiTheme="minorEastAsia"/>
                <w:rPrChange w:id="8527" w:author="Mouse" w:date="2015-10-21T17:15:00Z">
                  <w:rPr>
                    <w:ins w:id="8528" w:author="Mouse" w:date="2015-10-21T17:13:00Z"/>
                  </w:rPr>
                </w:rPrChange>
              </w:rPr>
            </w:pPr>
            <w:ins w:id="8529" w:author="Mouse" w:date="2015-10-21T17:13:00Z">
              <w:r w:rsidRPr="003E23AF">
                <w:rPr>
                  <w:rFonts w:asciiTheme="minorEastAsia" w:hAnsiTheme="minorEastAsia" w:hint="eastAsia"/>
                  <w:rPrChange w:id="8530" w:author="Mouse" w:date="2015-10-21T17:15:00Z">
                    <w:rPr>
                      <w:rFonts w:hint="eastAsia"/>
                    </w:rPr>
                  </w:rPrChange>
                </w:rPr>
                <w:t>Re</w:t>
              </w:r>
              <w:r w:rsidRPr="003E23AF">
                <w:rPr>
                  <w:rFonts w:asciiTheme="minorEastAsia" w:hAnsiTheme="minorEastAsia"/>
                  <w:rPrChange w:id="8531" w:author="Mouse" w:date="2015-10-21T17:15:00Z">
                    <w:rPr/>
                  </w:rPrChange>
                </w:rPr>
                <w:t>ceive.BusinessArriveList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532" w:author="Mouse" w:date="2015-10-21T17:13:00Z"/>
                <w:rFonts w:asciiTheme="minorEastAsia" w:hAnsiTheme="minorEastAsia"/>
                <w:rPrChange w:id="8533" w:author="Mouse" w:date="2015-10-21T17:15:00Z">
                  <w:rPr>
                    <w:ins w:id="8534" w:author="Mouse" w:date="2015-10-21T17:13:00Z"/>
                  </w:rPr>
                </w:rPrChange>
              </w:rPr>
            </w:pPr>
            <w:ins w:id="8535" w:author="Mouse" w:date="2015-10-21T17:13:00Z">
              <w:r w:rsidRPr="003E23AF">
                <w:rPr>
                  <w:rFonts w:asciiTheme="minorEastAsia" w:hAnsiTheme="minorEastAsia"/>
                  <w:rPrChange w:id="8536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8537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538" w:author="Mouse" w:date="2015-10-21T17:13:00Z"/>
                <w:rFonts w:asciiTheme="minorEastAsia" w:hAnsiTheme="minorEastAsia"/>
                <w:rPrChange w:id="8539" w:author="Mouse" w:date="2015-10-21T17:15:00Z">
                  <w:rPr>
                    <w:ins w:id="8540" w:author="Mouse" w:date="2015-10-21T17:13:00Z"/>
                  </w:rPr>
                </w:rPrChange>
              </w:rPr>
            </w:pPr>
            <w:ins w:id="8541" w:author="Mouse" w:date="2015-10-21T17:13:00Z">
              <w:r w:rsidRPr="003E23AF">
                <w:rPr>
                  <w:rFonts w:asciiTheme="minorEastAsia" w:hAnsiTheme="minorEastAsia"/>
                  <w:rPrChange w:id="8542" w:author="Mouse" w:date="2015-10-21T17:15:00Z">
                    <w:rPr/>
                  </w:rPrChange>
                </w:rPr>
                <w:t>Receive.TransitionArriveList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543" w:author="Mouse" w:date="2015-10-21T17:13:00Z"/>
                <w:rFonts w:asciiTheme="minorEastAsia" w:hAnsiTheme="minorEastAsia"/>
                <w:rPrChange w:id="8544" w:author="Mouse" w:date="2015-10-21T17:15:00Z">
                  <w:rPr>
                    <w:ins w:id="8545" w:author="Mouse" w:date="2015-10-21T17:13:00Z"/>
                  </w:rPr>
                </w:rPrChange>
              </w:rPr>
            </w:pPr>
            <w:ins w:id="8546" w:author="Mouse" w:date="2015-10-21T17:13:00Z">
              <w:r w:rsidRPr="003E23AF">
                <w:rPr>
                  <w:rFonts w:asciiTheme="minorEastAsia" w:hAnsiTheme="minorEastAsia"/>
                  <w:rPrChange w:id="8547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8548" w:author="Mouse" w:date="2015-10-21T17:13:00Z"/>
        </w:trPr>
        <w:tc>
          <w:tcPr>
            <w:tcW w:w="3823" w:type="dxa"/>
          </w:tcPr>
          <w:p w:rsidR="000B3E63" w:rsidRPr="003E23AF" w:rsidRDefault="000B3E63" w:rsidP="000B3E63">
            <w:pPr>
              <w:rPr>
                <w:ins w:id="8549" w:author="Mouse" w:date="2015-10-21T17:13:00Z"/>
                <w:rFonts w:asciiTheme="minorEastAsia" w:hAnsiTheme="minorEastAsia"/>
                <w:rPrChange w:id="8550" w:author="Mouse" w:date="2015-10-21T17:15:00Z">
                  <w:rPr>
                    <w:ins w:id="8551" w:author="Mouse" w:date="2015-10-21T17:13:00Z"/>
                  </w:rPr>
                </w:rPrChange>
              </w:rPr>
            </w:pPr>
            <w:ins w:id="8552" w:author="Mouse" w:date="2015-10-21T17:13:00Z">
              <w:r w:rsidRPr="003E23AF">
                <w:rPr>
                  <w:rFonts w:asciiTheme="minorEastAsia" w:hAnsiTheme="minorEastAsia" w:hint="eastAsia"/>
                  <w:rPrChange w:id="8553" w:author="Mouse" w:date="2015-10-21T17:15:00Z">
                    <w:rPr>
                      <w:rFonts w:hint="eastAsia"/>
                    </w:rPr>
                  </w:rPrChange>
                </w:rPr>
                <w:t>R</w:t>
              </w:r>
              <w:r w:rsidRPr="003E23AF">
                <w:rPr>
                  <w:rFonts w:asciiTheme="minorEastAsia" w:hAnsiTheme="minorEastAsia"/>
                  <w:rPrChange w:id="8554" w:author="Mouse" w:date="2015-10-21T17:15:00Z">
                    <w:rPr/>
                  </w:rPrChange>
                </w:rPr>
                <w:t>eceive.End</w:t>
              </w:r>
            </w:ins>
          </w:p>
        </w:tc>
        <w:tc>
          <w:tcPr>
            <w:tcW w:w="4473" w:type="dxa"/>
          </w:tcPr>
          <w:p w:rsidR="000B3E63" w:rsidRPr="003E23AF" w:rsidRDefault="000B3E63" w:rsidP="000B3E63">
            <w:pPr>
              <w:rPr>
                <w:ins w:id="8555" w:author="Mouse" w:date="2015-10-21T17:13:00Z"/>
                <w:rFonts w:asciiTheme="minorEastAsia" w:hAnsiTheme="minorEastAsia"/>
                <w:rPrChange w:id="8556" w:author="Mouse" w:date="2015-10-21T17:15:00Z">
                  <w:rPr>
                    <w:ins w:id="8557" w:author="Mouse" w:date="2015-10-21T17:13:00Z"/>
                  </w:rPr>
                </w:rPrChange>
              </w:rPr>
            </w:pPr>
            <w:ins w:id="8558" w:author="Mouse" w:date="2015-10-21T17:13:00Z">
              <w:r w:rsidRPr="003E23AF">
                <w:rPr>
                  <w:rFonts w:asciiTheme="minorEastAsia" w:hAnsiTheme="minorEastAsia"/>
                  <w:rPrChange w:id="8559" w:author="Mouse" w:date="2015-10-21T17:15:00Z">
                    <w:rPr/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8560" w:author="Mouse" w:date="2015-10-21T17:13:00Z"/>
          <w:rFonts w:asciiTheme="minorEastAsia" w:hAnsiTheme="minorEastAsia"/>
          <w:rPrChange w:id="8561" w:author="Mouse" w:date="2015-10-21T17:15:00Z">
            <w:rPr>
              <w:ins w:id="8562" w:author="Mouse" w:date="2015-10-21T17:13:00Z"/>
            </w:rPr>
          </w:rPrChange>
        </w:rPr>
      </w:pPr>
    </w:p>
    <w:p w:rsidR="000B3E63" w:rsidRPr="003E23AF" w:rsidRDefault="000B3E63" w:rsidP="000B3E63">
      <w:pPr>
        <w:rPr>
          <w:ins w:id="8563" w:author="Mouse" w:date="2015-10-21T17:13:00Z"/>
          <w:rFonts w:asciiTheme="minorEastAsia" w:hAnsiTheme="minorEastAsia"/>
          <w:rPrChange w:id="8564" w:author="Mouse" w:date="2015-10-21T17:15:00Z">
            <w:rPr>
              <w:ins w:id="8565" w:author="Mouse" w:date="2015-10-21T17:13:00Z"/>
            </w:rPr>
          </w:rPrChange>
        </w:rPr>
      </w:pPr>
      <w:ins w:id="8566" w:author="Mouse" w:date="2015-10-21T17:13:00Z">
        <w:r w:rsidRPr="003E23AF">
          <w:rPr>
            <w:rFonts w:asciiTheme="minorEastAsia" w:hAnsiTheme="minorEastAsia" w:hint="eastAsia"/>
            <w:rPrChange w:id="8567" w:author="Mouse" w:date="2015-10-21T17:15:00Z">
              <w:rPr>
                <w:rFonts w:hint="eastAsia"/>
              </w:rPr>
            </w:rPrChange>
          </w:rPr>
          <w:t>TUS1的测试用例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2540"/>
        <w:gridCol w:w="1026"/>
        <w:gridCol w:w="1361"/>
        <w:gridCol w:w="1026"/>
        <w:gridCol w:w="1181"/>
      </w:tblGrid>
      <w:tr w:rsidR="000B3E63" w:rsidRPr="003E23AF" w:rsidTr="000B3E63">
        <w:trPr>
          <w:ins w:id="8568" w:author="Mouse" w:date="2015-10-21T17:13:00Z"/>
        </w:trPr>
        <w:tc>
          <w:tcPr>
            <w:tcW w:w="1382" w:type="dxa"/>
            <w:vMerge w:val="restart"/>
          </w:tcPr>
          <w:p w:rsidR="000B3E63" w:rsidRPr="003E23AF" w:rsidRDefault="000B3E63" w:rsidP="000B3E63">
            <w:pPr>
              <w:rPr>
                <w:ins w:id="8569" w:author="Mouse" w:date="2015-10-21T17:13:00Z"/>
                <w:rFonts w:asciiTheme="minorEastAsia" w:hAnsiTheme="minorEastAsia"/>
                <w:rPrChange w:id="8570" w:author="Mouse" w:date="2015-10-21T17:15:00Z">
                  <w:rPr>
                    <w:ins w:id="8571" w:author="Mouse" w:date="2015-10-21T17:13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8572" w:author="Mouse" w:date="2015-10-21T17:13:00Z"/>
                <w:rFonts w:asciiTheme="minorEastAsia" w:hAnsiTheme="minorEastAsia"/>
                <w:rPrChange w:id="8573" w:author="Mouse" w:date="2015-10-21T17:15:00Z">
                  <w:rPr>
                    <w:ins w:id="8574" w:author="Mouse" w:date="2015-10-21T17:13:00Z"/>
                  </w:rPr>
                </w:rPrChange>
              </w:rPr>
            </w:pPr>
            <w:ins w:id="8575" w:author="Mouse" w:date="2015-10-21T17:13:00Z">
              <w:r w:rsidRPr="003E23AF">
                <w:rPr>
                  <w:rFonts w:asciiTheme="minorEastAsia" w:hAnsiTheme="minorEastAsia" w:hint="eastAsia"/>
                  <w:rPrChange w:id="8576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5531" w:type="dxa"/>
            <w:gridSpan w:val="4"/>
          </w:tcPr>
          <w:p w:rsidR="000B3E63" w:rsidRPr="003E23AF" w:rsidRDefault="000B3E63" w:rsidP="000B3E63">
            <w:pPr>
              <w:jc w:val="center"/>
              <w:rPr>
                <w:ins w:id="8577" w:author="Mouse" w:date="2015-10-21T17:13:00Z"/>
                <w:rFonts w:asciiTheme="minorEastAsia" w:hAnsiTheme="minorEastAsia"/>
                <w:rPrChange w:id="8578" w:author="Mouse" w:date="2015-10-21T17:15:00Z">
                  <w:rPr>
                    <w:ins w:id="8579" w:author="Mouse" w:date="2015-10-21T17:13:00Z"/>
                  </w:rPr>
                </w:rPrChange>
              </w:rPr>
            </w:pPr>
            <w:ins w:id="8580" w:author="Mouse" w:date="2015-10-21T17:13:00Z">
              <w:r w:rsidRPr="003E23AF">
                <w:rPr>
                  <w:rFonts w:asciiTheme="minorEastAsia" w:hAnsiTheme="minorEastAsia" w:hint="eastAsia"/>
                  <w:rPrChange w:id="8581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1383" w:type="dxa"/>
            <w:vMerge w:val="restart"/>
          </w:tcPr>
          <w:p w:rsidR="000B3E63" w:rsidRPr="003E23AF" w:rsidRDefault="000B3E63" w:rsidP="000B3E63">
            <w:pPr>
              <w:rPr>
                <w:ins w:id="8582" w:author="Mouse" w:date="2015-10-21T17:13:00Z"/>
                <w:rFonts w:asciiTheme="minorEastAsia" w:hAnsiTheme="minorEastAsia"/>
                <w:rPrChange w:id="8583" w:author="Mouse" w:date="2015-10-21T17:15:00Z">
                  <w:rPr>
                    <w:ins w:id="8584" w:author="Mouse" w:date="2015-10-21T17:13:00Z"/>
                  </w:rPr>
                </w:rPrChange>
              </w:rPr>
            </w:pPr>
          </w:p>
          <w:p w:rsidR="000B3E63" w:rsidRPr="003E23AF" w:rsidRDefault="000B3E63" w:rsidP="000B3E63">
            <w:pPr>
              <w:rPr>
                <w:ins w:id="8585" w:author="Mouse" w:date="2015-10-21T17:13:00Z"/>
                <w:rFonts w:asciiTheme="minorEastAsia" w:hAnsiTheme="minorEastAsia"/>
                <w:rPrChange w:id="8586" w:author="Mouse" w:date="2015-10-21T17:15:00Z">
                  <w:rPr>
                    <w:ins w:id="8587" w:author="Mouse" w:date="2015-10-21T17:13:00Z"/>
                  </w:rPr>
                </w:rPrChange>
              </w:rPr>
            </w:pPr>
            <w:ins w:id="8588" w:author="Mouse" w:date="2015-10-21T17:13:00Z">
              <w:r w:rsidRPr="003E23AF">
                <w:rPr>
                  <w:rFonts w:asciiTheme="minorEastAsia" w:hAnsiTheme="minorEastAsia" w:hint="eastAsia"/>
                  <w:rPrChange w:id="8589" w:author="Mouse" w:date="2015-10-21T17:15:00Z">
                    <w:rPr>
                      <w:rFonts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ins w:id="8590" w:author="Mouse" w:date="2015-10-21T17:13:00Z"/>
        </w:trPr>
        <w:tc>
          <w:tcPr>
            <w:tcW w:w="1382" w:type="dxa"/>
            <w:vMerge/>
          </w:tcPr>
          <w:p w:rsidR="000B3E63" w:rsidRPr="003E23AF" w:rsidRDefault="000B3E63" w:rsidP="000B3E63">
            <w:pPr>
              <w:rPr>
                <w:ins w:id="8591" w:author="Mouse" w:date="2015-10-21T17:13:00Z"/>
                <w:rFonts w:asciiTheme="minorEastAsia" w:hAnsiTheme="minorEastAsia"/>
                <w:rPrChange w:id="8592" w:author="Mouse" w:date="2015-10-21T17:15:00Z">
                  <w:rPr>
                    <w:ins w:id="8593" w:author="Mouse" w:date="2015-10-21T17:13:00Z"/>
                  </w:rPr>
                </w:rPrChange>
              </w:rPr>
            </w:pPr>
          </w:p>
        </w:tc>
        <w:tc>
          <w:tcPr>
            <w:tcW w:w="1382" w:type="dxa"/>
          </w:tcPr>
          <w:p w:rsidR="000B3E63" w:rsidRPr="003E23AF" w:rsidRDefault="000B3E63" w:rsidP="000B3E63">
            <w:pPr>
              <w:rPr>
                <w:ins w:id="8594" w:author="Mouse" w:date="2015-10-21T17:13:00Z"/>
                <w:rFonts w:asciiTheme="minorEastAsia" w:hAnsiTheme="minorEastAsia"/>
                <w:rPrChange w:id="8595" w:author="Mouse" w:date="2015-10-21T17:15:00Z">
                  <w:rPr>
                    <w:ins w:id="8596" w:author="Mouse" w:date="2015-10-21T17:13:00Z"/>
                  </w:rPr>
                </w:rPrChange>
              </w:rPr>
            </w:pPr>
            <w:ins w:id="8597" w:author="Mouse" w:date="2015-10-21T17:13:00Z">
              <w:r w:rsidRPr="003E23AF">
                <w:rPr>
                  <w:rFonts w:asciiTheme="minorEastAsia" w:hAnsiTheme="minorEastAsia" w:hint="eastAsia"/>
                  <w:rPrChange w:id="8598" w:author="Mouse" w:date="2015-10-21T17:15:00Z">
                    <w:rPr>
                      <w:rFonts w:hint="eastAsia"/>
                    </w:rPr>
                  </w:rPrChange>
                </w:rPr>
                <w:t>输入中转单/装车单号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599" w:author="Mouse" w:date="2015-10-21T17:13:00Z"/>
                <w:rFonts w:asciiTheme="minorEastAsia" w:hAnsiTheme="minorEastAsia"/>
                <w:rPrChange w:id="8600" w:author="Mouse" w:date="2015-10-21T17:15:00Z">
                  <w:rPr>
                    <w:ins w:id="8601" w:author="Mouse" w:date="2015-10-21T17:13:00Z"/>
                  </w:rPr>
                </w:rPrChange>
              </w:rPr>
            </w:pPr>
            <w:ins w:id="8602" w:author="Mouse" w:date="2015-10-21T17:13:00Z">
              <w:r w:rsidRPr="003E23AF">
                <w:rPr>
                  <w:rFonts w:asciiTheme="minorEastAsia" w:hAnsiTheme="minorEastAsia" w:hint="eastAsia"/>
                  <w:rPrChange w:id="8603" w:author="Mouse" w:date="2015-10-21T17:15:00Z">
                    <w:rPr>
                      <w:rFonts w:hint="eastAsia"/>
                    </w:rPr>
                  </w:rPrChange>
                </w:rPr>
                <w:t>取消输入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04" w:author="Mouse" w:date="2015-10-21T17:13:00Z"/>
                <w:rFonts w:asciiTheme="minorEastAsia" w:hAnsiTheme="minorEastAsia"/>
                <w:rPrChange w:id="8605" w:author="Mouse" w:date="2015-10-21T17:15:00Z">
                  <w:rPr>
                    <w:ins w:id="8606" w:author="Mouse" w:date="2015-10-21T17:13:00Z"/>
                  </w:rPr>
                </w:rPrChange>
              </w:rPr>
            </w:pPr>
            <w:ins w:id="8607" w:author="Mouse" w:date="2015-10-21T17:13:00Z">
              <w:r w:rsidRPr="003E23AF">
                <w:rPr>
                  <w:rFonts w:asciiTheme="minorEastAsia" w:hAnsiTheme="minorEastAsia" w:hint="eastAsia"/>
                  <w:rPrChange w:id="8608" w:author="Mouse" w:date="2015-10-21T17:15:00Z">
                    <w:rPr>
                      <w:rFonts w:hint="eastAsia"/>
                    </w:rPr>
                  </w:rPrChange>
                </w:rPr>
                <w:t>修改到达单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09" w:author="Mouse" w:date="2015-10-21T17:13:00Z"/>
                <w:rFonts w:asciiTheme="minorEastAsia" w:hAnsiTheme="minorEastAsia"/>
                <w:rPrChange w:id="8610" w:author="Mouse" w:date="2015-10-21T17:15:00Z">
                  <w:rPr>
                    <w:ins w:id="8611" w:author="Mouse" w:date="2015-10-21T17:13:00Z"/>
                  </w:rPr>
                </w:rPrChange>
              </w:rPr>
            </w:pPr>
            <w:ins w:id="8612" w:author="Mouse" w:date="2015-10-21T17:13:00Z">
              <w:r w:rsidRPr="003E23AF">
                <w:rPr>
                  <w:rFonts w:asciiTheme="minorEastAsia" w:hAnsiTheme="minorEastAsia" w:hint="eastAsia"/>
                  <w:rPrChange w:id="8613" w:author="Mouse" w:date="2015-10-21T17:15:00Z">
                    <w:rPr>
                      <w:rFonts w:hint="eastAsia"/>
                    </w:rPr>
                  </w:rPrChange>
                </w:rPr>
                <w:t>保存到达单</w:t>
              </w:r>
            </w:ins>
          </w:p>
        </w:tc>
        <w:tc>
          <w:tcPr>
            <w:tcW w:w="1383" w:type="dxa"/>
            <w:vMerge/>
          </w:tcPr>
          <w:p w:rsidR="000B3E63" w:rsidRPr="003E23AF" w:rsidRDefault="000B3E63" w:rsidP="000B3E63">
            <w:pPr>
              <w:rPr>
                <w:ins w:id="8614" w:author="Mouse" w:date="2015-10-21T17:13:00Z"/>
                <w:rFonts w:asciiTheme="minorEastAsia" w:hAnsiTheme="minorEastAsia"/>
                <w:rPrChange w:id="8615" w:author="Mouse" w:date="2015-10-21T17:15:00Z">
                  <w:rPr>
                    <w:ins w:id="8616" w:author="Mouse" w:date="2015-10-21T17:13:00Z"/>
                  </w:rPr>
                </w:rPrChange>
              </w:rPr>
            </w:pPr>
          </w:p>
        </w:tc>
      </w:tr>
      <w:tr w:rsidR="000B3E63" w:rsidRPr="003E23AF" w:rsidTr="000B3E63">
        <w:trPr>
          <w:ins w:id="8617" w:author="Mouse" w:date="2015-10-21T17:13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8618" w:author="Mouse" w:date="2015-10-21T17:13:00Z"/>
                <w:rFonts w:asciiTheme="minorEastAsia" w:hAnsiTheme="minorEastAsia"/>
                <w:rPrChange w:id="8619" w:author="Mouse" w:date="2015-10-21T17:15:00Z">
                  <w:rPr>
                    <w:ins w:id="8620" w:author="Mouse" w:date="2015-10-21T17:13:00Z"/>
                  </w:rPr>
                </w:rPrChange>
              </w:rPr>
            </w:pPr>
            <w:ins w:id="8621" w:author="Mouse" w:date="2015-10-21T17:13:00Z">
              <w:r w:rsidRPr="003E23AF">
                <w:rPr>
                  <w:rFonts w:asciiTheme="minorEastAsia" w:hAnsiTheme="minorEastAsia" w:hint="eastAsia"/>
                  <w:rPrChange w:id="8622" w:author="Mouse" w:date="2015-10-21T17:15:00Z">
                    <w:rPr>
                      <w:rFonts w:hint="eastAsia"/>
                    </w:rPr>
                  </w:rPrChange>
                </w:rPr>
                <w:t>TUS1-1</w:t>
              </w:r>
            </w:ins>
          </w:p>
        </w:tc>
        <w:tc>
          <w:tcPr>
            <w:tcW w:w="1382" w:type="dxa"/>
          </w:tcPr>
          <w:p w:rsidR="000B3E63" w:rsidRPr="003E23AF" w:rsidRDefault="000B3E63" w:rsidP="000B3E63">
            <w:pPr>
              <w:rPr>
                <w:ins w:id="8623" w:author="Mouse" w:date="2015-10-21T17:13:00Z"/>
                <w:rFonts w:asciiTheme="minorEastAsia" w:hAnsiTheme="minorEastAsia"/>
                <w:rPrChange w:id="8624" w:author="Mouse" w:date="2015-10-21T17:15:00Z">
                  <w:rPr>
                    <w:ins w:id="8625" w:author="Mouse" w:date="2015-10-21T17:13:00Z"/>
                  </w:rPr>
                </w:rPrChange>
              </w:rPr>
            </w:pPr>
            <w:ins w:id="8626" w:author="Mouse" w:date="2015-10-21T17:13:00Z">
              <w:r w:rsidRPr="003E23AF">
                <w:rPr>
                  <w:rFonts w:asciiTheme="minorEastAsia" w:hAnsiTheme="minorEastAsia" w:hint="eastAsia"/>
                  <w:rPrChange w:id="8627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8628" w:author="Mouse" w:date="2015-10-21T17:15:00Z">
                    <w:rPr/>
                  </w:rPrChange>
                </w:rPr>
                <w:t>000001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29" w:author="Mouse" w:date="2015-10-21T17:13:00Z"/>
                <w:rFonts w:asciiTheme="minorEastAsia" w:hAnsiTheme="minorEastAsia"/>
                <w:rPrChange w:id="8630" w:author="Mouse" w:date="2015-10-21T17:15:00Z">
                  <w:rPr>
                    <w:ins w:id="8631" w:author="Mouse" w:date="2015-10-21T17:13:00Z"/>
                  </w:rPr>
                </w:rPrChange>
              </w:rPr>
            </w:pPr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32" w:author="Mouse" w:date="2015-10-21T17:13:00Z"/>
                <w:rFonts w:asciiTheme="minorEastAsia" w:hAnsiTheme="minorEastAsia"/>
                <w:rPrChange w:id="8633" w:author="Mouse" w:date="2015-10-21T17:15:00Z">
                  <w:rPr>
                    <w:ins w:id="8634" w:author="Mouse" w:date="2015-10-21T17:13:00Z"/>
                  </w:rPr>
                </w:rPrChange>
              </w:rPr>
            </w:pPr>
            <w:ins w:id="8635" w:author="Mouse" w:date="2015-10-21T17:13:00Z">
              <w:r w:rsidRPr="003E23AF">
                <w:rPr>
                  <w:rFonts w:asciiTheme="minorEastAsia" w:hAnsiTheme="minorEastAsia" w:hint="eastAsia"/>
                  <w:rPrChange w:id="8636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37" w:author="Mouse" w:date="2015-10-21T17:13:00Z"/>
                <w:rFonts w:asciiTheme="minorEastAsia" w:hAnsiTheme="minorEastAsia"/>
                <w:rPrChange w:id="8638" w:author="Mouse" w:date="2015-10-21T17:15:00Z">
                  <w:rPr>
                    <w:ins w:id="8639" w:author="Mouse" w:date="2015-10-21T17:13:00Z"/>
                  </w:rPr>
                </w:rPrChange>
              </w:rPr>
            </w:pPr>
            <w:ins w:id="8640" w:author="Mouse" w:date="2015-10-21T17:13:00Z">
              <w:r w:rsidRPr="003E23AF">
                <w:rPr>
                  <w:rFonts w:asciiTheme="minorEastAsia" w:hAnsiTheme="minorEastAsia" w:hint="eastAsia"/>
                  <w:rPrChange w:id="8641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42" w:author="Mouse" w:date="2015-10-21T17:13:00Z"/>
                <w:rFonts w:asciiTheme="minorEastAsia" w:hAnsiTheme="minorEastAsia"/>
                <w:rPrChange w:id="8643" w:author="Mouse" w:date="2015-10-21T17:15:00Z">
                  <w:rPr>
                    <w:ins w:id="8644" w:author="Mouse" w:date="2015-10-21T17:13:00Z"/>
                  </w:rPr>
                </w:rPrChange>
              </w:rPr>
            </w:pPr>
            <w:ins w:id="8645" w:author="Mouse" w:date="2015-10-21T17:13:00Z">
              <w:r w:rsidRPr="003E23AF">
                <w:rPr>
                  <w:rFonts w:asciiTheme="minorEastAsia" w:hAnsiTheme="minorEastAsia" w:hint="eastAsia"/>
                  <w:rPrChange w:id="8646" w:author="Mouse" w:date="2015-10-21T17:15:00Z">
                    <w:rPr>
                      <w:rFonts w:hint="eastAsia"/>
                    </w:rPr>
                  </w:rPrChange>
                </w:rPr>
                <w:t>系统保存到达单，见@</w:t>
              </w:r>
              <w:r w:rsidRPr="003E23AF">
                <w:rPr>
                  <w:rFonts w:asciiTheme="minorEastAsia" w:hAnsiTheme="minorEastAsia"/>
                  <w:rPrChange w:id="8647" w:author="Mouse" w:date="2015-10-21T17:15:00Z">
                    <w:rPr/>
                  </w:rPrChange>
                </w:rPr>
                <w:t>1</w:t>
              </w:r>
              <w:r w:rsidRPr="003E23AF">
                <w:rPr>
                  <w:rFonts w:asciiTheme="minorEastAsia" w:hAnsiTheme="minorEastAsia" w:hint="eastAsia"/>
                  <w:rPrChange w:id="8648" w:author="Mouse" w:date="2015-10-21T17:15:00Z">
                    <w:rPr>
                      <w:rFonts w:hint="eastAsia"/>
                    </w:rPr>
                  </w:rPrChange>
                </w:rPr>
                <w:t>，返回输入单号界面</w:t>
              </w:r>
            </w:ins>
          </w:p>
        </w:tc>
      </w:tr>
      <w:tr w:rsidR="000B3E63" w:rsidRPr="003E23AF" w:rsidTr="000B3E63">
        <w:trPr>
          <w:ins w:id="8649" w:author="Mouse" w:date="2015-10-21T17:13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8650" w:author="Mouse" w:date="2015-10-21T17:13:00Z"/>
                <w:rFonts w:asciiTheme="minorEastAsia" w:hAnsiTheme="minorEastAsia"/>
                <w:rPrChange w:id="8651" w:author="Mouse" w:date="2015-10-21T17:15:00Z">
                  <w:rPr>
                    <w:ins w:id="8652" w:author="Mouse" w:date="2015-10-21T17:13:00Z"/>
                  </w:rPr>
                </w:rPrChange>
              </w:rPr>
            </w:pPr>
            <w:ins w:id="8653" w:author="Mouse" w:date="2015-10-21T17:13:00Z">
              <w:r w:rsidRPr="003E23AF">
                <w:rPr>
                  <w:rFonts w:asciiTheme="minorEastAsia" w:hAnsiTheme="minorEastAsia" w:hint="eastAsia"/>
                  <w:rPrChange w:id="8654" w:author="Mouse" w:date="2015-10-21T17:15:00Z">
                    <w:rPr>
                      <w:rFonts w:hint="eastAsia"/>
                    </w:rPr>
                  </w:rPrChange>
                </w:rPr>
                <w:t>TUS1-2</w:t>
              </w:r>
            </w:ins>
          </w:p>
        </w:tc>
        <w:tc>
          <w:tcPr>
            <w:tcW w:w="1382" w:type="dxa"/>
          </w:tcPr>
          <w:p w:rsidR="000B3E63" w:rsidRPr="003E23AF" w:rsidRDefault="000B3E63" w:rsidP="000B3E63">
            <w:pPr>
              <w:rPr>
                <w:ins w:id="8655" w:author="Mouse" w:date="2015-10-21T17:13:00Z"/>
                <w:rFonts w:asciiTheme="minorEastAsia" w:hAnsiTheme="minorEastAsia"/>
                <w:rPrChange w:id="8656" w:author="Mouse" w:date="2015-10-21T17:15:00Z">
                  <w:rPr>
                    <w:ins w:id="8657" w:author="Mouse" w:date="2015-10-21T17:13:00Z"/>
                  </w:rPr>
                </w:rPrChange>
              </w:rPr>
            </w:pPr>
            <w:ins w:id="8658" w:author="Mouse" w:date="2015-10-21T17:13:00Z">
              <w:r w:rsidRPr="003E23AF">
                <w:rPr>
                  <w:rFonts w:asciiTheme="minorEastAsia" w:hAnsiTheme="minorEastAsia" w:hint="eastAsia"/>
                  <w:rPrChange w:id="8659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8660" w:author="Mouse" w:date="2015-10-21T17:15:00Z">
                    <w:rPr/>
                  </w:rPrChange>
                </w:rPr>
                <w:t>500001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61" w:author="Mouse" w:date="2015-10-21T17:13:00Z"/>
                <w:rFonts w:asciiTheme="minorEastAsia" w:hAnsiTheme="minorEastAsia"/>
                <w:rPrChange w:id="8662" w:author="Mouse" w:date="2015-10-21T17:15:00Z">
                  <w:rPr>
                    <w:ins w:id="8663" w:author="Mouse" w:date="2015-10-21T17:13:00Z"/>
                  </w:rPr>
                </w:rPrChange>
              </w:rPr>
            </w:pPr>
            <w:ins w:id="8664" w:author="Mouse" w:date="2015-10-21T17:13:00Z">
              <w:r w:rsidRPr="003E23AF">
                <w:rPr>
                  <w:rFonts w:asciiTheme="minorEastAsia" w:hAnsiTheme="minorEastAsia" w:hint="eastAsia"/>
                  <w:rPrChange w:id="8665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66" w:author="Mouse" w:date="2015-10-21T17:13:00Z"/>
                <w:rFonts w:asciiTheme="minorEastAsia" w:hAnsiTheme="minorEastAsia"/>
                <w:rPrChange w:id="8667" w:author="Mouse" w:date="2015-10-21T17:15:00Z">
                  <w:rPr>
                    <w:ins w:id="8668" w:author="Mouse" w:date="2015-10-21T17:13:00Z"/>
                  </w:rPr>
                </w:rPrChange>
              </w:rPr>
            </w:pPr>
            <w:ins w:id="8669" w:author="Mouse" w:date="2015-10-21T17:13:00Z">
              <w:r w:rsidRPr="003E23AF">
                <w:rPr>
                  <w:rFonts w:asciiTheme="minorEastAsia" w:hAnsiTheme="minorEastAsia" w:hint="eastAsia"/>
                  <w:rPrChange w:id="8670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71" w:author="Mouse" w:date="2015-10-21T17:13:00Z"/>
                <w:rFonts w:asciiTheme="minorEastAsia" w:hAnsiTheme="minorEastAsia"/>
                <w:rPrChange w:id="8672" w:author="Mouse" w:date="2015-10-21T17:15:00Z">
                  <w:rPr>
                    <w:ins w:id="8673" w:author="Mouse" w:date="2015-10-21T17:13:00Z"/>
                  </w:rPr>
                </w:rPrChange>
              </w:rPr>
            </w:pPr>
            <w:ins w:id="8674" w:author="Mouse" w:date="2015-10-21T17:13:00Z">
              <w:r w:rsidRPr="003E23AF">
                <w:rPr>
                  <w:rFonts w:asciiTheme="minorEastAsia" w:hAnsiTheme="minorEastAsia" w:hint="eastAsia"/>
                  <w:rPrChange w:id="8675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76" w:author="Mouse" w:date="2015-10-21T17:13:00Z"/>
                <w:rFonts w:asciiTheme="minorEastAsia" w:hAnsiTheme="minorEastAsia"/>
                <w:rPrChange w:id="8677" w:author="Mouse" w:date="2015-10-21T17:15:00Z">
                  <w:rPr>
                    <w:ins w:id="8678" w:author="Mouse" w:date="2015-10-21T17:13:00Z"/>
                  </w:rPr>
                </w:rPrChange>
              </w:rPr>
            </w:pPr>
            <w:ins w:id="8679" w:author="Mouse" w:date="2015-10-21T17:13:00Z">
              <w:r w:rsidRPr="003E23AF">
                <w:rPr>
                  <w:rFonts w:asciiTheme="minorEastAsia" w:hAnsiTheme="minorEastAsia" w:hint="eastAsia"/>
                  <w:rPrChange w:id="8680" w:author="Mouse" w:date="2015-10-21T17:15:00Z">
                    <w:rPr>
                      <w:rFonts w:hint="eastAsia"/>
                    </w:rPr>
                  </w:rPrChange>
                </w:rPr>
                <w:t>系统提示单号不存在，取消输入后，退出</w:t>
              </w:r>
            </w:ins>
          </w:p>
        </w:tc>
      </w:tr>
      <w:tr w:rsidR="000B3E63" w:rsidRPr="003E23AF" w:rsidTr="000B3E63">
        <w:trPr>
          <w:ins w:id="8681" w:author="Mouse" w:date="2015-10-21T17:13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8682" w:author="Mouse" w:date="2015-10-21T17:13:00Z"/>
                <w:rFonts w:asciiTheme="minorEastAsia" w:hAnsiTheme="minorEastAsia"/>
                <w:rPrChange w:id="8683" w:author="Mouse" w:date="2015-10-21T17:15:00Z">
                  <w:rPr>
                    <w:ins w:id="8684" w:author="Mouse" w:date="2015-10-21T17:13:00Z"/>
                  </w:rPr>
                </w:rPrChange>
              </w:rPr>
            </w:pPr>
            <w:ins w:id="8685" w:author="Mouse" w:date="2015-10-21T17:13:00Z">
              <w:r w:rsidRPr="003E23AF">
                <w:rPr>
                  <w:rFonts w:asciiTheme="minorEastAsia" w:hAnsiTheme="minorEastAsia" w:hint="eastAsia"/>
                  <w:rPrChange w:id="8686" w:author="Mouse" w:date="2015-10-21T17:15:00Z">
                    <w:rPr>
                      <w:rFonts w:hint="eastAsia"/>
                    </w:rPr>
                  </w:rPrChange>
                </w:rPr>
                <w:t>TUS1-3</w:t>
              </w:r>
            </w:ins>
          </w:p>
        </w:tc>
        <w:tc>
          <w:tcPr>
            <w:tcW w:w="1382" w:type="dxa"/>
          </w:tcPr>
          <w:p w:rsidR="000B3E63" w:rsidRPr="003E23AF" w:rsidRDefault="000B3E63" w:rsidP="000B3E63">
            <w:pPr>
              <w:rPr>
                <w:ins w:id="8687" w:author="Mouse" w:date="2015-10-21T17:13:00Z"/>
                <w:rFonts w:asciiTheme="minorEastAsia" w:hAnsiTheme="minorEastAsia"/>
                <w:rPrChange w:id="8688" w:author="Mouse" w:date="2015-10-21T17:15:00Z">
                  <w:rPr>
                    <w:ins w:id="8689" w:author="Mouse" w:date="2015-10-21T17:13:00Z"/>
                  </w:rPr>
                </w:rPrChange>
              </w:rPr>
            </w:pPr>
            <w:ins w:id="8690" w:author="Mouse" w:date="2015-10-21T17:13:00Z">
              <w:r w:rsidRPr="003E23AF">
                <w:rPr>
                  <w:rFonts w:asciiTheme="minorEastAsia" w:hAnsiTheme="minorEastAsia" w:hint="eastAsia"/>
                  <w:rPrChange w:id="8691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8692" w:author="Mouse" w:date="2015-10-21T17:15:00Z">
                    <w:rPr/>
                  </w:rPrChange>
                </w:rPr>
                <w:t>000001000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93" w:author="Mouse" w:date="2015-10-21T17:13:00Z"/>
                <w:rFonts w:asciiTheme="minorEastAsia" w:hAnsiTheme="minorEastAsia"/>
                <w:rPrChange w:id="8694" w:author="Mouse" w:date="2015-10-21T17:15:00Z">
                  <w:rPr>
                    <w:ins w:id="8695" w:author="Mouse" w:date="2015-10-21T17:13:00Z"/>
                  </w:rPr>
                </w:rPrChange>
              </w:rPr>
            </w:pPr>
            <w:ins w:id="8696" w:author="Mouse" w:date="2015-10-21T17:13:00Z">
              <w:r w:rsidRPr="003E23AF">
                <w:rPr>
                  <w:rFonts w:asciiTheme="minorEastAsia" w:hAnsiTheme="minorEastAsia" w:hint="eastAsia"/>
                  <w:rPrChange w:id="8697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698" w:author="Mouse" w:date="2015-10-21T17:13:00Z"/>
                <w:rFonts w:asciiTheme="minorEastAsia" w:hAnsiTheme="minorEastAsia"/>
                <w:rPrChange w:id="8699" w:author="Mouse" w:date="2015-10-21T17:15:00Z">
                  <w:rPr>
                    <w:ins w:id="8700" w:author="Mouse" w:date="2015-10-21T17:13:00Z"/>
                  </w:rPr>
                </w:rPrChange>
              </w:rPr>
            </w:pPr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01" w:author="Mouse" w:date="2015-10-21T17:13:00Z"/>
                <w:rFonts w:asciiTheme="minorEastAsia" w:hAnsiTheme="minorEastAsia"/>
                <w:rPrChange w:id="8702" w:author="Mouse" w:date="2015-10-21T17:15:00Z">
                  <w:rPr>
                    <w:ins w:id="8703" w:author="Mouse" w:date="2015-10-21T17:13:00Z"/>
                  </w:rPr>
                </w:rPrChange>
              </w:rPr>
            </w:pPr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04" w:author="Mouse" w:date="2015-10-21T17:13:00Z"/>
                <w:rFonts w:asciiTheme="minorEastAsia" w:hAnsiTheme="minorEastAsia"/>
                <w:rPrChange w:id="8705" w:author="Mouse" w:date="2015-10-21T17:15:00Z">
                  <w:rPr>
                    <w:ins w:id="8706" w:author="Mouse" w:date="2015-10-21T17:13:00Z"/>
                  </w:rPr>
                </w:rPrChange>
              </w:rPr>
            </w:pPr>
            <w:ins w:id="8707" w:author="Mouse" w:date="2015-10-21T17:13:00Z">
              <w:r w:rsidRPr="003E23AF">
                <w:rPr>
                  <w:rFonts w:asciiTheme="minorEastAsia" w:hAnsiTheme="minorEastAsia" w:hint="eastAsia"/>
                  <w:rPrChange w:id="8708" w:author="Mouse" w:date="2015-10-21T17:15:00Z">
                    <w:rPr>
                      <w:rFonts w:hint="eastAsia"/>
                    </w:rPr>
                  </w:rPrChange>
                </w:rPr>
                <w:t>系统提示格式错误，</w:t>
              </w:r>
              <w:r w:rsidRPr="003E23AF">
                <w:rPr>
                  <w:rFonts w:asciiTheme="minorEastAsia" w:hAnsiTheme="minorEastAsia" w:hint="eastAsia"/>
                  <w:rPrChange w:id="8709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返回输入单号界面</w:t>
              </w:r>
            </w:ins>
          </w:p>
        </w:tc>
      </w:tr>
      <w:tr w:rsidR="000B3E63" w:rsidRPr="003E23AF" w:rsidTr="000B3E63">
        <w:trPr>
          <w:ins w:id="8710" w:author="Mouse" w:date="2015-10-21T17:13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8711" w:author="Mouse" w:date="2015-10-21T17:13:00Z"/>
                <w:rFonts w:asciiTheme="minorEastAsia" w:hAnsiTheme="minorEastAsia"/>
                <w:rPrChange w:id="8712" w:author="Mouse" w:date="2015-10-21T17:15:00Z">
                  <w:rPr>
                    <w:ins w:id="8713" w:author="Mouse" w:date="2015-10-21T17:13:00Z"/>
                  </w:rPr>
                </w:rPrChange>
              </w:rPr>
            </w:pPr>
            <w:ins w:id="8714" w:author="Mouse" w:date="2015-10-21T17:13:00Z">
              <w:r w:rsidRPr="003E23AF">
                <w:rPr>
                  <w:rFonts w:asciiTheme="minorEastAsia" w:hAnsiTheme="minorEastAsia" w:hint="eastAsia"/>
                  <w:rPrChange w:id="8715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TUS1-4</w:t>
              </w:r>
            </w:ins>
          </w:p>
        </w:tc>
        <w:tc>
          <w:tcPr>
            <w:tcW w:w="1382" w:type="dxa"/>
          </w:tcPr>
          <w:p w:rsidR="000B3E63" w:rsidRPr="003E23AF" w:rsidRDefault="000B3E63" w:rsidP="000B3E63">
            <w:pPr>
              <w:rPr>
                <w:ins w:id="8716" w:author="Mouse" w:date="2015-10-21T17:13:00Z"/>
                <w:rFonts w:asciiTheme="minorEastAsia" w:hAnsiTheme="minorEastAsia"/>
                <w:rPrChange w:id="8717" w:author="Mouse" w:date="2015-10-21T17:15:00Z">
                  <w:rPr>
                    <w:ins w:id="8718" w:author="Mouse" w:date="2015-10-21T17:13:00Z"/>
                  </w:rPr>
                </w:rPrChange>
              </w:rPr>
            </w:pPr>
            <w:ins w:id="8719" w:author="Mouse" w:date="2015-10-21T17:13:00Z">
              <w:r w:rsidRPr="003E23AF">
                <w:rPr>
                  <w:rFonts w:asciiTheme="minorEastAsia" w:hAnsiTheme="minorEastAsia" w:hint="eastAsia"/>
                  <w:rPrChange w:id="8720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8721" w:author="Mouse" w:date="2015-10-21T17:15:00Z">
                    <w:rPr/>
                  </w:rPrChange>
                </w:rPr>
                <w:t>000002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22" w:author="Mouse" w:date="2015-10-21T17:13:00Z"/>
                <w:rFonts w:asciiTheme="minorEastAsia" w:hAnsiTheme="minorEastAsia"/>
                <w:rPrChange w:id="8723" w:author="Mouse" w:date="2015-10-21T17:15:00Z">
                  <w:rPr>
                    <w:ins w:id="8724" w:author="Mouse" w:date="2015-10-21T17:13:00Z"/>
                  </w:rPr>
                </w:rPrChange>
              </w:rPr>
            </w:pPr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25" w:author="Mouse" w:date="2015-10-21T17:13:00Z"/>
                <w:rFonts w:asciiTheme="minorEastAsia" w:hAnsiTheme="minorEastAsia"/>
                <w:rPrChange w:id="8726" w:author="Mouse" w:date="2015-10-21T17:15:00Z">
                  <w:rPr>
                    <w:ins w:id="8727" w:author="Mouse" w:date="2015-10-21T17:13:00Z"/>
                  </w:rPr>
                </w:rPrChange>
              </w:rPr>
            </w:pPr>
            <w:ins w:id="8728" w:author="Mouse" w:date="2015-10-21T17:13:00Z">
              <w:r w:rsidRPr="003E23AF">
                <w:rPr>
                  <w:rFonts w:asciiTheme="minorEastAsia" w:hAnsiTheme="minorEastAsia" w:hint="eastAsia"/>
                  <w:rPrChange w:id="8729" w:author="Mouse" w:date="2015-10-21T17:15:00Z">
                    <w:rPr>
                      <w:rFonts w:hint="eastAsia"/>
                    </w:rPr>
                  </w:rPrChange>
                </w:rPr>
                <w:t>是,</w:t>
              </w:r>
            </w:ins>
          </w:p>
          <w:p w:rsidR="000B3E63" w:rsidRPr="003E23AF" w:rsidRDefault="000B3E63" w:rsidP="000B3E63">
            <w:pPr>
              <w:rPr>
                <w:ins w:id="8730" w:author="Mouse" w:date="2015-10-21T17:13:00Z"/>
                <w:rFonts w:asciiTheme="minorEastAsia" w:hAnsiTheme="minorEastAsia"/>
                <w:rPrChange w:id="8731" w:author="Mouse" w:date="2015-10-21T17:15:00Z">
                  <w:rPr>
                    <w:ins w:id="8732" w:author="Mouse" w:date="2015-10-21T17:13:00Z"/>
                  </w:rPr>
                </w:rPrChange>
              </w:rPr>
            </w:pPr>
            <w:ins w:id="8733" w:author="Mouse" w:date="2015-10-21T17:13:00Z">
              <w:r w:rsidRPr="003E23AF">
                <w:rPr>
                  <w:rFonts w:asciiTheme="minorEastAsia" w:hAnsiTheme="minorEastAsia"/>
                  <w:rPrChange w:id="8734" w:author="Mouse" w:date="2015-10-21T17:15:00Z">
                    <w:rPr/>
                  </w:rPrChange>
                </w:rPr>
                <w:t>默认到达单见</w:t>
              </w:r>
              <w:r w:rsidRPr="003E23AF">
                <w:rPr>
                  <w:rFonts w:asciiTheme="minorEastAsia" w:hAnsiTheme="minorEastAsia" w:hint="eastAsia"/>
                  <w:rPrChange w:id="8735" w:author="Mouse" w:date="2015-10-21T17:15:00Z">
                    <w:rPr>
                      <w:rFonts w:hint="eastAsia"/>
                    </w:rPr>
                  </w:rPrChange>
                </w:rPr>
                <w:t>，@</w:t>
              </w:r>
              <w:r w:rsidRPr="003E23AF">
                <w:rPr>
                  <w:rFonts w:asciiTheme="minorEastAsia" w:hAnsiTheme="minorEastAsia"/>
                  <w:rPrChange w:id="8736" w:author="Mouse" w:date="2015-10-21T17:15:00Z">
                    <w:rPr/>
                  </w:rPrChange>
                </w:rPr>
                <w:t>2</w:t>
              </w:r>
            </w:ins>
          </w:p>
          <w:p w:rsidR="000B3E63" w:rsidRPr="003E23AF" w:rsidRDefault="000B3E63" w:rsidP="000B3E63">
            <w:pPr>
              <w:rPr>
                <w:ins w:id="8737" w:author="Mouse" w:date="2015-10-21T17:13:00Z"/>
                <w:rFonts w:asciiTheme="minorEastAsia" w:hAnsiTheme="minorEastAsia"/>
                <w:rPrChange w:id="8738" w:author="Mouse" w:date="2015-10-21T17:15:00Z">
                  <w:rPr>
                    <w:ins w:id="8739" w:author="Mouse" w:date="2015-10-21T17:13:00Z"/>
                  </w:rPr>
                </w:rPrChange>
              </w:rPr>
            </w:pPr>
            <w:ins w:id="8740" w:author="Mouse" w:date="2015-10-21T17:13:00Z">
              <w:r w:rsidRPr="003E23AF">
                <w:rPr>
                  <w:rFonts w:asciiTheme="minorEastAsia" w:hAnsiTheme="minorEastAsia"/>
                  <w:rPrChange w:id="8741" w:author="Mouse" w:date="2015-10-21T17:15:00Z">
                    <w:rPr/>
                  </w:rPrChange>
                </w:rPr>
                <w:t>修改</w:t>
              </w:r>
              <w:r w:rsidRPr="003E23AF">
                <w:rPr>
                  <w:rFonts w:asciiTheme="minorEastAsia" w:hAnsiTheme="minorEastAsia" w:hint="eastAsia"/>
                  <w:rPrChange w:id="8742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</w:ins>
          </w:p>
          <w:p w:rsidR="000B3E63" w:rsidRPr="003E23AF" w:rsidRDefault="000B3E63" w:rsidP="000B3E63">
            <w:pPr>
              <w:rPr>
                <w:ins w:id="8743" w:author="Mouse" w:date="2015-10-21T17:13:00Z"/>
                <w:rFonts w:asciiTheme="minorEastAsia" w:hAnsiTheme="minorEastAsia"/>
                <w:rPrChange w:id="8744" w:author="Mouse" w:date="2015-10-21T17:15:00Z">
                  <w:rPr>
                    <w:ins w:id="8745" w:author="Mouse" w:date="2015-10-21T17:13:00Z"/>
                  </w:rPr>
                </w:rPrChange>
              </w:rPr>
            </w:pPr>
            <w:ins w:id="8746" w:author="Mouse" w:date="2015-10-21T17:13:00Z">
              <w:r w:rsidRPr="003E23AF">
                <w:rPr>
                  <w:rFonts w:asciiTheme="minorEastAsia" w:hAnsiTheme="minorEastAsia" w:hint="eastAsia"/>
                  <w:rPrChange w:id="874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74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749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</w:ins>
          </w:p>
          <w:p w:rsidR="000B3E63" w:rsidRPr="003E23AF" w:rsidRDefault="000B3E63" w:rsidP="000B3E63">
            <w:pPr>
              <w:rPr>
                <w:ins w:id="8750" w:author="Mouse" w:date="2015-10-21T17:13:00Z"/>
                <w:rFonts w:asciiTheme="minorEastAsia" w:hAnsiTheme="minorEastAsia"/>
                <w:rPrChange w:id="8751" w:author="Mouse" w:date="2015-10-21T17:15:00Z">
                  <w:rPr>
                    <w:ins w:id="8752" w:author="Mouse" w:date="2015-10-21T17:13:00Z"/>
                  </w:rPr>
                </w:rPrChange>
              </w:rPr>
            </w:pPr>
            <w:ins w:id="8753" w:author="Mouse" w:date="2015-10-21T17:13:00Z">
              <w:r w:rsidRPr="003E23AF">
                <w:rPr>
                  <w:rFonts w:asciiTheme="minorEastAsia" w:hAnsiTheme="minorEastAsia"/>
                  <w:rPrChange w:id="8754" w:author="Mouse" w:date="2015-10-21T17:15:00Z">
                    <w:rPr/>
                  </w:rPrChange>
                </w:rPr>
                <w:t>状态为</w:t>
              </w:r>
              <w:r w:rsidRPr="003E23AF">
                <w:rPr>
                  <w:rFonts w:asciiTheme="minorEastAsia" w:hAnsiTheme="minorEastAsia" w:hint="eastAsia"/>
                  <w:rPrChange w:id="8755" w:author="Mouse" w:date="2015-10-21T17:15:00Z">
                    <w:rPr>
                      <w:rFonts w:hint="eastAsia"/>
                    </w:rPr>
                  </w:rPrChange>
                </w:rPr>
                <w:t>：破损</w:t>
              </w:r>
            </w:ins>
          </w:p>
          <w:p w:rsidR="000B3E63" w:rsidRPr="003E23AF" w:rsidRDefault="000B3E63" w:rsidP="000B3E63">
            <w:pPr>
              <w:rPr>
                <w:ins w:id="8756" w:author="Mouse" w:date="2015-10-21T17:13:00Z"/>
                <w:rFonts w:asciiTheme="minorEastAsia" w:hAnsiTheme="minorEastAsia"/>
                <w:rPrChange w:id="8757" w:author="Mouse" w:date="2015-10-21T17:15:00Z">
                  <w:rPr>
                    <w:ins w:id="8758" w:author="Mouse" w:date="2015-10-21T17:13:00Z"/>
                  </w:rPr>
                </w:rPrChange>
              </w:rPr>
            </w:pPr>
            <w:ins w:id="8759" w:author="Mouse" w:date="2015-10-21T17:13:00Z">
              <w:r w:rsidRPr="003E23AF">
                <w:rPr>
                  <w:rFonts w:asciiTheme="minorEastAsia" w:hAnsiTheme="minorEastAsia" w:hint="eastAsia"/>
                  <w:rPrChange w:id="876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76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76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8763" w:author="Mouse" w:date="2015-10-21T17:15:00Z">
                    <w:rPr/>
                  </w:rPrChange>
                </w:rPr>
                <w:t>3</w:t>
              </w:r>
            </w:ins>
          </w:p>
          <w:p w:rsidR="000B3E63" w:rsidRPr="003E23AF" w:rsidRDefault="000B3E63" w:rsidP="000B3E63">
            <w:pPr>
              <w:rPr>
                <w:ins w:id="8764" w:author="Mouse" w:date="2015-10-21T17:13:00Z"/>
                <w:rFonts w:asciiTheme="minorEastAsia" w:hAnsiTheme="minorEastAsia"/>
                <w:rPrChange w:id="8765" w:author="Mouse" w:date="2015-10-21T17:15:00Z">
                  <w:rPr>
                    <w:ins w:id="8766" w:author="Mouse" w:date="2015-10-21T17:13:00Z"/>
                  </w:rPr>
                </w:rPrChange>
              </w:rPr>
            </w:pPr>
            <w:ins w:id="8767" w:author="Mouse" w:date="2015-10-21T17:13:00Z">
              <w:r w:rsidRPr="003E23AF">
                <w:rPr>
                  <w:rFonts w:asciiTheme="minorEastAsia" w:hAnsiTheme="minorEastAsia"/>
                  <w:rPrChange w:id="8768" w:author="Mouse" w:date="2015-10-21T17:15:00Z">
                    <w:rPr/>
                  </w:rPrChange>
                </w:rPr>
                <w:t>状态为</w:t>
              </w:r>
              <w:r w:rsidRPr="003E23AF">
                <w:rPr>
                  <w:rFonts w:asciiTheme="minorEastAsia" w:hAnsiTheme="minorEastAsia" w:hint="eastAsia"/>
                  <w:rPrChange w:id="8769" w:author="Mouse" w:date="2015-10-21T17:15:00Z">
                    <w:rPr>
                      <w:rFonts w:hint="eastAsia"/>
                    </w:rPr>
                  </w:rPrChange>
                </w:rPr>
                <w:t>：</w:t>
              </w:r>
              <w:r w:rsidRPr="003E23AF">
                <w:rPr>
                  <w:rFonts w:asciiTheme="minorEastAsia" w:hAnsiTheme="minorEastAsia"/>
                  <w:rPrChange w:id="8770" w:author="Mouse" w:date="2015-10-21T17:15:00Z">
                    <w:rPr/>
                  </w:rPrChange>
                </w:rPr>
                <w:t>丢失</w:t>
              </w:r>
              <w:r w:rsidRPr="003E23AF">
                <w:rPr>
                  <w:rFonts w:asciiTheme="minorEastAsia" w:hAnsiTheme="minorEastAsia" w:hint="eastAsia"/>
                  <w:rPrChange w:id="8771" w:author="Mouse" w:date="2015-10-21T17:15:00Z">
                    <w:rPr>
                      <w:rFonts w:hint="eastAsia"/>
                    </w:rPr>
                  </w:rPrChange>
                </w:rPr>
                <w:t>,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72" w:author="Mouse" w:date="2015-10-21T17:13:00Z"/>
                <w:rFonts w:asciiTheme="minorEastAsia" w:hAnsiTheme="minorEastAsia"/>
                <w:rPrChange w:id="8773" w:author="Mouse" w:date="2015-10-21T17:15:00Z">
                  <w:rPr>
                    <w:ins w:id="8774" w:author="Mouse" w:date="2015-10-21T17:13:00Z"/>
                  </w:rPr>
                </w:rPrChange>
              </w:rPr>
            </w:pPr>
            <w:ins w:id="8775" w:author="Mouse" w:date="2015-10-21T17:13:00Z">
              <w:r w:rsidRPr="003E23AF">
                <w:rPr>
                  <w:rFonts w:asciiTheme="minorEastAsia" w:hAnsiTheme="minorEastAsia" w:hint="eastAsia"/>
                  <w:rPrChange w:id="8776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77" w:author="Mouse" w:date="2015-10-21T17:13:00Z"/>
                <w:rFonts w:asciiTheme="minorEastAsia" w:hAnsiTheme="minorEastAsia"/>
                <w:rPrChange w:id="8778" w:author="Mouse" w:date="2015-10-21T17:15:00Z">
                  <w:rPr>
                    <w:ins w:id="8779" w:author="Mouse" w:date="2015-10-21T17:13:00Z"/>
                  </w:rPr>
                </w:rPrChange>
              </w:rPr>
            </w:pPr>
            <w:ins w:id="8780" w:author="Mouse" w:date="2015-10-21T17:13:00Z">
              <w:r w:rsidRPr="003E23AF">
                <w:rPr>
                  <w:rFonts w:asciiTheme="minorEastAsia" w:hAnsiTheme="minorEastAsia" w:hint="eastAsia"/>
                  <w:rPrChange w:id="8781" w:author="Mouse" w:date="2015-10-21T17:15:00Z">
                    <w:rPr>
                      <w:rFonts w:hint="eastAsia"/>
                    </w:rPr>
                  </w:rPrChange>
                </w:rPr>
                <w:t>系统保存到达单，见@</w:t>
              </w:r>
              <w:r w:rsidRPr="003E23AF">
                <w:rPr>
                  <w:rFonts w:asciiTheme="minorEastAsia" w:hAnsiTheme="minorEastAsia"/>
                  <w:rPrChange w:id="8782" w:author="Mouse" w:date="2015-10-21T17:15:00Z">
                    <w:rPr/>
                  </w:rPrChange>
                </w:rPr>
                <w:t>2a</w:t>
              </w:r>
              <w:r w:rsidRPr="003E23AF">
                <w:rPr>
                  <w:rFonts w:asciiTheme="minorEastAsia" w:hAnsiTheme="minorEastAsia" w:hint="eastAsia"/>
                  <w:rPrChange w:id="8783" w:author="Mouse" w:date="2015-10-21T17:15:00Z">
                    <w:rPr>
                      <w:rFonts w:hint="eastAsia"/>
                    </w:rPr>
                  </w:rPrChange>
                </w:rPr>
                <w:t>，返回输入单号界面</w:t>
              </w:r>
            </w:ins>
          </w:p>
        </w:tc>
      </w:tr>
      <w:tr w:rsidR="000B3E63" w:rsidRPr="003E23AF" w:rsidTr="000B3E63">
        <w:trPr>
          <w:ins w:id="8784" w:author="Mouse" w:date="2015-10-21T17:13:00Z"/>
        </w:trPr>
        <w:tc>
          <w:tcPr>
            <w:tcW w:w="1382" w:type="dxa"/>
          </w:tcPr>
          <w:p w:rsidR="000B3E63" w:rsidRPr="003E23AF" w:rsidRDefault="000B3E63" w:rsidP="000B3E63">
            <w:pPr>
              <w:rPr>
                <w:ins w:id="8785" w:author="Mouse" w:date="2015-10-21T17:13:00Z"/>
                <w:rFonts w:asciiTheme="minorEastAsia" w:hAnsiTheme="minorEastAsia"/>
                <w:rPrChange w:id="8786" w:author="Mouse" w:date="2015-10-21T17:15:00Z">
                  <w:rPr>
                    <w:ins w:id="8787" w:author="Mouse" w:date="2015-10-21T17:13:00Z"/>
                  </w:rPr>
                </w:rPrChange>
              </w:rPr>
            </w:pPr>
            <w:ins w:id="8788" w:author="Mouse" w:date="2015-10-21T17:13:00Z">
              <w:r w:rsidRPr="003E23AF">
                <w:rPr>
                  <w:rFonts w:asciiTheme="minorEastAsia" w:hAnsiTheme="minorEastAsia" w:hint="eastAsia"/>
                  <w:rPrChange w:id="8789" w:author="Mouse" w:date="2015-10-21T17:15:00Z">
                    <w:rPr>
                      <w:rFonts w:hint="eastAsia"/>
                    </w:rPr>
                  </w:rPrChange>
                </w:rPr>
                <w:t>TUS1-5</w:t>
              </w:r>
            </w:ins>
          </w:p>
        </w:tc>
        <w:tc>
          <w:tcPr>
            <w:tcW w:w="1382" w:type="dxa"/>
          </w:tcPr>
          <w:p w:rsidR="000B3E63" w:rsidRPr="003E23AF" w:rsidRDefault="000B3E63" w:rsidP="000B3E63">
            <w:pPr>
              <w:rPr>
                <w:ins w:id="8790" w:author="Mouse" w:date="2015-10-21T17:13:00Z"/>
                <w:rFonts w:asciiTheme="minorEastAsia" w:hAnsiTheme="minorEastAsia"/>
                <w:rPrChange w:id="8791" w:author="Mouse" w:date="2015-10-21T17:15:00Z">
                  <w:rPr>
                    <w:ins w:id="8792" w:author="Mouse" w:date="2015-10-21T17:13:00Z"/>
                  </w:rPr>
                </w:rPrChange>
              </w:rPr>
            </w:pPr>
            <w:ins w:id="8793" w:author="Mouse" w:date="2015-10-21T17:13:00Z">
              <w:r w:rsidRPr="003E23AF">
                <w:rPr>
                  <w:rFonts w:asciiTheme="minorEastAsia" w:hAnsiTheme="minorEastAsia" w:hint="eastAsia"/>
                  <w:rPrChange w:id="8794" w:author="Mouse" w:date="2015-10-21T17:15:00Z">
                    <w:rPr>
                      <w:rFonts w:hint="eastAsia"/>
                    </w:rPr>
                  </w:rPrChange>
                </w:rPr>
                <w:t>025201510100</w:t>
              </w:r>
              <w:r w:rsidRPr="003E23AF">
                <w:rPr>
                  <w:rFonts w:asciiTheme="minorEastAsia" w:hAnsiTheme="minorEastAsia"/>
                  <w:rPrChange w:id="8795" w:author="Mouse" w:date="2015-10-21T17:15:00Z">
                    <w:rPr/>
                  </w:rPrChange>
                </w:rPr>
                <w:t>000001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96" w:author="Mouse" w:date="2015-10-21T17:13:00Z"/>
                <w:rFonts w:asciiTheme="minorEastAsia" w:hAnsiTheme="minorEastAsia"/>
                <w:rPrChange w:id="8797" w:author="Mouse" w:date="2015-10-21T17:15:00Z">
                  <w:rPr>
                    <w:ins w:id="8798" w:author="Mouse" w:date="2015-10-21T17:13:00Z"/>
                  </w:rPr>
                </w:rPrChange>
              </w:rPr>
            </w:pPr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799" w:author="Mouse" w:date="2015-10-21T17:13:00Z"/>
                <w:rFonts w:asciiTheme="minorEastAsia" w:hAnsiTheme="minorEastAsia"/>
                <w:rPrChange w:id="8800" w:author="Mouse" w:date="2015-10-21T17:15:00Z">
                  <w:rPr>
                    <w:ins w:id="8801" w:author="Mouse" w:date="2015-10-21T17:13:00Z"/>
                  </w:rPr>
                </w:rPrChange>
              </w:rPr>
            </w:pPr>
            <w:ins w:id="8802" w:author="Mouse" w:date="2015-10-21T17:13:00Z">
              <w:r w:rsidRPr="003E23AF">
                <w:rPr>
                  <w:rFonts w:asciiTheme="minorEastAsia" w:hAnsiTheme="minorEastAsia" w:hint="eastAsia"/>
                  <w:rPrChange w:id="8803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804" w:author="Mouse" w:date="2015-10-21T17:13:00Z"/>
                <w:rFonts w:asciiTheme="minorEastAsia" w:hAnsiTheme="minorEastAsia"/>
                <w:rPrChange w:id="8805" w:author="Mouse" w:date="2015-10-21T17:15:00Z">
                  <w:rPr>
                    <w:ins w:id="8806" w:author="Mouse" w:date="2015-10-21T17:13:00Z"/>
                  </w:rPr>
                </w:rPrChange>
              </w:rPr>
            </w:pPr>
            <w:ins w:id="8807" w:author="Mouse" w:date="2015-10-21T17:13:00Z">
              <w:r w:rsidRPr="003E23AF">
                <w:rPr>
                  <w:rFonts w:asciiTheme="minorEastAsia" w:hAnsiTheme="minorEastAsia" w:hint="eastAsia"/>
                  <w:rPrChange w:id="8808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rPr>
                <w:ins w:id="8809" w:author="Mouse" w:date="2015-10-21T17:13:00Z"/>
                <w:rFonts w:asciiTheme="minorEastAsia" w:hAnsiTheme="minorEastAsia"/>
                <w:rPrChange w:id="8810" w:author="Mouse" w:date="2015-10-21T17:15:00Z">
                  <w:rPr>
                    <w:ins w:id="8811" w:author="Mouse" w:date="2015-10-21T17:13:00Z"/>
                  </w:rPr>
                </w:rPrChange>
              </w:rPr>
            </w:pPr>
            <w:ins w:id="8812" w:author="Mouse" w:date="2015-10-21T17:13:00Z">
              <w:r w:rsidRPr="003E23AF">
                <w:rPr>
                  <w:rFonts w:asciiTheme="minorEastAsia" w:hAnsiTheme="minorEastAsia" w:hint="eastAsia"/>
                  <w:rPrChange w:id="8813" w:author="Mouse" w:date="2015-10-21T17:15:00Z">
                    <w:rPr>
                      <w:rFonts w:hint="eastAsia"/>
                    </w:rPr>
                  </w:rPrChange>
                </w:rPr>
                <w:t>系统返回中转单界面</w:t>
              </w:r>
            </w:ins>
          </w:p>
        </w:tc>
      </w:tr>
    </w:tbl>
    <w:p w:rsidR="000B3E63" w:rsidRPr="003E23AF" w:rsidRDefault="000B3E63" w:rsidP="000B3E63">
      <w:pPr>
        <w:rPr>
          <w:ins w:id="8814" w:author="Mouse" w:date="2015-10-21T17:13:00Z"/>
          <w:rFonts w:asciiTheme="minorEastAsia" w:hAnsiTheme="minorEastAsia"/>
          <w:rPrChange w:id="8815" w:author="Mouse" w:date="2015-10-21T17:15:00Z">
            <w:rPr>
              <w:ins w:id="8816" w:author="Mouse" w:date="2015-10-21T17:13:00Z"/>
            </w:rPr>
          </w:rPrChange>
        </w:rPr>
      </w:pPr>
      <w:ins w:id="8817" w:author="Mouse" w:date="2015-10-21T17:13:00Z">
        <w:r w:rsidRPr="003E23AF">
          <w:rPr>
            <w:rFonts w:asciiTheme="minorEastAsia" w:hAnsiTheme="minorEastAsia"/>
            <w:rPrChange w:id="8818" w:author="Mouse" w:date="2015-10-21T17:15:00Z">
              <w:rPr/>
            </w:rPrChange>
          </w:rPr>
          <w:t>中转单见</w:t>
        </w:r>
        <w:r w:rsidRPr="003E23AF">
          <w:rPr>
            <w:rFonts w:asciiTheme="minorEastAsia" w:hAnsiTheme="minorEastAsia" w:hint="eastAsia"/>
            <w:rPrChange w:id="8819" w:author="Mouse" w:date="2015-10-21T17:15:00Z">
              <w:rPr>
                <w:rFonts w:hint="eastAsia"/>
              </w:rPr>
            </w:rPrChange>
          </w:rPr>
          <w:t xml:space="preserve"> </w:t>
        </w:r>
        <w:r w:rsidRPr="003E23AF">
          <w:rPr>
            <w:rFonts w:asciiTheme="minorEastAsia" w:hAnsiTheme="minorEastAsia"/>
            <w:rPrChange w:id="8820" w:author="Mouse" w:date="2015-10-21T17:15:00Z">
              <w:rPr/>
            </w:rPrChange>
          </w:rPr>
          <w:t>中转装运管理</w:t>
        </w:r>
        <w:r w:rsidRPr="003E23AF">
          <w:rPr>
            <w:rFonts w:asciiTheme="minorEastAsia" w:hAnsiTheme="minorEastAsia" w:hint="eastAsia"/>
            <w:rPrChange w:id="8821" w:author="Mouse" w:date="2015-10-21T17:15:00Z">
              <w:rPr>
                <w:rFonts w:hint="eastAsia"/>
              </w:rPr>
            </w:rPrChange>
          </w:rPr>
          <w:t>_测试用例</w:t>
        </w:r>
      </w:ins>
    </w:p>
    <w:p w:rsidR="000B3E63" w:rsidRPr="003E23AF" w:rsidRDefault="000B3E63" w:rsidP="000B3E63">
      <w:pPr>
        <w:rPr>
          <w:ins w:id="8822" w:author="Mouse" w:date="2015-10-21T17:13:00Z"/>
          <w:rFonts w:asciiTheme="minorEastAsia" w:hAnsiTheme="minorEastAsia"/>
          <w:rPrChange w:id="8823" w:author="Mouse" w:date="2015-10-21T17:15:00Z">
            <w:rPr>
              <w:ins w:id="8824" w:author="Mouse" w:date="2015-10-21T17:13:00Z"/>
            </w:rPr>
          </w:rPrChange>
        </w:rPr>
      </w:pPr>
    </w:p>
    <w:p w:rsidR="000B3E63" w:rsidRPr="003E23AF" w:rsidRDefault="000B3E63" w:rsidP="000B3E63">
      <w:pPr>
        <w:rPr>
          <w:ins w:id="8825" w:author="Mouse" w:date="2015-10-21T17:13:00Z"/>
          <w:rFonts w:asciiTheme="minorEastAsia" w:hAnsiTheme="minorEastAsia"/>
          <w:rPrChange w:id="8826" w:author="Mouse" w:date="2015-10-21T17:15:00Z">
            <w:rPr>
              <w:ins w:id="8827" w:author="Mouse" w:date="2015-10-21T17:13:00Z"/>
            </w:rPr>
          </w:rPrChang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3E63" w:rsidRPr="003E23AF" w:rsidTr="000B3E63">
        <w:trPr>
          <w:ins w:id="8828" w:author="Mouse" w:date="2015-10-21T17:13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8829" w:author="Mouse" w:date="2015-10-21T17:13:00Z"/>
                <w:rFonts w:asciiTheme="minorEastAsia" w:hAnsiTheme="minorEastAsia"/>
                <w:rPrChange w:id="8830" w:author="Mouse" w:date="2015-10-21T17:15:00Z">
                  <w:rPr>
                    <w:ins w:id="8831" w:author="Mouse" w:date="2015-10-21T17:13:00Z"/>
                  </w:rPr>
                </w:rPrChange>
              </w:rPr>
            </w:pPr>
            <w:ins w:id="8832" w:author="Mouse" w:date="2015-10-21T17:13:00Z">
              <w:r w:rsidRPr="003E23AF">
                <w:rPr>
                  <w:rFonts w:asciiTheme="minorEastAsia" w:hAnsiTheme="minorEastAsia" w:hint="eastAsia"/>
                  <w:rPrChange w:id="8833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8834" w:author="Mouse" w:date="2015-10-21T17:15:00Z">
                    <w:rPr/>
                  </w:rPrChange>
                </w:rPr>
                <w:t>1</w:t>
              </w:r>
            </w:ins>
          </w:p>
          <w:p w:rsidR="000B3E63" w:rsidRPr="003E23AF" w:rsidRDefault="000B3E63" w:rsidP="000B3E63">
            <w:pPr>
              <w:rPr>
                <w:ins w:id="8835" w:author="Mouse" w:date="2015-10-21T17:13:00Z"/>
                <w:rFonts w:asciiTheme="minorEastAsia" w:hAnsiTheme="minorEastAsia"/>
                <w:rPrChange w:id="8836" w:author="Mouse" w:date="2015-10-21T17:15:00Z">
                  <w:rPr>
                    <w:ins w:id="8837" w:author="Mouse" w:date="2015-10-21T17:13:00Z"/>
                  </w:rPr>
                </w:rPrChange>
              </w:rPr>
            </w:pPr>
            <w:ins w:id="8838" w:author="Mouse" w:date="2015-10-21T17:13:00Z">
              <w:r w:rsidRPr="003E23AF">
                <w:rPr>
                  <w:rFonts w:asciiTheme="minorEastAsia" w:hAnsiTheme="minorEastAsia"/>
                  <w:rPrChange w:id="8839" w:author="Mouse" w:date="2015-10-21T17:15:00Z">
                    <w:rPr/>
                  </w:rPrChange>
                </w:rPr>
                <w:t>中转到达单</w:t>
              </w:r>
            </w:ins>
          </w:p>
          <w:p w:rsidR="000B3E63" w:rsidRPr="003E23AF" w:rsidRDefault="000B3E63" w:rsidP="000B3E63">
            <w:pPr>
              <w:rPr>
                <w:ins w:id="8840" w:author="Mouse" w:date="2015-10-21T17:13:00Z"/>
                <w:rFonts w:asciiTheme="minorEastAsia" w:hAnsiTheme="minorEastAsia"/>
                <w:rPrChange w:id="8841" w:author="Mouse" w:date="2015-10-21T17:15:00Z">
                  <w:rPr>
                    <w:ins w:id="8842" w:author="Mouse" w:date="2015-10-21T17:13:00Z"/>
                  </w:rPr>
                </w:rPrChange>
              </w:rPr>
            </w:pPr>
            <w:ins w:id="8843" w:author="Mouse" w:date="2015-10-21T17:13:00Z">
              <w:r w:rsidRPr="003E23AF">
                <w:rPr>
                  <w:rFonts w:asciiTheme="minorEastAsia" w:hAnsiTheme="minorEastAsia"/>
                  <w:rPrChange w:id="8844" w:author="Mouse" w:date="2015-10-21T17:15:00Z">
                    <w:rPr/>
                  </w:rPrChange>
                </w:rPr>
                <w:t>到达日期</w:t>
              </w:r>
              <w:r w:rsidRPr="003E23AF">
                <w:rPr>
                  <w:rFonts w:asciiTheme="minorEastAsia" w:hAnsiTheme="minorEastAsia" w:hint="eastAsia"/>
                  <w:rPrChange w:id="8845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8846" w:author="Mouse" w:date="2015-10-21T17:13:00Z"/>
                <w:rFonts w:asciiTheme="minorEastAsia" w:hAnsiTheme="minorEastAsia"/>
                <w:rPrChange w:id="8847" w:author="Mouse" w:date="2015-10-21T17:15:00Z">
                  <w:rPr>
                    <w:ins w:id="8848" w:author="Mouse" w:date="2015-10-21T17:13:00Z"/>
                  </w:rPr>
                </w:rPrChange>
              </w:rPr>
            </w:pPr>
            <w:ins w:id="8849" w:author="Mouse" w:date="2015-10-21T17:13:00Z">
              <w:r w:rsidRPr="003E23AF">
                <w:rPr>
                  <w:rFonts w:asciiTheme="minorEastAsia" w:hAnsiTheme="minorEastAsia"/>
                  <w:rPrChange w:id="8850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8851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8852" w:author="Mouse" w:date="2015-10-21T17:15:00Z">
                    <w:rPr/>
                  </w:rPrChange>
                </w:rPr>
                <w:t>000001</w:t>
              </w:r>
            </w:ins>
          </w:p>
          <w:p w:rsidR="000B3E63" w:rsidRPr="003E23AF" w:rsidRDefault="000B3E63" w:rsidP="000B3E63">
            <w:pPr>
              <w:rPr>
                <w:ins w:id="8853" w:author="Mouse" w:date="2015-10-21T17:13:00Z"/>
                <w:rFonts w:asciiTheme="minorEastAsia" w:hAnsiTheme="minorEastAsia"/>
                <w:rPrChange w:id="8854" w:author="Mouse" w:date="2015-10-21T17:15:00Z">
                  <w:rPr>
                    <w:ins w:id="8855" w:author="Mouse" w:date="2015-10-21T17:13:00Z"/>
                  </w:rPr>
                </w:rPrChange>
              </w:rPr>
            </w:pPr>
            <w:ins w:id="8856" w:author="Mouse" w:date="2015-10-21T17:13:00Z">
              <w:r w:rsidRPr="003E23AF">
                <w:rPr>
                  <w:rFonts w:asciiTheme="minorEastAsia" w:hAnsiTheme="minorEastAsia"/>
                  <w:rPrChange w:id="8857" w:author="Mouse" w:date="2015-10-21T17:15:00Z">
                    <w:rPr/>
                  </w:rPrChange>
                </w:rPr>
                <w:t>中转中心编号</w:t>
              </w:r>
              <w:r w:rsidRPr="003E23AF">
                <w:rPr>
                  <w:rFonts w:asciiTheme="minorEastAsia" w:hAnsiTheme="minorEastAsia" w:hint="eastAsia"/>
                  <w:rPrChange w:id="8858" w:author="Mouse" w:date="2015-10-21T17:15:00Z">
                    <w:rPr>
                      <w:rFonts w:hint="eastAsia"/>
                    </w:rPr>
                  </w:rPrChange>
                </w:rPr>
                <w:t xml:space="preserve"> 01001</w:t>
              </w:r>
            </w:ins>
          </w:p>
          <w:p w:rsidR="000B3E63" w:rsidRPr="003E23AF" w:rsidRDefault="000B3E63" w:rsidP="000B3E63">
            <w:pPr>
              <w:rPr>
                <w:ins w:id="8859" w:author="Mouse" w:date="2015-10-21T17:13:00Z"/>
                <w:rFonts w:asciiTheme="minorEastAsia" w:hAnsiTheme="minorEastAsia"/>
                <w:rPrChange w:id="8860" w:author="Mouse" w:date="2015-10-21T17:15:00Z">
                  <w:rPr>
                    <w:ins w:id="8861" w:author="Mouse" w:date="2015-10-21T17:13:00Z"/>
                  </w:rPr>
                </w:rPrChange>
              </w:rPr>
            </w:pPr>
            <w:ins w:id="8862" w:author="Mouse" w:date="2015-10-21T17:13:00Z">
              <w:r w:rsidRPr="003E23AF">
                <w:rPr>
                  <w:rFonts w:asciiTheme="minorEastAsia" w:hAnsiTheme="minorEastAsia"/>
                  <w:rPrChange w:id="8863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8864" w:author="Mouse" w:date="2015-10-21T17:15:00Z">
                    <w:rPr>
                      <w:rFonts w:hint="eastAsia"/>
                    </w:rPr>
                  </w:rPrChange>
                </w:rPr>
                <w:t xml:space="preserve"> 南京中转中心</w:t>
              </w:r>
            </w:ins>
          </w:p>
          <w:p w:rsidR="000B3E63" w:rsidRPr="003E23AF" w:rsidRDefault="000B3E63" w:rsidP="000B3E63">
            <w:pPr>
              <w:rPr>
                <w:ins w:id="8865" w:author="Mouse" w:date="2015-10-21T17:13:00Z"/>
                <w:rFonts w:asciiTheme="minorEastAsia" w:hAnsiTheme="minorEastAsia"/>
                <w:rPrChange w:id="8866" w:author="Mouse" w:date="2015-10-21T17:15:00Z">
                  <w:rPr>
                    <w:ins w:id="8867" w:author="Mouse" w:date="2015-10-21T17:13:00Z"/>
                  </w:rPr>
                </w:rPrChange>
              </w:rPr>
            </w:pPr>
            <w:ins w:id="8868" w:author="Mouse" w:date="2015-10-21T17:13:00Z">
              <w:r w:rsidRPr="003E23AF">
                <w:rPr>
                  <w:rFonts w:asciiTheme="minorEastAsia" w:hAnsiTheme="minorEastAsia"/>
                  <w:rPrChange w:id="8869" w:author="Mouse" w:date="2015-10-21T17:15:00Z">
                    <w:rPr/>
                  </w:rPrChange>
                </w:rPr>
                <w:t>快递编号</w:t>
              </w:r>
              <w:r w:rsidRPr="003E23AF">
                <w:rPr>
                  <w:rFonts w:asciiTheme="minorEastAsia" w:hAnsiTheme="minorEastAsia" w:hint="eastAsia"/>
                  <w:rPrChange w:id="8870" w:author="Mouse" w:date="2015-10-21T17:15:00Z">
                    <w:rPr>
                      <w:rFonts w:hint="eastAsia"/>
                    </w:rPr>
                  </w:rPrChange>
                </w:rPr>
                <w:t xml:space="preserve"> 货物状态</w:t>
              </w:r>
            </w:ins>
          </w:p>
          <w:p w:rsidR="000B3E63" w:rsidRPr="003E23AF" w:rsidRDefault="000B3E63" w:rsidP="000B3E63">
            <w:pPr>
              <w:rPr>
                <w:ins w:id="8871" w:author="Mouse" w:date="2015-10-21T17:13:00Z"/>
                <w:rFonts w:asciiTheme="minorEastAsia" w:hAnsiTheme="minorEastAsia"/>
                <w:rPrChange w:id="8872" w:author="Mouse" w:date="2015-10-21T17:15:00Z">
                  <w:rPr>
                    <w:ins w:id="8873" w:author="Mouse" w:date="2015-10-21T17:13:00Z"/>
                  </w:rPr>
                </w:rPrChange>
              </w:rPr>
            </w:pPr>
            <w:ins w:id="8874" w:author="Mouse" w:date="2015-10-21T17:13:00Z">
              <w:r w:rsidRPr="003E23AF">
                <w:rPr>
                  <w:rFonts w:asciiTheme="minorEastAsia" w:hAnsiTheme="minorEastAsia" w:hint="eastAsia"/>
                  <w:rPrChange w:id="8875" w:author="Mouse" w:date="2015-10-21T17:15:00Z">
                    <w:rPr>
                      <w:rFonts w:hint="eastAsia"/>
                    </w:rPr>
                  </w:rPrChange>
                </w:rPr>
                <w:t>0250000001</w:t>
              </w:r>
              <w:r w:rsidRPr="003E23AF">
                <w:rPr>
                  <w:rFonts w:asciiTheme="minorEastAsia" w:hAnsiTheme="minorEastAsia"/>
                  <w:rPrChange w:id="8876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8877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878" w:author="Mouse" w:date="2015-10-21T17:13:00Z"/>
                <w:rFonts w:asciiTheme="minorEastAsia" w:hAnsiTheme="minorEastAsia"/>
                <w:rPrChange w:id="8879" w:author="Mouse" w:date="2015-10-21T17:15:00Z">
                  <w:rPr>
                    <w:ins w:id="8880" w:author="Mouse" w:date="2015-10-21T17:13:00Z"/>
                  </w:rPr>
                </w:rPrChange>
              </w:rPr>
            </w:pPr>
            <w:ins w:id="8881" w:author="Mouse" w:date="2015-10-21T17:13:00Z">
              <w:r w:rsidRPr="003E23AF">
                <w:rPr>
                  <w:rFonts w:asciiTheme="minorEastAsia" w:hAnsiTheme="minorEastAsia" w:hint="eastAsia"/>
                  <w:rPrChange w:id="8882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883" w:author="Mouse" w:date="2015-10-21T17:15:00Z">
                    <w:rPr/>
                  </w:rPrChange>
                </w:rPr>
                <w:t xml:space="preserve">2 </w:t>
              </w:r>
              <w:r w:rsidRPr="003E23AF">
                <w:rPr>
                  <w:rFonts w:asciiTheme="minorEastAsia" w:hAnsiTheme="minorEastAsia" w:hint="eastAsia"/>
                  <w:rPrChange w:id="8884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885" w:author="Mouse" w:date="2015-10-21T17:13:00Z"/>
                <w:rFonts w:asciiTheme="minorEastAsia" w:hAnsiTheme="minorEastAsia"/>
                <w:rPrChange w:id="8886" w:author="Mouse" w:date="2015-10-21T17:15:00Z">
                  <w:rPr>
                    <w:ins w:id="8887" w:author="Mouse" w:date="2015-10-21T17:13:00Z"/>
                  </w:rPr>
                </w:rPrChange>
              </w:rPr>
            </w:pPr>
            <w:ins w:id="8888" w:author="Mouse" w:date="2015-10-21T17:13:00Z">
              <w:r w:rsidRPr="003E23AF">
                <w:rPr>
                  <w:rFonts w:asciiTheme="minorEastAsia" w:hAnsiTheme="minorEastAsia" w:hint="eastAsia"/>
                  <w:rPrChange w:id="8889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890" w:author="Mouse" w:date="2015-10-21T17:15:00Z">
                    <w:rPr/>
                  </w:rPrChange>
                </w:rPr>
                <w:t xml:space="preserve">3 </w:t>
              </w:r>
              <w:r w:rsidRPr="003E23AF">
                <w:rPr>
                  <w:rFonts w:asciiTheme="minorEastAsia" w:hAnsiTheme="minorEastAsia" w:hint="eastAsia"/>
                  <w:rPrChange w:id="8891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892" w:author="Mouse" w:date="2015-10-21T17:13:00Z"/>
                <w:rFonts w:asciiTheme="minorEastAsia" w:hAnsiTheme="minorEastAsia"/>
                <w:rPrChange w:id="8893" w:author="Mouse" w:date="2015-10-21T17:15:00Z">
                  <w:rPr>
                    <w:ins w:id="8894" w:author="Mouse" w:date="2015-10-21T17:13:00Z"/>
                  </w:rPr>
                </w:rPrChange>
              </w:rPr>
            </w:pPr>
            <w:ins w:id="8895" w:author="Mouse" w:date="2015-10-21T17:13:00Z">
              <w:r w:rsidRPr="003E23AF">
                <w:rPr>
                  <w:rFonts w:asciiTheme="minorEastAsia" w:hAnsiTheme="minorEastAsia" w:hint="eastAsia"/>
                  <w:rPrChange w:id="8896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897" w:author="Mouse" w:date="2015-10-21T17:15:00Z">
                    <w:rPr/>
                  </w:rPrChange>
                </w:rPr>
                <w:t xml:space="preserve">4 </w:t>
              </w:r>
              <w:r w:rsidRPr="003E23AF">
                <w:rPr>
                  <w:rFonts w:asciiTheme="minorEastAsia" w:hAnsiTheme="minorEastAsia" w:hint="eastAsia"/>
                  <w:rPrChange w:id="8898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899" w:author="Mouse" w:date="2015-10-21T17:13:00Z"/>
                <w:rFonts w:asciiTheme="minorEastAsia" w:hAnsiTheme="minorEastAsia"/>
                <w:rPrChange w:id="8900" w:author="Mouse" w:date="2015-10-21T17:15:00Z">
                  <w:rPr>
                    <w:ins w:id="8901" w:author="Mouse" w:date="2015-10-21T17:13:00Z"/>
                  </w:rPr>
                </w:rPrChange>
              </w:rPr>
            </w:pPr>
            <w:ins w:id="8902" w:author="Mouse" w:date="2015-10-21T17:13:00Z">
              <w:r w:rsidRPr="003E23AF">
                <w:rPr>
                  <w:rFonts w:asciiTheme="minorEastAsia" w:hAnsiTheme="minorEastAsia" w:hint="eastAsia"/>
                  <w:rPrChange w:id="8903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904" w:author="Mouse" w:date="2015-10-21T17:15:00Z">
                    <w:rPr/>
                  </w:rPrChange>
                </w:rPr>
                <w:t xml:space="preserve">5 </w:t>
              </w:r>
              <w:r w:rsidRPr="003E23AF">
                <w:rPr>
                  <w:rFonts w:asciiTheme="minorEastAsia" w:hAnsiTheme="minorEastAsia" w:hint="eastAsia"/>
                  <w:rPrChange w:id="8905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906" w:author="Mouse" w:date="2015-10-21T17:13:00Z"/>
                <w:rFonts w:asciiTheme="minorEastAsia" w:hAnsiTheme="minorEastAsia"/>
                <w:rPrChange w:id="8907" w:author="Mouse" w:date="2015-10-21T17:15:00Z">
                  <w:rPr>
                    <w:ins w:id="8908" w:author="Mouse" w:date="2015-10-21T17:13:00Z"/>
                  </w:rPr>
                </w:rPrChange>
              </w:rPr>
            </w:pPr>
            <w:ins w:id="8909" w:author="Mouse" w:date="2015-10-21T17:13:00Z">
              <w:r w:rsidRPr="003E23AF">
                <w:rPr>
                  <w:rFonts w:asciiTheme="minorEastAsia" w:hAnsiTheme="minorEastAsia" w:hint="eastAsia"/>
                  <w:rPrChange w:id="8910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911" w:author="Mouse" w:date="2015-10-21T17:15:00Z">
                    <w:rPr/>
                  </w:rPrChange>
                </w:rPr>
                <w:t xml:space="preserve">6 </w:t>
              </w:r>
              <w:r w:rsidRPr="003E23AF">
                <w:rPr>
                  <w:rFonts w:asciiTheme="minorEastAsia" w:hAnsiTheme="minorEastAsia" w:hint="eastAsia"/>
                  <w:rPrChange w:id="8912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913" w:author="Mouse" w:date="2015-10-21T17:13:00Z"/>
                <w:rFonts w:asciiTheme="minorEastAsia" w:hAnsiTheme="minorEastAsia"/>
                <w:rPrChange w:id="8914" w:author="Mouse" w:date="2015-10-21T17:15:00Z">
                  <w:rPr>
                    <w:ins w:id="8915" w:author="Mouse" w:date="2015-10-21T17:13:00Z"/>
                  </w:rPr>
                </w:rPrChange>
              </w:rPr>
            </w:pPr>
            <w:ins w:id="8916" w:author="Mouse" w:date="2015-10-21T17:13:00Z">
              <w:r w:rsidRPr="003E23AF">
                <w:rPr>
                  <w:rFonts w:asciiTheme="minorEastAsia" w:hAnsiTheme="minorEastAsia" w:hint="eastAsia"/>
                  <w:rPrChange w:id="8917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918" w:author="Mouse" w:date="2015-10-21T17:15:00Z">
                    <w:rPr/>
                  </w:rPrChange>
                </w:rPr>
                <w:t xml:space="preserve">7 </w:t>
              </w:r>
              <w:r w:rsidRPr="003E23AF">
                <w:rPr>
                  <w:rFonts w:asciiTheme="minorEastAsia" w:hAnsiTheme="minorEastAsia" w:hint="eastAsia"/>
                  <w:rPrChange w:id="8919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920" w:author="Mouse" w:date="2015-10-21T17:13:00Z"/>
                <w:rFonts w:asciiTheme="minorEastAsia" w:hAnsiTheme="minorEastAsia"/>
                <w:rPrChange w:id="8921" w:author="Mouse" w:date="2015-10-21T17:15:00Z">
                  <w:rPr>
                    <w:ins w:id="8922" w:author="Mouse" w:date="2015-10-21T17:13:00Z"/>
                  </w:rPr>
                </w:rPrChange>
              </w:rPr>
            </w:pPr>
            <w:ins w:id="8923" w:author="Mouse" w:date="2015-10-21T17:13:00Z">
              <w:r w:rsidRPr="003E23AF">
                <w:rPr>
                  <w:rFonts w:asciiTheme="minorEastAsia" w:hAnsiTheme="minorEastAsia" w:hint="eastAsia"/>
                  <w:rPrChange w:id="8924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925" w:author="Mouse" w:date="2015-10-21T17:15:00Z">
                    <w:rPr/>
                  </w:rPrChange>
                </w:rPr>
                <w:t xml:space="preserve">8 </w:t>
              </w:r>
              <w:r w:rsidRPr="003E23AF">
                <w:rPr>
                  <w:rFonts w:asciiTheme="minorEastAsia" w:hAnsiTheme="minorEastAsia" w:hint="eastAsia"/>
                  <w:rPrChange w:id="8926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927" w:author="Mouse" w:date="2015-10-21T17:13:00Z"/>
                <w:rFonts w:asciiTheme="minorEastAsia" w:hAnsiTheme="minorEastAsia"/>
                <w:rPrChange w:id="8928" w:author="Mouse" w:date="2015-10-21T17:15:00Z">
                  <w:rPr>
                    <w:ins w:id="8929" w:author="Mouse" w:date="2015-10-21T17:13:00Z"/>
                  </w:rPr>
                </w:rPrChange>
              </w:rPr>
            </w:pPr>
            <w:ins w:id="8930" w:author="Mouse" w:date="2015-10-21T17:13:00Z">
              <w:r w:rsidRPr="003E23AF">
                <w:rPr>
                  <w:rFonts w:asciiTheme="minorEastAsia" w:hAnsiTheme="minorEastAsia" w:hint="eastAsia"/>
                  <w:rPrChange w:id="8931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8932" w:author="Mouse" w:date="2015-10-21T17:15:00Z">
                    <w:rPr/>
                  </w:rPrChange>
                </w:rPr>
                <w:t xml:space="preserve">9 </w:t>
              </w:r>
              <w:r w:rsidRPr="003E23AF">
                <w:rPr>
                  <w:rFonts w:asciiTheme="minorEastAsia" w:hAnsiTheme="minorEastAsia" w:hint="eastAsia"/>
                  <w:rPrChange w:id="8933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934" w:author="Mouse" w:date="2015-10-21T17:13:00Z"/>
                <w:rFonts w:asciiTheme="minorEastAsia" w:hAnsiTheme="minorEastAsia"/>
                <w:rPrChange w:id="8935" w:author="Mouse" w:date="2015-10-21T17:15:00Z">
                  <w:rPr>
                    <w:ins w:id="8936" w:author="Mouse" w:date="2015-10-21T17:13:00Z"/>
                  </w:rPr>
                </w:rPrChange>
              </w:rPr>
            </w:pPr>
            <w:ins w:id="8937" w:author="Mouse" w:date="2015-10-21T17:13:00Z">
              <w:r w:rsidRPr="003E23AF">
                <w:rPr>
                  <w:rFonts w:asciiTheme="minorEastAsia" w:hAnsiTheme="minorEastAsia" w:hint="eastAsia"/>
                  <w:rPrChange w:id="8938" w:author="Mouse" w:date="2015-10-21T17:15:00Z">
                    <w:rPr>
                      <w:rFonts w:hint="eastAsia"/>
                    </w:rPr>
                  </w:rPrChange>
                </w:rPr>
                <w:t>0250000010</w:t>
              </w:r>
              <w:r w:rsidRPr="003E23AF">
                <w:rPr>
                  <w:rFonts w:asciiTheme="minorEastAsia" w:hAnsiTheme="minorEastAsia"/>
                  <w:rPrChange w:id="8939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8940" w:author="Mouse" w:date="2015-10-21T17:15:00Z">
                    <w:rPr>
                      <w:rFonts w:hint="eastAsia"/>
                    </w:rPr>
                  </w:rPrChange>
                </w:rPr>
                <w:t xml:space="preserve">正常 </w:t>
              </w:r>
            </w:ins>
          </w:p>
          <w:p w:rsidR="000B3E63" w:rsidRPr="003E23AF" w:rsidRDefault="000B3E63" w:rsidP="000B3E63">
            <w:pPr>
              <w:rPr>
                <w:ins w:id="8941" w:author="Mouse" w:date="2015-10-21T17:13:00Z"/>
                <w:rFonts w:asciiTheme="minorEastAsia" w:hAnsiTheme="minorEastAsia"/>
                <w:rPrChange w:id="8942" w:author="Mouse" w:date="2015-10-21T17:15:00Z">
                  <w:rPr>
                    <w:ins w:id="8943" w:author="Mouse" w:date="2015-10-21T17:13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8944" w:author="Mouse" w:date="2015-10-21T17:13:00Z"/>
                <w:rFonts w:asciiTheme="minorEastAsia" w:hAnsiTheme="minorEastAsia"/>
                <w:rPrChange w:id="8945" w:author="Mouse" w:date="2015-10-21T17:15:00Z">
                  <w:rPr>
                    <w:ins w:id="8946" w:author="Mouse" w:date="2015-10-21T17:13:00Z"/>
                  </w:rPr>
                </w:rPrChange>
              </w:rPr>
            </w:pPr>
            <w:ins w:id="8947" w:author="Mouse" w:date="2015-10-21T17:13:00Z">
              <w:r w:rsidRPr="003E23AF">
                <w:rPr>
                  <w:rFonts w:asciiTheme="minorEastAsia" w:hAnsiTheme="minorEastAsia" w:hint="eastAsia"/>
                  <w:rPrChange w:id="8948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8949" w:author="Mouse" w:date="2015-10-21T17:15:00Z">
                    <w:rPr/>
                  </w:rPrChange>
                </w:rPr>
                <w:t>2</w:t>
              </w:r>
            </w:ins>
          </w:p>
          <w:p w:rsidR="000B3E63" w:rsidRPr="003E23AF" w:rsidRDefault="000B3E63" w:rsidP="000B3E63">
            <w:pPr>
              <w:rPr>
                <w:ins w:id="8950" w:author="Mouse" w:date="2015-10-21T17:13:00Z"/>
                <w:rFonts w:asciiTheme="minorEastAsia" w:hAnsiTheme="minorEastAsia"/>
                <w:rPrChange w:id="8951" w:author="Mouse" w:date="2015-10-21T17:15:00Z">
                  <w:rPr>
                    <w:ins w:id="8952" w:author="Mouse" w:date="2015-10-21T17:13:00Z"/>
                  </w:rPr>
                </w:rPrChange>
              </w:rPr>
            </w:pPr>
            <w:ins w:id="8953" w:author="Mouse" w:date="2015-10-21T17:13:00Z">
              <w:r w:rsidRPr="003E23AF">
                <w:rPr>
                  <w:rFonts w:asciiTheme="minorEastAsia" w:hAnsiTheme="minorEastAsia"/>
                  <w:rPrChange w:id="8954" w:author="Mouse" w:date="2015-10-21T17:15:00Z">
                    <w:rPr/>
                  </w:rPrChange>
                </w:rPr>
                <w:t>中转到达单</w:t>
              </w:r>
            </w:ins>
          </w:p>
          <w:p w:rsidR="000B3E63" w:rsidRPr="003E23AF" w:rsidRDefault="000B3E63" w:rsidP="000B3E63">
            <w:pPr>
              <w:rPr>
                <w:ins w:id="8955" w:author="Mouse" w:date="2015-10-21T17:13:00Z"/>
                <w:rFonts w:asciiTheme="minorEastAsia" w:hAnsiTheme="minorEastAsia"/>
                <w:rPrChange w:id="8956" w:author="Mouse" w:date="2015-10-21T17:15:00Z">
                  <w:rPr>
                    <w:ins w:id="8957" w:author="Mouse" w:date="2015-10-21T17:13:00Z"/>
                  </w:rPr>
                </w:rPrChange>
              </w:rPr>
            </w:pPr>
            <w:ins w:id="8958" w:author="Mouse" w:date="2015-10-21T17:13:00Z">
              <w:r w:rsidRPr="003E23AF">
                <w:rPr>
                  <w:rFonts w:asciiTheme="minorEastAsia" w:hAnsiTheme="minorEastAsia"/>
                  <w:rPrChange w:id="8959" w:author="Mouse" w:date="2015-10-21T17:15:00Z">
                    <w:rPr/>
                  </w:rPrChange>
                </w:rPr>
                <w:t>到达日期</w:t>
              </w:r>
              <w:r w:rsidRPr="003E23AF">
                <w:rPr>
                  <w:rFonts w:asciiTheme="minorEastAsia" w:hAnsiTheme="minorEastAsia" w:hint="eastAsia"/>
                  <w:rPrChange w:id="8960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8961" w:author="Mouse" w:date="2015-10-21T17:13:00Z"/>
                <w:rFonts w:asciiTheme="minorEastAsia" w:hAnsiTheme="minorEastAsia"/>
                <w:rPrChange w:id="8962" w:author="Mouse" w:date="2015-10-21T17:15:00Z">
                  <w:rPr>
                    <w:ins w:id="8963" w:author="Mouse" w:date="2015-10-21T17:13:00Z"/>
                  </w:rPr>
                </w:rPrChange>
              </w:rPr>
            </w:pPr>
            <w:ins w:id="8964" w:author="Mouse" w:date="2015-10-21T17:13:00Z">
              <w:r w:rsidRPr="003E23AF">
                <w:rPr>
                  <w:rFonts w:asciiTheme="minorEastAsia" w:hAnsiTheme="minorEastAsia"/>
                  <w:rPrChange w:id="8965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8966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8967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8968" w:author="Mouse" w:date="2015-10-21T17:13:00Z"/>
                <w:rFonts w:asciiTheme="minorEastAsia" w:hAnsiTheme="minorEastAsia"/>
                <w:rPrChange w:id="8969" w:author="Mouse" w:date="2015-10-21T17:15:00Z">
                  <w:rPr>
                    <w:ins w:id="8970" w:author="Mouse" w:date="2015-10-21T17:13:00Z"/>
                  </w:rPr>
                </w:rPrChange>
              </w:rPr>
            </w:pPr>
            <w:ins w:id="8971" w:author="Mouse" w:date="2015-10-21T17:13:00Z">
              <w:r w:rsidRPr="003E23AF">
                <w:rPr>
                  <w:rFonts w:asciiTheme="minorEastAsia" w:hAnsiTheme="minorEastAsia"/>
                  <w:rPrChange w:id="8972" w:author="Mouse" w:date="2015-10-21T17:15:00Z">
                    <w:rPr/>
                  </w:rPrChange>
                </w:rPr>
                <w:t>中转中心编号</w:t>
              </w:r>
              <w:r w:rsidRPr="003E23AF">
                <w:rPr>
                  <w:rFonts w:asciiTheme="minorEastAsia" w:hAnsiTheme="minorEastAsia" w:hint="eastAsia"/>
                  <w:rPrChange w:id="8973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/>
                  <w:rPrChange w:id="8974" w:author="Mouse" w:date="2015-10-21T17:15:00Z">
                    <w:rPr/>
                  </w:rPrChange>
                </w:rPr>
                <w:t>02101</w:t>
              </w:r>
            </w:ins>
          </w:p>
          <w:p w:rsidR="000B3E63" w:rsidRPr="003E23AF" w:rsidRDefault="000B3E63" w:rsidP="000B3E63">
            <w:pPr>
              <w:rPr>
                <w:ins w:id="8975" w:author="Mouse" w:date="2015-10-21T17:13:00Z"/>
                <w:rFonts w:asciiTheme="minorEastAsia" w:hAnsiTheme="minorEastAsia"/>
                <w:rPrChange w:id="8976" w:author="Mouse" w:date="2015-10-21T17:15:00Z">
                  <w:rPr>
                    <w:ins w:id="8977" w:author="Mouse" w:date="2015-10-21T17:13:00Z"/>
                  </w:rPr>
                </w:rPrChange>
              </w:rPr>
            </w:pPr>
            <w:ins w:id="8978" w:author="Mouse" w:date="2015-10-21T17:13:00Z">
              <w:r w:rsidRPr="003E23AF">
                <w:rPr>
                  <w:rFonts w:asciiTheme="minorEastAsia" w:hAnsiTheme="minorEastAsia"/>
                  <w:rPrChange w:id="8979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8980" w:author="Mouse" w:date="2015-10-21T17:15:00Z">
                    <w:rPr>
                      <w:rFonts w:hint="eastAsia"/>
                    </w:rPr>
                  </w:rPrChange>
                </w:rPr>
                <w:t xml:space="preserve"> 南京中转中心</w:t>
              </w:r>
            </w:ins>
          </w:p>
          <w:p w:rsidR="000B3E63" w:rsidRPr="003E23AF" w:rsidRDefault="000B3E63" w:rsidP="000B3E63">
            <w:pPr>
              <w:rPr>
                <w:ins w:id="8981" w:author="Mouse" w:date="2015-10-21T17:13:00Z"/>
                <w:rFonts w:asciiTheme="minorEastAsia" w:hAnsiTheme="minorEastAsia"/>
                <w:rPrChange w:id="8982" w:author="Mouse" w:date="2015-10-21T17:15:00Z">
                  <w:rPr>
                    <w:ins w:id="8983" w:author="Mouse" w:date="2015-10-21T17:13:00Z"/>
                  </w:rPr>
                </w:rPrChange>
              </w:rPr>
            </w:pPr>
            <w:ins w:id="8984" w:author="Mouse" w:date="2015-10-21T17:13:00Z">
              <w:r w:rsidRPr="003E23AF">
                <w:rPr>
                  <w:rFonts w:asciiTheme="minorEastAsia" w:hAnsiTheme="minorEastAsia"/>
                  <w:rPrChange w:id="8985" w:author="Mouse" w:date="2015-10-21T17:15:00Z">
                    <w:rPr/>
                  </w:rPrChange>
                </w:rPr>
                <w:t>快递单号</w:t>
              </w:r>
              <w:r w:rsidRPr="003E23AF">
                <w:rPr>
                  <w:rFonts w:asciiTheme="minorEastAsia" w:hAnsiTheme="minorEastAsia" w:hint="eastAsia"/>
                  <w:rPrChange w:id="8986" w:author="Mouse" w:date="2015-10-21T17:15:00Z">
                    <w:rPr>
                      <w:rFonts w:hint="eastAsia"/>
                    </w:rPr>
                  </w:rPrChange>
                </w:rPr>
                <w:t xml:space="preserve"> 货物状态</w:t>
              </w:r>
            </w:ins>
          </w:p>
          <w:p w:rsidR="000B3E63" w:rsidRPr="003E23AF" w:rsidRDefault="000B3E63" w:rsidP="000B3E63">
            <w:pPr>
              <w:rPr>
                <w:ins w:id="8987" w:author="Mouse" w:date="2015-10-21T17:13:00Z"/>
                <w:rFonts w:asciiTheme="minorEastAsia" w:hAnsiTheme="minorEastAsia"/>
                <w:rPrChange w:id="8988" w:author="Mouse" w:date="2015-10-21T17:15:00Z">
                  <w:rPr>
                    <w:ins w:id="8989" w:author="Mouse" w:date="2015-10-21T17:13:00Z"/>
                  </w:rPr>
                </w:rPrChange>
              </w:rPr>
            </w:pPr>
            <w:ins w:id="8990" w:author="Mouse" w:date="2015-10-21T17:13:00Z">
              <w:r w:rsidRPr="003E23AF">
                <w:rPr>
                  <w:rFonts w:asciiTheme="minorEastAsia" w:hAnsiTheme="minorEastAsia" w:hint="eastAsia"/>
                  <w:rPrChange w:id="899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899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8993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8994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8995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8996" w:author="Mouse" w:date="2015-10-21T17:13:00Z"/>
                <w:rFonts w:asciiTheme="minorEastAsia" w:hAnsiTheme="minorEastAsia"/>
                <w:rPrChange w:id="8997" w:author="Mouse" w:date="2015-10-21T17:15:00Z">
                  <w:rPr>
                    <w:ins w:id="8998" w:author="Mouse" w:date="2015-10-21T17:13:00Z"/>
                  </w:rPr>
                </w:rPrChange>
              </w:rPr>
            </w:pPr>
            <w:ins w:id="8999" w:author="Mouse" w:date="2015-10-21T17:13:00Z">
              <w:r w:rsidRPr="003E23AF">
                <w:rPr>
                  <w:rFonts w:asciiTheme="minorEastAsia" w:hAnsiTheme="minorEastAsia" w:hint="eastAsia"/>
                  <w:rPrChange w:id="900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0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0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03" w:author="Mouse" w:date="2015-10-21T17:15:00Z">
                    <w:rPr/>
                  </w:rPrChange>
                </w:rPr>
                <w:t xml:space="preserve">2 </w:t>
              </w:r>
              <w:r w:rsidRPr="003E23AF">
                <w:rPr>
                  <w:rFonts w:asciiTheme="minorEastAsia" w:hAnsiTheme="minorEastAsia" w:hint="eastAsia"/>
                  <w:rPrChange w:id="9004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05" w:author="Mouse" w:date="2015-10-21T17:13:00Z"/>
                <w:rFonts w:asciiTheme="minorEastAsia" w:hAnsiTheme="minorEastAsia"/>
                <w:rPrChange w:id="9006" w:author="Mouse" w:date="2015-10-21T17:15:00Z">
                  <w:rPr>
                    <w:ins w:id="9007" w:author="Mouse" w:date="2015-10-21T17:13:00Z"/>
                  </w:rPr>
                </w:rPrChange>
              </w:rPr>
            </w:pPr>
            <w:ins w:id="9008" w:author="Mouse" w:date="2015-10-21T17:13:00Z">
              <w:r w:rsidRPr="003E23AF">
                <w:rPr>
                  <w:rFonts w:asciiTheme="minorEastAsia" w:hAnsiTheme="minorEastAsia" w:hint="eastAsia"/>
                  <w:rPrChange w:id="900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1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11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12" w:author="Mouse" w:date="2015-10-21T17:15:00Z">
                    <w:rPr/>
                  </w:rPrChange>
                </w:rPr>
                <w:t xml:space="preserve">3 </w:t>
              </w:r>
              <w:r w:rsidRPr="003E23AF">
                <w:rPr>
                  <w:rFonts w:asciiTheme="minorEastAsia" w:hAnsiTheme="minorEastAsia" w:hint="eastAsia"/>
                  <w:rPrChange w:id="9013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14" w:author="Mouse" w:date="2015-10-21T17:13:00Z"/>
                <w:rFonts w:asciiTheme="minorEastAsia" w:hAnsiTheme="minorEastAsia"/>
                <w:rPrChange w:id="9015" w:author="Mouse" w:date="2015-10-21T17:15:00Z">
                  <w:rPr>
                    <w:ins w:id="9016" w:author="Mouse" w:date="2015-10-21T17:13:00Z"/>
                  </w:rPr>
                </w:rPrChange>
              </w:rPr>
            </w:pPr>
            <w:ins w:id="9017" w:author="Mouse" w:date="2015-10-21T17:13:00Z">
              <w:r w:rsidRPr="003E23AF">
                <w:rPr>
                  <w:rFonts w:asciiTheme="minorEastAsia" w:hAnsiTheme="minorEastAsia" w:hint="eastAsia"/>
                  <w:rPrChange w:id="901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1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20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21" w:author="Mouse" w:date="2015-10-21T17:15:00Z">
                    <w:rPr/>
                  </w:rPrChange>
                </w:rPr>
                <w:t xml:space="preserve">4 </w:t>
              </w:r>
              <w:r w:rsidRPr="003E23AF">
                <w:rPr>
                  <w:rFonts w:asciiTheme="minorEastAsia" w:hAnsiTheme="minorEastAsia" w:hint="eastAsia"/>
                  <w:rPrChange w:id="9022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23" w:author="Mouse" w:date="2015-10-21T17:13:00Z"/>
                <w:rFonts w:asciiTheme="minorEastAsia" w:hAnsiTheme="minorEastAsia"/>
                <w:rPrChange w:id="9024" w:author="Mouse" w:date="2015-10-21T17:15:00Z">
                  <w:rPr>
                    <w:ins w:id="9025" w:author="Mouse" w:date="2015-10-21T17:13:00Z"/>
                  </w:rPr>
                </w:rPrChange>
              </w:rPr>
            </w:pPr>
            <w:ins w:id="9026" w:author="Mouse" w:date="2015-10-21T17:13:00Z">
              <w:r w:rsidRPr="003E23AF">
                <w:rPr>
                  <w:rFonts w:asciiTheme="minorEastAsia" w:hAnsiTheme="minorEastAsia" w:hint="eastAsia"/>
                  <w:rPrChange w:id="902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2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29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30" w:author="Mouse" w:date="2015-10-21T17:15:00Z">
                    <w:rPr/>
                  </w:rPrChange>
                </w:rPr>
                <w:t xml:space="preserve">5 </w:t>
              </w:r>
              <w:r w:rsidRPr="003E23AF">
                <w:rPr>
                  <w:rFonts w:asciiTheme="minorEastAsia" w:hAnsiTheme="minorEastAsia" w:hint="eastAsia"/>
                  <w:rPrChange w:id="9031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32" w:author="Mouse" w:date="2015-10-21T17:13:00Z"/>
                <w:rFonts w:asciiTheme="minorEastAsia" w:hAnsiTheme="minorEastAsia"/>
                <w:rPrChange w:id="9033" w:author="Mouse" w:date="2015-10-21T17:15:00Z">
                  <w:rPr>
                    <w:ins w:id="9034" w:author="Mouse" w:date="2015-10-21T17:13:00Z"/>
                  </w:rPr>
                </w:rPrChange>
              </w:rPr>
            </w:pPr>
            <w:ins w:id="9035" w:author="Mouse" w:date="2015-10-21T17:13:00Z">
              <w:r w:rsidRPr="003E23AF">
                <w:rPr>
                  <w:rFonts w:asciiTheme="minorEastAsia" w:hAnsiTheme="minorEastAsia" w:hint="eastAsia"/>
                  <w:rPrChange w:id="903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3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3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39" w:author="Mouse" w:date="2015-10-21T17:15:00Z">
                    <w:rPr/>
                  </w:rPrChange>
                </w:rPr>
                <w:t xml:space="preserve">6 </w:t>
              </w:r>
              <w:r w:rsidRPr="003E23AF">
                <w:rPr>
                  <w:rFonts w:asciiTheme="minorEastAsia" w:hAnsiTheme="minorEastAsia" w:hint="eastAsia"/>
                  <w:rPrChange w:id="9040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41" w:author="Mouse" w:date="2015-10-21T17:13:00Z"/>
                <w:rFonts w:asciiTheme="minorEastAsia" w:hAnsiTheme="minorEastAsia"/>
                <w:rPrChange w:id="9042" w:author="Mouse" w:date="2015-10-21T17:15:00Z">
                  <w:rPr>
                    <w:ins w:id="9043" w:author="Mouse" w:date="2015-10-21T17:13:00Z"/>
                  </w:rPr>
                </w:rPrChange>
              </w:rPr>
            </w:pPr>
            <w:ins w:id="9044" w:author="Mouse" w:date="2015-10-21T17:13:00Z">
              <w:r w:rsidRPr="003E23AF">
                <w:rPr>
                  <w:rFonts w:asciiTheme="minorEastAsia" w:hAnsiTheme="minorEastAsia" w:hint="eastAsia"/>
                  <w:rPrChange w:id="904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4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47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48" w:author="Mouse" w:date="2015-10-21T17:15:00Z">
                    <w:rPr/>
                  </w:rPrChange>
                </w:rPr>
                <w:t xml:space="preserve">7 </w:t>
              </w:r>
              <w:r w:rsidRPr="003E23AF">
                <w:rPr>
                  <w:rFonts w:asciiTheme="minorEastAsia" w:hAnsiTheme="minorEastAsia" w:hint="eastAsia"/>
                  <w:rPrChange w:id="9049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50" w:author="Mouse" w:date="2015-10-21T17:13:00Z"/>
                <w:rFonts w:asciiTheme="minorEastAsia" w:hAnsiTheme="minorEastAsia"/>
                <w:color w:val="FF0000"/>
                <w:rPrChange w:id="9051" w:author="Mouse" w:date="2015-10-21T17:15:00Z">
                  <w:rPr>
                    <w:ins w:id="9052" w:author="Mouse" w:date="2015-10-21T17:13:00Z"/>
                    <w:color w:val="FF0000"/>
                  </w:rPr>
                </w:rPrChange>
              </w:rPr>
            </w:pPr>
            <w:ins w:id="9053" w:author="Mouse" w:date="2015-10-21T17:13:00Z">
              <w:r w:rsidRPr="003E23AF">
                <w:rPr>
                  <w:rFonts w:asciiTheme="minorEastAsia" w:hAnsiTheme="minorEastAsia" w:hint="eastAsia"/>
                  <w:rPrChange w:id="905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5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56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57" w:author="Mouse" w:date="2015-10-21T17:15:00Z">
                    <w:rPr/>
                  </w:rPrChange>
                </w:rPr>
                <w:t xml:space="preserve">8 </w:t>
              </w:r>
              <w:r w:rsidRPr="003E23AF">
                <w:rPr>
                  <w:rFonts w:asciiTheme="minorEastAsia" w:hAnsiTheme="minorEastAsia" w:hint="eastAsia"/>
                  <w:rPrChange w:id="9058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59" w:author="Mouse" w:date="2015-10-21T17:13:00Z"/>
                <w:rFonts w:asciiTheme="minorEastAsia" w:hAnsiTheme="minorEastAsia"/>
                <w:rPrChange w:id="9060" w:author="Mouse" w:date="2015-10-21T17:15:00Z">
                  <w:rPr>
                    <w:ins w:id="9061" w:author="Mouse" w:date="2015-10-21T17:13:00Z"/>
                  </w:rPr>
                </w:rPrChange>
              </w:rPr>
            </w:pPr>
            <w:ins w:id="9062" w:author="Mouse" w:date="2015-10-21T17:13:00Z">
              <w:r w:rsidRPr="003E23AF">
                <w:rPr>
                  <w:rFonts w:asciiTheme="minorEastAsia" w:hAnsiTheme="minorEastAsia" w:hint="eastAsia"/>
                  <w:rPrChange w:id="906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6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65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066" w:author="Mouse" w:date="2015-10-21T17:15:00Z">
                    <w:rPr/>
                  </w:rPrChange>
                </w:rPr>
                <w:t xml:space="preserve">9 </w:t>
              </w:r>
              <w:r w:rsidRPr="003E23AF">
                <w:rPr>
                  <w:rFonts w:asciiTheme="minorEastAsia" w:hAnsiTheme="minorEastAsia" w:hint="eastAsia"/>
                  <w:rPrChange w:id="9067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68" w:author="Mouse" w:date="2015-10-21T17:13:00Z"/>
                <w:rFonts w:asciiTheme="minorEastAsia" w:hAnsiTheme="minorEastAsia"/>
                <w:rPrChange w:id="9069" w:author="Mouse" w:date="2015-10-21T17:15:00Z">
                  <w:rPr>
                    <w:ins w:id="9070" w:author="Mouse" w:date="2015-10-21T17:13:00Z"/>
                  </w:rPr>
                </w:rPrChange>
              </w:rPr>
            </w:pPr>
            <w:ins w:id="9071" w:author="Mouse" w:date="2015-10-21T17:13:00Z">
              <w:r w:rsidRPr="003E23AF">
                <w:rPr>
                  <w:rFonts w:asciiTheme="minorEastAsia" w:hAnsiTheme="minorEastAsia" w:hint="eastAsia"/>
                  <w:rPrChange w:id="907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7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74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9075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076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77" w:author="Mouse" w:date="2015-10-21T17:13:00Z"/>
                <w:rFonts w:asciiTheme="minorEastAsia" w:hAnsiTheme="minorEastAsia"/>
                <w:rPrChange w:id="9078" w:author="Mouse" w:date="2015-10-21T17:15:00Z">
                  <w:rPr>
                    <w:ins w:id="9079" w:author="Mouse" w:date="2015-10-21T17:13:00Z"/>
                  </w:rPr>
                </w:rPrChange>
              </w:rPr>
            </w:pPr>
            <w:ins w:id="9080" w:author="Mouse" w:date="2015-10-21T17:13:00Z">
              <w:r w:rsidRPr="003E23AF">
                <w:rPr>
                  <w:rFonts w:asciiTheme="minorEastAsia" w:hAnsiTheme="minorEastAsia" w:hint="eastAsia"/>
                  <w:rPrChange w:id="908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8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83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9084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085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86" w:author="Mouse" w:date="2015-10-21T17:13:00Z"/>
                <w:rFonts w:asciiTheme="minorEastAsia" w:hAnsiTheme="minorEastAsia"/>
                <w:rPrChange w:id="9087" w:author="Mouse" w:date="2015-10-21T17:15:00Z">
                  <w:rPr>
                    <w:ins w:id="9088" w:author="Mouse" w:date="2015-10-21T17:13:00Z"/>
                  </w:rPr>
                </w:rPrChange>
              </w:rPr>
            </w:pPr>
            <w:ins w:id="9089" w:author="Mouse" w:date="2015-10-21T17:13:00Z">
              <w:r w:rsidRPr="003E23AF">
                <w:rPr>
                  <w:rFonts w:asciiTheme="minorEastAsia" w:hAnsiTheme="minorEastAsia" w:hint="eastAsia"/>
                  <w:rPrChange w:id="909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09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092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9093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094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095" w:author="Mouse" w:date="2015-10-21T17:13:00Z"/>
                <w:rFonts w:asciiTheme="minorEastAsia" w:hAnsiTheme="minorEastAsia"/>
                <w:rPrChange w:id="9096" w:author="Mouse" w:date="2015-10-21T17:15:00Z">
                  <w:rPr>
                    <w:ins w:id="9097" w:author="Mouse" w:date="2015-10-21T17:13:00Z"/>
                  </w:rPr>
                </w:rPrChange>
              </w:rPr>
            </w:pPr>
            <w:ins w:id="9098" w:author="Mouse" w:date="2015-10-21T17:13:00Z">
              <w:r w:rsidRPr="003E23AF">
                <w:rPr>
                  <w:rFonts w:asciiTheme="minorEastAsia" w:hAnsiTheme="minorEastAsia" w:hint="eastAsia"/>
                  <w:rPrChange w:id="909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10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101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9102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103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</w:tc>
      </w:tr>
      <w:tr w:rsidR="000B3E63" w:rsidRPr="003E23AF" w:rsidTr="000B3E63">
        <w:trPr>
          <w:ins w:id="9104" w:author="Mouse" w:date="2015-10-21T17:13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9105" w:author="Mouse" w:date="2015-10-21T17:13:00Z"/>
                <w:rFonts w:asciiTheme="minorEastAsia" w:hAnsiTheme="minorEastAsia"/>
                <w:rPrChange w:id="9106" w:author="Mouse" w:date="2015-10-21T17:15:00Z">
                  <w:rPr>
                    <w:ins w:id="9107" w:author="Mouse" w:date="2015-10-21T17:13:00Z"/>
                  </w:rPr>
                </w:rPrChange>
              </w:rPr>
            </w:pPr>
            <w:ins w:id="9108" w:author="Mouse" w:date="2015-10-21T17:13:00Z">
              <w:r w:rsidRPr="003E23AF">
                <w:rPr>
                  <w:rFonts w:asciiTheme="minorEastAsia" w:hAnsiTheme="minorEastAsia" w:hint="eastAsia"/>
                  <w:rPrChange w:id="9109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9110" w:author="Mouse" w:date="2015-10-21T17:15:00Z">
                    <w:rPr/>
                  </w:rPrChange>
                </w:rPr>
                <w:t>2a</w:t>
              </w:r>
            </w:ins>
          </w:p>
          <w:p w:rsidR="000B3E63" w:rsidRPr="003E23AF" w:rsidRDefault="000B3E63" w:rsidP="000B3E63">
            <w:pPr>
              <w:rPr>
                <w:ins w:id="9111" w:author="Mouse" w:date="2015-10-21T17:13:00Z"/>
                <w:rFonts w:asciiTheme="minorEastAsia" w:hAnsiTheme="minorEastAsia"/>
                <w:rPrChange w:id="9112" w:author="Mouse" w:date="2015-10-21T17:15:00Z">
                  <w:rPr>
                    <w:ins w:id="9113" w:author="Mouse" w:date="2015-10-21T17:13:00Z"/>
                  </w:rPr>
                </w:rPrChange>
              </w:rPr>
            </w:pPr>
            <w:ins w:id="9114" w:author="Mouse" w:date="2015-10-21T17:13:00Z">
              <w:r w:rsidRPr="003E23AF">
                <w:rPr>
                  <w:rFonts w:asciiTheme="minorEastAsia" w:hAnsiTheme="minorEastAsia"/>
                  <w:rPrChange w:id="9115" w:author="Mouse" w:date="2015-10-21T17:15:00Z">
                    <w:rPr/>
                  </w:rPrChange>
                </w:rPr>
                <w:t>中转到达单</w:t>
              </w:r>
            </w:ins>
          </w:p>
          <w:p w:rsidR="000B3E63" w:rsidRPr="003E23AF" w:rsidRDefault="000B3E63" w:rsidP="000B3E63">
            <w:pPr>
              <w:rPr>
                <w:ins w:id="9116" w:author="Mouse" w:date="2015-10-21T17:13:00Z"/>
                <w:rFonts w:asciiTheme="minorEastAsia" w:hAnsiTheme="minorEastAsia"/>
                <w:rPrChange w:id="9117" w:author="Mouse" w:date="2015-10-21T17:15:00Z">
                  <w:rPr>
                    <w:ins w:id="9118" w:author="Mouse" w:date="2015-10-21T17:13:00Z"/>
                  </w:rPr>
                </w:rPrChange>
              </w:rPr>
            </w:pPr>
            <w:ins w:id="9119" w:author="Mouse" w:date="2015-10-21T17:13:00Z">
              <w:r w:rsidRPr="003E23AF">
                <w:rPr>
                  <w:rFonts w:asciiTheme="minorEastAsia" w:hAnsiTheme="minorEastAsia"/>
                  <w:rPrChange w:id="9120" w:author="Mouse" w:date="2015-10-21T17:15:00Z">
                    <w:rPr/>
                  </w:rPrChange>
                </w:rPr>
                <w:t>到达日期</w:t>
              </w:r>
              <w:r w:rsidRPr="003E23AF">
                <w:rPr>
                  <w:rFonts w:asciiTheme="minorEastAsia" w:hAnsiTheme="minorEastAsia" w:hint="eastAsia"/>
                  <w:rPrChange w:id="9121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9122" w:author="Mouse" w:date="2015-10-21T17:13:00Z"/>
                <w:rFonts w:asciiTheme="minorEastAsia" w:hAnsiTheme="minorEastAsia"/>
                <w:rPrChange w:id="9123" w:author="Mouse" w:date="2015-10-21T17:15:00Z">
                  <w:rPr>
                    <w:ins w:id="9124" w:author="Mouse" w:date="2015-10-21T17:13:00Z"/>
                  </w:rPr>
                </w:rPrChange>
              </w:rPr>
            </w:pPr>
            <w:ins w:id="9125" w:author="Mouse" w:date="2015-10-21T17:13:00Z">
              <w:r w:rsidRPr="003E23AF">
                <w:rPr>
                  <w:rFonts w:asciiTheme="minorEastAsia" w:hAnsiTheme="minorEastAsia"/>
                  <w:rPrChange w:id="9126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9127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9128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9129" w:author="Mouse" w:date="2015-10-21T17:13:00Z"/>
                <w:rFonts w:asciiTheme="minorEastAsia" w:hAnsiTheme="minorEastAsia"/>
                <w:rPrChange w:id="9130" w:author="Mouse" w:date="2015-10-21T17:15:00Z">
                  <w:rPr>
                    <w:ins w:id="9131" w:author="Mouse" w:date="2015-10-21T17:13:00Z"/>
                  </w:rPr>
                </w:rPrChange>
              </w:rPr>
            </w:pPr>
            <w:ins w:id="9132" w:author="Mouse" w:date="2015-10-21T17:13:00Z">
              <w:r w:rsidRPr="003E23AF">
                <w:rPr>
                  <w:rFonts w:asciiTheme="minorEastAsia" w:hAnsiTheme="minorEastAsia"/>
                  <w:rPrChange w:id="9133" w:author="Mouse" w:date="2015-10-21T17:15:00Z">
                    <w:rPr/>
                  </w:rPrChange>
                </w:rPr>
                <w:t>中转中心编号</w:t>
              </w:r>
              <w:r w:rsidRPr="003E23AF">
                <w:rPr>
                  <w:rFonts w:asciiTheme="minorEastAsia" w:hAnsiTheme="minorEastAsia" w:hint="eastAsia"/>
                  <w:rPrChange w:id="9134" w:author="Mouse" w:date="2015-10-21T17:15:00Z">
                    <w:rPr>
                      <w:rFonts w:hint="eastAsia"/>
                    </w:rPr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/>
                  <w:rPrChange w:id="9135" w:author="Mouse" w:date="2015-10-21T17:15:00Z">
                    <w:rPr/>
                  </w:rPrChange>
                </w:rPr>
                <w:t>02101</w:t>
              </w:r>
            </w:ins>
          </w:p>
          <w:p w:rsidR="000B3E63" w:rsidRPr="003E23AF" w:rsidRDefault="000B3E63" w:rsidP="000B3E63">
            <w:pPr>
              <w:rPr>
                <w:ins w:id="9136" w:author="Mouse" w:date="2015-10-21T17:13:00Z"/>
                <w:rFonts w:asciiTheme="minorEastAsia" w:hAnsiTheme="minorEastAsia"/>
                <w:rPrChange w:id="9137" w:author="Mouse" w:date="2015-10-21T17:15:00Z">
                  <w:rPr>
                    <w:ins w:id="9138" w:author="Mouse" w:date="2015-10-21T17:13:00Z"/>
                  </w:rPr>
                </w:rPrChange>
              </w:rPr>
            </w:pPr>
            <w:ins w:id="9139" w:author="Mouse" w:date="2015-10-21T17:13:00Z">
              <w:r w:rsidRPr="003E23AF">
                <w:rPr>
                  <w:rFonts w:asciiTheme="minorEastAsia" w:hAnsiTheme="minorEastAsia"/>
                  <w:rPrChange w:id="9140" w:author="Mouse" w:date="2015-10-21T17:15:00Z">
                    <w:rPr/>
                  </w:rPrChange>
                </w:rPr>
                <w:t>出发地</w:t>
              </w:r>
              <w:r w:rsidRPr="003E23AF">
                <w:rPr>
                  <w:rFonts w:asciiTheme="minorEastAsia" w:hAnsiTheme="minorEastAsia" w:hint="eastAsia"/>
                  <w:rPrChange w:id="9141" w:author="Mouse" w:date="2015-10-21T17:15:00Z">
                    <w:rPr>
                      <w:rFonts w:hint="eastAsia"/>
                    </w:rPr>
                  </w:rPrChange>
                </w:rPr>
                <w:t xml:space="preserve"> 南京中转中心</w:t>
              </w:r>
            </w:ins>
          </w:p>
          <w:p w:rsidR="000B3E63" w:rsidRPr="003E23AF" w:rsidRDefault="000B3E63" w:rsidP="000B3E63">
            <w:pPr>
              <w:rPr>
                <w:ins w:id="9142" w:author="Mouse" w:date="2015-10-21T17:13:00Z"/>
                <w:rFonts w:asciiTheme="minorEastAsia" w:hAnsiTheme="minorEastAsia"/>
                <w:rPrChange w:id="9143" w:author="Mouse" w:date="2015-10-21T17:15:00Z">
                  <w:rPr>
                    <w:ins w:id="9144" w:author="Mouse" w:date="2015-10-21T17:13:00Z"/>
                  </w:rPr>
                </w:rPrChange>
              </w:rPr>
            </w:pPr>
            <w:ins w:id="9145" w:author="Mouse" w:date="2015-10-21T17:13:00Z">
              <w:r w:rsidRPr="003E23AF">
                <w:rPr>
                  <w:rFonts w:asciiTheme="minorEastAsia" w:hAnsiTheme="minorEastAsia"/>
                  <w:rPrChange w:id="9146" w:author="Mouse" w:date="2015-10-21T17:15:00Z">
                    <w:rPr/>
                  </w:rPrChange>
                </w:rPr>
                <w:lastRenderedPageBreak/>
                <w:t>快递单号</w:t>
              </w:r>
              <w:r w:rsidRPr="003E23AF">
                <w:rPr>
                  <w:rFonts w:asciiTheme="minorEastAsia" w:hAnsiTheme="minorEastAsia" w:hint="eastAsia"/>
                  <w:rPrChange w:id="9147" w:author="Mouse" w:date="2015-10-21T17:15:00Z">
                    <w:rPr>
                      <w:rFonts w:hint="eastAsia"/>
                    </w:rPr>
                  </w:rPrChange>
                </w:rPr>
                <w:t xml:space="preserve"> 货物状态</w:t>
              </w:r>
            </w:ins>
          </w:p>
          <w:p w:rsidR="000B3E63" w:rsidRPr="003E23AF" w:rsidRDefault="000B3E63" w:rsidP="000B3E63">
            <w:pPr>
              <w:rPr>
                <w:ins w:id="9148" w:author="Mouse" w:date="2015-10-21T17:13:00Z"/>
                <w:rFonts w:asciiTheme="minorEastAsia" w:hAnsiTheme="minorEastAsia"/>
                <w:rPrChange w:id="9149" w:author="Mouse" w:date="2015-10-21T17:15:00Z">
                  <w:rPr>
                    <w:ins w:id="9150" w:author="Mouse" w:date="2015-10-21T17:13:00Z"/>
                  </w:rPr>
                </w:rPrChange>
              </w:rPr>
            </w:pPr>
            <w:ins w:id="9151" w:author="Mouse" w:date="2015-10-21T17:13:00Z">
              <w:r w:rsidRPr="003E23AF">
                <w:rPr>
                  <w:rFonts w:asciiTheme="minorEastAsia" w:hAnsiTheme="minorEastAsia" w:hint="eastAsia"/>
                  <w:rPrChange w:id="915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15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154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9155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156" w:author="Mouse" w:date="2015-10-21T17:15:00Z">
                    <w:rPr>
                      <w:rFonts w:hint="eastAsia"/>
                    </w:rPr>
                  </w:rPrChange>
                </w:rPr>
                <w:t>破损</w:t>
              </w:r>
            </w:ins>
          </w:p>
          <w:p w:rsidR="000B3E63" w:rsidRPr="003E23AF" w:rsidRDefault="000B3E63" w:rsidP="000B3E63">
            <w:pPr>
              <w:rPr>
                <w:ins w:id="9157" w:author="Mouse" w:date="2015-10-21T17:13:00Z"/>
                <w:rFonts w:asciiTheme="minorEastAsia" w:hAnsiTheme="minorEastAsia"/>
                <w:rPrChange w:id="9158" w:author="Mouse" w:date="2015-10-21T17:15:00Z">
                  <w:rPr>
                    <w:ins w:id="9159" w:author="Mouse" w:date="2015-10-21T17:13:00Z"/>
                  </w:rPr>
                </w:rPrChange>
              </w:rPr>
            </w:pPr>
            <w:ins w:id="9160" w:author="Mouse" w:date="2015-10-21T17:13:00Z">
              <w:r w:rsidRPr="003E23AF">
                <w:rPr>
                  <w:rFonts w:asciiTheme="minorEastAsia" w:hAnsiTheme="minorEastAsia" w:hint="eastAsia"/>
                  <w:rPrChange w:id="916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16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163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164" w:author="Mouse" w:date="2015-10-21T17:15:00Z">
                    <w:rPr/>
                  </w:rPrChange>
                </w:rPr>
                <w:t xml:space="preserve">2 </w:t>
              </w:r>
              <w:r w:rsidRPr="003E23AF">
                <w:rPr>
                  <w:rFonts w:asciiTheme="minorEastAsia" w:hAnsiTheme="minorEastAsia" w:hint="eastAsia"/>
                  <w:rPrChange w:id="9165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166" w:author="Mouse" w:date="2015-10-21T17:13:00Z"/>
                <w:rFonts w:asciiTheme="minorEastAsia" w:hAnsiTheme="minorEastAsia"/>
                <w:rPrChange w:id="9167" w:author="Mouse" w:date="2015-10-21T17:15:00Z">
                  <w:rPr>
                    <w:ins w:id="9168" w:author="Mouse" w:date="2015-10-21T17:13:00Z"/>
                  </w:rPr>
                </w:rPrChange>
              </w:rPr>
            </w:pPr>
            <w:ins w:id="9169" w:author="Mouse" w:date="2015-10-21T17:13:00Z">
              <w:r w:rsidRPr="003E23AF">
                <w:rPr>
                  <w:rFonts w:asciiTheme="minorEastAsia" w:hAnsiTheme="minorEastAsia" w:hint="eastAsia"/>
                  <w:rPrChange w:id="917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17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17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173" w:author="Mouse" w:date="2015-10-21T17:15:00Z">
                    <w:rPr/>
                  </w:rPrChange>
                </w:rPr>
                <w:t xml:space="preserve">3 </w:t>
              </w:r>
              <w:r w:rsidRPr="003E23AF">
                <w:rPr>
                  <w:rFonts w:asciiTheme="minorEastAsia" w:hAnsiTheme="minorEastAsia" w:hint="eastAsia"/>
                  <w:rPrChange w:id="9174" w:author="Mouse" w:date="2015-10-21T17:15:00Z">
                    <w:rPr>
                      <w:rFonts w:hint="eastAsia"/>
                    </w:rPr>
                  </w:rPrChange>
                </w:rPr>
                <w:t>丢失</w:t>
              </w:r>
            </w:ins>
          </w:p>
          <w:p w:rsidR="000B3E63" w:rsidRPr="003E23AF" w:rsidRDefault="000B3E63" w:rsidP="000B3E63">
            <w:pPr>
              <w:rPr>
                <w:ins w:id="9175" w:author="Mouse" w:date="2015-10-21T17:13:00Z"/>
                <w:rFonts w:asciiTheme="minorEastAsia" w:hAnsiTheme="minorEastAsia"/>
                <w:rPrChange w:id="9176" w:author="Mouse" w:date="2015-10-21T17:15:00Z">
                  <w:rPr>
                    <w:ins w:id="9177" w:author="Mouse" w:date="2015-10-21T17:13:00Z"/>
                  </w:rPr>
                </w:rPrChange>
              </w:rPr>
            </w:pPr>
            <w:ins w:id="9178" w:author="Mouse" w:date="2015-10-21T17:13:00Z">
              <w:r w:rsidRPr="003E23AF">
                <w:rPr>
                  <w:rFonts w:asciiTheme="minorEastAsia" w:hAnsiTheme="minorEastAsia" w:hint="eastAsia"/>
                  <w:rPrChange w:id="917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18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181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182" w:author="Mouse" w:date="2015-10-21T17:15:00Z">
                    <w:rPr/>
                  </w:rPrChange>
                </w:rPr>
                <w:t xml:space="preserve">4 </w:t>
              </w:r>
              <w:r w:rsidRPr="003E23AF">
                <w:rPr>
                  <w:rFonts w:asciiTheme="minorEastAsia" w:hAnsiTheme="minorEastAsia" w:hint="eastAsia"/>
                  <w:rPrChange w:id="9183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184" w:author="Mouse" w:date="2015-10-21T17:13:00Z"/>
                <w:rFonts w:asciiTheme="minorEastAsia" w:hAnsiTheme="minorEastAsia"/>
                <w:rPrChange w:id="9185" w:author="Mouse" w:date="2015-10-21T17:15:00Z">
                  <w:rPr>
                    <w:ins w:id="9186" w:author="Mouse" w:date="2015-10-21T17:13:00Z"/>
                  </w:rPr>
                </w:rPrChange>
              </w:rPr>
            </w:pPr>
            <w:ins w:id="9187" w:author="Mouse" w:date="2015-10-21T17:13:00Z">
              <w:r w:rsidRPr="003E23AF">
                <w:rPr>
                  <w:rFonts w:asciiTheme="minorEastAsia" w:hAnsiTheme="minorEastAsia" w:hint="eastAsia"/>
                  <w:rPrChange w:id="918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18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190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191" w:author="Mouse" w:date="2015-10-21T17:15:00Z">
                    <w:rPr/>
                  </w:rPrChange>
                </w:rPr>
                <w:t xml:space="preserve">5 </w:t>
              </w:r>
              <w:r w:rsidRPr="003E23AF">
                <w:rPr>
                  <w:rFonts w:asciiTheme="minorEastAsia" w:hAnsiTheme="minorEastAsia" w:hint="eastAsia"/>
                  <w:rPrChange w:id="9192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193" w:author="Mouse" w:date="2015-10-21T17:13:00Z"/>
                <w:rFonts w:asciiTheme="minorEastAsia" w:hAnsiTheme="minorEastAsia"/>
                <w:rPrChange w:id="9194" w:author="Mouse" w:date="2015-10-21T17:15:00Z">
                  <w:rPr>
                    <w:ins w:id="9195" w:author="Mouse" w:date="2015-10-21T17:13:00Z"/>
                  </w:rPr>
                </w:rPrChange>
              </w:rPr>
            </w:pPr>
            <w:ins w:id="9196" w:author="Mouse" w:date="2015-10-21T17:13:00Z">
              <w:r w:rsidRPr="003E23AF">
                <w:rPr>
                  <w:rFonts w:asciiTheme="minorEastAsia" w:hAnsiTheme="minorEastAsia" w:hint="eastAsia"/>
                  <w:rPrChange w:id="919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19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199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200" w:author="Mouse" w:date="2015-10-21T17:15:00Z">
                    <w:rPr/>
                  </w:rPrChange>
                </w:rPr>
                <w:t xml:space="preserve">6 </w:t>
              </w:r>
              <w:r w:rsidRPr="003E23AF">
                <w:rPr>
                  <w:rFonts w:asciiTheme="minorEastAsia" w:hAnsiTheme="minorEastAsia" w:hint="eastAsia"/>
                  <w:rPrChange w:id="9201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202" w:author="Mouse" w:date="2015-10-21T17:13:00Z"/>
                <w:rFonts w:asciiTheme="minorEastAsia" w:hAnsiTheme="minorEastAsia"/>
                <w:rPrChange w:id="9203" w:author="Mouse" w:date="2015-10-21T17:15:00Z">
                  <w:rPr>
                    <w:ins w:id="9204" w:author="Mouse" w:date="2015-10-21T17:13:00Z"/>
                  </w:rPr>
                </w:rPrChange>
              </w:rPr>
            </w:pPr>
            <w:ins w:id="9205" w:author="Mouse" w:date="2015-10-21T17:13:00Z">
              <w:r w:rsidRPr="003E23AF">
                <w:rPr>
                  <w:rFonts w:asciiTheme="minorEastAsia" w:hAnsiTheme="minorEastAsia" w:hint="eastAsia"/>
                  <w:rPrChange w:id="920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20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20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209" w:author="Mouse" w:date="2015-10-21T17:15:00Z">
                    <w:rPr/>
                  </w:rPrChange>
                </w:rPr>
                <w:t xml:space="preserve">7 </w:t>
              </w:r>
              <w:r w:rsidRPr="003E23AF">
                <w:rPr>
                  <w:rFonts w:asciiTheme="minorEastAsia" w:hAnsiTheme="minorEastAsia" w:hint="eastAsia"/>
                  <w:rPrChange w:id="9210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211" w:author="Mouse" w:date="2015-10-21T17:13:00Z"/>
                <w:rFonts w:asciiTheme="minorEastAsia" w:hAnsiTheme="minorEastAsia"/>
                <w:rPrChange w:id="9212" w:author="Mouse" w:date="2015-10-21T17:15:00Z">
                  <w:rPr>
                    <w:ins w:id="9213" w:author="Mouse" w:date="2015-10-21T17:13:00Z"/>
                  </w:rPr>
                </w:rPrChange>
              </w:rPr>
            </w:pPr>
            <w:ins w:id="9214" w:author="Mouse" w:date="2015-10-21T17:13:00Z">
              <w:r w:rsidRPr="003E23AF">
                <w:rPr>
                  <w:rFonts w:asciiTheme="minorEastAsia" w:hAnsiTheme="minorEastAsia" w:hint="eastAsia"/>
                  <w:rPrChange w:id="921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21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217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218" w:author="Mouse" w:date="2015-10-21T17:15:00Z">
                    <w:rPr/>
                  </w:rPrChange>
                </w:rPr>
                <w:t xml:space="preserve">9 </w:t>
              </w:r>
              <w:r w:rsidRPr="003E23AF">
                <w:rPr>
                  <w:rFonts w:asciiTheme="minorEastAsia" w:hAnsiTheme="minorEastAsia" w:hint="eastAsia"/>
                  <w:rPrChange w:id="9219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220" w:author="Mouse" w:date="2015-10-21T17:13:00Z"/>
                <w:rFonts w:asciiTheme="minorEastAsia" w:hAnsiTheme="minorEastAsia"/>
                <w:rPrChange w:id="9221" w:author="Mouse" w:date="2015-10-21T17:15:00Z">
                  <w:rPr>
                    <w:ins w:id="9222" w:author="Mouse" w:date="2015-10-21T17:13:00Z"/>
                  </w:rPr>
                </w:rPrChange>
              </w:rPr>
            </w:pPr>
            <w:ins w:id="9223" w:author="Mouse" w:date="2015-10-21T17:13:00Z">
              <w:r w:rsidRPr="003E23AF">
                <w:rPr>
                  <w:rFonts w:asciiTheme="minorEastAsia" w:hAnsiTheme="minorEastAsia" w:hint="eastAsia"/>
                  <w:rPrChange w:id="922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22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226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9227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228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229" w:author="Mouse" w:date="2015-10-21T17:13:00Z"/>
                <w:rFonts w:asciiTheme="minorEastAsia" w:hAnsiTheme="minorEastAsia"/>
                <w:rPrChange w:id="9230" w:author="Mouse" w:date="2015-10-21T17:15:00Z">
                  <w:rPr>
                    <w:ins w:id="9231" w:author="Mouse" w:date="2015-10-21T17:13:00Z"/>
                  </w:rPr>
                </w:rPrChange>
              </w:rPr>
            </w:pPr>
            <w:ins w:id="9232" w:author="Mouse" w:date="2015-10-21T17:13:00Z">
              <w:r w:rsidRPr="003E23AF">
                <w:rPr>
                  <w:rFonts w:asciiTheme="minorEastAsia" w:hAnsiTheme="minorEastAsia" w:hint="eastAsia"/>
                  <w:rPrChange w:id="923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23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235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9236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237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238" w:author="Mouse" w:date="2015-10-21T17:13:00Z"/>
                <w:rFonts w:asciiTheme="minorEastAsia" w:hAnsiTheme="minorEastAsia"/>
                <w:rPrChange w:id="9239" w:author="Mouse" w:date="2015-10-21T17:15:00Z">
                  <w:rPr>
                    <w:ins w:id="9240" w:author="Mouse" w:date="2015-10-21T17:13:00Z"/>
                  </w:rPr>
                </w:rPrChange>
              </w:rPr>
            </w:pPr>
            <w:ins w:id="9241" w:author="Mouse" w:date="2015-10-21T17:13:00Z">
              <w:r w:rsidRPr="003E23AF">
                <w:rPr>
                  <w:rFonts w:asciiTheme="minorEastAsia" w:hAnsiTheme="minorEastAsia" w:hint="eastAsia"/>
                  <w:rPrChange w:id="924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24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244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9245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246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  <w:p w:rsidR="000B3E63" w:rsidRPr="003E23AF" w:rsidRDefault="000B3E63" w:rsidP="000B3E63">
            <w:pPr>
              <w:rPr>
                <w:ins w:id="9247" w:author="Mouse" w:date="2015-10-21T17:13:00Z"/>
                <w:rFonts w:asciiTheme="minorEastAsia" w:hAnsiTheme="minorEastAsia"/>
                <w:rPrChange w:id="9248" w:author="Mouse" w:date="2015-10-21T17:15:00Z">
                  <w:rPr>
                    <w:ins w:id="9249" w:author="Mouse" w:date="2015-10-21T17:13:00Z"/>
                  </w:rPr>
                </w:rPrChange>
              </w:rPr>
            </w:pPr>
            <w:ins w:id="9250" w:author="Mouse" w:date="2015-10-21T17:13:00Z">
              <w:r w:rsidRPr="003E23AF">
                <w:rPr>
                  <w:rFonts w:asciiTheme="minorEastAsia" w:hAnsiTheme="minorEastAsia" w:hint="eastAsia"/>
                  <w:rPrChange w:id="925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25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253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9254" w:author="Mouse" w:date="2015-10-21T17:15:00Z">
                    <w:rPr/>
                  </w:rPrChange>
                </w:rPr>
                <w:t xml:space="preserve"> </w:t>
              </w:r>
              <w:r w:rsidRPr="003E23AF">
                <w:rPr>
                  <w:rFonts w:asciiTheme="minorEastAsia" w:hAnsiTheme="minorEastAsia" w:hint="eastAsia"/>
                  <w:rPrChange w:id="9255" w:author="Mouse" w:date="2015-10-21T17:15:00Z">
                    <w:rPr>
                      <w:rFonts w:hint="eastAsia"/>
                    </w:rPr>
                  </w:rPrChange>
                </w:rPr>
                <w:t>正常</w:t>
              </w:r>
            </w:ins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9256" w:author="Mouse" w:date="2015-10-21T17:13:00Z"/>
                <w:rFonts w:asciiTheme="minorEastAsia" w:hAnsiTheme="minorEastAsia"/>
                <w:rPrChange w:id="9257" w:author="Mouse" w:date="2015-10-21T17:15:00Z">
                  <w:rPr>
                    <w:ins w:id="9258" w:author="Mouse" w:date="2015-10-21T17:13:00Z"/>
                  </w:rPr>
                </w:rPrChange>
              </w:rPr>
            </w:pPr>
          </w:p>
        </w:tc>
      </w:tr>
      <w:tr w:rsidR="000B3E63" w:rsidRPr="003E23AF" w:rsidTr="000B3E63">
        <w:trPr>
          <w:ins w:id="9259" w:author="Mouse" w:date="2015-10-21T17:13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9260" w:author="Mouse" w:date="2015-10-21T17:13:00Z"/>
                <w:rFonts w:asciiTheme="minorEastAsia" w:hAnsiTheme="minorEastAsia"/>
                <w:rPrChange w:id="9261" w:author="Mouse" w:date="2015-10-21T17:15:00Z">
                  <w:rPr>
                    <w:ins w:id="9262" w:author="Mouse" w:date="2015-10-21T17:13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9263" w:author="Mouse" w:date="2015-10-21T17:13:00Z"/>
                <w:rFonts w:asciiTheme="minorEastAsia" w:hAnsiTheme="minorEastAsia"/>
                <w:rPrChange w:id="9264" w:author="Mouse" w:date="2015-10-21T17:15:00Z">
                  <w:rPr>
                    <w:ins w:id="9265" w:author="Mouse" w:date="2015-10-21T17:13:00Z"/>
                  </w:rPr>
                </w:rPrChange>
              </w:rPr>
            </w:pPr>
          </w:p>
        </w:tc>
      </w:tr>
      <w:tr w:rsidR="000B3E63" w:rsidRPr="003E23AF" w:rsidTr="000B3E63">
        <w:trPr>
          <w:ins w:id="9266" w:author="Mouse" w:date="2015-10-21T17:13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9267" w:author="Mouse" w:date="2015-10-21T17:13:00Z"/>
                <w:rFonts w:asciiTheme="minorEastAsia" w:hAnsiTheme="minorEastAsia"/>
                <w:rPrChange w:id="9268" w:author="Mouse" w:date="2015-10-21T17:15:00Z">
                  <w:rPr>
                    <w:ins w:id="9269" w:author="Mouse" w:date="2015-10-21T17:13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9270" w:author="Mouse" w:date="2015-10-21T17:13:00Z"/>
                <w:rFonts w:asciiTheme="minorEastAsia" w:hAnsiTheme="minorEastAsia"/>
                <w:rPrChange w:id="9271" w:author="Mouse" w:date="2015-10-21T17:15:00Z">
                  <w:rPr>
                    <w:ins w:id="9272" w:author="Mouse" w:date="2015-10-21T17:13:00Z"/>
                  </w:rPr>
                </w:rPrChange>
              </w:rPr>
            </w:pPr>
          </w:p>
        </w:tc>
      </w:tr>
    </w:tbl>
    <w:p w:rsidR="000B3E63" w:rsidRPr="003E23AF" w:rsidRDefault="000B3E63" w:rsidP="005117F7">
      <w:pPr>
        <w:rPr>
          <w:ins w:id="9273" w:author="Mouse" w:date="2015-10-21T17:13:00Z"/>
          <w:rFonts w:asciiTheme="minorEastAsia" w:hAnsiTheme="minorEastAsia"/>
          <w:rPrChange w:id="9274" w:author="Mouse" w:date="2015-10-21T17:15:00Z">
            <w:rPr>
              <w:ins w:id="9275" w:author="Mouse" w:date="2015-10-21T17:13:00Z"/>
            </w:rPr>
          </w:rPrChange>
        </w:rPr>
      </w:pPr>
    </w:p>
    <w:p w:rsidR="000B3E63" w:rsidRPr="003E23AF" w:rsidRDefault="000B3E63">
      <w:pPr>
        <w:widowControl/>
        <w:jc w:val="left"/>
        <w:rPr>
          <w:ins w:id="9276" w:author="Mouse" w:date="2015-10-21T17:13:00Z"/>
          <w:rFonts w:asciiTheme="minorEastAsia" w:hAnsiTheme="minorEastAsia"/>
          <w:rPrChange w:id="9277" w:author="Mouse" w:date="2015-10-21T17:15:00Z">
            <w:rPr>
              <w:ins w:id="9278" w:author="Mouse" w:date="2015-10-21T17:13:00Z"/>
            </w:rPr>
          </w:rPrChange>
        </w:rPr>
      </w:pPr>
      <w:ins w:id="9279" w:author="Mouse" w:date="2015-10-21T17:13:00Z">
        <w:r w:rsidRPr="003E23AF">
          <w:rPr>
            <w:rFonts w:asciiTheme="minorEastAsia" w:hAnsiTheme="minorEastAsia"/>
            <w:rPrChange w:id="9280" w:author="Mouse" w:date="2015-10-21T17:15:00Z">
              <w:rPr/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9281" w:author="Mouse" w:date="2015-10-21T17:13:00Z"/>
          <w:rFonts w:asciiTheme="minorEastAsia" w:eastAsiaTheme="minorEastAsia" w:hAnsiTheme="minorEastAsia"/>
          <w:rPrChange w:id="9282" w:author="Mouse" w:date="2015-10-21T17:15:00Z">
            <w:rPr>
              <w:ins w:id="9283" w:author="Mouse" w:date="2015-10-21T17:13:00Z"/>
            </w:rPr>
          </w:rPrChange>
        </w:rPr>
        <w:pPrChange w:id="9284" w:author="Mouse" w:date="2015-10-21T17:13:00Z">
          <w:pPr/>
        </w:pPrChange>
      </w:pPr>
      <w:ins w:id="9285" w:author="Mouse" w:date="2015-10-21T17:13:00Z">
        <w:r w:rsidRPr="003E23AF">
          <w:rPr>
            <w:rFonts w:asciiTheme="minorEastAsia" w:eastAsiaTheme="minorEastAsia" w:hAnsiTheme="minorEastAsia" w:hint="eastAsia"/>
            <w:rPrChange w:id="9286" w:author="Mouse" w:date="2015-10-21T17:15:00Z">
              <w:rPr>
                <w:rFonts w:hint="eastAsia"/>
              </w:rPr>
            </w:rPrChange>
          </w:rPr>
          <w:lastRenderedPageBreak/>
          <w:t>TUS14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474"/>
        <w:gridCol w:w="791"/>
        <w:gridCol w:w="1297"/>
        <w:gridCol w:w="3176"/>
      </w:tblGrid>
      <w:tr w:rsidR="000B3E63" w:rsidRPr="003E23AF" w:rsidTr="000B3E63">
        <w:trPr>
          <w:ins w:id="9287" w:author="Mouse" w:date="2015-10-21T17:13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9288" w:author="Mouse" w:date="2015-10-21T17:13:00Z"/>
                <w:rFonts w:asciiTheme="minorEastAsia" w:hAnsiTheme="minorEastAsia"/>
                <w:rPrChange w:id="9289" w:author="Mouse" w:date="2015-10-21T17:15:00Z">
                  <w:rPr>
                    <w:ins w:id="9290" w:author="Mouse" w:date="2015-10-21T17:13:00Z"/>
                  </w:rPr>
                </w:rPrChange>
              </w:rPr>
            </w:pPr>
            <w:ins w:id="9291" w:author="Mouse" w:date="2015-10-21T17:13:00Z">
              <w:r w:rsidRPr="003E23AF">
                <w:rPr>
                  <w:rFonts w:asciiTheme="minorEastAsia" w:hAnsiTheme="minorEastAsia" w:hint="eastAsia"/>
                  <w:rPrChange w:id="9292" w:author="Mouse" w:date="2015-10-21T17:15:00Z">
                    <w:rPr>
                      <w:rFonts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6738" w:type="dxa"/>
            <w:gridSpan w:val="4"/>
          </w:tcPr>
          <w:p w:rsidR="000B3E63" w:rsidRPr="003E23AF" w:rsidRDefault="000B3E63" w:rsidP="000B3E63">
            <w:pPr>
              <w:rPr>
                <w:ins w:id="9293" w:author="Mouse" w:date="2015-10-21T17:13:00Z"/>
                <w:rFonts w:asciiTheme="minorEastAsia" w:hAnsiTheme="minorEastAsia"/>
                <w:rPrChange w:id="9294" w:author="Mouse" w:date="2015-10-21T17:15:00Z">
                  <w:rPr>
                    <w:ins w:id="9295" w:author="Mouse" w:date="2015-10-21T17:13:00Z"/>
                  </w:rPr>
                </w:rPrChange>
              </w:rPr>
            </w:pPr>
            <w:ins w:id="9296" w:author="Mouse" w:date="2015-10-21T17:13:00Z">
              <w:r w:rsidRPr="003E23AF">
                <w:rPr>
                  <w:rFonts w:asciiTheme="minorEastAsia" w:hAnsiTheme="minorEastAsia" w:hint="eastAsia"/>
                  <w:rPrChange w:id="9297" w:author="Mouse" w:date="2015-10-21T17:15:00Z">
                    <w:rPr>
                      <w:rFonts w:hint="eastAsia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9298" w:author="Mouse" w:date="2015-10-21T17:13:00Z"/>
        </w:trPr>
        <w:tc>
          <w:tcPr>
            <w:tcW w:w="1558" w:type="dxa"/>
          </w:tcPr>
          <w:p w:rsidR="000B3E63" w:rsidRPr="003E23AF" w:rsidRDefault="000B3E63" w:rsidP="000B3E63">
            <w:pPr>
              <w:rPr>
                <w:ins w:id="9299" w:author="Mouse" w:date="2015-10-21T17:13:00Z"/>
                <w:rFonts w:asciiTheme="minorEastAsia" w:hAnsiTheme="minorEastAsia"/>
                <w:rPrChange w:id="9300" w:author="Mouse" w:date="2015-10-21T17:15:00Z">
                  <w:rPr>
                    <w:ins w:id="9301" w:author="Mouse" w:date="2015-10-21T17:13:00Z"/>
                  </w:rPr>
                </w:rPrChange>
              </w:rPr>
            </w:pPr>
            <w:ins w:id="9302" w:author="Mouse" w:date="2015-10-21T17:13:00Z">
              <w:r w:rsidRPr="003E23AF">
                <w:rPr>
                  <w:rFonts w:asciiTheme="minorEastAsia" w:hAnsiTheme="minorEastAsia" w:hint="eastAsia"/>
                  <w:rPrChange w:id="9303" w:author="Mouse" w:date="2015-10-21T17:15:00Z">
                    <w:rPr>
                      <w:rFonts w:hint="eastAsia"/>
                    </w:rPr>
                  </w:rPrChange>
                </w:rPr>
                <w:t>TUS-1</w:t>
              </w:r>
            </w:ins>
          </w:p>
        </w:tc>
        <w:tc>
          <w:tcPr>
            <w:tcW w:w="1474" w:type="dxa"/>
          </w:tcPr>
          <w:p w:rsidR="000B3E63" w:rsidRPr="003E23AF" w:rsidRDefault="000B3E63" w:rsidP="000B3E63">
            <w:pPr>
              <w:rPr>
                <w:ins w:id="9304" w:author="Mouse" w:date="2015-10-21T17:13:00Z"/>
                <w:rFonts w:asciiTheme="minorEastAsia" w:hAnsiTheme="minorEastAsia"/>
                <w:rPrChange w:id="9305" w:author="Mouse" w:date="2015-10-21T17:15:00Z">
                  <w:rPr>
                    <w:ins w:id="9306" w:author="Mouse" w:date="2015-10-21T17:13:00Z"/>
                  </w:rPr>
                </w:rPrChange>
              </w:rPr>
            </w:pPr>
            <w:ins w:id="9307" w:author="Mouse" w:date="2015-10-21T17:13:00Z">
              <w:r w:rsidRPr="003E23AF">
                <w:rPr>
                  <w:rFonts w:asciiTheme="minorEastAsia" w:hAnsiTheme="minorEastAsia" w:hint="eastAsia"/>
                  <w:rPrChange w:id="9308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  <w:tc>
          <w:tcPr>
            <w:tcW w:w="791" w:type="dxa"/>
          </w:tcPr>
          <w:p w:rsidR="000B3E63" w:rsidRPr="003E23AF" w:rsidRDefault="000B3E63" w:rsidP="000B3E63">
            <w:pPr>
              <w:rPr>
                <w:ins w:id="9309" w:author="Mouse" w:date="2015-10-21T17:13:00Z"/>
                <w:rFonts w:asciiTheme="minorEastAsia" w:hAnsiTheme="minorEastAsia"/>
                <w:rPrChange w:id="9310" w:author="Mouse" w:date="2015-10-21T17:15:00Z">
                  <w:rPr>
                    <w:ins w:id="9311" w:author="Mouse" w:date="2015-10-21T17:13:00Z"/>
                  </w:rPr>
                </w:rPrChange>
              </w:rPr>
            </w:pPr>
            <w:ins w:id="9312" w:author="Mouse" w:date="2015-10-21T17:13:00Z">
              <w:r w:rsidRPr="003E23AF">
                <w:rPr>
                  <w:rFonts w:asciiTheme="minorEastAsia" w:hAnsiTheme="minorEastAsia" w:hint="eastAsia"/>
                  <w:rPrChange w:id="9313" w:author="Mouse" w:date="2015-10-21T17:15:00Z">
                    <w:rPr>
                      <w:rFonts w:hint="eastAsia"/>
                    </w:rPr>
                  </w:rPrChange>
                </w:rPr>
                <w:t>1a</w:t>
              </w:r>
            </w:ins>
          </w:p>
        </w:tc>
        <w:tc>
          <w:tcPr>
            <w:tcW w:w="1297" w:type="dxa"/>
          </w:tcPr>
          <w:p w:rsidR="000B3E63" w:rsidRPr="003E23AF" w:rsidRDefault="000B3E63" w:rsidP="000B3E63">
            <w:pPr>
              <w:rPr>
                <w:ins w:id="9314" w:author="Mouse" w:date="2015-10-21T17:13:00Z"/>
                <w:rFonts w:asciiTheme="minorEastAsia" w:hAnsiTheme="minorEastAsia"/>
                <w:rPrChange w:id="9315" w:author="Mouse" w:date="2015-10-21T17:15:00Z">
                  <w:rPr>
                    <w:ins w:id="9316" w:author="Mouse" w:date="2015-10-21T17:13:00Z"/>
                  </w:rPr>
                </w:rPrChange>
              </w:rPr>
            </w:pPr>
            <w:ins w:id="9317" w:author="Mouse" w:date="2015-10-21T17:13:00Z">
              <w:r w:rsidRPr="003E23AF">
                <w:rPr>
                  <w:rFonts w:asciiTheme="minorEastAsia" w:hAnsiTheme="minorEastAsia" w:hint="eastAsia"/>
                  <w:rPrChange w:id="9318" w:author="Mouse" w:date="2015-10-21T17:15:00Z">
                    <w:rPr>
                      <w:rFonts w:hint="eastAsia"/>
                    </w:rPr>
                  </w:rPrChange>
                </w:rPr>
                <w:t>5a</w:t>
              </w:r>
            </w:ins>
          </w:p>
        </w:tc>
        <w:tc>
          <w:tcPr>
            <w:tcW w:w="3176" w:type="dxa"/>
          </w:tcPr>
          <w:p w:rsidR="000B3E63" w:rsidRPr="003E23AF" w:rsidRDefault="000B3E63" w:rsidP="000B3E63">
            <w:pPr>
              <w:rPr>
                <w:ins w:id="9319" w:author="Mouse" w:date="2015-10-21T17:13:00Z"/>
                <w:rFonts w:asciiTheme="minorEastAsia" w:hAnsiTheme="minorEastAsia"/>
                <w:rPrChange w:id="9320" w:author="Mouse" w:date="2015-10-21T17:15:00Z">
                  <w:rPr>
                    <w:ins w:id="9321" w:author="Mouse" w:date="2015-10-21T17:13:00Z"/>
                  </w:rPr>
                </w:rPrChange>
              </w:rPr>
            </w:pPr>
            <w:ins w:id="9322" w:author="Mouse" w:date="2015-10-21T17:13:00Z">
              <w:r w:rsidRPr="003E23AF">
                <w:rPr>
                  <w:rFonts w:asciiTheme="minorEastAsia" w:hAnsiTheme="minorEastAsia" w:hint="eastAsia"/>
                  <w:rPrChange w:id="9323" w:author="Mouse" w:date="2015-10-21T17:15:00Z">
                    <w:rPr>
                      <w:rFonts w:hint="eastAsia"/>
                    </w:rPr>
                  </w:rPrChange>
                </w:rPr>
                <w:t>5b</w:t>
              </w:r>
            </w:ins>
          </w:p>
        </w:tc>
      </w:tr>
    </w:tbl>
    <w:p w:rsidR="000B3E63" w:rsidRPr="003E23AF" w:rsidRDefault="000B3E63" w:rsidP="000B3E63">
      <w:pPr>
        <w:rPr>
          <w:ins w:id="9324" w:author="Mouse" w:date="2015-10-21T17:13:00Z"/>
          <w:rFonts w:asciiTheme="minorEastAsia" w:hAnsiTheme="minorEastAsia"/>
          <w:rPrChange w:id="9325" w:author="Mouse" w:date="2015-10-21T17:15:00Z">
            <w:rPr>
              <w:ins w:id="9326" w:author="Mouse" w:date="2015-10-21T17:13:00Z"/>
            </w:rPr>
          </w:rPrChange>
        </w:rPr>
      </w:pPr>
    </w:p>
    <w:p w:rsidR="000B3E63" w:rsidRPr="003E23AF" w:rsidRDefault="000B3E63" w:rsidP="000B3E63">
      <w:pPr>
        <w:rPr>
          <w:ins w:id="9327" w:author="Mouse" w:date="2015-10-21T17:13:00Z"/>
          <w:rFonts w:asciiTheme="minorEastAsia" w:hAnsiTheme="minorEastAsia"/>
          <w:rPrChange w:id="9328" w:author="Mouse" w:date="2015-10-21T17:15:00Z">
            <w:rPr>
              <w:ins w:id="9329" w:author="Mouse" w:date="2015-10-21T17:13:00Z"/>
            </w:rPr>
          </w:rPrChange>
        </w:rPr>
      </w:pPr>
    </w:p>
    <w:p w:rsidR="000B3E63" w:rsidRPr="003E23AF" w:rsidRDefault="000B3E63" w:rsidP="000B3E63">
      <w:pPr>
        <w:rPr>
          <w:ins w:id="9330" w:author="Mouse" w:date="2015-10-21T17:13:00Z"/>
          <w:rFonts w:asciiTheme="minorEastAsia" w:hAnsiTheme="minorEastAsia"/>
          <w:rPrChange w:id="9331" w:author="Mouse" w:date="2015-10-21T17:15:00Z">
            <w:rPr>
              <w:ins w:id="9332" w:author="Mouse" w:date="2015-10-21T17:13:00Z"/>
            </w:rPr>
          </w:rPrChange>
        </w:rPr>
      </w:pPr>
      <w:ins w:id="9333" w:author="Mouse" w:date="2015-10-21T17:13:00Z">
        <w:r w:rsidRPr="003E23AF">
          <w:rPr>
            <w:rFonts w:asciiTheme="minorEastAsia" w:hAnsiTheme="minorEastAsia" w:hint="eastAsia"/>
            <w:rPrChange w:id="9334" w:author="Mouse" w:date="2015-10-21T17:15:00Z">
              <w:rPr>
                <w:rFonts w:hint="eastAsia"/>
              </w:rPr>
            </w:rPrChange>
          </w:rPr>
          <w:t>需求覆盖情况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4"/>
        <w:gridCol w:w="4812"/>
      </w:tblGrid>
      <w:tr w:rsidR="000B3E63" w:rsidRPr="003E23AF" w:rsidTr="000B3E63">
        <w:trPr>
          <w:trHeight w:val="356"/>
          <w:ins w:id="9335" w:author="Mouse" w:date="2015-10-21T17:13:00Z"/>
        </w:trPr>
        <w:tc>
          <w:tcPr>
            <w:tcW w:w="3331" w:type="dxa"/>
            <w:shd w:val="clear" w:color="auto" w:fill="AEAAAA" w:themeFill="background2" w:themeFillShade="BF"/>
          </w:tcPr>
          <w:p w:rsidR="000B3E63" w:rsidRPr="003E23AF" w:rsidRDefault="000B3E63" w:rsidP="000B3E63">
            <w:pPr>
              <w:rPr>
                <w:ins w:id="9336" w:author="Mouse" w:date="2015-10-21T17:13:00Z"/>
                <w:rFonts w:asciiTheme="minorEastAsia" w:hAnsiTheme="minorEastAsia"/>
                <w:rPrChange w:id="9337" w:author="Mouse" w:date="2015-10-21T17:15:00Z">
                  <w:rPr>
                    <w:ins w:id="9338" w:author="Mouse" w:date="2015-10-21T17:13:00Z"/>
                  </w:rPr>
                </w:rPrChange>
              </w:rPr>
            </w:pPr>
            <w:ins w:id="9339" w:author="Mouse" w:date="2015-10-21T17:13:00Z">
              <w:r w:rsidRPr="003E23AF">
                <w:rPr>
                  <w:rFonts w:asciiTheme="minorEastAsia" w:hAnsiTheme="minorEastAsia"/>
                  <w:rPrChange w:id="9340" w:author="Mouse" w:date="2015-10-21T17:15:00Z">
                    <w:rPr/>
                  </w:rPrChange>
                </w:rPr>
                <w:t>编号</w:t>
              </w:r>
            </w:ins>
          </w:p>
        </w:tc>
        <w:tc>
          <w:tcPr>
            <w:tcW w:w="4961" w:type="dxa"/>
            <w:shd w:val="clear" w:color="auto" w:fill="AEAAAA" w:themeFill="background2" w:themeFillShade="BF"/>
          </w:tcPr>
          <w:p w:rsidR="000B3E63" w:rsidRPr="003E23AF" w:rsidRDefault="000B3E63" w:rsidP="000B3E63">
            <w:pPr>
              <w:rPr>
                <w:ins w:id="9341" w:author="Mouse" w:date="2015-10-21T17:13:00Z"/>
                <w:rFonts w:asciiTheme="minorEastAsia" w:hAnsiTheme="minorEastAsia"/>
                <w:rPrChange w:id="9342" w:author="Mouse" w:date="2015-10-21T17:15:00Z">
                  <w:rPr>
                    <w:ins w:id="9343" w:author="Mouse" w:date="2015-10-21T17:13:00Z"/>
                  </w:rPr>
                </w:rPrChange>
              </w:rPr>
            </w:pPr>
            <w:ins w:id="9344" w:author="Mouse" w:date="2015-10-21T17:13:00Z">
              <w:r w:rsidRPr="003E23AF">
                <w:rPr>
                  <w:rFonts w:asciiTheme="minorEastAsia" w:hAnsiTheme="minorEastAsia"/>
                  <w:rPrChange w:id="9345" w:author="Mouse" w:date="2015-10-21T17:15:00Z">
                    <w:rPr/>
                  </w:rPrChange>
                </w:rPr>
                <w:t>测试用例套件</w:t>
              </w:r>
              <w:r w:rsidRPr="003E23AF">
                <w:rPr>
                  <w:rFonts w:asciiTheme="minorEastAsia" w:hAnsiTheme="minorEastAsia" w:hint="eastAsia"/>
                  <w:rPrChange w:id="9346" w:author="Mouse" w:date="2015-10-21T17:15:00Z">
                    <w:rPr>
                      <w:rFonts w:hint="eastAsia"/>
                    </w:rPr>
                  </w:rPrChange>
                </w:rPr>
                <w:t>TUS-1</w:t>
              </w:r>
            </w:ins>
          </w:p>
        </w:tc>
      </w:tr>
      <w:tr w:rsidR="000B3E63" w:rsidRPr="003E23AF" w:rsidTr="000B3E63">
        <w:trPr>
          <w:trHeight w:val="2008"/>
          <w:ins w:id="9347" w:author="Mouse" w:date="2015-10-21T17:13:00Z"/>
        </w:trPr>
        <w:tc>
          <w:tcPr>
            <w:tcW w:w="3331" w:type="dxa"/>
          </w:tcPr>
          <w:p w:rsidR="000B3E63" w:rsidRPr="003E23AF" w:rsidRDefault="000B3E63" w:rsidP="000B3E63">
            <w:pPr>
              <w:rPr>
                <w:ins w:id="9348" w:author="Mouse" w:date="2015-10-21T17:13:00Z"/>
                <w:rFonts w:asciiTheme="minorEastAsia" w:hAnsiTheme="minorEastAsia"/>
                <w:rPrChange w:id="9349" w:author="Mouse" w:date="2015-10-21T17:15:00Z">
                  <w:rPr>
                    <w:ins w:id="9350" w:author="Mouse" w:date="2015-10-21T17:13:00Z"/>
                  </w:rPr>
                </w:rPrChange>
              </w:rPr>
            </w:pPr>
            <w:ins w:id="9351" w:author="Mouse" w:date="2015-10-21T17:13:00Z">
              <w:r w:rsidRPr="003E23AF">
                <w:rPr>
                  <w:rFonts w:asciiTheme="minorEastAsia" w:hAnsiTheme="minorEastAsia" w:hint="eastAsia"/>
                  <w:rPrChange w:id="9352" w:author="Mouse" w:date="2015-10-21T17:15:00Z">
                    <w:rPr>
                      <w:rFonts w:hint="eastAsia"/>
                    </w:rPr>
                  </w:rPrChange>
                </w:rPr>
                <w:t>Stock</w:t>
              </w:r>
              <w:r w:rsidRPr="003E23AF">
                <w:rPr>
                  <w:rFonts w:asciiTheme="minorEastAsia" w:hAnsiTheme="minorEastAsia"/>
                  <w:rPrChange w:id="9353" w:author="Mouse" w:date="2015-10-21T17:15:00Z">
                    <w:rPr/>
                  </w:rPrChange>
                </w:rPr>
                <w:t>Out.Operate</w:t>
              </w:r>
            </w:ins>
          </w:p>
          <w:p w:rsidR="000B3E63" w:rsidRPr="003E23AF" w:rsidRDefault="000B3E63" w:rsidP="000B3E63">
            <w:pPr>
              <w:rPr>
                <w:ins w:id="9354" w:author="Mouse" w:date="2015-10-21T17:13:00Z"/>
                <w:rFonts w:asciiTheme="minorEastAsia" w:hAnsiTheme="minorEastAsia"/>
                <w:rPrChange w:id="9355" w:author="Mouse" w:date="2015-10-21T17:15:00Z">
                  <w:rPr>
                    <w:ins w:id="9356" w:author="Mouse" w:date="2015-10-21T17:13:00Z"/>
                  </w:rPr>
                </w:rPrChange>
              </w:rPr>
            </w:pPr>
            <w:ins w:id="9357" w:author="Mouse" w:date="2015-10-21T17:13:00Z">
              <w:r w:rsidRPr="003E23AF">
                <w:rPr>
                  <w:rFonts w:asciiTheme="minorEastAsia" w:hAnsiTheme="minorEastAsia"/>
                  <w:rPrChange w:id="9358" w:author="Mouse" w:date="2015-10-21T17:15:00Z">
                    <w:rPr/>
                  </w:rPrChange>
                </w:rPr>
                <w:t>StockOut.Operate.Input</w:t>
              </w:r>
            </w:ins>
          </w:p>
          <w:p w:rsidR="000B3E63" w:rsidRPr="003E23AF" w:rsidRDefault="000B3E63" w:rsidP="000B3E63">
            <w:pPr>
              <w:rPr>
                <w:ins w:id="9359" w:author="Mouse" w:date="2015-10-21T17:13:00Z"/>
                <w:rFonts w:asciiTheme="minorEastAsia" w:hAnsiTheme="minorEastAsia"/>
                <w:rPrChange w:id="9360" w:author="Mouse" w:date="2015-10-21T17:15:00Z">
                  <w:rPr>
                    <w:ins w:id="9361" w:author="Mouse" w:date="2015-10-21T17:13:00Z"/>
                  </w:rPr>
                </w:rPrChange>
              </w:rPr>
            </w:pPr>
            <w:ins w:id="9362" w:author="Mouse" w:date="2015-10-21T17:13:00Z">
              <w:r w:rsidRPr="003E23AF">
                <w:rPr>
                  <w:rFonts w:asciiTheme="minorEastAsia" w:hAnsiTheme="minorEastAsia"/>
                  <w:rPrChange w:id="9363" w:author="Mouse" w:date="2015-10-21T17:15:00Z">
                    <w:rPr/>
                  </w:rPrChange>
                </w:rPr>
                <w:t>StockOut.Operate.Modify</w:t>
              </w:r>
            </w:ins>
          </w:p>
          <w:p w:rsidR="000B3E63" w:rsidRPr="003E23AF" w:rsidRDefault="000B3E63" w:rsidP="000B3E63">
            <w:pPr>
              <w:rPr>
                <w:ins w:id="9364" w:author="Mouse" w:date="2015-10-21T17:13:00Z"/>
                <w:rFonts w:asciiTheme="minorEastAsia" w:hAnsiTheme="minorEastAsia"/>
                <w:rPrChange w:id="9365" w:author="Mouse" w:date="2015-10-21T17:15:00Z">
                  <w:rPr>
                    <w:ins w:id="9366" w:author="Mouse" w:date="2015-10-21T17:13:00Z"/>
                  </w:rPr>
                </w:rPrChange>
              </w:rPr>
            </w:pPr>
            <w:ins w:id="9367" w:author="Mouse" w:date="2015-10-21T17:13:00Z">
              <w:r w:rsidRPr="003E23AF">
                <w:rPr>
                  <w:rFonts w:asciiTheme="minorEastAsia" w:hAnsiTheme="minorEastAsia"/>
                  <w:rPrChange w:id="9368" w:author="Mouse" w:date="2015-10-21T17:15:00Z">
                    <w:rPr/>
                  </w:rPrChange>
                </w:rPr>
                <w:t>StockOut.Operate.CreateLocationLis</w:t>
              </w:r>
            </w:ins>
          </w:p>
          <w:p w:rsidR="000B3E63" w:rsidRPr="003E23AF" w:rsidRDefault="000B3E63" w:rsidP="000B3E63">
            <w:pPr>
              <w:rPr>
                <w:ins w:id="9369" w:author="Mouse" w:date="2015-10-21T17:13:00Z"/>
                <w:rFonts w:asciiTheme="minorEastAsia" w:hAnsiTheme="minorEastAsia"/>
                <w:rPrChange w:id="9370" w:author="Mouse" w:date="2015-10-21T17:15:00Z">
                  <w:rPr>
                    <w:ins w:id="9371" w:author="Mouse" w:date="2015-10-21T17:13:00Z"/>
                  </w:rPr>
                </w:rPrChange>
              </w:rPr>
            </w:pPr>
            <w:ins w:id="9372" w:author="Mouse" w:date="2015-10-21T17:13:00Z">
              <w:r w:rsidRPr="003E23AF">
                <w:rPr>
                  <w:rFonts w:asciiTheme="minorEastAsia" w:hAnsiTheme="minorEastAsia"/>
                  <w:rPrChange w:id="9373" w:author="Mouse" w:date="2015-10-21T17:15:00Z">
                    <w:rPr/>
                  </w:rPrChange>
                </w:rPr>
                <w:t>StockOut.Operate.CreateDeliveryList</w:t>
              </w:r>
            </w:ins>
          </w:p>
          <w:p w:rsidR="000B3E63" w:rsidRPr="003E23AF" w:rsidRDefault="000B3E63" w:rsidP="000B3E63">
            <w:pPr>
              <w:rPr>
                <w:ins w:id="9374" w:author="Mouse" w:date="2015-10-21T17:13:00Z"/>
                <w:rFonts w:asciiTheme="minorEastAsia" w:hAnsiTheme="minorEastAsia"/>
                <w:rPrChange w:id="9375" w:author="Mouse" w:date="2015-10-21T17:15:00Z">
                  <w:rPr>
                    <w:ins w:id="9376" w:author="Mouse" w:date="2015-10-21T17:13:00Z"/>
                  </w:rPr>
                </w:rPrChange>
              </w:rPr>
            </w:pPr>
            <w:ins w:id="9377" w:author="Mouse" w:date="2015-10-21T17:13:00Z">
              <w:r w:rsidRPr="003E23AF">
                <w:rPr>
                  <w:rFonts w:asciiTheme="minorEastAsia" w:hAnsiTheme="minorEastAsia"/>
                  <w:rPrChange w:id="9378" w:author="Mouse" w:date="2015-10-21T17:15:00Z">
                    <w:rPr/>
                  </w:rPrChange>
                </w:rPr>
                <w:t>StockOut.Operate.Save</w:t>
              </w:r>
            </w:ins>
          </w:p>
          <w:p w:rsidR="000B3E63" w:rsidRPr="003E23AF" w:rsidRDefault="000B3E63" w:rsidP="000B3E63">
            <w:pPr>
              <w:rPr>
                <w:ins w:id="9379" w:author="Mouse" w:date="2015-10-21T17:13:00Z"/>
                <w:rFonts w:asciiTheme="minorEastAsia" w:hAnsiTheme="minorEastAsia"/>
                <w:rPrChange w:id="9380" w:author="Mouse" w:date="2015-10-21T17:15:00Z">
                  <w:rPr>
                    <w:ins w:id="9381" w:author="Mouse" w:date="2015-10-21T17:13:00Z"/>
                  </w:rPr>
                </w:rPrChange>
              </w:rPr>
            </w:pPr>
            <w:ins w:id="9382" w:author="Mouse" w:date="2015-10-21T17:13:00Z">
              <w:r w:rsidRPr="003E23AF">
                <w:rPr>
                  <w:rFonts w:asciiTheme="minorEastAsia" w:hAnsiTheme="minorEastAsia"/>
                  <w:rPrChange w:id="9383" w:author="Mouse" w:date="2015-10-21T17:15:00Z">
                    <w:rPr/>
                  </w:rPrChange>
                </w:rPr>
                <w:t>StockOut.Operate.End</w:t>
              </w:r>
            </w:ins>
          </w:p>
        </w:tc>
        <w:tc>
          <w:tcPr>
            <w:tcW w:w="4961" w:type="dxa"/>
          </w:tcPr>
          <w:p w:rsidR="000B3E63" w:rsidRPr="003E23AF" w:rsidRDefault="000B3E63" w:rsidP="000B3E63">
            <w:pPr>
              <w:rPr>
                <w:ins w:id="9384" w:author="Mouse" w:date="2015-10-21T17:13:00Z"/>
                <w:rFonts w:asciiTheme="minorEastAsia" w:hAnsiTheme="minorEastAsia"/>
                <w:rPrChange w:id="9385" w:author="Mouse" w:date="2015-10-21T17:15:00Z">
                  <w:rPr>
                    <w:ins w:id="9386" w:author="Mouse" w:date="2015-10-21T17:13:00Z"/>
                  </w:rPr>
                </w:rPrChange>
              </w:rPr>
            </w:pPr>
            <w:ins w:id="9387" w:author="Mouse" w:date="2015-10-21T17:13:00Z">
              <w:r w:rsidRPr="003E23AF">
                <w:rPr>
                  <w:rFonts w:asciiTheme="minorEastAsia" w:hAnsiTheme="minorEastAsia"/>
                  <w:rPrChange w:id="9388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389" w:author="Mouse" w:date="2015-10-21T17:13:00Z"/>
                <w:rFonts w:asciiTheme="minorEastAsia" w:hAnsiTheme="minorEastAsia"/>
                <w:rPrChange w:id="9390" w:author="Mouse" w:date="2015-10-21T17:15:00Z">
                  <w:rPr>
                    <w:ins w:id="9391" w:author="Mouse" w:date="2015-10-21T17:13:00Z"/>
                  </w:rPr>
                </w:rPrChange>
              </w:rPr>
            </w:pPr>
            <w:ins w:id="9392" w:author="Mouse" w:date="2015-10-21T17:13:00Z">
              <w:r w:rsidRPr="003E23AF">
                <w:rPr>
                  <w:rFonts w:asciiTheme="minorEastAsia" w:hAnsiTheme="minorEastAsia"/>
                  <w:rPrChange w:id="9393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394" w:author="Mouse" w:date="2015-10-21T17:13:00Z"/>
                <w:rFonts w:asciiTheme="minorEastAsia" w:hAnsiTheme="minorEastAsia"/>
                <w:rPrChange w:id="9395" w:author="Mouse" w:date="2015-10-21T17:15:00Z">
                  <w:rPr>
                    <w:ins w:id="9396" w:author="Mouse" w:date="2015-10-21T17:13:00Z"/>
                  </w:rPr>
                </w:rPrChange>
              </w:rPr>
            </w:pPr>
            <w:ins w:id="9397" w:author="Mouse" w:date="2015-10-21T17:13:00Z">
              <w:r w:rsidRPr="003E23AF">
                <w:rPr>
                  <w:rFonts w:asciiTheme="minorEastAsia" w:hAnsiTheme="minorEastAsia"/>
                  <w:rPrChange w:id="9398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399" w:author="Mouse" w:date="2015-10-21T17:13:00Z"/>
                <w:rFonts w:asciiTheme="minorEastAsia" w:hAnsiTheme="minorEastAsia"/>
                <w:rPrChange w:id="9400" w:author="Mouse" w:date="2015-10-21T17:15:00Z">
                  <w:rPr>
                    <w:ins w:id="9401" w:author="Mouse" w:date="2015-10-21T17:13:00Z"/>
                  </w:rPr>
                </w:rPrChange>
              </w:rPr>
            </w:pPr>
            <w:ins w:id="9402" w:author="Mouse" w:date="2015-10-21T17:13:00Z">
              <w:r w:rsidRPr="003E23AF">
                <w:rPr>
                  <w:rFonts w:asciiTheme="minorEastAsia" w:hAnsiTheme="minorEastAsia"/>
                  <w:rPrChange w:id="9403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404" w:author="Mouse" w:date="2015-10-21T17:13:00Z"/>
                <w:rFonts w:asciiTheme="minorEastAsia" w:hAnsiTheme="minorEastAsia"/>
                <w:rPrChange w:id="9405" w:author="Mouse" w:date="2015-10-21T17:15:00Z">
                  <w:rPr>
                    <w:ins w:id="9406" w:author="Mouse" w:date="2015-10-21T17:13:00Z"/>
                  </w:rPr>
                </w:rPrChange>
              </w:rPr>
            </w:pPr>
            <w:ins w:id="9407" w:author="Mouse" w:date="2015-10-21T17:13:00Z">
              <w:r w:rsidRPr="003E23AF">
                <w:rPr>
                  <w:rFonts w:asciiTheme="minorEastAsia" w:hAnsiTheme="minorEastAsia"/>
                  <w:rPrChange w:id="9408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409" w:author="Mouse" w:date="2015-10-21T17:13:00Z"/>
                <w:rFonts w:asciiTheme="minorEastAsia" w:hAnsiTheme="minorEastAsia"/>
                <w:rPrChange w:id="9410" w:author="Mouse" w:date="2015-10-21T17:15:00Z">
                  <w:rPr>
                    <w:ins w:id="9411" w:author="Mouse" w:date="2015-10-21T17:13:00Z"/>
                  </w:rPr>
                </w:rPrChange>
              </w:rPr>
            </w:pPr>
            <w:ins w:id="9412" w:author="Mouse" w:date="2015-10-21T17:13:00Z">
              <w:r w:rsidRPr="003E23AF">
                <w:rPr>
                  <w:rFonts w:asciiTheme="minorEastAsia" w:hAnsiTheme="minorEastAsia"/>
                  <w:rPrChange w:id="9413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414" w:author="Mouse" w:date="2015-10-21T17:13:00Z"/>
                <w:rFonts w:asciiTheme="minorEastAsia" w:hAnsiTheme="minorEastAsia"/>
                <w:rPrChange w:id="9415" w:author="Mouse" w:date="2015-10-21T17:15:00Z">
                  <w:rPr>
                    <w:ins w:id="9416" w:author="Mouse" w:date="2015-10-21T17:13:00Z"/>
                  </w:rPr>
                </w:rPrChange>
              </w:rPr>
            </w:pPr>
            <w:ins w:id="9417" w:author="Mouse" w:date="2015-10-21T17:13:00Z">
              <w:r w:rsidRPr="003E23AF">
                <w:rPr>
                  <w:rFonts w:asciiTheme="minorEastAsia" w:hAnsiTheme="minorEastAsia"/>
                  <w:rPrChange w:id="9418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trHeight w:val="1338"/>
          <w:ins w:id="9419" w:author="Mouse" w:date="2015-10-21T17:13:00Z"/>
        </w:trPr>
        <w:tc>
          <w:tcPr>
            <w:tcW w:w="3331" w:type="dxa"/>
          </w:tcPr>
          <w:p w:rsidR="000B3E63" w:rsidRPr="003E23AF" w:rsidRDefault="000B3E63" w:rsidP="000B3E63">
            <w:pPr>
              <w:rPr>
                <w:ins w:id="9420" w:author="Mouse" w:date="2015-10-21T17:13:00Z"/>
                <w:rFonts w:asciiTheme="minorEastAsia" w:hAnsiTheme="minorEastAsia"/>
                <w:rPrChange w:id="9421" w:author="Mouse" w:date="2015-10-21T17:15:00Z">
                  <w:rPr>
                    <w:ins w:id="9422" w:author="Mouse" w:date="2015-10-21T17:13:00Z"/>
                  </w:rPr>
                </w:rPrChange>
              </w:rPr>
            </w:pPr>
            <w:ins w:id="9423" w:author="Mouse" w:date="2015-10-21T17:13:00Z">
              <w:r w:rsidRPr="003E23AF">
                <w:rPr>
                  <w:rFonts w:asciiTheme="minorEastAsia" w:hAnsiTheme="minorEastAsia" w:hint="eastAsia"/>
                  <w:rPrChange w:id="9424" w:author="Mouse" w:date="2015-10-21T17:15:00Z">
                    <w:rPr>
                      <w:rFonts w:hint="eastAsia"/>
                    </w:rPr>
                  </w:rPrChange>
                </w:rPr>
                <w:t>Stock</w:t>
              </w:r>
              <w:r w:rsidRPr="003E23AF">
                <w:rPr>
                  <w:rFonts w:asciiTheme="minorEastAsia" w:hAnsiTheme="minorEastAsia"/>
                  <w:rPrChange w:id="9425" w:author="Mouse" w:date="2015-10-21T17:15:00Z">
                    <w:rPr/>
                  </w:rPrChange>
                </w:rPr>
                <w:t>Out.Input</w:t>
              </w:r>
            </w:ins>
          </w:p>
          <w:p w:rsidR="000B3E63" w:rsidRPr="003E23AF" w:rsidRDefault="000B3E63" w:rsidP="000B3E63">
            <w:pPr>
              <w:rPr>
                <w:ins w:id="9426" w:author="Mouse" w:date="2015-10-21T17:13:00Z"/>
                <w:rFonts w:asciiTheme="minorEastAsia" w:hAnsiTheme="minorEastAsia"/>
                <w:rPrChange w:id="9427" w:author="Mouse" w:date="2015-10-21T17:15:00Z">
                  <w:rPr>
                    <w:ins w:id="9428" w:author="Mouse" w:date="2015-10-21T17:13:00Z"/>
                  </w:rPr>
                </w:rPrChange>
              </w:rPr>
            </w:pPr>
            <w:ins w:id="9429" w:author="Mouse" w:date="2015-10-21T17:13:00Z">
              <w:r w:rsidRPr="003E23AF">
                <w:rPr>
                  <w:rFonts w:asciiTheme="minorEastAsia" w:hAnsiTheme="minorEastAsia"/>
                  <w:rPrChange w:id="9430" w:author="Mouse" w:date="2015-10-21T17:15:00Z">
                    <w:rPr/>
                  </w:rPrChange>
                </w:rPr>
                <w:t>StockOut.Input.Valid</w:t>
              </w:r>
            </w:ins>
          </w:p>
          <w:p w:rsidR="000B3E63" w:rsidRPr="003E23AF" w:rsidRDefault="000B3E63" w:rsidP="000B3E63">
            <w:pPr>
              <w:rPr>
                <w:ins w:id="9431" w:author="Mouse" w:date="2015-10-21T17:13:00Z"/>
                <w:rFonts w:asciiTheme="minorEastAsia" w:hAnsiTheme="minorEastAsia"/>
                <w:rPrChange w:id="9432" w:author="Mouse" w:date="2015-10-21T17:15:00Z">
                  <w:rPr>
                    <w:ins w:id="9433" w:author="Mouse" w:date="2015-10-21T17:13:00Z"/>
                  </w:rPr>
                </w:rPrChange>
              </w:rPr>
            </w:pPr>
            <w:ins w:id="9434" w:author="Mouse" w:date="2015-10-21T17:13:00Z">
              <w:r w:rsidRPr="003E23AF">
                <w:rPr>
                  <w:rFonts w:asciiTheme="minorEastAsia" w:hAnsiTheme="minorEastAsia"/>
                  <w:rPrChange w:id="9435" w:author="Mouse" w:date="2015-10-21T17:15:00Z">
                    <w:rPr/>
                  </w:rPrChange>
                </w:rPr>
                <w:t>StockOut.Input.Invalid</w:t>
              </w:r>
            </w:ins>
          </w:p>
          <w:p w:rsidR="000B3E63" w:rsidRPr="003E23AF" w:rsidRDefault="000B3E63" w:rsidP="000B3E63">
            <w:pPr>
              <w:rPr>
                <w:ins w:id="9436" w:author="Mouse" w:date="2015-10-21T17:13:00Z"/>
                <w:rFonts w:asciiTheme="minorEastAsia" w:hAnsiTheme="minorEastAsia"/>
                <w:rPrChange w:id="9437" w:author="Mouse" w:date="2015-10-21T17:15:00Z">
                  <w:rPr>
                    <w:ins w:id="9438" w:author="Mouse" w:date="2015-10-21T17:13:00Z"/>
                  </w:rPr>
                </w:rPrChange>
              </w:rPr>
            </w:pPr>
            <w:ins w:id="9439" w:author="Mouse" w:date="2015-10-21T17:13:00Z">
              <w:r w:rsidRPr="003E23AF">
                <w:rPr>
                  <w:rFonts w:asciiTheme="minorEastAsia" w:hAnsiTheme="minorEastAsia"/>
                  <w:rPrChange w:id="9440" w:author="Mouse" w:date="2015-10-21T17:15:00Z">
                    <w:rPr/>
                  </w:rPrChange>
                </w:rPr>
                <w:t>StockOut.Input.Cancel</w:t>
              </w:r>
            </w:ins>
          </w:p>
        </w:tc>
        <w:tc>
          <w:tcPr>
            <w:tcW w:w="4961" w:type="dxa"/>
          </w:tcPr>
          <w:p w:rsidR="000B3E63" w:rsidRPr="003E23AF" w:rsidRDefault="000B3E63" w:rsidP="000B3E63">
            <w:pPr>
              <w:rPr>
                <w:ins w:id="9441" w:author="Mouse" w:date="2015-10-21T17:13:00Z"/>
                <w:rFonts w:asciiTheme="minorEastAsia" w:hAnsiTheme="minorEastAsia"/>
                <w:rPrChange w:id="9442" w:author="Mouse" w:date="2015-10-21T17:15:00Z">
                  <w:rPr>
                    <w:ins w:id="9443" w:author="Mouse" w:date="2015-10-21T17:13:00Z"/>
                  </w:rPr>
                </w:rPrChange>
              </w:rPr>
            </w:pPr>
            <w:ins w:id="9444" w:author="Mouse" w:date="2015-10-21T17:13:00Z">
              <w:r w:rsidRPr="003E23AF">
                <w:rPr>
                  <w:rFonts w:asciiTheme="minorEastAsia" w:hAnsiTheme="minorEastAsia"/>
                  <w:rPrChange w:id="944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446" w:author="Mouse" w:date="2015-10-21T17:13:00Z"/>
                <w:rFonts w:asciiTheme="minorEastAsia" w:hAnsiTheme="minorEastAsia"/>
                <w:rPrChange w:id="9447" w:author="Mouse" w:date="2015-10-21T17:15:00Z">
                  <w:rPr>
                    <w:ins w:id="9448" w:author="Mouse" w:date="2015-10-21T17:13:00Z"/>
                  </w:rPr>
                </w:rPrChange>
              </w:rPr>
            </w:pPr>
            <w:ins w:id="9449" w:author="Mouse" w:date="2015-10-21T17:13:00Z">
              <w:r w:rsidRPr="003E23AF">
                <w:rPr>
                  <w:rFonts w:asciiTheme="minorEastAsia" w:hAnsiTheme="minorEastAsia"/>
                  <w:rPrChange w:id="945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451" w:author="Mouse" w:date="2015-10-21T17:13:00Z"/>
                <w:rFonts w:asciiTheme="minorEastAsia" w:hAnsiTheme="minorEastAsia"/>
                <w:rPrChange w:id="9452" w:author="Mouse" w:date="2015-10-21T17:15:00Z">
                  <w:rPr>
                    <w:ins w:id="9453" w:author="Mouse" w:date="2015-10-21T17:13:00Z"/>
                  </w:rPr>
                </w:rPrChange>
              </w:rPr>
            </w:pPr>
            <w:ins w:id="9454" w:author="Mouse" w:date="2015-10-21T17:13:00Z">
              <w:r w:rsidRPr="003E23AF">
                <w:rPr>
                  <w:rFonts w:asciiTheme="minorEastAsia" w:hAnsiTheme="minorEastAsia"/>
                  <w:rPrChange w:id="945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456" w:author="Mouse" w:date="2015-10-21T17:13:00Z"/>
                <w:rFonts w:asciiTheme="minorEastAsia" w:hAnsiTheme="minorEastAsia"/>
                <w:rPrChange w:id="9457" w:author="Mouse" w:date="2015-10-21T17:15:00Z">
                  <w:rPr>
                    <w:ins w:id="9458" w:author="Mouse" w:date="2015-10-21T17:13:00Z"/>
                  </w:rPr>
                </w:rPrChange>
              </w:rPr>
            </w:pPr>
            <w:ins w:id="9459" w:author="Mouse" w:date="2015-10-21T17:13:00Z">
              <w:r w:rsidRPr="003E23AF">
                <w:rPr>
                  <w:rFonts w:asciiTheme="minorEastAsia" w:hAnsiTheme="minorEastAsia"/>
                  <w:rPrChange w:id="9460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9461" w:author="Mouse" w:date="2015-10-21T17:13:00Z"/>
        </w:trPr>
        <w:tc>
          <w:tcPr>
            <w:tcW w:w="3331" w:type="dxa"/>
          </w:tcPr>
          <w:p w:rsidR="000B3E63" w:rsidRPr="003E23AF" w:rsidRDefault="000B3E63" w:rsidP="000B3E63">
            <w:pPr>
              <w:rPr>
                <w:ins w:id="9462" w:author="Mouse" w:date="2015-10-21T17:13:00Z"/>
                <w:rFonts w:asciiTheme="minorEastAsia" w:hAnsiTheme="minorEastAsia"/>
                <w:rPrChange w:id="9463" w:author="Mouse" w:date="2015-10-21T17:15:00Z">
                  <w:rPr>
                    <w:ins w:id="9464" w:author="Mouse" w:date="2015-10-21T17:13:00Z"/>
                  </w:rPr>
                </w:rPrChange>
              </w:rPr>
            </w:pPr>
            <w:ins w:id="9465" w:author="Mouse" w:date="2015-10-21T17:13:00Z">
              <w:r w:rsidRPr="003E23AF">
                <w:rPr>
                  <w:rFonts w:asciiTheme="minorEastAsia" w:hAnsiTheme="minorEastAsia" w:hint="eastAsia"/>
                  <w:rPrChange w:id="9466" w:author="Mouse" w:date="2015-10-21T17:15:00Z">
                    <w:rPr>
                      <w:rFonts w:hint="eastAsia"/>
                    </w:rPr>
                  </w:rPrChange>
                </w:rPr>
                <w:t>Stock</w:t>
              </w:r>
              <w:r w:rsidRPr="003E23AF">
                <w:rPr>
                  <w:rFonts w:asciiTheme="minorEastAsia" w:hAnsiTheme="minorEastAsia"/>
                  <w:rPrChange w:id="9467" w:author="Mouse" w:date="2015-10-21T17:15:00Z">
                    <w:rPr/>
                  </w:rPrChange>
                </w:rPr>
                <w:t>Out</w:t>
              </w:r>
              <w:r w:rsidRPr="003E23AF">
                <w:rPr>
                  <w:rFonts w:asciiTheme="minorEastAsia" w:hAnsiTheme="minorEastAsia" w:hint="eastAsia"/>
                  <w:rPrChange w:id="9468" w:author="Mouse" w:date="2015-10-21T17:15:00Z">
                    <w:rPr>
                      <w:rFonts w:hint="eastAsia"/>
                    </w:rPr>
                  </w:rPrChange>
                </w:rPr>
                <w:t>.Info</w:t>
              </w:r>
            </w:ins>
          </w:p>
          <w:p w:rsidR="000B3E63" w:rsidRPr="003E23AF" w:rsidRDefault="000B3E63" w:rsidP="000B3E63">
            <w:pPr>
              <w:rPr>
                <w:ins w:id="9469" w:author="Mouse" w:date="2015-10-21T17:13:00Z"/>
                <w:rFonts w:asciiTheme="minorEastAsia" w:hAnsiTheme="minorEastAsia"/>
                <w:rPrChange w:id="9470" w:author="Mouse" w:date="2015-10-21T17:15:00Z">
                  <w:rPr>
                    <w:ins w:id="9471" w:author="Mouse" w:date="2015-10-21T17:13:00Z"/>
                  </w:rPr>
                </w:rPrChange>
              </w:rPr>
            </w:pPr>
            <w:ins w:id="9472" w:author="Mouse" w:date="2015-10-21T17:13:00Z">
              <w:r w:rsidRPr="003E23AF">
                <w:rPr>
                  <w:rFonts w:asciiTheme="minorEastAsia" w:hAnsiTheme="minorEastAsia"/>
                  <w:rPrChange w:id="9473" w:author="Mouse" w:date="2015-10-21T17:15:00Z">
                    <w:rPr/>
                  </w:rPrChange>
                </w:rPr>
                <w:t>StockOut</w:t>
              </w:r>
              <w:r w:rsidRPr="003E23AF">
                <w:rPr>
                  <w:rFonts w:asciiTheme="minorEastAsia" w:hAnsiTheme="minorEastAsia" w:hint="eastAsia"/>
                  <w:rPrChange w:id="9474" w:author="Mouse" w:date="2015-10-21T17:15:00Z">
                    <w:rPr>
                      <w:rFonts w:hint="eastAsia"/>
                    </w:rPr>
                  </w:rPrChange>
                </w:rPr>
                <w:t>.Info.Item</w:t>
              </w:r>
            </w:ins>
          </w:p>
          <w:p w:rsidR="000B3E63" w:rsidRPr="003E23AF" w:rsidRDefault="000B3E63" w:rsidP="000B3E63">
            <w:pPr>
              <w:rPr>
                <w:ins w:id="9475" w:author="Mouse" w:date="2015-10-21T17:13:00Z"/>
                <w:rFonts w:asciiTheme="minorEastAsia" w:hAnsiTheme="minorEastAsia"/>
                <w:rPrChange w:id="9476" w:author="Mouse" w:date="2015-10-21T17:15:00Z">
                  <w:rPr>
                    <w:ins w:id="9477" w:author="Mouse" w:date="2015-10-21T17:13:00Z"/>
                  </w:rPr>
                </w:rPrChange>
              </w:rPr>
            </w:pPr>
            <w:ins w:id="9478" w:author="Mouse" w:date="2015-10-21T17:13:00Z">
              <w:r w:rsidRPr="003E23AF">
                <w:rPr>
                  <w:rFonts w:asciiTheme="minorEastAsia" w:hAnsiTheme="minorEastAsia"/>
                  <w:rPrChange w:id="9479" w:author="Mouse" w:date="2015-10-21T17:15:00Z">
                    <w:rPr/>
                  </w:rPrChange>
                </w:rPr>
                <w:t>StockOut.Info.Number</w:t>
              </w:r>
            </w:ins>
          </w:p>
          <w:p w:rsidR="000B3E63" w:rsidRPr="003E23AF" w:rsidRDefault="000B3E63" w:rsidP="000B3E63">
            <w:pPr>
              <w:rPr>
                <w:ins w:id="9480" w:author="Mouse" w:date="2015-10-21T17:13:00Z"/>
                <w:rFonts w:asciiTheme="minorEastAsia" w:hAnsiTheme="minorEastAsia"/>
                <w:rPrChange w:id="9481" w:author="Mouse" w:date="2015-10-21T17:15:00Z">
                  <w:rPr>
                    <w:ins w:id="9482" w:author="Mouse" w:date="2015-10-21T17:13:00Z"/>
                  </w:rPr>
                </w:rPrChange>
              </w:rPr>
            </w:pPr>
            <w:ins w:id="9483" w:author="Mouse" w:date="2015-10-21T17:13:00Z">
              <w:r w:rsidRPr="003E23AF">
                <w:rPr>
                  <w:rFonts w:asciiTheme="minorEastAsia" w:hAnsiTheme="minorEastAsia" w:hint="eastAsia"/>
                  <w:rPrChange w:id="9484" w:author="Mouse" w:date="2015-10-21T17:15:00Z">
                    <w:rPr>
                      <w:rFonts w:hint="eastAsia"/>
                    </w:rPr>
                  </w:rPrChange>
                </w:rPr>
                <w:t>StockOut.Info.Date</w:t>
              </w:r>
            </w:ins>
          </w:p>
          <w:p w:rsidR="000B3E63" w:rsidRPr="003E23AF" w:rsidRDefault="000B3E63" w:rsidP="000B3E63">
            <w:pPr>
              <w:rPr>
                <w:ins w:id="9485" w:author="Mouse" w:date="2015-10-21T17:13:00Z"/>
                <w:rFonts w:asciiTheme="minorEastAsia" w:hAnsiTheme="minorEastAsia"/>
                <w:rPrChange w:id="9486" w:author="Mouse" w:date="2015-10-21T17:15:00Z">
                  <w:rPr>
                    <w:ins w:id="9487" w:author="Mouse" w:date="2015-10-21T17:13:00Z"/>
                  </w:rPr>
                </w:rPrChange>
              </w:rPr>
            </w:pPr>
            <w:ins w:id="9488" w:author="Mouse" w:date="2015-10-21T17:13:00Z">
              <w:r w:rsidRPr="003E23AF">
                <w:rPr>
                  <w:rFonts w:asciiTheme="minorEastAsia" w:hAnsiTheme="minorEastAsia"/>
                  <w:rPrChange w:id="9489" w:author="Mouse" w:date="2015-10-21T17:15:00Z">
                    <w:rPr/>
                  </w:rPrChange>
                </w:rPr>
                <w:t>StockOut.Info</w:t>
              </w:r>
              <w:r w:rsidRPr="003E23AF">
                <w:rPr>
                  <w:rFonts w:asciiTheme="minorEastAsia" w:hAnsiTheme="minorEastAsia" w:hint="eastAsia"/>
                  <w:rPrChange w:id="9490" w:author="Mouse" w:date="2015-10-21T17:15:00Z">
                    <w:rPr>
                      <w:rFonts w:hint="eastAsia"/>
                    </w:rPr>
                  </w:rPrChange>
                </w:rPr>
                <w:t>.Source</w:t>
              </w:r>
            </w:ins>
          </w:p>
        </w:tc>
        <w:tc>
          <w:tcPr>
            <w:tcW w:w="4961" w:type="dxa"/>
          </w:tcPr>
          <w:p w:rsidR="000B3E63" w:rsidRPr="003E23AF" w:rsidRDefault="000B3E63" w:rsidP="000B3E63">
            <w:pPr>
              <w:rPr>
                <w:ins w:id="9491" w:author="Mouse" w:date="2015-10-21T17:13:00Z"/>
                <w:rFonts w:asciiTheme="minorEastAsia" w:hAnsiTheme="minorEastAsia"/>
                <w:rPrChange w:id="9492" w:author="Mouse" w:date="2015-10-21T17:15:00Z">
                  <w:rPr>
                    <w:ins w:id="9493" w:author="Mouse" w:date="2015-10-21T17:13:00Z"/>
                  </w:rPr>
                </w:rPrChange>
              </w:rPr>
            </w:pPr>
            <w:ins w:id="9494" w:author="Mouse" w:date="2015-10-21T17:13:00Z">
              <w:r w:rsidRPr="003E23AF">
                <w:rPr>
                  <w:rFonts w:asciiTheme="minorEastAsia" w:hAnsiTheme="minorEastAsia"/>
                  <w:rPrChange w:id="949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496" w:author="Mouse" w:date="2015-10-21T17:13:00Z"/>
                <w:rFonts w:asciiTheme="minorEastAsia" w:hAnsiTheme="minorEastAsia"/>
                <w:rPrChange w:id="9497" w:author="Mouse" w:date="2015-10-21T17:15:00Z">
                  <w:rPr>
                    <w:ins w:id="9498" w:author="Mouse" w:date="2015-10-21T17:13:00Z"/>
                  </w:rPr>
                </w:rPrChange>
              </w:rPr>
            </w:pPr>
            <w:ins w:id="9499" w:author="Mouse" w:date="2015-10-21T17:13:00Z">
              <w:r w:rsidRPr="003E23AF">
                <w:rPr>
                  <w:rFonts w:asciiTheme="minorEastAsia" w:hAnsiTheme="minorEastAsia"/>
                  <w:rPrChange w:id="950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501" w:author="Mouse" w:date="2015-10-21T17:13:00Z"/>
                <w:rFonts w:asciiTheme="minorEastAsia" w:hAnsiTheme="minorEastAsia"/>
                <w:rPrChange w:id="9502" w:author="Mouse" w:date="2015-10-21T17:15:00Z">
                  <w:rPr>
                    <w:ins w:id="9503" w:author="Mouse" w:date="2015-10-21T17:13:00Z"/>
                  </w:rPr>
                </w:rPrChange>
              </w:rPr>
            </w:pPr>
            <w:ins w:id="9504" w:author="Mouse" w:date="2015-10-21T17:13:00Z">
              <w:r w:rsidRPr="003E23AF">
                <w:rPr>
                  <w:rFonts w:asciiTheme="minorEastAsia" w:hAnsiTheme="minorEastAsia"/>
                  <w:rPrChange w:id="9505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506" w:author="Mouse" w:date="2015-10-21T17:13:00Z"/>
                <w:rFonts w:asciiTheme="minorEastAsia" w:hAnsiTheme="minorEastAsia"/>
                <w:rPrChange w:id="9507" w:author="Mouse" w:date="2015-10-21T17:15:00Z">
                  <w:rPr>
                    <w:ins w:id="9508" w:author="Mouse" w:date="2015-10-21T17:13:00Z"/>
                  </w:rPr>
                </w:rPrChange>
              </w:rPr>
            </w:pPr>
            <w:ins w:id="9509" w:author="Mouse" w:date="2015-10-21T17:13:00Z">
              <w:r w:rsidRPr="003E23AF">
                <w:rPr>
                  <w:rFonts w:asciiTheme="minorEastAsia" w:hAnsiTheme="minorEastAsia"/>
                  <w:rPrChange w:id="9510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511" w:author="Mouse" w:date="2015-10-21T17:13:00Z"/>
                <w:rFonts w:asciiTheme="minorEastAsia" w:hAnsiTheme="minorEastAsia"/>
                <w:rPrChange w:id="9512" w:author="Mouse" w:date="2015-10-21T17:15:00Z">
                  <w:rPr>
                    <w:ins w:id="9513" w:author="Mouse" w:date="2015-10-21T17:13:00Z"/>
                  </w:rPr>
                </w:rPrChange>
              </w:rPr>
            </w:pPr>
            <w:ins w:id="9514" w:author="Mouse" w:date="2015-10-21T17:13:00Z">
              <w:r w:rsidRPr="003E23AF">
                <w:rPr>
                  <w:rFonts w:asciiTheme="minorEastAsia" w:hAnsiTheme="minorEastAsia"/>
                  <w:rPrChange w:id="9515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9516" w:author="Mouse" w:date="2015-10-21T17:13:00Z"/>
        </w:trPr>
        <w:tc>
          <w:tcPr>
            <w:tcW w:w="3331" w:type="dxa"/>
          </w:tcPr>
          <w:p w:rsidR="000B3E63" w:rsidRPr="003E23AF" w:rsidRDefault="000B3E63" w:rsidP="000B3E63">
            <w:pPr>
              <w:rPr>
                <w:ins w:id="9517" w:author="Mouse" w:date="2015-10-21T17:13:00Z"/>
                <w:rFonts w:asciiTheme="minorEastAsia" w:hAnsiTheme="minorEastAsia"/>
                <w:rPrChange w:id="9518" w:author="Mouse" w:date="2015-10-21T17:15:00Z">
                  <w:rPr>
                    <w:ins w:id="9519" w:author="Mouse" w:date="2015-10-21T17:13:00Z"/>
                  </w:rPr>
                </w:rPrChange>
              </w:rPr>
            </w:pPr>
            <w:ins w:id="9520" w:author="Mouse" w:date="2015-10-21T17:13:00Z">
              <w:r w:rsidRPr="003E23AF">
                <w:rPr>
                  <w:rFonts w:asciiTheme="minorEastAsia" w:hAnsiTheme="minorEastAsia" w:hint="eastAsia"/>
                  <w:rPrChange w:id="9521" w:author="Mouse" w:date="2015-10-21T17:15:00Z">
                    <w:rPr>
                      <w:rFonts w:hint="eastAsia"/>
                    </w:rPr>
                  </w:rPrChange>
                </w:rPr>
                <w:t>StockOut.CreateLocationList</w:t>
              </w:r>
            </w:ins>
          </w:p>
          <w:p w:rsidR="000B3E63" w:rsidRPr="003E23AF" w:rsidRDefault="000B3E63" w:rsidP="000B3E63">
            <w:pPr>
              <w:rPr>
                <w:ins w:id="9522" w:author="Mouse" w:date="2015-10-21T17:13:00Z"/>
                <w:rFonts w:asciiTheme="minorEastAsia" w:hAnsiTheme="minorEastAsia"/>
                <w:rPrChange w:id="9523" w:author="Mouse" w:date="2015-10-21T17:15:00Z">
                  <w:rPr>
                    <w:ins w:id="9524" w:author="Mouse" w:date="2015-10-21T17:13:00Z"/>
                  </w:rPr>
                </w:rPrChange>
              </w:rPr>
            </w:pPr>
            <w:ins w:id="9525" w:author="Mouse" w:date="2015-10-21T17:13:00Z">
              <w:r w:rsidRPr="003E23AF">
                <w:rPr>
                  <w:rFonts w:asciiTheme="minorEastAsia" w:hAnsiTheme="minorEastAsia" w:hint="eastAsia"/>
                  <w:rPrChange w:id="9526" w:author="Mouse" w:date="2015-10-21T17:15:00Z">
                    <w:rPr>
                      <w:rFonts w:hint="eastAsia"/>
                    </w:rPr>
                  </w:rPrChange>
                </w:rPr>
                <w:t>StockOut.CreateLocationList</w:t>
              </w:r>
              <w:r w:rsidRPr="003E23AF">
                <w:rPr>
                  <w:rFonts w:asciiTheme="minorEastAsia" w:hAnsiTheme="minorEastAsia"/>
                  <w:rPrChange w:id="9527" w:author="Mouse" w:date="2015-10-21T17:15:00Z">
                    <w:rPr/>
                  </w:rPrChange>
                </w:rPr>
                <w:t>.Search</w:t>
              </w:r>
            </w:ins>
          </w:p>
          <w:p w:rsidR="000B3E63" w:rsidRPr="003E23AF" w:rsidRDefault="000B3E63" w:rsidP="000B3E63">
            <w:pPr>
              <w:rPr>
                <w:ins w:id="9528" w:author="Mouse" w:date="2015-10-21T17:13:00Z"/>
                <w:rFonts w:asciiTheme="minorEastAsia" w:hAnsiTheme="minorEastAsia"/>
                <w:rPrChange w:id="9529" w:author="Mouse" w:date="2015-10-21T17:15:00Z">
                  <w:rPr>
                    <w:ins w:id="9530" w:author="Mouse" w:date="2015-10-21T17:13:00Z"/>
                  </w:rPr>
                </w:rPrChange>
              </w:rPr>
            </w:pPr>
            <w:ins w:id="9531" w:author="Mouse" w:date="2015-10-21T17:13:00Z">
              <w:r w:rsidRPr="003E23AF">
                <w:rPr>
                  <w:rFonts w:asciiTheme="minorEastAsia" w:hAnsiTheme="minorEastAsia" w:hint="eastAsia"/>
                  <w:rPrChange w:id="9532" w:author="Mouse" w:date="2015-10-21T17:15:00Z">
                    <w:rPr>
                      <w:rFonts w:hint="eastAsia"/>
                    </w:rPr>
                  </w:rPrChange>
                </w:rPr>
                <w:t>StockOut.CreateLocationList.List</w:t>
              </w:r>
            </w:ins>
          </w:p>
        </w:tc>
        <w:tc>
          <w:tcPr>
            <w:tcW w:w="4961" w:type="dxa"/>
          </w:tcPr>
          <w:p w:rsidR="000B3E63" w:rsidRPr="003E23AF" w:rsidRDefault="000B3E63" w:rsidP="000B3E63">
            <w:pPr>
              <w:rPr>
                <w:ins w:id="9533" w:author="Mouse" w:date="2015-10-21T17:13:00Z"/>
                <w:rFonts w:asciiTheme="minorEastAsia" w:hAnsiTheme="minorEastAsia"/>
                <w:rPrChange w:id="9534" w:author="Mouse" w:date="2015-10-21T17:15:00Z">
                  <w:rPr>
                    <w:ins w:id="9535" w:author="Mouse" w:date="2015-10-21T17:13:00Z"/>
                  </w:rPr>
                </w:rPrChange>
              </w:rPr>
            </w:pPr>
            <w:ins w:id="9536" w:author="Mouse" w:date="2015-10-21T17:13:00Z">
              <w:r w:rsidRPr="003E23AF">
                <w:rPr>
                  <w:rFonts w:asciiTheme="minorEastAsia" w:hAnsiTheme="minorEastAsia"/>
                  <w:rPrChange w:id="9537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538" w:author="Mouse" w:date="2015-10-21T17:13:00Z"/>
                <w:rFonts w:asciiTheme="minorEastAsia" w:hAnsiTheme="minorEastAsia"/>
                <w:rPrChange w:id="9539" w:author="Mouse" w:date="2015-10-21T17:15:00Z">
                  <w:rPr>
                    <w:ins w:id="9540" w:author="Mouse" w:date="2015-10-21T17:13:00Z"/>
                  </w:rPr>
                </w:rPrChange>
              </w:rPr>
            </w:pPr>
            <w:ins w:id="9541" w:author="Mouse" w:date="2015-10-21T17:13:00Z">
              <w:r w:rsidRPr="003E23AF">
                <w:rPr>
                  <w:rFonts w:asciiTheme="minorEastAsia" w:hAnsiTheme="minorEastAsia"/>
                  <w:rPrChange w:id="9542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543" w:author="Mouse" w:date="2015-10-21T17:13:00Z"/>
                <w:rFonts w:asciiTheme="minorEastAsia" w:hAnsiTheme="minorEastAsia"/>
                <w:rPrChange w:id="9544" w:author="Mouse" w:date="2015-10-21T17:15:00Z">
                  <w:rPr>
                    <w:ins w:id="9545" w:author="Mouse" w:date="2015-10-21T17:13:00Z"/>
                  </w:rPr>
                </w:rPrChange>
              </w:rPr>
            </w:pPr>
            <w:ins w:id="9546" w:author="Mouse" w:date="2015-10-21T17:13:00Z">
              <w:r w:rsidRPr="003E23AF">
                <w:rPr>
                  <w:rFonts w:asciiTheme="minorEastAsia" w:hAnsiTheme="minorEastAsia"/>
                  <w:rPrChange w:id="9547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9548" w:author="Mouse" w:date="2015-10-21T17:13:00Z"/>
        </w:trPr>
        <w:tc>
          <w:tcPr>
            <w:tcW w:w="3331" w:type="dxa"/>
          </w:tcPr>
          <w:p w:rsidR="000B3E63" w:rsidRPr="003E23AF" w:rsidRDefault="000B3E63" w:rsidP="000B3E63">
            <w:pPr>
              <w:rPr>
                <w:ins w:id="9549" w:author="Mouse" w:date="2015-10-21T17:13:00Z"/>
                <w:rFonts w:asciiTheme="minorEastAsia" w:hAnsiTheme="minorEastAsia"/>
                <w:rPrChange w:id="9550" w:author="Mouse" w:date="2015-10-21T17:15:00Z">
                  <w:rPr>
                    <w:ins w:id="9551" w:author="Mouse" w:date="2015-10-21T17:13:00Z"/>
                  </w:rPr>
                </w:rPrChange>
              </w:rPr>
            </w:pPr>
            <w:ins w:id="9552" w:author="Mouse" w:date="2015-10-21T17:13:00Z">
              <w:r w:rsidRPr="003E23AF">
                <w:rPr>
                  <w:rFonts w:asciiTheme="minorEastAsia" w:hAnsiTheme="minorEastAsia" w:hint="eastAsia"/>
                  <w:rPrChange w:id="9553" w:author="Mouse" w:date="2015-10-21T17:15:00Z">
                    <w:rPr>
                      <w:rFonts w:hint="eastAsia"/>
                    </w:rPr>
                  </w:rPrChange>
                </w:rPr>
                <w:t>Stock</w:t>
              </w:r>
              <w:r w:rsidRPr="003E23AF">
                <w:rPr>
                  <w:rFonts w:asciiTheme="minorEastAsia" w:hAnsiTheme="minorEastAsia"/>
                  <w:rPrChange w:id="9554" w:author="Mouse" w:date="2015-10-21T17:15:00Z">
                    <w:rPr/>
                  </w:rPrChange>
                </w:rPr>
                <w:t>Out.CreateDeliveryList</w:t>
              </w:r>
            </w:ins>
          </w:p>
          <w:p w:rsidR="000B3E63" w:rsidRPr="003E23AF" w:rsidRDefault="000B3E63" w:rsidP="000B3E63">
            <w:pPr>
              <w:rPr>
                <w:ins w:id="9555" w:author="Mouse" w:date="2015-10-21T17:13:00Z"/>
                <w:rFonts w:asciiTheme="minorEastAsia" w:hAnsiTheme="minorEastAsia"/>
                <w:rPrChange w:id="9556" w:author="Mouse" w:date="2015-10-21T17:15:00Z">
                  <w:rPr>
                    <w:ins w:id="9557" w:author="Mouse" w:date="2015-10-21T17:13:00Z"/>
                  </w:rPr>
                </w:rPrChange>
              </w:rPr>
            </w:pPr>
            <w:ins w:id="9558" w:author="Mouse" w:date="2015-10-21T17:13:00Z">
              <w:r w:rsidRPr="003E23AF">
                <w:rPr>
                  <w:rFonts w:asciiTheme="minorEastAsia" w:hAnsiTheme="minorEastAsia"/>
                  <w:rPrChange w:id="9559" w:author="Mouse" w:date="2015-10-21T17:15:00Z">
                    <w:rPr/>
                  </w:rPrChange>
                </w:rPr>
                <w:t>StockOut.CreateDeliveryList.Error</w:t>
              </w:r>
            </w:ins>
          </w:p>
        </w:tc>
        <w:tc>
          <w:tcPr>
            <w:tcW w:w="4961" w:type="dxa"/>
          </w:tcPr>
          <w:p w:rsidR="000B3E63" w:rsidRPr="003E23AF" w:rsidRDefault="000B3E63" w:rsidP="000B3E63">
            <w:pPr>
              <w:rPr>
                <w:ins w:id="9560" w:author="Mouse" w:date="2015-10-21T17:13:00Z"/>
                <w:rFonts w:asciiTheme="minorEastAsia" w:hAnsiTheme="minorEastAsia"/>
                <w:rPrChange w:id="9561" w:author="Mouse" w:date="2015-10-21T17:15:00Z">
                  <w:rPr>
                    <w:ins w:id="9562" w:author="Mouse" w:date="2015-10-21T17:13:00Z"/>
                  </w:rPr>
                </w:rPrChange>
              </w:rPr>
            </w:pPr>
            <w:ins w:id="9563" w:author="Mouse" w:date="2015-10-21T17:13:00Z">
              <w:r w:rsidRPr="003E23AF">
                <w:rPr>
                  <w:rFonts w:asciiTheme="minorEastAsia" w:hAnsiTheme="minorEastAsia"/>
                  <w:rPrChange w:id="9564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565" w:author="Mouse" w:date="2015-10-21T17:13:00Z"/>
                <w:rFonts w:asciiTheme="minorEastAsia" w:hAnsiTheme="minorEastAsia"/>
                <w:rPrChange w:id="9566" w:author="Mouse" w:date="2015-10-21T17:15:00Z">
                  <w:rPr>
                    <w:ins w:id="9567" w:author="Mouse" w:date="2015-10-21T17:13:00Z"/>
                  </w:rPr>
                </w:rPrChange>
              </w:rPr>
            </w:pPr>
            <w:ins w:id="9568" w:author="Mouse" w:date="2015-10-21T17:13:00Z">
              <w:r w:rsidRPr="003E23AF">
                <w:rPr>
                  <w:rFonts w:asciiTheme="minorEastAsia" w:hAnsiTheme="minorEastAsia"/>
                  <w:rPrChange w:id="9569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9570" w:author="Mouse" w:date="2015-10-21T17:13:00Z"/>
        </w:trPr>
        <w:tc>
          <w:tcPr>
            <w:tcW w:w="3331" w:type="dxa"/>
          </w:tcPr>
          <w:p w:rsidR="000B3E63" w:rsidRPr="003E23AF" w:rsidRDefault="000B3E63" w:rsidP="000B3E63">
            <w:pPr>
              <w:rPr>
                <w:ins w:id="9571" w:author="Mouse" w:date="2015-10-21T17:13:00Z"/>
                <w:rFonts w:asciiTheme="minorEastAsia" w:hAnsiTheme="minorEastAsia"/>
                <w:rPrChange w:id="9572" w:author="Mouse" w:date="2015-10-21T17:15:00Z">
                  <w:rPr>
                    <w:ins w:id="9573" w:author="Mouse" w:date="2015-10-21T17:13:00Z"/>
                  </w:rPr>
                </w:rPrChange>
              </w:rPr>
            </w:pPr>
            <w:ins w:id="9574" w:author="Mouse" w:date="2015-10-21T17:13:00Z">
              <w:r w:rsidRPr="003E23AF">
                <w:rPr>
                  <w:rFonts w:asciiTheme="minorEastAsia" w:hAnsiTheme="minorEastAsia" w:hint="eastAsia"/>
                  <w:rPrChange w:id="9575" w:author="Mouse" w:date="2015-10-21T17:15:00Z">
                    <w:rPr>
                      <w:rFonts w:hint="eastAsia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/>
                  <w:rPrChange w:id="9576" w:author="Mouse" w:date="2015-10-21T17:15:00Z">
                    <w:rPr/>
                  </w:rPrChange>
                </w:rPr>
                <w:t>tockOut.DeliveryList</w:t>
              </w:r>
            </w:ins>
          </w:p>
          <w:p w:rsidR="000B3E63" w:rsidRPr="003E23AF" w:rsidRDefault="000B3E63" w:rsidP="000B3E63">
            <w:pPr>
              <w:rPr>
                <w:ins w:id="9577" w:author="Mouse" w:date="2015-10-21T17:13:00Z"/>
                <w:rFonts w:asciiTheme="minorEastAsia" w:hAnsiTheme="minorEastAsia"/>
                <w:rPrChange w:id="9578" w:author="Mouse" w:date="2015-10-21T17:15:00Z">
                  <w:rPr>
                    <w:ins w:id="9579" w:author="Mouse" w:date="2015-10-21T17:13:00Z"/>
                  </w:rPr>
                </w:rPrChange>
              </w:rPr>
            </w:pPr>
            <w:ins w:id="9580" w:author="Mouse" w:date="2015-10-21T17:13:00Z">
              <w:r w:rsidRPr="003E23AF">
                <w:rPr>
                  <w:rFonts w:asciiTheme="minorEastAsia" w:hAnsiTheme="minorEastAsia"/>
                  <w:rPrChange w:id="9581" w:author="Mouse" w:date="2015-10-21T17:15:00Z">
                    <w:rPr/>
                  </w:rPrChange>
                </w:rPr>
                <w:t>StockOut.DeliveryList.Modify</w:t>
              </w:r>
            </w:ins>
          </w:p>
        </w:tc>
        <w:tc>
          <w:tcPr>
            <w:tcW w:w="4961" w:type="dxa"/>
          </w:tcPr>
          <w:p w:rsidR="000B3E63" w:rsidRPr="003E23AF" w:rsidRDefault="000B3E63" w:rsidP="000B3E63">
            <w:pPr>
              <w:rPr>
                <w:ins w:id="9582" w:author="Mouse" w:date="2015-10-21T17:13:00Z"/>
                <w:rFonts w:asciiTheme="minorEastAsia" w:hAnsiTheme="minorEastAsia"/>
                <w:rPrChange w:id="9583" w:author="Mouse" w:date="2015-10-21T17:15:00Z">
                  <w:rPr>
                    <w:ins w:id="9584" w:author="Mouse" w:date="2015-10-21T17:13:00Z"/>
                  </w:rPr>
                </w:rPrChange>
              </w:rPr>
            </w:pPr>
            <w:ins w:id="9585" w:author="Mouse" w:date="2015-10-21T17:13:00Z">
              <w:r w:rsidRPr="003E23AF">
                <w:rPr>
                  <w:rFonts w:asciiTheme="minorEastAsia" w:hAnsiTheme="minorEastAsia"/>
                  <w:rPrChange w:id="9586" w:author="Mouse" w:date="2015-10-21T17:15:00Z">
                    <w:rPr/>
                  </w:rPrChange>
                </w:rPr>
                <w:t>√</w:t>
              </w:r>
            </w:ins>
          </w:p>
          <w:p w:rsidR="000B3E63" w:rsidRPr="003E23AF" w:rsidRDefault="000B3E63" w:rsidP="000B3E63">
            <w:pPr>
              <w:rPr>
                <w:ins w:id="9587" w:author="Mouse" w:date="2015-10-21T17:13:00Z"/>
                <w:rFonts w:asciiTheme="minorEastAsia" w:hAnsiTheme="minorEastAsia"/>
                <w:rPrChange w:id="9588" w:author="Mouse" w:date="2015-10-21T17:15:00Z">
                  <w:rPr>
                    <w:ins w:id="9589" w:author="Mouse" w:date="2015-10-21T17:13:00Z"/>
                  </w:rPr>
                </w:rPrChange>
              </w:rPr>
            </w:pPr>
            <w:ins w:id="9590" w:author="Mouse" w:date="2015-10-21T17:13:00Z">
              <w:r w:rsidRPr="003E23AF">
                <w:rPr>
                  <w:rFonts w:asciiTheme="minorEastAsia" w:hAnsiTheme="minorEastAsia"/>
                  <w:rPrChange w:id="9591" w:author="Mouse" w:date="2015-10-21T17:15:00Z">
                    <w:rPr/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9592" w:author="Mouse" w:date="2015-10-21T17:13:00Z"/>
        </w:trPr>
        <w:tc>
          <w:tcPr>
            <w:tcW w:w="3331" w:type="dxa"/>
          </w:tcPr>
          <w:p w:rsidR="000B3E63" w:rsidRPr="003E23AF" w:rsidRDefault="000B3E63" w:rsidP="000B3E63">
            <w:pPr>
              <w:rPr>
                <w:ins w:id="9593" w:author="Mouse" w:date="2015-10-21T17:13:00Z"/>
                <w:rFonts w:asciiTheme="minorEastAsia" w:hAnsiTheme="minorEastAsia"/>
                <w:rPrChange w:id="9594" w:author="Mouse" w:date="2015-10-21T17:15:00Z">
                  <w:rPr>
                    <w:ins w:id="9595" w:author="Mouse" w:date="2015-10-21T17:13:00Z"/>
                  </w:rPr>
                </w:rPrChange>
              </w:rPr>
            </w:pPr>
            <w:ins w:id="9596" w:author="Mouse" w:date="2015-10-21T17:13:00Z">
              <w:r w:rsidRPr="003E23AF">
                <w:rPr>
                  <w:rFonts w:asciiTheme="minorEastAsia" w:hAnsiTheme="minorEastAsia" w:hint="eastAsia"/>
                  <w:rPrChange w:id="9597" w:author="Mouse" w:date="2015-10-21T17:15:00Z">
                    <w:rPr>
                      <w:rFonts w:hint="eastAsia"/>
                    </w:rPr>
                  </w:rPrChange>
                </w:rPr>
                <w:t>S</w:t>
              </w:r>
              <w:r w:rsidRPr="003E23AF">
                <w:rPr>
                  <w:rFonts w:asciiTheme="minorEastAsia" w:hAnsiTheme="minorEastAsia"/>
                  <w:rPrChange w:id="9598" w:author="Mouse" w:date="2015-10-21T17:15:00Z">
                    <w:rPr/>
                  </w:rPrChange>
                </w:rPr>
                <w:t>tockOut.End</w:t>
              </w:r>
            </w:ins>
          </w:p>
        </w:tc>
        <w:tc>
          <w:tcPr>
            <w:tcW w:w="4961" w:type="dxa"/>
          </w:tcPr>
          <w:p w:rsidR="000B3E63" w:rsidRPr="003E23AF" w:rsidRDefault="000B3E63" w:rsidP="000B3E63">
            <w:pPr>
              <w:rPr>
                <w:ins w:id="9599" w:author="Mouse" w:date="2015-10-21T17:13:00Z"/>
                <w:rFonts w:asciiTheme="minorEastAsia" w:hAnsiTheme="minorEastAsia"/>
                <w:rPrChange w:id="9600" w:author="Mouse" w:date="2015-10-21T17:15:00Z">
                  <w:rPr>
                    <w:ins w:id="9601" w:author="Mouse" w:date="2015-10-21T17:13:00Z"/>
                  </w:rPr>
                </w:rPrChange>
              </w:rPr>
            </w:pPr>
            <w:ins w:id="9602" w:author="Mouse" w:date="2015-10-21T17:13:00Z">
              <w:r w:rsidRPr="003E23AF">
                <w:rPr>
                  <w:rFonts w:asciiTheme="minorEastAsia" w:hAnsiTheme="minorEastAsia"/>
                  <w:rPrChange w:id="9603" w:author="Mouse" w:date="2015-10-21T17:15:00Z">
                    <w:rPr/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9604" w:author="Mouse" w:date="2015-10-21T17:13:00Z"/>
          <w:rFonts w:asciiTheme="minorEastAsia" w:hAnsiTheme="minorEastAsia"/>
          <w:rPrChange w:id="9605" w:author="Mouse" w:date="2015-10-21T17:15:00Z">
            <w:rPr>
              <w:ins w:id="9606" w:author="Mouse" w:date="2015-10-21T17:13:00Z"/>
            </w:rPr>
          </w:rPrChange>
        </w:rPr>
      </w:pPr>
    </w:p>
    <w:p w:rsidR="000B3E63" w:rsidRPr="003E23AF" w:rsidRDefault="000B3E63" w:rsidP="000B3E63">
      <w:pPr>
        <w:rPr>
          <w:ins w:id="9607" w:author="Mouse" w:date="2015-10-21T17:13:00Z"/>
          <w:rFonts w:asciiTheme="minorEastAsia" w:hAnsiTheme="minorEastAsia"/>
          <w:rPrChange w:id="9608" w:author="Mouse" w:date="2015-10-21T17:15:00Z">
            <w:rPr>
              <w:ins w:id="9609" w:author="Mouse" w:date="2015-10-21T17:13:00Z"/>
            </w:rPr>
          </w:rPrChange>
        </w:rPr>
      </w:pPr>
      <w:ins w:id="9610" w:author="Mouse" w:date="2015-10-21T17:13:00Z">
        <w:r w:rsidRPr="003E23AF">
          <w:rPr>
            <w:rFonts w:asciiTheme="minorEastAsia" w:hAnsiTheme="minorEastAsia" w:hint="eastAsia"/>
            <w:rPrChange w:id="9611" w:author="Mouse" w:date="2015-10-21T17:15:00Z">
              <w:rPr>
                <w:rFonts w:hint="eastAsia"/>
              </w:rPr>
            </w:rPrChange>
          </w:rPr>
          <w:t>TUS1的测试用例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2543"/>
        <w:gridCol w:w="965"/>
        <w:gridCol w:w="1574"/>
        <w:gridCol w:w="1340"/>
      </w:tblGrid>
      <w:tr w:rsidR="000B3E63" w:rsidRPr="003E23AF" w:rsidTr="000B3E63">
        <w:trPr>
          <w:ins w:id="9612" w:author="Mouse" w:date="2015-10-21T17:13:00Z"/>
        </w:trPr>
        <w:tc>
          <w:tcPr>
            <w:tcW w:w="1138" w:type="dxa"/>
          </w:tcPr>
          <w:p w:rsidR="000B3E63" w:rsidRPr="003E23AF" w:rsidRDefault="000B3E63" w:rsidP="000B3E63">
            <w:pPr>
              <w:rPr>
                <w:ins w:id="9613" w:author="Mouse" w:date="2015-10-21T17:13:00Z"/>
                <w:rFonts w:asciiTheme="minorEastAsia" w:hAnsiTheme="minorEastAsia"/>
                <w:rPrChange w:id="9614" w:author="Mouse" w:date="2015-10-21T17:15:00Z">
                  <w:rPr>
                    <w:ins w:id="9615" w:author="Mouse" w:date="2015-10-21T17:13:00Z"/>
                  </w:rPr>
                </w:rPrChange>
              </w:rPr>
            </w:pPr>
            <w:ins w:id="9616" w:author="Mouse" w:date="2015-10-21T17:13:00Z">
              <w:r w:rsidRPr="003E23AF">
                <w:rPr>
                  <w:rFonts w:asciiTheme="minorEastAsia" w:hAnsiTheme="minorEastAsia" w:hint="eastAsia"/>
                  <w:rPrChange w:id="9617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2543" w:type="dxa"/>
          </w:tcPr>
          <w:p w:rsidR="000B3E63" w:rsidRPr="003E23AF" w:rsidRDefault="000B3E63" w:rsidP="000B3E63">
            <w:pPr>
              <w:rPr>
                <w:ins w:id="9618" w:author="Mouse" w:date="2015-10-21T17:13:00Z"/>
                <w:rFonts w:asciiTheme="minorEastAsia" w:hAnsiTheme="minorEastAsia"/>
                <w:rPrChange w:id="9619" w:author="Mouse" w:date="2015-10-21T17:15:00Z">
                  <w:rPr>
                    <w:ins w:id="9620" w:author="Mouse" w:date="2015-10-21T17:13:00Z"/>
                  </w:rPr>
                </w:rPrChange>
              </w:rPr>
            </w:pPr>
            <w:ins w:id="9621" w:author="Mouse" w:date="2015-10-21T17:13:00Z">
              <w:r w:rsidRPr="003E23AF">
                <w:rPr>
                  <w:rFonts w:asciiTheme="minorEastAsia" w:hAnsiTheme="minorEastAsia" w:hint="eastAsia"/>
                  <w:rPrChange w:id="9622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</w:tc>
        <w:tc>
          <w:tcPr>
            <w:tcW w:w="965" w:type="dxa"/>
          </w:tcPr>
          <w:p w:rsidR="000B3E63" w:rsidRPr="003E23AF" w:rsidRDefault="000B3E63" w:rsidP="000B3E63">
            <w:pPr>
              <w:rPr>
                <w:ins w:id="9623" w:author="Mouse" w:date="2015-10-21T17:13:00Z"/>
                <w:rFonts w:asciiTheme="minorEastAsia" w:hAnsiTheme="minorEastAsia"/>
                <w:rPrChange w:id="9624" w:author="Mouse" w:date="2015-10-21T17:15:00Z">
                  <w:rPr>
                    <w:ins w:id="9625" w:author="Mouse" w:date="2015-10-21T17:13:00Z"/>
                  </w:rPr>
                </w:rPrChange>
              </w:rPr>
            </w:pPr>
          </w:p>
        </w:tc>
        <w:tc>
          <w:tcPr>
            <w:tcW w:w="1574" w:type="dxa"/>
          </w:tcPr>
          <w:p w:rsidR="000B3E63" w:rsidRPr="003E23AF" w:rsidRDefault="000B3E63" w:rsidP="000B3E63">
            <w:pPr>
              <w:rPr>
                <w:ins w:id="9626" w:author="Mouse" w:date="2015-10-21T17:13:00Z"/>
                <w:rFonts w:asciiTheme="minorEastAsia" w:hAnsiTheme="minorEastAsia"/>
                <w:rPrChange w:id="9627" w:author="Mouse" w:date="2015-10-21T17:15:00Z">
                  <w:rPr>
                    <w:ins w:id="9628" w:author="Mouse" w:date="2015-10-21T17:13:00Z"/>
                  </w:rPr>
                </w:rPrChange>
              </w:rPr>
            </w:pPr>
          </w:p>
        </w:tc>
        <w:tc>
          <w:tcPr>
            <w:tcW w:w="1340" w:type="dxa"/>
          </w:tcPr>
          <w:p w:rsidR="000B3E63" w:rsidRPr="003E23AF" w:rsidRDefault="000B3E63" w:rsidP="000B3E63">
            <w:pPr>
              <w:rPr>
                <w:ins w:id="9629" w:author="Mouse" w:date="2015-10-21T17:13:00Z"/>
                <w:rFonts w:asciiTheme="minorEastAsia" w:hAnsiTheme="minorEastAsia"/>
                <w:rPrChange w:id="9630" w:author="Mouse" w:date="2015-10-21T17:15:00Z">
                  <w:rPr>
                    <w:ins w:id="9631" w:author="Mouse" w:date="2015-10-21T17:13:00Z"/>
                  </w:rPr>
                </w:rPrChange>
              </w:rPr>
            </w:pPr>
            <w:ins w:id="9632" w:author="Mouse" w:date="2015-10-21T17:13:00Z">
              <w:r w:rsidRPr="003E23AF">
                <w:rPr>
                  <w:rFonts w:asciiTheme="minorEastAsia" w:hAnsiTheme="minorEastAsia" w:hint="eastAsia"/>
                  <w:rPrChange w:id="9633" w:author="Mouse" w:date="2015-10-21T17:15:00Z">
                    <w:rPr>
                      <w:rFonts w:hint="eastAsia"/>
                    </w:rPr>
                  </w:rPrChange>
                </w:rPr>
                <w:t>预计输出</w:t>
              </w:r>
            </w:ins>
          </w:p>
        </w:tc>
      </w:tr>
      <w:tr w:rsidR="000B3E63" w:rsidRPr="003E23AF" w:rsidTr="000B3E63">
        <w:trPr>
          <w:ins w:id="9634" w:author="Mouse" w:date="2015-10-21T17:13:00Z"/>
        </w:trPr>
        <w:tc>
          <w:tcPr>
            <w:tcW w:w="1138" w:type="dxa"/>
          </w:tcPr>
          <w:p w:rsidR="000B3E63" w:rsidRPr="003E23AF" w:rsidRDefault="000B3E63" w:rsidP="000B3E63">
            <w:pPr>
              <w:rPr>
                <w:ins w:id="9635" w:author="Mouse" w:date="2015-10-21T17:13:00Z"/>
                <w:rFonts w:asciiTheme="minorEastAsia" w:hAnsiTheme="minorEastAsia"/>
                <w:rPrChange w:id="9636" w:author="Mouse" w:date="2015-10-21T17:15:00Z">
                  <w:rPr>
                    <w:ins w:id="9637" w:author="Mouse" w:date="2015-10-21T17:13:00Z"/>
                  </w:rPr>
                </w:rPrChange>
              </w:rPr>
            </w:pPr>
          </w:p>
        </w:tc>
        <w:tc>
          <w:tcPr>
            <w:tcW w:w="2543" w:type="dxa"/>
          </w:tcPr>
          <w:p w:rsidR="000B3E63" w:rsidRPr="003E23AF" w:rsidRDefault="000B3E63" w:rsidP="000B3E63">
            <w:pPr>
              <w:rPr>
                <w:ins w:id="9638" w:author="Mouse" w:date="2015-10-21T17:13:00Z"/>
                <w:rFonts w:asciiTheme="minorEastAsia" w:hAnsiTheme="minorEastAsia"/>
                <w:rPrChange w:id="9639" w:author="Mouse" w:date="2015-10-21T17:15:00Z">
                  <w:rPr>
                    <w:ins w:id="9640" w:author="Mouse" w:date="2015-10-21T17:13:00Z"/>
                  </w:rPr>
                </w:rPrChange>
              </w:rPr>
            </w:pPr>
            <w:ins w:id="9641" w:author="Mouse" w:date="2015-10-21T17:13:00Z">
              <w:r w:rsidRPr="003E23AF">
                <w:rPr>
                  <w:rFonts w:asciiTheme="minorEastAsia" w:hAnsiTheme="minorEastAsia" w:hint="eastAsia"/>
                  <w:rPrChange w:id="9642" w:author="Mouse" w:date="2015-10-21T17:15:00Z">
                    <w:rPr>
                      <w:rFonts w:hint="eastAsia"/>
                    </w:rPr>
                  </w:rPrChange>
                </w:rPr>
                <w:t>中转单编号</w:t>
              </w:r>
            </w:ins>
          </w:p>
        </w:tc>
        <w:tc>
          <w:tcPr>
            <w:tcW w:w="965" w:type="dxa"/>
          </w:tcPr>
          <w:p w:rsidR="000B3E63" w:rsidRPr="003E23AF" w:rsidRDefault="000B3E63" w:rsidP="000B3E63">
            <w:pPr>
              <w:rPr>
                <w:ins w:id="9643" w:author="Mouse" w:date="2015-10-21T17:13:00Z"/>
                <w:rFonts w:asciiTheme="minorEastAsia" w:hAnsiTheme="minorEastAsia"/>
                <w:rPrChange w:id="9644" w:author="Mouse" w:date="2015-10-21T17:15:00Z">
                  <w:rPr>
                    <w:ins w:id="9645" w:author="Mouse" w:date="2015-10-21T17:13:00Z"/>
                  </w:rPr>
                </w:rPrChange>
              </w:rPr>
            </w:pPr>
            <w:ins w:id="9646" w:author="Mouse" w:date="2015-10-21T17:13:00Z">
              <w:r w:rsidRPr="003E23AF">
                <w:rPr>
                  <w:rFonts w:asciiTheme="minorEastAsia" w:hAnsiTheme="minorEastAsia" w:hint="eastAsia"/>
                  <w:rPrChange w:id="9647" w:author="Mouse" w:date="2015-10-21T17:15:00Z">
                    <w:rPr>
                      <w:rFonts w:hint="eastAsia"/>
                    </w:rPr>
                  </w:rPrChange>
                </w:rPr>
                <w:t>修改出库单</w:t>
              </w:r>
            </w:ins>
          </w:p>
        </w:tc>
        <w:tc>
          <w:tcPr>
            <w:tcW w:w="1574" w:type="dxa"/>
          </w:tcPr>
          <w:p w:rsidR="000B3E63" w:rsidRPr="003E23AF" w:rsidRDefault="000B3E63" w:rsidP="000B3E63">
            <w:pPr>
              <w:rPr>
                <w:ins w:id="9648" w:author="Mouse" w:date="2015-10-21T17:13:00Z"/>
                <w:rFonts w:asciiTheme="minorEastAsia" w:hAnsiTheme="minorEastAsia"/>
                <w:rPrChange w:id="9649" w:author="Mouse" w:date="2015-10-21T17:15:00Z">
                  <w:rPr>
                    <w:ins w:id="9650" w:author="Mouse" w:date="2015-10-21T17:13:00Z"/>
                  </w:rPr>
                </w:rPrChange>
              </w:rPr>
            </w:pPr>
            <w:ins w:id="9651" w:author="Mouse" w:date="2015-10-21T17:13:00Z">
              <w:r w:rsidRPr="003E23AF">
                <w:rPr>
                  <w:rFonts w:asciiTheme="minorEastAsia" w:hAnsiTheme="minorEastAsia" w:hint="eastAsia"/>
                  <w:rPrChange w:id="9652" w:author="Mouse" w:date="2015-10-21T17:15:00Z">
                    <w:rPr>
                      <w:rFonts w:hint="eastAsia"/>
                    </w:rPr>
                  </w:rPrChange>
                </w:rPr>
                <w:t>确认保存出库单</w:t>
              </w:r>
            </w:ins>
          </w:p>
        </w:tc>
        <w:tc>
          <w:tcPr>
            <w:tcW w:w="1340" w:type="dxa"/>
          </w:tcPr>
          <w:p w:rsidR="000B3E63" w:rsidRPr="003E23AF" w:rsidRDefault="000B3E63" w:rsidP="000B3E63">
            <w:pPr>
              <w:rPr>
                <w:ins w:id="9653" w:author="Mouse" w:date="2015-10-21T17:13:00Z"/>
                <w:rFonts w:asciiTheme="minorEastAsia" w:hAnsiTheme="minorEastAsia"/>
                <w:rPrChange w:id="9654" w:author="Mouse" w:date="2015-10-21T17:15:00Z">
                  <w:rPr>
                    <w:ins w:id="9655" w:author="Mouse" w:date="2015-10-21T17:13:00Z"/>
                  </w:rPr>
                </w:rPrChange>
              </w:rPr>
            </w:pPr>
          </w:p>
        </w:tc>
      </w:tr>
      <w:tr w:rsidR="000B3E63" w:rsidRPr="003E23AF" w:rsidTr="000B3E63">
        <w:trPr>
          <w:ins w:id="9656" w:author="Mouse" w:date="2015-10-21T17:13:00Z"/>
        </w:trPr>
        <w:tc>
          <w:tcPr>
            <w:tcW w:w="1138" w:type="dxa"/>
          </w:tcPr>
          <w:p w:rsidR="000B3E63" w:rsidRPr="003E23AF" w:rsidRDefault="000B3E63" w:rsidP="000B3E63">
            <w:pPr>
              <w:rPr>
                <w:ins w:id="9657" w:author="Mouse" w:date="2015-10-21T17:13:00Z"/>
                <w:rFonts w:asciiTheme="minorEastAsia" w:hAnsiTheme="minorEastAsia"/>
                <w:rPrChange w:id="9658" w:author="Mouse" w:date="2015-10-21T17:15:00Z">
                  <w:rPr>
                    <w:ins w:id="9659" w:author="Mouse" w:date="2015-10-21T17:13:00Z"/>
                  </w:rPr>
                </w:rPrChange>
              </w:rPr>
            </w:pPr>
            <w:ins w:id="9660" w:author="Mouse" w:date="2015-10-21T17:13:00Z">
              <w:r w:rsidRPr="003E23AF">
                <w:rPr>
                  <w:rFonts w:asciiTheme="minorEastAsia" w:hAnsiTheme="minorEastAsia" w:hint="eastAsia"/>
                  <w:rPrChange w:id="9661" w:author="Mouse" w:date="2015-10-21T17:15:00Z">
                    <w:rPr>
                      <w:rFonts w:hint="eastAsia"/>
                    </w:rPr>
                  </w:rPrChange>
                </w:rPr>
                <w:t>TUS1-1</w:t>
              </w:r>
            </w:ins>
          </w:p>
        </w:tc>
        <w:tc>
          <w:tcPr>
            <w:tcW w:w="2543" w:type="dxa"/>
          </w:tcPr>
          <w:p w:rsidR="000B3E63" w:rsidRPr="003E23AF" w:rsidRDefault="000B3E63" w:rsidP="000B3E63">
            <w:pPr>
              <w:rPr>
                <w:ins w:id="9662" w:author="Mouse" w:date="2015-10-21T17:13:00Z"/>
                <w:rFonts w:asciiTheme="minorEastAsia" w:hAnsiTheme="minorEastAsia"/>
                <w:rPrChange w:id="9663" w:author="Mouse" w:date="2015-10-21T17:15:00Z">
                  <w:rPr>
                    <w:ins w:id="9664" w:author="Mouse" w:date="2015-10-21T17:13:00Z"/>
                  </w:rPr>
                </w:rPrChange>
              </w:rPr>
            </w:pPr>
            <w:ins w:id="9665" w:author="Mouse" w:date="2015-10-21T17:13:00Z">
              <w:r w:rsidRPr="003E23AF">
                <w:rPr>
                  <w:rFonts w:asciiTheme="minorEastAsia" w:hAnsiTheme="minorEastAsia" w:hint="eastAsia"/>
                  <w:rPrChange w:id="9666" w:author="Mouse" w:date="2015-10-21T17:15:00Z">
                    <w:rPr>
                      <w:rFonts w:hint="eastAsia"/>
                    </w:rPr>
                  </w:rPrChange>
                </w:rPr>
                <w:t>025 20151010 0</w:t>
              </w:r>
              <w:r w:rsidRPr="003E23AF">
                <w:rPr>
                  <w:rFonts w:asciiTheme="minorEastAsia" w:hAnsiTheme="minorEastAsia"/>
                  <w:rPrChange w:id="9667" w:author="Mouse" w:date="2015-10-21T17:15:00Z">
                    <w:rPr/>
                  </w:rPrChange>
                </w:rPr>
                <w:t>000001</w:t>
              </w:r>
            </w:ins>
          </w:p>
        </w:tc>
        <w:tc>
          <w:tcPr>
            <w:tcW w:w="965" w:type="dxa"/>
          </w:tcPr>
          <w:p w:rsidR="000B3E63" w:rsidRPr="003E23AF" w:rsidRDefault="000B3E63" w:rsidP="000B3E63">
            <w:pPr>
              <w:rPr>
                <w:ins w:id="9668" w:author="Mouse" w:date="2015-10-21T17:13:00Z"/>
                <w:rFonts w:asciiTheme="minorEastAsia" w:hAnsiTheme="minorEastAsia"/>
                <w:rPrChange w:id="9669" w:author="Mouse" w:date="2015-10-21T17:15:00Z">
                  <w:rPr>
                    <w:ins w:id="9670" w:author="Mouse" w:date="2015-10-21T17:13:00Z"/>
                  </w:rPr>
                </w:rPrChange>
              </w:rPr>
            </w:pPr>
            <w:ins w:id="9671" w:author="Mouse" w:date="2015-10-21T17:13:00Z">
              <w:r w:rsidRPr="003E23AF">
                <w:rPr>
                  <w:rFonts w:asciiTheme="minorEastAsia" w:hAnsiTheme="minorEastAsia" w:hint="eastAsia"/>
                  <w:rPrChange w:id="9672" w:author="Mouse" w:date="2015-10-21T17:15:00Z">
                    <w:rPr>
                      <w:rFonts w:hint="eastAsia"/>
                    </w:rPr>
                  </w:rPrChange>
                </w:rPr>
                <w:t>默认出库单，见@</w:t>
              </w:r>
              <w:r w:rsidRPr="003E23AF">
                <w:rPr>
                  <w:rFonts w:asciiTheme="minorEastAsia" w:hAnsiTheme="minorEastAsia"/>
                  <w:rPrChange w:id="9673" w:author="Mouse" w:date="2015-10-21T17:15:00Z">
                    <w:rPr/>
                  </w:rPrChange>
                </w:rPr>
                <w:t>1</w:t>
              </w:r>
            </w:ins>
          </w:p>
        </w:tc>
        <w:tc>
          <w:tcPr>
            <w:tcW w:w="1574" w:type="dxa"/>
          </w:tcPr>
          <w:p w:rsidR="000B3E63" w:rsidRPr="003E23AF" w:rsidRDefault="000B3E63" w:rsidP="000B3E63">
            <w:pPr>
              <w:rPr>
                <w:ins w:id="9674" w:author="Mouse" w:date="2015-10-21T17:13:00Z"/>
                <w:rFonts w:asciiTheme="minorEastAsia" w:hAnsiTheme="minorEastAsia"/>
                <w:rPrChange w:id="9675" w:author="Mouse" w:date="2015-10-21T17:15:00Z">
                  <w:rPr>
                    <w:ins w:id="9676" w:author="Mouse" w:date="2015-10-21T17:13:00Z"/>
                  </w:rPr>
                </w:rPrChange>
              </w:rPr>
            </w:pPr>
            <w:ins w:id="9677" w:author="Mouse" w:date="2015-10-21T17:13:00Z">
              <w:r w:rsidRPr="003E23AF">
                <w:rPr>
                  <w:rFonts w:asciiTheme="minorEastAsia" w:hAnsiTheme="minorEastAsia" w:hint="eastAsia"/>
                  <w:rPrChange w:id="9678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40" w:type="dxa"/>
          </w:tcPr>
          <w:p w:rsidR="000B3E63" w:rsidRPr="003E23AF" w:rsidRDefault="000B3E63" w:rsidP="000B3E63">
            <w:pPr>
              <w:rPr>
                <w:ins w:id="9679" w:author="Mouse" w:date="2015-10-21T17:13:00Z"/>
                <w:rFonts w:asciiTheme="minorEastAsia" w:hAnsiTheme="minorEastAsia"/>
                <w:rPrChange w:id="9680" w:author="Mouse" w:date="2015-10-21T17:15:00Z">
                  <w:rPr>
                    <w:ins w:id="9681" w:author="Mouse" w:date="2015-10-21T17:13:00Z"/>
                  </w:rPr>
                </w:rPrChange>
              </w:rPr>
            </w:pPr>
            <w:ins w:id="9682" w:author="Mouse" w:date="2015-10-21T17:13:00Z">
              <w:r w:rsidRPr="003E23AF">
                <w:rPr>
                  <w:rFonts w:asciiTheme="minorEastAsia" w:hAnsiTheme="minorEastAsia" w:hint="eastAsia"/>
                  <w:rPrChange w:id="9683" w:author="Mouse" w:date="2015-10-21T17:15:00Z">
                    <w:rPr>
                      <w:rFonts w:hint="eastAsia"/>
                    </w:rPr>
                  </w:rPrChange>
                </w:rPr>
                <w:t>系统生成并保存出库单，见@</w:t>
              </w:r>
              <w:r w:rsidRPr="003E23AF">
                <w:rPr>
                  <w:rFonts w:asciiTheme="minorEastAsia" w:hAnsiTheme="minorEastAsia"/>
                  <w:rPrChange w:id="9684" w:author="Mouse" w:date="2015-10-21T17:15:00Z">
                    <w:rPr/>
                  </w:rPrChange>
                </w:rPr>
                <w:t>1</w:t>
              </w:r>
            </w:ins>
          </w:p>
        </w:tc>
      </w:tr>
      <w:tr w:rsidR="000B3E63" w:rsidRPr="003E23AF" w:rsidTr="000B3E63">
        <w:trPr>
          <w:ins w:id="9685" w:author="Mouse" w:date="2015-10-21T17:13:00Z"/>
        </w:trPr>
        <w:tc>
          <w:tcPr>
            <w:tcW w:w="1138" w:type="dxa"/>
          </w:tcPr>
          <w:p w:rsidR="000B3E63" w:rsidRPr="003E23AF" w:rsidRDefault="000B3E63" w:rsidP="000B3E63">
            <w:pPr>
              <w:rPr>
                <w:ins w:id="9686" w:author="Mouse" w:date="2015-10-21T17:13:00Z"/>
                <w:rFonts w:asciiTheme="minorEastAsia" w:hAnsiTheme="minorEastAsia"/>
                <w:rPrChange w:id="9687" w:author="Mouse" w:date="2015-10-21T17:15:00Z">
                  <w:rPr>
                    <w:ins w:id="9688" w:author="Mouse" w:date="2015-10-21T17:13:00Z"/>
                  </w:rPr>
                </w:rPrChange>
              </w:rPr>
            </w:pPr>
            <w:ins w:id="9689" w:author="Mouse" w:date="2015-10-21T17:13:00Z">
              <w:r w:rsidRPr="003E23AF">
                <w:rPr>
                  <w:rFonts w:asciiTheme="minorEastAsia" w:hAnsiTheme="minorEastAsia" w:hint="eastAsia"/>
                  <w:rPrChange w:id="9690" w:author="Mouse" w:date="2015-10-21T17:15:00Z">
                    <w:rPr>
                      <w:rFonts w:hint="eastAsia"/>
                    </w:rPr>
                  </w:rPrChange>
                </w:rPr>
                <w:t>TUS1-2</w:t>
              </w:r>
            </w:ins>
          </w:p>
        </w:tc>
        <w:tc>
          <w:tcPr>
            <w:tcW w:w="2543" w:type="dxa"/>
          </w:tcPr>
          <w:p w:rsidR="000B3E63" w:rsidRPr="003E23AF" w:rsidRDefault="000B3E63" w:rsidP="000B3E63">
            <w:pPr>
              <w:rPr>
                <w:ins w:id="9691" w:author="Mouse" w:date="2015-10-21T17:13:00Z"/>
                <w:rFonts w:asciiTheme="minorEastAsia" w:hAnsiTheme="minorEastAsia"/>
                <w:rPrChange w:id="9692" w:author="Mouse" w:date="2015-10-21T17:15:00Z">
                  <w:rPr>
                    <w:ins w:id="9693" w:author="Mouse" w:date="2015-10-21T17:13:00Z"/>
                  </w:rPr>
                </w:rPrChange>
              </w:rPr>
            </w:pPr>
            <w:ins w:id="9694" w:author="Mouse" w:date="2015-10-21T17:13:00Z">
              <w:r w:rsidRPr="003E23AF">
                <w:rPr>
                  <w:rFonts w:asciiTheme="minorEastAsia" w:hAnsiTheme="minorEastAsia" w:hint="eastAsia"/>
                  <w:rPrChange w:id="9695" w:author="Mouse" w:date="2015-10-21T17:15:00Z">
                    <w:rPr>
                      <w:rFonts w:hint="eastAsia"/>
                    </w:rPr>
                  </w:rPrChange>
                </w:rPr>
                <w:t>025 20151010 0</w:t>
              </w:r>
              <w:r w:rsidRPr="003E23AF">
                <w:rPr>
                  <w:rFonts w:asciiTheme="minorEastAsia" w:hAnsiTheme="minorEastAsia"/>
                  <w:rPrChange w:id="9696" w:author="Mouse" w:date="2015-10-21T17:15:00Z">
                    <w:rPr/>
                  </w:rPrChange>
                </w:rPr>
                <w:t>000001</w:t>
              </w:r>
            </w:ins>
          </w:p>
        </w:tc>
        <w:tc>
          <w:tcPr>
            <w:tcW w:w="965" w:type="dxa"/>
          </w:tcPr>
          <w:p w:rsidR="000B3E63" w:rsidRPr="003E23AF" w:rsidRDefault="000B3E63" w:rsidP="000B3E63">
            <w:pPr>
              <w:rPr>
                <w:ins w:id="9697" w:author="Mouse" w:date="2015-10-21T17:13:00Z"/>
                <w:rFonts w:asciiTheme="minorEastAsia" w:hAnsiTheme="minorEastAsia"/>
                <w:rPrChange w:id="9698" w:author="Mouse" w:date="2015-10-21T17:15:00Z">
                  <w:rPr>
                    <w:ins w:id="9699" w:author="Mouse" w:date="2015-10-21T17:13:00Z"/>
                  </w:rPr>
                </w:rPrChange>
              </w:rPr>
            </w:pPr>
            <w:ins w:id="9700" w:author="Mouse" w:date="2015-10-21T17:13:00Z">
              <w:r w:rsidRPr="003E23AF">
                <w:rPr>
                  <w:rFonts w:asciiTheme="minorEastAsia" w:hAnsiTheme="minorEastAsia" w:hint="eastAsia"/>
                  <w:rPrChange w:id="9701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574" w:type="dxa"/>
          </w:tcPr>
          <w:p w:rsidR="000B3E63" w:rsidRPr="003E23AF" w:rsidRDefault="000B3E63" w:rsidP="000B3E63">
            <w:pPr>
              <w:rPr>
                <w:ins w:id="9702" w:author="Mouse" w:date="2015-10-21T17:13:00Z"/>
                <w:rFonts w:asciiTheme="minorEastAsia" w:hAnsiTheme="minorEastAsia"/>
                <w:rPrChange w:id="9703" w:author="Mouse" w:date="2015-10-21T17:15:00Z">
                  <w:rPr>
                    <w:ins w:id="9704" w:author="Mouse" w:date="2015-10-21T17:13:00Z"/>
                  </w:rPr>
                </w:rPrChange>
              </w:rPr>
            </w:pPr>
            <w:ins w:id="9705" w:author="Mouse" w:date="2015-10-21T17:13:00Z">
              <w:r w:rsidRPr="003E23AF">
                <w:rPr>
                  <w:rFonts w:asciiTheme="minorEastAsia" w:hAnsiTheme="minorEastAsia" w:hint="eastAsia"/>
                  <w:rPrChange w:id="9706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40" w:type="dxa"/>
          </w:tcPr>
          <w:p w:rsidR="000B3E63" w:rsidRPr="003E23AF" w:rsidRDefault="000B3E63" w:rsidP="000B3E63">
            <w:pPr>
              <w:rPr>
                <w:ins w:id="9707" w:author="Mouse" w:date="2015-10-21T17:13:00Z"/>
                <w:rFonts w:asciiTheme="minorEastAsia" w:hAnsiTheme="minorEastAsia"/>
                <w:rPrChange w:id="9708" w:author="Mouse" w:date="2015-10-21T17:15:00Z">
                  <w:rPr>
                    <w:ins w:id="9709" w:author="Mouse" w:date="2015-10-21T17:13:00Z"/>
                  </w:rPr>
                </w:rPrChange>
              </w:rPr>
            </w:pPr>
            <w:ins w:id="9710" w:author="Mouse" w:date="2015-10-21T17:13:00Z">
              <w:r w:rsidRPr="003E23AF">
                <w:rPr>
                  <w:rFonts w:asciiTheme="minorEastAsia" w:hAnsiTheme="minorEastAsia" w:hint="eastAsia"/>
                  <w:rPrChange w:id="9711" w:author="Mouse" w:date="2015-10-21T17:15:00Z">
                    <w:rPr>
                      <w:rFonts w:hint="eastAsia"/>
                    </w:rPr>
                  </w:rPrChange>
                </w:rPr>
                <w:t>系统返回输入编号界面</w:t>
              </w:r>
            </w:ins>
          </w:p>
        </w:tc>
      </w:tr>
      <w:tr w:rsidR="000B3E63" w:rsidRPr="003E23AF" w:rsidTr="000B3E63">
        <w:trPr>
          <w:ins w:id="9712" w:author="Mouse" w:date="2015-10-21T17:13:00Z"/>
        </w:trPr>
        <w:tc>
          <w:tcPr>
            <w:tcW w:w="1138" w:type="dxa"/>
          </w:tcPr>
          <w:p w:rsidR="000B3E63" w:rsidRPr="003E23AF" w:rsidRDefault="000B3E63" w:rsidP="000B3E63">
            <w:pPr>
              <w:rPr>
                <w:ins w:id="9713" w:author="Mouse" w:date="2015-10-21T17:13:00Z"/>
                <w:rFonts w:asciiTheme="minorEastAsia" w:hAnsiTheme="minorEastAsia"/>
                <w:rPrChange w:id="9714" w:author="Mouse" w:date="2015-10-21T17:15:00Z">
                  <w:rPr>
                    <w:ins w:id="9715" w:author="Mouse" w:date="2015-10-21T17:13:00Z"/>
                  </w:rPr>
                </w:rPrChange>
              </w:rPr>
            </w:pPr>
            <w:ins w:id="9716" w:author="Mouse" w:date="2015-10-21T17:13:00Z">
              <w:r w:rsidRPr="003E23AF">
                <w:rPr>
                  <w:rFonts w:asciiTheme="minorEastAsia" w:hAnsiTheme="minorEastAsia" w:hint="eastAsia"/>
                  <w:rPrChange w:id="9717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TUS1-3</w:t>
              </w:r>
            </w:ins>
          </w:p>
        </w:tc>
        <w:tc>
          <w:tcPr>
            <w:tcW w:w="2543" w:type="dxa"/>
          </w:tcPr>
          <w:p w:rsidR="000B3E63" w:rsidRPr="003E23AF" w:rsidRDefault="000B3E63" w:rsidP="000B3E63">
            <w:pPr>
              <w:rPr>
                <w:ins w:id="9718" w:author="Mouse" w:date="2015-10-21T17:13:00Z"/>
                <w:rFonts w:asciiTheme="minorEastAsia" w:hAnsiTheme="minorEastAsia"/>
                <w:rPrChange w:id="9719" w:author="Mouse" w:date="2015-10-21T17:15:00Z">
                  <w:rPr>
                    <w:ins w:id="9720" w:author="Mouse" w:date="2015-10-21T17:13:00Z"/>
                  </w:rPr>
                </w:rPrChange>
              </w:rPr>
            </w:pPr>
            <w:ins w:id="9721" w:author="Mouse" w:date="2015-10-21T17:13:00Z">
              <w:r w:rsidRPr="003E23AF">
                <w:rPr>
                  <w:rFonts w:asciiTheme="minorEastAsia" w:hAnsiTheme="minorEastAsia" w:hint="eastAsia"/>
                  <w:rPrChange w:id="9722" w:author="Mouse" w:date="2015-10-21T17:15:00Z">
                    <w:rPr>
                      <w:rFonts w:hint="eastAsia"/>
                    </w:rPr>
                  </w:rPrChange>
                </w:rPr>
                <w:t>025 20151010 0</w:t>
              </w:r>
              <w:r w:rsidRPr="003E23AF">
                <w:rPr>
                  <w:rFonts w:asciiTheme="minorEastAsia" w:hAnsiTheme="minorEastAsia"/>
                  <w:rPrChange w:id="9723" w:author="Mouse" w:date="2015-10-21T17:15:00Z">
                    <w:rPr/>
                  </w:rPrChange>
                </w:rPr>
                <w:t>00000100</w:t>
              </w:r>
            </w:ins>
          </w:p>
        </w:tc>
        <w:tc>
          <w:tcPr>
            <w:tcW w:w="965" w:type="dxa"/>
          </w:tcPr>
          <w:p w:rsidR="000B3E63" w:rsidRPr="003E23AF" w:rsidRDefault="000B3E63" w:rsidP="000B3E63">
            <w:pPr>
              <w:rPr>
                <w:ins w:id="9724" w:author="Mouse" w:date="2015-10-21T17:13:00Z"/>
                <w:rFonts w:asciiTheme="minorEastAsia" w:hAnsiTheme="minorEastAsia"/>
                <w:rPrChange w:id="9725" w:author="Mouse" w:date="2015-10-21T17:15:00Z">
                  <w:rPr>
                    <w:ins w:id="9726" w:author="Mouse" w:date="2015-10-21T17:13:00Z"/>
                  </w:rPr>
                </w:rPrChange>
              </w:rPr>
            </w:pPr>
            <w:ins w:id="9727" w:author="Mouse" w:date="2015-10-21T17:13:00Z">
              <w:r w:rsidRPr="003E23AF">
                <w:rPr>
                  <w:rFonts w:asciiTheme="minorEastAsia" w:hAnsiTheme="minorEastAsia" w:hint="eastAsia"/>
                  <w:rPrChange w:id="9728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574" w:type="dxa"/>
          </w:tcPr>
          <w:p w:rsidR="000B3E63" w:rsidRPr="003E23AF" w:rsidRDefault="000B3E63" w:rsidP="000B3E63">
            <w:pPr>
              <w:rPr>
                <w:ins w:id="9729" w:author="Mouse" w:date="2015-10-21T17:13:00Z"/>
                <w:rFonts w:asciiTheme="minorEastAsia" w:hAnsiTheme="minorEastAsia"/>
                <w:rPrChange w:id="9730" w:author="Mouse" w:date="2015-10-21T17:15:00Z">
                  <w:rPr>
                    <w:ins w:id="9731" w:author="Mouse" w:date="2015-10-21T17:13:00Z"/>
                  </w:rPr>
                </w:rPrChange>
              </w:rPr>
            </w:pPr>
            <w:ins w:id="9732" w:author="Mouse" w:date="2015-10-21T17:13:00Z">
              <w:r w:rsidRPr="003E23AF">
                <w:rPr>
                  <w:rFonts w:asciiTheme="minorEastAsia" w:hAnsiTheme="minorEastAsia" w:hint="eastAsia"/>
                  <w:rPrChange w:id="9733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40" w:type="dxa"/>
          </w:tcPr>
          <w:p w:rsidR="000B3E63" w:rsidRPr="003E23AF" w:rsidRDefault="000B3E63" w:rsidP="000B3E63">
            <w:pPr>
              <w:rPr>
                <w:ins w:id="9734" w:author="Mouse" w:date="2015-10-21T17:13:00Z"/>
                <w:rFonts w:asciiTheme="minorEastAsia" w:hAnsiTheme="minorEastAsia"/>
                <w:rPrChange w:id="9735" w:author="Mouse" w:date="2015-10-21T17:15:00Z">
                  <w:rPr>
                    <w:ins w:id="9736" w:author="Mouse" w:date="2015-10-21T17:13:00Z"/>
                  </w:rPr>
                </w:rPrChange>
              </w:rPr>
            </w:pPr>
            <w:ins w:id="9737" w:author="Mouse" w:date="2015-10-21T17:13:00Z">
              <w:r w:rsidRPr="003E23AF">
                <w:rPr>
                  <w:rFonts w:asciiTheme="minorEastAsia" w:hAnsiTheme="minorEastAsia" w:hint="eastAsia"/>
                  <w:rPrChange w:id="9738" w:author="Mouse" w:date="2015-10-21T17:15:00Z">
                    <w:rPr>
                      <w:rFonts w:hint="eastAsia"/>
                    </w:rPr>
                  </w:rPrChange>
                </w:rPr>
                <w:t>系统提示编号格式错误，返回输入界面</w:t>
              </w:r>
            </w:ins>
          </w:p>
        </w:tc>
      </w:tr>
      <w:tr w:rsidR="000B3E63" w:rsidRPr="003E23AF" w:rsidTr="000B3E63">
        <w:trPr>
          <w:ins w:id="9739" w:author="Mouse" w:date="2015-10-21T17:13:00Z"/>
        </w:trPr>
        <w:tc>
          <w:tcPr>
            <w:tcW w:w="1138" w:type="dxa"/>
          </w:tcPr>
          <w:p w:rsidR="000B3E63" w:rsidRPr="003E23AF" w:rsidRDefault="000B3E63" w:rsidP="000B3E63">
            <w:pPr>
              <w:rPr>
                <w:ins w:id="9740" w:author="Mouse" w:date="2015-10-21T17:13:00Z"/>
                <w:rFonts w:asciiTheme="minorEastAsia" w:hAnsiTheme="minorEastAsia"/>
                <w:rPrChange w:id="9741" w:author="Mouse" w:date="2015-10-21T17:15:00Z">
                  <w:rPr>
                    <w:ins w:id="9742" w:author="Mouse" w:date="2015-10-21T17:13:00Z"/>
                  </w:rPr>
                </w:rPrChange>
              </w:rPr>
            </w:pPr>
            <w:ins w:id="9743" w:author="Mouse" w:date="2015-10-21T17:13:00Z">
              <w:r w:rsidRPr="003E23AF">
                <w:rPr>
                  <w:rFonts w:asciiTheme="minorEastAsia" w:hAnsiTheme="minorEastAsia" w:hint="eastAsia"/>
                  <w:rPrChange w:id="9744" w:author="Mouse" w:date="2015-10-21T17:15:00Z">
                    <w:rPr>
                      <w:rFonts w:hint="eastAsia"/>
                    </w:rPr>
                  </w:rPrChange>
                </w:rPr>
                <w:t>TUS1-4</w:t>
              </w:r>
            </w:ins>
          </w:p>
        </w:tc>
        <w:tc>
          <w:tcPr>
            <w:tcW w:w="2543" w:type="dxa"/>
          </w:tcPr>
          <w:p w:rsidR="000B3E63" w:rsidRPr="003E23AF" w:rsidRDefault="000B3E63" w:rsidP="000B3E63">
            <w:pPr>
              <w:rPr>
                <w:ins w:id="9745" w:author="Mouse" w:date="2015-10-21T17:13:00Z"/>
                <w:rFonts w:asciiTheme="minorEastAsia" w:hAnsiTheme="minorEastAsia"/>
                <w:rPrChange w:id="9746" w:author="Mouse" w:date="2015-10-21T17:15:00Z">
                  <w:rPr>
                    <w:ins w:id="9747" w:author="Mouse" w:date="2015-10-21T17:13:00Z"/>
                  </w:rPr>
                </w:rPrChange>
              </w:rPr>
            </w:pPr>
            <w:ins w:id="9748" w:author="Mouse" w:date="2015-10-21T17:13:00Z">
              <w:r w:rsidRPr="003E23AF">
                <w:rPr>
                  <w:rFonts w:asciiTheme="minorEastAsia" w:hAnsiTheme="minorEastAsia" w:hint="eastAsia"/>
                  <w:rPrChange w:id="9749" w:author="Mouse" w:date="2015-10-21T17:15:00Z">
                    <w:rPr>
                      <w:rFonts w:hint="eastAsia"/>
                    </w:rPr>
                  </w:rPrChange>
                </w:rPr>
                <w:t>025 20151010 1</w:t>
              </w:r>
              <w:r w:rsidRPr="003E23AF">
                <w:rPr>
                  <w:rFonts w:asciiTheme="minorEastAsia" w:hAnsiTheme="minorEastAsia"/>
                  <w:rPrChange w:id="9750" w:author="Mouse" w:date="2015-10-21T17:15:00Z">
                    <w:rPr/>
                  </w:rPrChange>
                </w:rPr>
                <w:t>000000</w:t>
              </w:r>
            </w:ins>
          </w:p>
        </w:tc>
        <w:tc>
          <w:tcPr>
            <w:tcW w:w="965" w:type="dxa"/>
          </w:tcPr>
          <w:p w:rsidR="000B3E63" w:rsidRPr="003E23AF" w:rsidRDefault="000B3E63" w:rsidP="000B3E63">
            <w:pPr>
              <w:rPr>
                <w:ins w:id="9751" w:author="Mouse" w:date="2015-10-21T17:13:00Z"/>
                <w:rFonts w:asciiTheme="minorEastAsia" w:hAnsiTheme="minorEastAsia"/>
                <w:rPrChange w:id="9752" w:author="Mouse" w:date="2015-10-21T17:15:00Z">
                  <w:rPr>
                    <w:ins w:id="9753" w:author="Mouse" w:date="2015-10-21T17:13:00Z"/>
                  </w:rPr>
                </w:rPrChange>
              </w:rPr>
            </w:pPr>
            <w:ins w:id="9754" w:author="Mouse" w:date="2015-10-21T17:13:00Z">
              <w:r w:rsidRPr="003E23AF">
                <w:rPr>
                  <w:rFonts w:asciiTheme="minorEastAsia" w:hAnsiTheme="minorEastAsia" w:hint="eastAsia"/>
                  <w:rPrChange w:id="9755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574" w:type="dxa"/>
          </w:tcPr>
          <w:p w:rsidR="000B3E63" w:rsidRPr="003E23AF" w:rsidRDefault="000B3E63" w:rsidP="000B3E63">
            <w:pPr>
              <w:rPr>
                <w:ins w:id="9756" w:author="Mouse" w:date="2015-10-21T17:13:00Z"/>
                <w:rFonts w:asciiTheme="minorEastAsia" w:hAnsiTheme="minorEastAsia"/>
                <w:rPrChange w:id="9757" w:author="Mouse" w:date="2015-10-21T17:15:00Z">
                  <w:rPr>
                    <w:ins w:id="9758" w:author="Mouse" w:date="2015-10-21T17:13:00Z"/>
                  </w:rPr>
                </w:rPrChange>
              </w:rPr>
            </w:pPr>
            <w:ins w:id="9759" w:author="Mouse" w:date="2015-10-21T17:13:00Z">
              <w:r w:rsidRPr="003E23AF">
                <w:rPr>
                  <w:rFonts w:asciiTheme="minorEastAsia" w:hAnsiTheme="minorEastAsia" w:hint="eastAsia"/>
                  <w:rPrChange w:id="9760" w:author="Mouse" w:date="2015-10-21T17:1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  <w:tc>
          <w:tcPr>
            <w:tcW w:w="1340" w:type="dxa"/>
          </w:tcPr>
          <w:p w:rsidR="000B3E63" w:rsidRPr="003E23AF" w:rsidRDefault="000B3E63" w:rsidP="000B3E63">
            <w:pPr>
              <w:rPr>
                <w:ins w:id="9761" w:author="Mouse" w:date="2015-10-21T17:13:00Z"/>
                <w:rFonts w:asciiTheme="minorEastAsia" w:hAnsiTheme="minorEastAsia"/>
                <w:rPrChange w:id="9762" w:author="Mouse" w:date="2015-10-21T17:15:00Z">
                  <w:rPr>
                    <w:ins w:id="9763" w:author="Mouse" w:date="2015-10-21T17:13:00Z"/>
                  </w:rPr>
                </w:rPrChange>
              </w:rPr>
            </w:pPr>
            <w:ins w:id="9764" w:author="Mouse" w:date="2015-10-21T17:13:00Z">
              <w:r w:rsidRPr="003E23AF">
                <w:rPr>
                  <w:rFonts w:asciiTheme="minorEastAsia" w:hAnsiTheme="minorEastAsia" w:hint="eastAsia"/>
                  <w:rPrChange w:id="9765" w:author="Mouse" w:date="2015-10-21T17:15:00Z">
                    <w:rPr>
                      <w:rFonts w:hint="eastAsia"/>
                    </w:rPr>
                  </w:rPrChange>
                </w:rPr>
                <w:t>系统提示中转单不存在，返回输入界面</w:t>
              </w:r>
            </w:ins>
          </w:p>
        </w:tc>
      </w:tr>
      <w:tr w:rsidR="000B3E63" w:rsidRPr="003E23AF" w:rsidTr="000B3E63">
        <w:trPr>
          <w:ins w:id="9766" w:author="Mouse" w:date="2015-10-21T17:13:00Z"/>
        </w:trPr>
        <w:tc>
          <w:tcPr>
            <w:tcW w:w="1138" w:type="dxa"/>
          </w:tcPr>
          <w:p w:rsidR="000B3E63" w:rsidRPr="003E23AF" w:rsidRDefault="000B3E63" w:rsidP="000B3E63">
            <w:pPr>
              <w:rPr>
                <w:ins w:id="9767" w:author="Mouse" w:date="2015-10-21T17:13:00Z"/>
                <w:rFonts w:asciiTheme="minorEastAsia" w:hAnsiTheme="minorEastAsia"/>
                <w:rPrChange w:id="9768" w:author="Mouse" w:date="2015-10-21T17:15:00Z">
                  <w:rPr>
                    <w:ins w:id="9769" w:author="Mouse" w:date="2015-10-21T17:13:00Z"/>
                  </w:rPr>
                </w:rPrChange>
              </w:rPr>
            </w:pPr>
            <w:ins w:id="9770" w:author="Mouse" w:date="2015-10-21T17:13:00Z">
              <w:r w:rsidRPr="003E23AF">
                <w:rPr>
                  <w:rFonts w:asciiTheme="minorEastAsia" w:hAnsiTheme="minorEastAsia" w:hint="eastAsia"/>
                  <w:rPrChange w:id="9771" w:author="Mouse" w:date="2015-10-21T17:15:00Z">
                    <w:rPr>
                      <w:rFonts w:hint="eastAsia"/>
                    </w:rPr>
                  </w:rPrChange>
                </w:rPr>
                <w:t>TUS1-5</w:t>
              </w:r>
            </w:ins>
          </w:p>
        </w:tc>
        <w:tc>
          <w:tcPr>
            <w:tcW w:w="2543" w:type="dxa"/>
          </w:tcPr>
          <w:p w:rsidR="000B3E63" w:rsidRPr="003E23AF" w:rsidRDefault="000B3E63" w:rsidP="000B3E63">
            <w:pPr>
              <w:rPr>
                <w:ins w:id="9772" w:author="Mouse" w:date="2015-10-21T17:13:00Z"/>
                <w:rFonts w:asciiTheme="minorEastAsia" w:hAnsiTheme="minorEastAsia"/>
                <w:rPrChange w:id="9773" w:author="Mouse" w:date="2015-10-21T17:15:00Z">
                  <w:rPr>
                    <w:ins w:id="9774" w:author="Mouse" w:date="2015-10-21T17:13:00Z"/>
                  </w:rPr>
                </w:rPrChange>
              </w:rPr>
            </w:pPr>
            <w:ins w:id="9775" w:author="Mouse" w:date="2015-10-21T17:13:00Z">
              <w:r w:rsidRPr="003E23AF">
                <w:rPr>
                  <w:rFonts w:asciiTheme="minorEastAsia" w:hAnsiTheme="minorEastAsia" w:hint="eastAsia"/>
                  <w:rPrChange w:id="9776" w:author="Mouse" w:date="2015-10-21T17:15:00Z">
                    <w:rPr>
                      <w:rFonts w:hint="eastAsia"/>
                    </w:rPr>
                  </w:rPrChange>
                </w:rPr>
                <w:t>025 20151010 0</w:t>
              </w:r>
              <w:r w:rsidRPr="003E23AF">
                <w:rPr>
                  <w:rFonts w:asciiTheme="minorEastAsia" w:hAnsiTheme="minorEastAsia"/>
                  <w:rPrChange w:id="9777" w:author="Mouse" w:date="2015-10-21T17:15:00Z">
                    <w:rPr/>
                  </w:rPrChange>
                </w:rPr>
                <w:t>000002</w:t>
              </w:r>
            </w:ins>
          </w:p>
        </w:tc>
        <w:tc>
          <w:tcPr>
            <w:tcW w:w="965" w:type="dxa"/>
          </w:tcPr>
          <w:p w:rsidR="000B3E63" w:rsidRPr="003E23AF" w:rsidRDefault="000B3E63" w:rsidP="000B3E63">
            <w:pPr>
              <w:rPr>
                <w:ins w:id="9778" w:author="Mouse" w:date="2015-10-21T17:13:00Z"/>
                <w:rFonts w:asciiTheme="minorEastAsia" w:hAnsiTheme="minorEastAsia"/>
                <w:rPrChange w:id="9779" w:author="Mouse" w:date="2015-10-21T17:15:00Z">
                  <w:rPr>
                    <w:ins w:id="9780" w:author="Mouse" w:date="2015-10-21T17:13:00Z"/>
                  </w:rPr>
                </w:rPrChange>
              </w:rPr>
            </w:pPr>
            <w:ins w:id="9781" w:author="Mouse" w:date="2015-10-21T17:13:00Z">
              <w:r w:rsidRPr="003E23AF">
                <w:rPr>
                  <w:rFonts w:asciiTheme="minorEastAsia" w:hAnsiTheme="minorEastAsia" w:hint="eastAsia"/>
                  <w:rPrChange w:id="9782" w:author="Mouse" w:date="2015-10-21T17:15:00Z">
                    <w:rPr>
                      <w:rFonts w:hint="eastAsia"/>
                    </w:rPr>
                  </w:rPrChange>
                </w:rPr>
                <w:t>是，默认出库单见@</w:t>
              </w:r>
              <w:r w:rsidRPr="003E23AF">
                <w:rPr>
                  <w:rFonts w:asciiTheme="minorEastAsia" w:hAnsiTheme="minorEastAsia"/>
                  <w:rPrChange w:id="9783" w:author="Mouse" w:date="2015-10-21T17:15:00Z">
                    <w:rPr/>
                  </w:rPrChange>
                </w:rPr>
                <w:t>2</w:t>
              </w:r>
              <w:r w:rsidRPr="003E23AF">
                <w:rPr>
                  <w:rFonts w:asciiTheme="minorEastAsia" w:hAnsiTheme="minorEastAsia" w:hint="eastAsia"/>
                  <w:rPrChange w:id="9784" w:author="Mouse" w:date="2015-10-21T17:15:00Z">
                    <w:rPr>
                      <w:rFonts w:hint="eastAsia"/>
                    </w:rPr>
                  </w:rPrChange>
                </w:rPr>
                <w:t>，修改货物   状态为 丢失</w:t>
              </w:r>
            </w:ins>
          </w:p>
        </w:tc>
        <w:tc>
          <w:tcPr>
            <w:tcW w:w="1574" w:type="dxa"/>
          </w:tcPr>
          <w:p w:rsidR="000B3E63" w:rsidRPr="003E23AF" w:rsidRDefault="000B3E63" w:rsidP="000B3E63">
            <w:pPr>
              <w:rPr>
                <w:ins w:id="9785" w:author="Mouse" w:date="2015-10-21T17:13:00Z"/>
                <w:rFonts w:asciiTheme="minorEastAsia" w:hAnsiTheme="minorEastAsia"/>
                <w:rPrChange w:id="9786" w:author="Mouse" w:date="2015-10-21T17:15:00Z">
                  <w:rPr>
                    <w:ins w:id="9787" w:author="Mouse" w:date="2015-10-21T17:13:00Z"/>
                  </w:rPr>
                </w:rPrChange>
              </w:rPr>
            </w:pPr>
            <w:ins w:id="9788" w:author="Mouse" w:date="2015-10-21T17:13:00Z">
              <w:r w:rsidRPr="003E23AF">
                <w:rPr>
                  <w:rFonts w:asciiTheme="minorEastAsia" w:hAnsiTheme="minorEastAsia" w:hint="eastAsia"/>
                  <w:rPrChange w:id="9789" w:author="Mouse" w:date="2015-10-21T17:1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  <w:tc>
          <w:tcPr>
            <w:tcW w:w="1340" w:type="dxa"/>
          </w:tcPr>
          <w:p w:rsidR="000B3E63" w:rsidRPr="003E23AF" w:rsidRDefault="000B3E63" w:rsidP="000B3E63">
            <w:pPr>
              <w:rPr>
                <w:ins w:id="9790" w:author="Mouse" w:date="2015-10-21T17:13:00Z"/>
                <w:rFonts w:asciiTheme="minorEastAsia" w:hAnsiTheme="minorEastAsia"/>
                <w:rPrChange w:id="9791" w:author="Mouse" w:date="2015-10-21T17:15:00Z">
                  <w:rPr>
                    <w:ins w:id="9792" w:author="Mouse" w:date="2015-10-21T17:13:00Z"/>
                  </w:rPr>
                </w:rPrChange>
              </w:rPr>
            </w:pPr>
            <w:ins w:id="9793" w:author="Mouse" w:date="2015-10-21T17:13:00Z">
              <w:r w:rsidRPr="003E23AF">
                <w:rPr>
                  <w:rFonts w:asciiTheme="minorEastAsia" w:hAnsiTheme="minorEastAsia" w:hint="eastAsia"/>
                  <w:rPrChange w:id="9794" w:author="Mouse" w:date="2015-10-21T17:15:00Z">
                    <w:rPr>
                      <w:rFonts w:hint="eastAsia"/>
                    </w:rPr>
                  </w:rPrChange>
                </w:rPr>
                <w:t>系统生成并保存出库单，见@</w:t>
              </w:r>
              <w:r w:rsidRPr="003E23AF">
                <w:rPr>
                  <w:rFonts w:asciiTheme="minorEastAsia" w:hAnsiTheme="minorEastAsia"/>
                  <w:rPrChange w:id="9795" w:author="Mouse" w:date="2015-10-21T17:15:00Z">
                    <w:rPr/>
                  </w:rPrChange>
                </w:rPr>
                <w:t>2a</w:t>
              </w:r>
            </w:ins>
          </w:p>
        </w:tc>
      </w:tr>
    </w:tbl>
    <w:p w:rsidR="000B3E63" w:rsidRPr="003E23AF" w:rsidRDefault="000B3E63" w:rsidP="000B3E63">
      <w:pPr>
        <w:rPr>
          <w:ins w:id="9796" w:author="Mouse" w:date="2015-10-21T17:13:00Z"/>
          <w:rFonts w:asciiTheme="minorEastAsia" w:hAnsiTheme="minorEastAsia"/>
          <w:rPrChange w:id="9797" w:author="Mouse" w:date="2015-10-21T17:15:00Z">
            <w:rPr>
              <w:ins w:id="9798" w:author="Mouse" w:date="2015-10-21T17:13:00Z"/>
            </w:rPr>
          </w:rPrChange>
        </w:rPr>
      </w:pPr>
      <w:ins w:id="9799" w:author="Mouse" w:date="2015-10-21T17:13:00Z">
        <w:r w:rsidRPr="003E23AF">
          <w:rPr>
            <w:rFonts w:asciiTheme="minorEastAsia" w:hAnsiTheme="minorEastAsia"/>
            <w:rPrChange w:id="9800" w:author="Mouse" w:date="2015-10-21T17:15:00Z">
              <w:rPr/>
            </w:rPrChange>
          </w:rPr>
          <w:t>中转单见</w:t>
        </w:r>
        <w:r w:rsidRPr="003E23AF">
          <w:rPr>
            <w:rFonts w:asciiTheme="minorEastAsia" w:hAnsiTheme="minorEastAsia" w:hint="eastAsia"/>
            <w:rPrChange w:id="9801" w:author="Mouse" w:date="2015-10-21T17:15:00Z">
              <w:rPr>
                <w:rFonts w:hint="eastAsia"/>
              </w:rPr>
            </w:rPrChange>
          </w:rPr>
          <w:t xml:space="preserve"> 中转装运管理_测试用例</w:t>
        </w:r>
      </w:ins>
    </w:p>
    <w:p w:rsidR="000B3E63" w:rsidRPr="003E23AF" w:rsidRDefault="000B3E63" w:rsidP="000B3E63">
      <w:pPr>
        <w:rPr>
          <w:ins w:id="9802" w:author="Mouse" w:date="2015-10-21T17:13:00Z"/>
          <w:rFonts w:asciiTheme="minorEastAsia" w:hAnsiTheme="minorEastAsia"/>
          <w:rPrChange w:id="9803" w:author="Mouse" w:date="2015-10-21T17:15:00Z">
            <w:rPr>
              <w:ins w:id="9804" w:author="Mouse" w:date="2015-10-21T17:13:00Z"/>
            </w:rPr>
          </w:rPrChang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3E63" w:rsidRPr="003E23AF" w:rsidTr="000B3E63">
        <w:trPr>
          <w:ins w:id="9805" w:author="Mouse" w:date="2015-10-21T17:13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9806" w:author="Mouse" w:date="2015-10-21T17:13:00Z"/>
                <w:rFonts w:asciiTheme="minorEastAsia" w:hAnsiTheme="minorEastAsia"/>
                <w:rPrChange w:id="9807" w:author="Mouse" w:date="2015-10-21T17:15:00Z">
                  <w:rPr>
                    <w:ins w:id="9808" w:author="Mouse" w:date="2015-10-21T17:13:00Z"/>
                  </w:rPr>
                </w:rPrChange>
              </w:rPr>
            </w:pPr>
            <w:ins w:id="9809" w:author="Mouse" w:date="2015-10-21T17:13:00Z">
              <w:r w:rsidRPr="003E23AF">
                <w:rPr>
                  <w:rFonts w:asciiTheme="minorEastAsia" w:hAnsiTheme="minorEastAsia" w:hint="eastAsia"/>
                  <w:rPrChange w:id="9810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9811" w:author="Mouse" w:date="2015-10-21T17:15:00Z">
                    <w:rPr/>
                  </w:rPrChange>
                </w:rPr>
                <w:t>1</w:t>
              </w:r>
            </w:ins>
          </w:p>
          <w:p w:rsidR="000B3E63" w:rsidRPr="003E23AF" w:rsidRDefault="000B3E63" w:rsidP="000B3E63">
            <w:pPr>
              <w:rPr>
                <w:ins w:id="9812" w:author="Mouse" w:date="2015-10-21T17:13:00Z"/>
                <w:rFonts w:asciiTheme="minorEastAsia" w:hAnsiTheme="minorEastAsia"/>
                <w:rPrChange w:id="9813" w:author="Mouse" w:date="2015-10-21T17:15:00Z">
                  <w:rPr>
                    <w:ins w:id="9814" w:author="Mouse" w:date="2015-10-21T17:13:00Z"/>
                  </w:rPr>
                </w:rPrChange>
              </w:rPr>
            </w:pPr>
            <w:ins w:id="9815" w:author="Mouse" w:date="2015-10-21T17:13:00Z">
              <w:r w:rsidRPr="003E23AF">
                <w:rPr>
                  <w:rFonts w:asciiTheme="minorEastAsia" w:hAnsiTheme="minorEastAsia"/>
                  <w:rPrChange w:id="9816" w:author="Mouse" w:date="2015-10-21T17:15:00Z">
                    <w:rPr/>
                  </w:rPrChange>
                </w:rPr>
                <w:t>仓库出库单</w:t>
              </w:r>
            </w:ins>
          </w:p>
          <w:p w:rsidR="000B3E63" w:rsidRPr="003E23AF" w:rsidRDefault="000B3E63" w:rsidP="000B3E63">
            <w:pPr>
              <w:rPr>
                <w:ins w:id="9817" w:author="Mouse" w:date="2015-10-21T17:13:00Z"/>
                <w:rFonts w:asciiTheme="minorEastAsia" w:hAnsiTheme="minorEastAsia"/>
                <w:rPrChange w:id="9818" w:author="Mouse" w:date="2015-10-21T17:15:00Z">
                  <w:rPr>
                    <w:ins w:id="9819" w:author="Mouse" w:date="2015-10-21T17:13:00Z"/>
                  </w:rPr>
                </w:rPrChange>
              </w:rPr>
            </w:pPr>
            <w:ins w:id="9820" w:author="Mouse" w:date="2015-10-21T17:13:00Z">
              <w:r w:rsidRPr="003E23AF">
                <w:rPr>
                  <w:rFonts w:asciiTheme="minorEastAsia" w:hAnsiTheme="minorEastAsia"/>
                  <w:rPrChange w:id="9821" w:author="Mouse" w:date="2015-10-21T17:15:00Z">
                    <w:rPr/>
                  </w:rPrChange>
                </w:rPr>
                <w:t>出库日期</w:t>
              </w:r>
              <w:r w:rsidRPr="003E23AF">
                <w:rPr>
                  <w:rFonts w:asciiTheme="minorEastAsia" w:hAnsiTheme="minorEastAsia" w:hint="eastAsia"/>
                  <w:rPrChange w:id="9822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9823" w:author="Mouse" w:date="2015-10-21T17:13:00Z"/>
                <w:rFonts w:asciiTheme="minorEastAsia" w:hAnsiTheme="minorEastAsia"/>
                <w:rPrChange w:id="9824" w:author="Mouse" w:date="2015-10-21T17:15:00Z">
                  <w:rPr>
                    <w:ins w:id="9825" w:author="Mouse" w:date="2015-10-21T17:13:00Z"/>
                  </w:rPr>
                </w:rPrChange>
              </w:rPr>
            </w:pPr>
            <w:ins w:id="9826" w:author="Mouse" w:date="2015-10-21T17:13:00Z">
              <w:r w:rsidRPr="003E23AF">
                <w:rPr>
                  <w:rFonts w:asciiTheme="minorEastAsia" w:hAnsiTheme="minorEastAsia"/>
                  <w:rPrChange w:id="9827" w:author="Mouse" w:date="2015-10-21T17:15:00Z">
                    <w:rPr/>
                  </w:rPrChange>
                </w:rPr>
                <w:t>目的地</w:t>
              </w:r>
              <w:r w:rsidRPr="003E23AF">
                <w:rPr>
                  <w:rFonts w:asciiTheme="minorEastAsia" w:hAnsiTheme="minorEastAsia" w:hint="eastAsia"/>
                  <w:rPrChange w:id="9828" w:author="Mouse" w:date="2015-10-21T17:15:00Z">
                    <w:rPr>
                      <w:rFonts w:hint="eastAsia"/>
                    </w:rPr>
                  </w:rPrChange>
                </w:rPr>
                <w:t xml:space="preserve"> 北京</w:t>
              </w:r>
            </w:ins>
          </w:p>
          <w:p w:rsidR="000B3E63" w:rsidRPr="003E23AF" w:rsidRDefault="000B3E63" w:rsidP="000B3E63">
            <w:pPr>
              <w:rPr>
                <w:ins w:id="9829" w:author="Mouse" w:date="2015-10-21T17:13:00Z"/>
                <w:rFonts w:asciiTheme="minorEastAsia" w:hAnsiTheme="minorEastAsia"/>
                <w:rPrChange w:id="9830" w:author="Mouse" w:date="2015-10-21T17:15:00Z">
                  <w:rPr>
                    <w:ins w:id="9831" w:author="Mouse" w:date="2015-10-21T17:13:00Z"/>
                  </w:rPr>
                </w:rPrChange>
              </w:rPr>
            </w:pPr>
            <w:ins w:id="9832" w:author="Mouse" w:date="2015-10-21T17:13:00Z">
              <w:r w:rsidRPr="003E23AF">
                <w:rPr>
                  <w:rFonts w:asciiTheme="minorEastAsia" w:hAnsiTheme="minorEastAsia"/>
                  <w:rPrChange w:id="9833" w:author="Mouse" w:date="2015-10-21T17:15:00Z">
                    <w:rPr/>
                  </w:rPrChange>
                </w:rPr>
                <w:t>装运形式</w:t>
              </w:r>
              <w:r w:rsidRPr="003E23AF">
                <w:rPr>
                  <w:rFonts w:asciiTheme="minorEastAsia" w:hAnsiTheme="minorEastAsia" w:hint="eastAsia"/>
                  <w:rPrChange w:id="9834" w:author="Mouse" w:date="2015-10-21T17:15:00Z">
                    <w:rPr>
                      <w:rFonts w:hint="eastAsia"/>
                    </w:rPr>
                  </w:rPrChange>
                </w:rPr>
                <w:t xml:space="preserve"> 飞机</w:t>
              </w:r>
            </w:ins>
          </w:p>
          <w:p w:rsidR="000B3E63" w:rsidRPr="003E23AF" w:rsidRDefault="000B3E63" w:rsidP="000B3E63">
            <w:pPr>
              <w:rPr>
                <w:ins w:id="9835" w:author="Mouse" w:date="2015-10-21T17:13:00Z"/>
                <w:rFonts w:asciiTheme="minorEastAsia" w:hAnsiTheme="minorEastAsia"/>
                <w:rPrChange w:id="9836" w:author="Mouse" w:date="2015-10-21T17:15:00Z">
                  <w:rPr>
                    <w:ins w:id="9837" w:author="Mouse" w:date="2015-10-21T17:13:00Z"/>
                  </w:rPr>
                </w:rPrChange>
              </w:rPr>
            </w:pPr>
            <w:ins w:id="9838" w:author="Mouse" w:date="2015-10-21T17:13:00Z">
              <w:r w:rsidRPr="003E23AF">
                <w:rPr>
                  <w:rFonts w:asciiTheme="minorEastAsia" w:hAnsiTheme="minorEastAsia"/>
                  <w:rPrChange w:id="9839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9840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9841" w:author="Mouse" w:date="2015-10-21T17:15:00Z">
                    <w:rPr/>
                  </w:rPrChange>
                </w:rPr>
                <w:t>000001</w:t>
              </w:r>
            </w:ins>
          </w:p>
          <w:p w:rsidR="000B3E63" w:rsidRPr="003E23AF" w:rsidRDefault="000B3E63" w:rsidP="000B3E63">
            <w:pPr>
              <w:rPr>
                <w:ins w:id="9842" w:author="Mouse" w:date="2015-10-21T17:13:00Z"/>
                <w:rFonts w:asciiTheme="minorEastAsia" w:hAnsiTheme="minorEastAsia"/>
                <w:rPrChange w:id="9843" w:author="Mouse" w:date="2015-10-21T17:15:00Z">
                  <w:rPr>
                    <w:ins w:id="9844" w:author="Mouse" w:date="2015-10-21T17:13:00Z"/>
                  </w:rPr>
                </w:rPrChange>
              </w:rPr>
            </w:pPr>
            <w:ins w:id="9845" w:author="Mouse" w:date="2015-10-21T17:13:00Z">
              <w:r w:rsidRPr="003E23AF">
                <w:rPr>
                  <w:rFonts w:asciiTheme="minorEastAsia" w:hAnsiTheme="minorEastAsia"/>
                  <w:rPrChange w:id="9846" w:author="Mouse" w:date="2015-10-21T17:15:00Z">
                    <w:rPr/>
                  </w:rPrChange>
                </w:rPr>
                <w:t>快递编号</w:t>
              </w:r>
              <w:r w:rsidRPr="003E23AF">
                <w:rPr>
                  <w:rFonts w:asciiTheme="minorEastAsia" w:hAnsiTheme="minorEastAsia" w:hint="eastAsia"/>
                  <w:rPrChange w:id="9847" w:author="Mouse" w:date="2015-10-21T17:15:00Z">
                    <w:rPr>
                      <w:rFonts w:hint="eastAsia"/>
                    </w:rPr>
                  </w:rPrChange>
                </w:rPr>
                <w:t xml:space="preserve"> 状态            </w:t>
              </w:r>
            </w:ins>
          </w:p>
          <w:p w:rsidR="000B3E63" w:rsidRPr="003E23AF" w:rsidRDefault="000B3E63" w:rsidP="000B3E63">
            <w:pPr>
              <w:rPr>
                <w:ins w:id="9848" w:author="Mouse" w:date="2015-10-21T17:13:00Z"/>
                <w:rFonts w:asciiTheme="minorEastAsia" w:hAnsiTheme="minorEastAsia"/>
                <w:rPrChange w:id="9849" w:author="Mouse" w:date="2015-10-21T17:15:00Z">
                  <w:rPr>
                    <w:ins w:id="9850" w:author="Mouse" w:date="2015-10-21T17:13:00Z"/>
                  </w:rPr>
                </w:rPrChange>
              </w:rPr>
            </w:pPr>
            <w:ins w:id="9851" w:author="Mouse" w:date="2015-10-21T17:13:00Z">
              <w:r w:rsidRPr="003E23AF">
                <w:rPr>
                  <w:rFonts w:asciiTheme="minorEastAsia" w:hAnsiTheme="minorEastAsia" w:hint="eastAsia"/>
                  <w:rPrChange w:id="9852" w:author="Mouse" w:date="2015-10-21T17:15:00Z">
                    <w:rPr>
                      <w:rFonts w:hint="eastAsia"/>
                    </w:rPr>
                  </w:rPrChange>
                </w:rPr>
                <w:t>0250000001</w:t>
              </w:r>
              <w:r w:rsidRPr="003E23AF">
                <w:rPr>
                  <w:rFonts w:asciiTheme="minorEastAsia" w:hAnsiTheme="minorEastAsia"/>
                  <w:rPrChange w:id="9853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9854" w:author="Mouse" w:date="2015-10-21T17:13:00Z"/>
                <w:rFonts w:asciiTheme="minorEastAsia" w:hAnsiTheme="minorEastAsia"/>
                <w:rPrChange w:id="9855" w:author="Mouse" w:date="2015-10-21T17:15:00Z">
                  <w:rPr>
                    <w:ins w:id="9856" w:author="Mouse" w:date="2015-10-21T17:13:00Z"/>
                  </w:rPr>
                </w:rPrChange>
              </w:rPr>
            </w:pPr>
            <w:ins w:id="9857" w:author="Mouse" w:date="2015-10-21T17:13:00Z">
              <w:r w:rsidRPr="003E23AF">
                <w:rPr>
                  <w:rFonts w:asciiTheme="minorEastAsia" w:hAnsiTheme="minorEastAsia" w:hint="eastAsia"/>
                  <w:rPrChange w:id="9858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859" w:author="Mouse" w:date="2015-10-21T17:15:00Z">
                    <w:rPr/>
                  </w:rPrChange>
                </w:rPr>
                <w:t>2 正常</w:t>
              </w:r>
            </w:ins>
          </w:p>
          <w:p w:rsidR="000B3E63" w:rsidRPr="003E23AF" w:rsidRDefault="000B3E63" w:rsidP="000B3E63">
            <w:pPr>
              <w:rPr>
                <w:ins w:id="9860" w:author="Mouse" w:date="2015-10-21T17:13:00Z"/>
                <w:rFonts w:asciiTheme="minorEastAsia" w:hAnsiTheme="minorEastAsia"/>
                <w:rPrChange w:id="9861" w:author="Mouse" w:date="2015-10-21T17:15:00Z">
                  <w:rPr>
                    <w:ins w:id="9862" w:author="Mouse" w:date="2015-10-21T17:13:00Z"/>
                  </w:rPr>
                </w:rPrChange>
              </w:rPr>
            </w:pPr>
            <w:ins w:id="9863" w:author="Mouse" w:date="2015-10-21T17:13:00Z">
              <w:r w:rsidRPr="003E23AF">
                <w:rPr>
                  <w:rFonts w:asciiTheme="minorEastAsia" w:hAnsiTheme="minorEastAsia" w:hint="eastAsia"/>
                  <w:rPrChange w:id="9864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865" w:author="Mouse" w:date="2015-10-21T17:15:00Z">
                    <w:rPr/>
                  </w:rPrChange>
                </w:rPr>
                <w:t>3 正常</w:t>
              </w:r>
            </w:ins>
          </w:p>
          <w:p w:rsidR="000B3E63" w:rsidRPr="003E23AF" w:rsidRDefault="000B3E63" w:rsidP="000B3E63">
            <w:pPr>
              <w:rPr>
                <w:ins w:id="9866" w:author="Mouse" w:date="2015-10-21T17:13:00Z"/>
                <w:rFonts w:asciiTheme="minorEastAsia" w:hAnsiTheme="minorEastAsia"/>
                <w:rPrChange w:id="9867" w:author="Mouse" w:date="2015-10-21T17:15:00Z">
                  <w:rPr>
                    <w:ins w:id="9868" w:author="Mouse" w:date="2015-10-21T17:13:00Z"/>
                  </w:rPr>
                </w:rPrChange>
              </w:rPr>
            </w:pPr>
            <w:ins w:id="9869" w:author="Mouse" w:date="2015-10-21T17:13:00Z">
              <w:r w:rsidRPr="003E23AF">
                <w:rPr>
                  <w:rFonts w:asciiTheme="minorEastAsia" w:hAnsiTheme="minorEastAsia" w:hint="eastAsia"/>
                  <w:rPrChange w:id="9870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871" w:author="Mouse" w:date="2015-10-21T17:15:00Z">
                    <w:rPr/>
                  </w:rPrChange>
                </w:rPr>
                <w:t>4 正常</w:t>
              </w:r>
            </w:ins>
          </w:p>
          <w:p w:rsidR="000B3E63" w:rsidRPr="003E23AF" w:rsidRDefault="000B3E63" w:rsidP="000B3E63">
            <w:pPr>
              <w:rPr>
                <w:ins w:id="9872" w:author="Mouse" w:date="2015-10-21T17:13:00Z"/>
                <w:rFonts w:asciiTheme="minorEastAsia" w:hAnsiTheme="minorEastAsia"/>
                <w:rPrChange w:id="9873" w:author="Mouse" w:date="2015-10-21T17:15:00Z">
                  <w:rPr>
                    <w:ins w:id="9874" w:author="Mouse" w:date="2015-10-21T17:13:00Z"/>
                  </w:rPr>
                </w:rPrChange>
              </w:rPr>
            </w:pPr>
            <w:ins w:id="9875" w:author="Mouse" w:date="2015-10-21T17:13:00Z">
              <w:r w:rsidRPr="003E23AF">
                <w:rPr>
                  <w:rFonts w:asciiTheme="minorEastAsia" w:hAnsiTheme="minorEastAsia" w:hint="eastAsia"/>
                  <w:rPrChange w:id="9876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877" w:author="Mouse" w:date="2015-10-21T17:15:00Z">
                    <w:rPr/>
                  </w:rPrChange>
                </w:rPr>
                <w:t>5 正常</w:t>
              </w:r>
            </w:ins>
          </w:p>
          <w:p w:rsidR="000B3E63" w:rsidRPr="003E23AF" w:rsidRDefault="000B3E63" w:rsidP="000B3E63">
            <w:pPr>
              <w:rPr>
                <w:ins w:id="9878" w:author="Mouse" w:date="2015-10-21T17:13:00Z"/>
                <w:rFonts w:asciiTheme="minorEastAsia" w:hAnsiTheme="minorEastAsia"/>
                <w:rPrChange w:id="9879" w:author="Mouse" w:date="2015-10-21T17:15:00Z">
                  <w:rPr>
                    <w:ins w:id="9880" w:author="Mouse" w:date="2015-10-21T17:13:00Z"/>
                  </w:rPr>
                </w:rPrChange>
              </w:rPr>
            </w:pPr>
            <w:ins w:id="9881" w:author="Mouse" w:date="2015-10-21T17:13:00Z">
              <w:r w:rsidRPr="003E23AF">
                <w:rPr>
                  <w:rFonts w:asciiTheme="minorEastAsia" w:hAnsiTheme="minorEastAsia" w:hint="eastAsia"/>
                  <w:rPrChange w:id="9882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883" w:author="Mouse" w:date="2015-10-21T17:15:00Z">
                    <w:rPr/>
                  </w:rPrChange>
                </w:rPr>
                <w:t>6 正常</w:t>
              </w:r>
            </w:ins>
          </w:p>
          <w:p w:rsidR="000B3E63" w:rsidRPr="003E23AF" w:rsidRDefault="000B3E63" w:rsidP="000B3E63">
            <w:pPr>
              <w:rPr>
                <w:ins w:id="9884" w:author="Mouse" w:date="2015-10-21T17:13:00Z"/>
                <w:rFonts w:asciiTheme="minorEastAsia" w:hAnsiTheme="minorEastAsia"/>
                <w:rPrChange w:id="9885" w:author="Mouse" w:date="2015-10-21T17:15:00Z">
                  <w:rPr>
                    <w:ins w:id="9886" w:author="Mouse" w:date="2015-10-21T17:13:00Z"/>
                  </w:rPr>
                </w:rPrChange>
              </w:rPr>
            </w:pPr>
            <w:ins w:id="9887" w:author="Mouse" w:date="2015-10-21T17:13:00Z">
              <w:r w:rsidRPr="003E23AF">
                <w:rPr>
                  <w:rFonts w:asciiTheme="minorEastAsia" w:hAnsiTheme="minorEastAsia" w:hint="eastAsia"/>
                  <w:rPrChange w:id="9888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889" w:author="Mouse" w:date="2015-10-21T17:15:00Z">
                    <w:rPr/>
                  </w:rPrChange>
                </w:rPr>
                <w:t>7 正常</w:t>
              </w:r>
            </w:ins>
          </w:p>
          <w:p w:rsidR="000B3E63" w:rsidRPr="003E23AF" w:rsidRDefault="000B3E63" w:rsidP="000B3E63">
            <w:pPr>
              <w:rPr>
                <w:ins w:id="9890" w:author="Mouse" w:date="2015-10-21T17:13:00Z"/>
                <w:rFonts w:asciiTheme="minorEastAsia" w:hAnsiTheme="minorEastAsia"/>
                <w:rPrChange w:id="9891" w:author="Mouse" w:date="2015-10-21T17:15:00Z">
                  <w:rPr>
                    <w:ins w:id="9892" w:author="Mouse" w:date="2015-10-21T17:13:00Z"/>
                  </w:rPr>
                </w:rPrChange>
              </w:rPr>
            </w:pPr>
            <w:ins w:id="9893" w:author="Mouse" w:date="2015-10-21T17:13:00Z">
              <w:r w:rsidRPr="003E23AF">
                <w:rPr>
                  <w:rFonts w:asciiTheme="minorEastAsia" w:hAnsiTheme="minorEastAsia" w:hint="eastAsia"/>
                  <w:rPrChange w:id="9894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895" w:author="Mouse" w:date="2015-10-21T17:15:00Z">
                    <w:rPr/>
                  </w:rPrChange>
                </w:rPr>
                <w:t>8 正常</w:t>
              </w:r>
            </w:ins>
          </w:p>
          <w:p w:rsidR="000B3E63" w:rsidRPr="003E23AF" w:rsidRDefault="000B3E63" w:rsidP="000B3E63">
            <w:pPr>
              <w:rPr>
                <w:ins w:id="9896" w:author="Mouse" w:date="2015-10-21T17:13:00Z"/>
                <w:rFonts w:asciiTheme="minorEastAsia" w:hAnsiTheme="minorEastAsia"/>
                <w:rPrChange w:id="9897" w:author="Mouse" w:date="2015-10-21T17:15:00Z">
                  <w:rPr>
                    <w:ins w:id="9898" w:author="Mouse" w:date="2015-10-21T17:13:00Z"/>
                  </w:rPr>
                </w:rPrChange>
              </w:rPr>
            </w:pPr>
            <w:ins w:id="9899" w:author="Mouse" w:date="2015-10-21T17:13:00Z">
              <w:r w:rsidRPr="003E23AF">
                <w:rPr>
                  <w:rFonts w:asciiTheme="minorEastAsia" w:hAnsiTheme="minorEastAsia" w:hint="eastAsia"/>
                  <w:rPrChange w:id="9900" w:author="Mouse" w:date="2015-10-21T17:15:00Z">
                    <w:rPr>
                      <w:rFonts w:hint="eastAsia"/>
                    </w:rPr>
                  </w:rPrChange>
                </w:rPr>
                <w:t>025000000</w:t>
              </w:r>
              <w:r w:rsidRPr="003E23AF">
                <w:rPr>
                  <w:rFonts w:asciiTheme="minorEastAsia" w:hAnsiTheme="minorEastAsia"/>
                  <w:rPrChange w:id="9901" w:author="Mouse" w:date="2015-10-21T17:15:00Z">
                    <w:rPr/>
                  </w:rPrChange>
                </w:rPr>
                <w:t>9 正常</w:t>
              </w:r>
            </w:ins>
          </w:p>
          <w:p w:rsidR="000B3E63" w:rsidRPr="003E23AF" w:rsidRDefault="000B3E63" w:rsidP="000B3E63">
            <w:pPr>
              <w:rPr>
                <w:ins w:id="9902" w:author="Mouse" w:date="2015-10-21T17:13:00Z"/>
                <w:rFonts w:asciiTheme="minorEastAsia" w:hAnsiTheme="minorEastAsia"/>
                <w:rPrChange w:id="9903" w:author="Mouse" w:date="2015-10-21T17:15:00Z">
                  <w:rPr>
                    <w:ins w:id="9904" w:author="Mouse" w:date="2015-10-21T17:13:00Z"/>
                  </w:rPr>
                </w:rPrChange>
              </w:rPr>
            </w:pPr>
            <w:ins w:id="9905" w:author="Mouse" w:date="2015-10-21T17:13:00Z">
              <w:r w:rsidRPr="003E23AF">
                <w:rPr>
                  <w:rFonts w:asciiTheme="minorEastAsia" w:hAnsiTheme="minorEastAsia" w:hint="eastAsia"/>
                  <w:rPrChange w:id="9906" w:author="Mouse" w:date="2015-10-21T17:15:00Z">
                    <w:rPr>
                      <w:rFonts w:hint="eastAsia"/>
                    </w:rPr>
                  </w:rPrChange>
                </w:rPr>
                <w:t>0250000010</w:t>
              </w:r>
              <w:r w:rsidRPr="003E23AF">
                <w:rPr>
                  <w:rFonts w:asciiTheme="minorEastAsia" w:hAnsiTheme="minorEastAsia"/>
                  <w:rPrChange w:id="9907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9908" w:author="Mouse" w:date="2015-10-21T17:13:00Z"/>
                <w:rFonts w:asciiTheme="minorEastAsia" w:hAnsiTheme="minorEastAsia"/>
                <w:rPrChange w:id="9909" w:author="Mouse" w:date="2015-10-21T17:15:00Z">
                  <w:rPr>
                    <w:ins w:id="9910" w:author="Mouse" w:date="2015-10-21T17:13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9911" w:author="Mouse" w:date="2015-10-21T17:13:00Z"/>
                <w:rFonts w:asciiTheme="minorEastAsia" w:hAnsiTheme="minorEastAsia"/>
                <w:rPrChange w:id="9912" w:author="Mouse" w:date="2015-10-21T17:15:00Z">
                  <w:rPr>
                    <w:ins w:id="9913" w:author="Mouse" w:date="2015-10-21T17:13:00Z"/>
                  </w:rPr>
                </w:rPrChange>
              </w:rPr>
            </w:pPr>
            <w:ins w:id="9914" w:author="Mouse" w:date="2015-10-21T17:13:00Z">
              <w:r w:rsidRPr="003E23AF">
                <w:rPr>
                  <w:rFonts w:asciiTheme="minorEastAsia" w:hAnsiTheme="minorEastAsia" w:hint="eastAsia"/>
                  <w:rPrChange w:id="9915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9916" w:author="Mouse" w:date="2015-10-21T17:15:00Z">
                    <w:rPr/>
                  </w:rPrChange>
                </w:rPr>
                <w:t>2</w:t>
              </w:r>
            </w:ins>
          </w:p>
          <w:p w:rsidR="000B3E63" w:rsidRPr="003E23AF" w:rsidRDefault="000B3E63" w:rsidP="000B3E63">
            <w:pPr>
              <w:rPr>
                <w:ins w:id="9917" w:author="Mouse" w:date="2015-10-21T17:13:00Z"/>
                <w:rFonts w:asciiTheme="minorEastAsia" w:hAnsiTheme="minorEastAsia"/>
                <w:rPrChange w:id="9918" w:author="Mouse" w:date="2015-10-21T17:15:00Z">
                  <w:rPr>
                    <w:ins w:id="9919" w:author="Mouse" w:date="2015-10-21T17:13:00Z"/>
                  </w:rPr>
                </w:rPrChange>
              </w:rPr>
            </w:pPr>
            <w:ins w:id="9920" w:author="Mouse" w:date="2015-10-21T17:13:00Z">
              <w:r w:rsidRPr="003E23AF">
                <w:rPr>
                  <w:rFonts w:asciiTheme="minorEastAsia" w:hAnsiTheme="minorEastAsia" w:hint="eastAsia"/>
                  <w:rPrChange w:id="9921" w:author="Mouse" w:date="2015-10-21T17:15:00Z">
                    <w:rPr>
                      <w:rFonts w:hint="eastAsia"/>
                    </w:rPr>
                  </w:rPrChange>
                </w:rPr>
                <w:t>仓库</w:t>
              </w:r>
              <w:r w:rsidRPr="003E23AF">
                <w:rPr>
                  <w:rFonts w:asciiTheme="minorEastAsia" w:hAnsiTheme="minorEastAsia"/>
                  <w:rPrChange w:id="9922" w:author="Mouse" w:date="2015-10-21T17:15:00Z">
                    <w:rPr/>
                  </w:rPrChange>
                </w:rPr>
                <w:t>出库单</w:t>
              </w:r>
            </w:ins>
          </w:p>
          <w:p w:rsidR="000B3E63" w:rsidRPr="003E23AF" w:rsidRDefault="000B3E63" w:rsidP="000B3E63">
            <w:pPr>
              <w:rPr>
                <w:ins w:id="9923" w:author="Mouse" w:date="2015-10-21T17:13:00Z"/>
                <w:rFonts w:asciiTheme="minorEastAsia" w:hAnsiTheme="minorEastAsia"/>
                <w:rPrChange w:id="9924" w:author="Mouse" w:date="2015-10-21T17:15:00Z">
                  <w:rPr>
                    <w:ins w:id="9925" w:author="Mouse" w:date="2015-10-21T17:13:00Z"/>
                  </w:rPr>
                </w:rPrChange>
              </w:rPr>
            </w:pPr>
            <w:ins w:id="9926" w:author="Mouse" w:date="2015-10-21T17:13:00Z">
              <w:r w:rsidRPr="003E23AF">
                <w:rPr>
                  <w:rFonts w:asciiTheme="minorEastAsia" w:hAnsiTheme="minorEastAsia"/>
                  <w:rPrChange w:id="9927" w:author="Mouse" w:date="2015-10-21T17:15:00Z">
                    <w:rPr/>
                  </w:rPrChange>
                </w:rPr>
                <w:t>出库日期</w:t>
              </w:r>
              <w:r w:rsidRPr="003E23AF">
                <w:rPr>
                  <w:rFonts w:asciiTheme="minorEastAsia" w:hAnsiTheme="minorEastAsia" w:hint="eastAsia"/>
                  <w:rPrChange w:id="9928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9929" w:author="Mouse" w:date="2015-10-21T17:13:00Z"/>
                <w:rFonts w:asciiTheme="minorEastAsia" w:hAnsiTheme="minorEastAsia"/>
                <w:rPrChange w:id="9930" w:author="Mouse" w:date="2015-10-21T17:15:00Z">
                  <w:rPr>
                    <w:ins w:id="9931" w:author="Mouse" w:date="2015-10-21T17:13:00Z"/>
                  </w:rPr>
                </w:rPrChange>
              </w:rPr>
            </w:pPr>
            <w:ins w:id="9932" w:author="Mouse" w:date="2015-10-21T17:13:00Z">
              <w:r w:rsidRPr="003E23AF">
                <w:rPr>
                  <w:rFonts w:asciiTheme="minorEastAsia" w:hAnsiTheme="minorEastAsia" w:hint="eastAsia"/>
                  <w:rPrChange w:id="9933" w:author="Mouse" w:date="2015-10-21T17:15:00Z">
                    <w:rPr>
                      <w:rFonts w:hint="eastAsia"/>
                    </w:rPr>
                  </w:rPrChange>
                </w:rPr>
                <w:t>目的地 上海</w:t>
              </w:r>
            </w:ins>
          </w:p>
          <w:p w:rsidR="000B3E63" w:rsidRPr="003E23AF" w:rsidRDefault="000B3E63" w:rsidP="000B3E63">
            <w:pPr>
              <w:rPr>
                <w:ins w:id="9934" w:author="Mouse" w:date="2015-10-21T17:13:00Z"/>
                <w:rFonts w:asciiTheme="minorEastAsia" w:hAnsiTheme="minorEastAsia"/>
                <w:rPrChange w:id="9935" w:author="Mouse" w:date="2015-10-21T17:15:00Z">
                  <w:rPr>
                    <w:ins w:id="9936" w:author="Mouse" w:date="2015-10-21T17:13:00Z"/>
                  </w:rPr>
                </w:rPrChange>
              </w:rPr>
            </w:pPr>
            <w:ins w:id="9937" w:author="Mouse" w:date="2015-10-21T17:13:00Z">
              <w:r w:rsidRPr="003E23AF">
                <w:rPr>
                  <w:rFonts w:asciiTheme="minorEastAsia" w:hAnsiTheme="minorEastAsia"/>
                  <w:rPrChange w:id="9938" w:author="Mouse" w:date="2015-10-21T17:15:00Z">
                    <w:rPr/>
                  </w:rPrChange>
                </w:rPr>
                <w:t>装运形式</w:t>
              </w:r>
              <w:r w:rsidRPr="003E23AF">
                <w:rPr>
                  <w:rFonts w:asciiTheme="minorEastAsia" w:hAnsiTheme="minorEastAsia" w:hint="eastAsia"/>
                  <w:rPrChange w:id="9939" w:author="Mouse" w:date="2015-10-21T17:15:00Z">
                    <w:rPr>
                      <w:rFonts w:hint="eastAsia"/>
                    </w:rPr>
                  </w:rPrChange>
                </w:rPr>
                <w:t xml:space="preserve"> 火车</w:t>
              </w:r>
            </w:ins>
          </w:p>
          <w:p w:rsidR="000B3E63" w:rsidRPr="003E23AF" w:rsidRDefault="000B3E63" w:rsidP="000B3E63">
            <w:pPr>
              <w:rPr>
                <w:ins w:id="9940" w:author="Mouse" w:date="2015-10-21T17:13:00Z"/>
                <w:rFonts w:asciiTheme="minorEastAsia" w:hAnsiTheme="minorEastAsia"/>
                <w:rPrChange w:id="9941" w:author="Mouse" w:date="2015-10-21T17:15:00Z">
                  <w:rPr>
                    <w:ins w:id="9942" w:author="Mouse" w:date="2015-10-21T17:13:00Z"/>
                  </w:rPr>
                </w:rPrChange>
              </w:rPr>
            </w:pPr>
            <w:ins w:id="9943" w:author="Mouse" w:date="2015-10-21T17:13:00Z">
              <w:r w:rsidRPr="003E23AF">
                <w:rPr>
                  <w:rFonts w:asciiTheme="minorEastAsia" w:hAnsiTheme="minorEastAsia"/>
                  <w:rPrChange w:id="9944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9945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9946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9947" w:author="Mouse" w:date="2015-10-21T17:13:00Z"/>
                <w:rFonts w:asciiTheme="minorEastAsia" w:hAnsiTheme="minorEastAsia"/>
                <w:rPrChange w:id="9948" w:author="Mouse" w:date="2015-10-21T17:15:00Z">
                  <w:rPr>
                    <w:ins w:id="9949" w:author="Mouse" w:date="2015-10-21T17:13:00Z"/>
                  </w:rPr>
                </w:rPrChange>
              </w:rPr>
            </w:pPr>
            <w:ins w:id="9950" w:author="Mouse" w:date="2015-10-21T17:13:00Z">
              <w:r w:rsidRPr="003E23AF">
                <w:rPr>
                  <w:rFonts w:asciiTheme="minorEastAsia" w:hAnsiTheme="minorEastAsia" w:hint="eastAsia"/>
                  <w:rPrChange w:id="9951" w:author="Mouse" w:date="2015-10-21T17:15:00Z">
                    <w:rPr>
                      <w:rFonts w:hint="eastAsia"/>
                    </w:rPr>
                  </w:rPrChange>
                </w:rPr>
                <w:t>快递</w:t>
              </w:r>
              <w:r w:rsidRPr="003E23AF">
                <w:rPr>
                  <w:rFonts w:asciiTheme="minorEastAsia" w:hAnsiTheme="minorEastAsia"/>
                  <w:rPrChange w:id="9952" w:author="Mouse" w:date="2015-10-21T17:15:00Z">
                    <w:rPr/>
                  </w:rPrChange>
                </w:rPr>
                <w:t>编号</w:t>
              </w:r>
              <w:r w:rsidRPr="003E23AF">
                <w:rPr>
                  <w:rFonts w:asciiTheme="minorEastAsia" w:hAnsiTheme="minorEastAsia" w:hint="eastAsia"/>
                  <w:rPrChange w:id="9953" w:author="Mouse" w:date="2015-10-21T17:15:00Z">
                    <w:rPr>
                      <w:rFonts w:hint="eastAsia"/>
                    </w:rPr>
                  </w:rPrChange>
                </w:rPr>
                <w:t xml:space="preserve"> 状态</w:t>
              </w:r>
            </w:ins>
          </w:p>
          <w:p w:rsidR="000B3E63" w:rsidRPr="003E23AF" w:rsidRDefault="000B3E63" w:rsidP="000B3E63">
            <w:pPr>
              <w:rPr>
                <w:ins w:id="9954" w:author="Mouse" w:date="2015-10-21T17:13:00Z"/>
                <w:rFonts w:asciiTheme="minorEastAsia" w:hAnsiTheme="minorEastAsia"/>
                <w:rPrChange w:id="9955" w:author="Mouse" w:date="2015-10-21T17:15:00Z">
                  <w:rPr>
                    <w:ins w:id="9956" w:author="Mouse" w:date="2015-10-21T17:13:00Z"/>
                  </w:rPr>
                </w:rPrChange>
              </w:rPr>
            </w:pPr>
            <w:ins w:id="9957" w:author="Mouse" w:date="2015-10-21T17:13:00Z">
              <w:r w:rsidRPr="003E23AF">
                <w:rPr>
                  <w:rFonts w:asciiTheme="minorEastAsia" w:hAnsiTheme="minorEastAsia" w:hint="eastAsia"/>
                  <w:rPrChange w:id="995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95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960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9961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9962" w:author="Mouse" w:date="2015-10-21T17:13:00Z"/>
                <w:rFonts w:asciiTheme="minorEastAsia" w:hAnsiTheme="minorEastAsia"/>
                <w:rPrChange w:id="9963" w:author="Mouse" w:date="2015-10-21T17:15:00Z">
                  <w:rPr>
                    <w:ins w:id="9964" w:author="Mouse" w:date="2015-10-21T17:13:00Z"/>
                  </w:rPr>
                </w:rPrChange>
              </w:rPr>
            </w:pPr>
            <w:ins w:id="9965" w:author="Mouse" w:date="2015-10-21T17:13:00Z">
              <w:r w:rsidRPr="003E23AF">
                <w:rPr>
                  <w:rFonts w:asciiTheme="minorEastAsia" w:hAnsiTheme="minorEastAsia" w:hint="eastAsia"/>
                  <w:rPrChange w:id="996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96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96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969" w:author="Mouse" w:date="2015-10-21T17:15:00Z">
                    <w:rPr/>
                  </w:rPrChange>
                </w:rPr>
                <w:t>2 正常</w:t>
              </w:r>
            </w:ins>
          </w:p>
          <w:p w:rsidR="000B3E63" w:rsidRPr="003E23AF" w:rsidRDefault="000B3E63" w:rsidP="000B3E63">
            <w:pPr>
              <w:rPr>
                <w:ins w:id="9970" w:author="Mouse" w:date="2015-10-21T17:13:00Z"/>
                <w:rFonts w:asciiTheme="minorEastAsia" w:hAnsiTheme="minorEastAsia"/>
                <w:rPrChange w:id="9971" w:author="Mouse" w:date="2015-10-21T17:15:00Z">
                  <w:rPr>
                    <w:ins w:id="9972" w:author="Mouse" w:date="2015-10-21T17:13:00Z"/>
                  </w:rPr>
                </w:rPrChange>
              </w:rPr>
            </w:pPr>
            <w:ins w:id="9973" w:author="Mouse" w:date="2015-10-21T17:13:00Z">
              <w:r w:rsidRPr="003E23AF">
                <w:rPr>
                  <w:rFonts w:asciiTheme="minorEastAsia" w:hAnsiTheme="minorEastAsia" w:hint="eastAsia"/>
                  <w:rPrChange w:id="997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97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976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977" w:author="Mouse" w:date="2015-10-21T17:15:00Z">
                    <w:rPr/>
                  </w:rPrChange>
                </w:rPr>
                <w:t>3 正常</w:t>
              </w:r>
            </w:ins>
          </w:p>
          <w:p w:rsidR="000B3E63" w:rsidRPr="003E23AF" w:rsidRDefault="000B3E63" w:rsidP="000B3E63">
            <w:pPr>
              <w:rPr>
                <w:ins w:id="9978" w:author="Mouse" w:date="2015-10-21T17:13:00Z"/>
                <w:rFonts w:asciiTheme="minorEastAsia" w:hAnsiTheme="minorEastAsia"/>
                <w:rPrChange w:id="9979" w:author="Mouse" w:date="2015-10-21T17:15:00Z">
                  <w:rPr>
                    <w:ins w:id="9980" w:author="Mouse" w:date="2015-10-21T17:13:00Z"/>
                  </w:rPr>
                </w:rPrChange>
              </w:rPr>
            </w:pPr>
            <w:ins w:id="9981" w:author="Mouse" w:date="2015-10-21T17:13:00Z">
              <w:r w:rsidRPr="003E23AF">
                <w:rPr>
                  <w:rFonts w:asciiTheme="minorEastAsia" w:hAnsiTheme="minorEastAsia" w:hint="eastAsia"/>
                  <w:rPrChange w:id="998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98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984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985" w:author="Mouse" w:date="2015-10-21T17:15:00Z">
                    <w:rPr/>
                  </w:rPrChange>
                </w:rPr>
                <w:t>4 正常</w:t>
              </w:r>
            </w:ins>
          </w:p>
          <w:p w:rsidR="000B3E63" w:rsidRPr="003E23AF" w:rsidRDefault="000B3E63" w:rsidP="000B3E63">
            <w:pPr>
              <w:rPr>
                <w:ins w:id="9986" w:author="Mouse" w:date="2015-10-21T17:13:00Z"/>
                <w:rFonts w:asciiTheme="minorEastAsia" w:hAnsiTheme="minorEastAsia"/>
                <w:rPrChange w:id="9987" w:author="Mouse" w:date="2015-10-21T17:15:00Z">
                  <w:rPr>
                    <w:ins w:id="9988" w:author="Mouse" w:date="2015-10-21T17:13:00Z"/>
                  </w:rPr>
                </w:rPrChange>
              </w:rPr>
            </w:pPr>
            <w:ins w:id="9989" w:author="Mouse" w:date="2015-10-21T17:13:00Z">
              <w:r w:rsidRPr="003E23AF">
                <w:rPr>
                  <w:rFonts w:asciiTheme="minorEastAsia" w:hAnsiTheme="minorEastAsia" w:hint="eastAsia"/>
                  <w:rPrChange w:id="999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99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9992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9993" w:author="Mouse" w:date="2015-10-21T17:15:00Z">
                    <w:rPr/>
                  </w:rPrChange>
                </w:rPr>
                <w:t>5 正常</w:t>
              </w:r>
            </w:ins>
          </w:p>
          <w:p w:rsidR="000B3E63" w:rsidRPr="003E23AF" w:rsidRDefault="000B3E63" w:rsidP="000B3E63">
            <w:pPr>
              <w:rPr>
                <w:ins w:id="9994" w:author="Mouse" w:date="2015-10-21T17:13:00Z"/>
                <w:rFonts w:asciiTheme="minorEastAsia" w:hAnsiTheme="minorEastAsia"/>
                <w:rPrChange w:id="9995" w:author="Mouse" w:date="2015-10-21T17:15:00Z">
                  <w:rPr>
                    <w:ins w:id="9996" w:author="Mouse" w:date="2015-10-21T17:13:00Z"/>
                  </w:rPr>
                </w:rPrChange>
              </w:rPr>
            </w:pPr>
            <w:ins w:id="9997" w:author="Mouse" w:date="2015-10-21T17:13:00Z">
              <w:r w:rsidRPr="003E23AF">
                <w:rPr>
                  <w:rFonts w:asciiTheme="minorEastAsia" w:hAnsiTheme="minorEastAsia" w:hint="eastAsia"/>
                  <w:rPrChange w:id="999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999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000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001" w:author="Mouse" w:date="2015-10-21T17:15:00Z">
                    <w:rPr/>
                  </w:rPrChange>
                </w:rPr>
                <w:t>6 正常</w:t>
              </w:r>
            </w:ins>
          </w:p>
          <w:p w:rsidR="000B3E63" w:rsidRPr="003E23AF" w:rsidRDefault="000B3E63" w:rsidP="000B3E63">
            <w:pPr>
              <w:rPr>
                <w:ins w:id="10002" w:author="Mouse" w:date="2015-10-21T17:13:00Z"/>
                <w:rFonts w:asciiTheme="minorEastAsia" w:hAnsiTheme="minorEastAsia"/>
                <w:rPrChange w:id="10003" w:author="Mouse" w:date="2015-10-21T17:15:00Z">
                  <w:rPr>
                    <w:ins w:id="10004" w:author="Mouse" w:date="2015-10-21T17:13:00Z"/>
                  </w:rPr>
                </w:rPrChange>
              </w:rPr>
            </w:pPr>
            <w:ins w:id="10005" w:author="Mouse" w:date="2015-10-21T17:13:00Z">
              <w:r w:rsidRPr="003E23AF">
                <w:rPr>
                  <w:rFonts w:asciiTheme="minorEastAsia" w:hAnsiTheme="minorEastAsia" w:hint="eastAsia"/>
                  <w:rPrChange w:id="1000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00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008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009" w:author="Mouse" w:date="2015-10-21T17:15:00Z">
                    <w:rPr/>
                  </w:rPrChange>
                </w:rPr>
                <w:t>7 正常</w:t>
              </w:r>
            </w:ins>
          </w:p>
          <w:p w:rsidR="000B3E63" w:rsidRPr="003E23AF" w:rsidRDefault="000B3E63" w:rsidP="000B3E63">
            <w:pPr>
              <w:rPr>
                <w:ins w:id="10010" w:author="Mouse" w:date="2015-10-21T17:13:00Z"/>
                <w:rFonts w:asciiTheme="minorEastAsia" w:hAnsiTheme="minorEastAsia"/>
                <w:color w:val="FF0000"/>
                <w:rPrChange w:id="10011" w:author="Mouse" w:date="2015-10-21T17:15:00Z">
                  <w:rPr>
                    <w:ins w:id="10012" w:author="Mouse" w:date="2015-10-21T17:13:00Z"/>
                    <w:color w:val="FF0000"/>
                  </w:rPr>
                </w:rPrChange>
              </w:rPr>
            </w:pPr>
            <w:ins w:id="10013" w:author="Mouse" w:date="2015-10-21T17:13:00Z">
              <w:r w:rsidRPr="003E23AF">
                <w:rPr>
                  <w:rFonts w:asciiTheme="minorEastAsia" w:hAnsiTheme="minorEastAsia" w:hint="eastAsia"/>
                  <w:color w:val="FF0000"/>
                  <w:rPrChange w:id="10014" w:author="Mouse" w:date="2015-10-21T17:15:00Z">
                    <w:rPr>
                      <w:rFonts w:hint="eastAsia"/>
                      <w:color w:val="FF0000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color w:val="FF0000"/>
                  <w:rPrChange w:id="10015" w:author="Mouse" w:date="2015-10-21T17:15:00Z">
                    <w:rPr>
                      <w:color w:val="FF0000"/>
                    </w:rPr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color w:val="FF0000"/>
                  <w:rPrChange w:id="10016" w:author="Mouse" w:date="2015-10-21T17:15:00Z">
                    <w:rPr>
                      <w:rFonts w:hint="eastAsia"/>
                      <w:color w:val="FF0000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color w:val="FF0000"/>
                  <w:rPrChange w:id="10017" w:author="Mouse" w:date="2015-10-21T17:15:00Z">
                    <w:rPr>
                      <w:color w:val="FF0000"/>
                    </w:rPr>
                  </w:rPrChange>
                </w:rPr>
                <w:t>8 正常</w:t>
              </w:r>
            </w:ins>
          </w:p>
          <w:p w:rsidR="000B3E63" w:rsidRPr="003E23AF" w:rsidRDefault="000B3E63" w:rsidP="000B3E63">
            <w:pPr>
              <w:rPr>
                <w:ins w:id="10018" w:author="Mouse" w:date="2015-10-21T17:13:00Z"/>
                <w:rFonts w:asciiTheme="minorEastAsia" w:hAnsiTheme="minorEastAsia"/>
                <w:rPrChange w:id="10019" w:author="Mouse" w:date="2015-10-21T17:15:00Z">
                  <w:rPr>
                    <w:ins w:id="10020" w:author="Mouse" w:date="2015-10-21T17:13:00Z"/>
                  </w:rPr>
                </w:rPrChange>
              </w:rPr>
            </w:pPr>
            <w:ins w:id="10021" w:author="Mouse" w:date="2015-10-21T17:13:00Z">
              <w:r w:rsidRPr="003E23AF">
                <w:rPr>
                  <w:rFonts w:asciiTheme="minorEastAsia" w:hAnsiTheme="minorEastAsia" w:hint="eastAsia"/>
                  <w:rPrChange w:id="10022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023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024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025" w:author="Mouse" w:date="2015-10-21T17:15:00Z">
                    <w:rPr/>
                  </w:rPrChange>
                </w:rPr>
                <w:t>9 正常</w:t>
              </w:r>
            </w:ins>
          </w:p>
          <w:p w:rsidR="000B3E63" w:rsidRPr="003E23AF" w:rsidRDefault="000B3E63" w:rsidP="000B3E63">
            <w:pPr>
              <w:rPr>
                <w:ins w:id="10026" w:author="Mouse" w:date="2015-10-21T17:13:00Z"/>
                <w:rFonts w:asciiTheme="minorEastAsia" w:hAnsiTheme="minorEastAsia"/>
                <w:rPrChange w:id="10027" w:author="Mouse" w:date="2015-10-21T17:15:00Z">
                  <w:rPr>
                    <w:ins w:id="10028" w:author="Mouse" w:date="2015-10-21T17:13:00Z"/>
                  </w:rPr>
                </w:rPrChange>
              </w:rPr>
            </w:pPr>
            <w:ins w:id="10029" w:author="Mouse" w:date="2015-10-21T17:13:00Z">
              <w:r w:rsidRPr="003E23AF">
                <w:rPr>
                  <w:rFonts w:asciiTheme="minorEastAsia" w:hAnsiTheme="minorEastAsia" w:hint="eastAsia"/>
                  <w:rPrChange w:id="10030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031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032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10033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034" w:author="Mouse" w:date="2015-10-21T17:13:00Z"/>
                <w:rFonts w:asciiTheme="minorEastAsia" w:hAnsiTheme="minorEastAsia"/>
                <w:rPrChange w:id="10035" w:author="Mouse" w:date="2015-10-21T17:15:00Z">
                  <w:rPr>
                    <w:ins w:id="10036" w:author="Mouse" w:date="2015-10-21T17:13:00Z"/>
                  </w:rPr>
                </w:rPrChange>
              </w:rPr>
            </w:pPr>
            <w:ins w:id="10037" w:author="Mouse" w:date="2015-10-21T17:13:00Z">
              <w:r w:rsidRPr="003E23AF">
                <w:rPr>
                  <w:rFonts w:asciiTheme="minorEastAsia" w:hAnsiTheme="minorEastAsia" w:hint="eastAsia"/>
                  <w:rPrChange w:id="10038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039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040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10041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042" w:author="Mouse" w:date="2015-10-21T17:13:00Z"/>
                <w:rFonts w:asciiTheme="minorEastAsia" w:hAnsiTheme="minorEastAsia"/>
                <w:rPrChange w:id="10043" w:author="Mouse" w:date="2015-10-21T17:15:00Z">
                  <w:rPr>
                    <w:ins w:id="10044" w:author="Mouse" w:date="2015-10-21T17:13:00Z"/>
                  </w:rPr>
                </w:rPrChange>
              </w:rPr>
            </w:pPr>
            <w:ins w:id="10045" w:author="Mouse" w:date="2015-10-21T17:13:00Z">
              <w:r w:rsidRPr="003E23AF">
                <w:rPr>
                  <w:rFonts w:asciiTheme="minorEastAsia" w:hAnsiTheme="minorEastAsia" w:hint="eastAsia"/>
                  <w:rPrChange w:id="10046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047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048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10049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050" w:author="Mouse" w:date="2015-10-21T17:13:00Z"/>
                <w:rFonts w:asciiTheme="minorEastAsia" w:hAnsiTheme="minorEastAsia"/>
                <w:rPrChange w:id="10051" w:author="Mouse" w:date="2015-10-21T17:15:00Z">
                  <w:rPr>
                    <w:ins w:id="10052" w:author="Mouse" w:date="2015-10-21T17:13:00Z"/>
                  </w:rPr>
                </w:rPrChange>
              </w:rPr>
            </w:pPr>
            <w:ins w:id="10053" w:author="Mouse" w:date="2015-10-21T17:13:00Z">
              <w:r w:rsidRPr="003E23AF">
                <w:rPr>
                  <w:rFonts w:asciiTheme="minorEastAsia" w:hAnsiTheme="minorEastAsia" w:hint="eastAsia"/>
                  <w:rPrChange w:id="10054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055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056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  <w:r w:rsidRPr="003E23AF">
                <w:rPr>
                  <w:rFonts w:asciiTheme="minorEastAsia" w:hAnsiTheme="minorEastAsia"/>
                  <w:rPrChange w:id="10057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058" w:author="Mouse" w:date="2015-10-21T17:13:00Z"/>
                <w:rFonts w:asciiTheme="minorEastAsia" w:hAnsiTheme="minorEastAsia"/>
                <w:rPrChange w:id="10059" w:author="Mouse" w:date="2015-10-21T17:15:00Z">
                  <w:rPr>
                    <w:ins w:id="10060" w:author="Mouse" w:date="2015-10-21T17:13:00Z"/>
                  </w:rPr>
                </w:rPrChange>
              </w:rPr>
            </w:pPr>
          </w:p>
        </w:tc>
      </w:tr>
      <w:tr w:rsidR="000B3E63" w:rsidRPr="003E23AF" w:rsidTr="000B3E63">
        <w:trPr>
          <w:ins w:id="10061" w:author="Mouse" w:date="2015-10-21T17:13:00Z"/>
        </w:trPr>
        <w:tc>
          <w:tcPr>
            <w:tcW w:w="4148" w:type="dxa"/>
          </w:tcPr>
          <w:p w:rsidR="000B3E63" w:rsidRPr="003E23AF" w:rsidRDefault="000B3E63" w:rsidP="000B3E63">
            <w:pPr>
              <w:rPr>
                <w:ins w:id="10062" w:author="Mouse" w:date="2015-10-21T17:13:00Z"/>
                <w:rFonts w:asciiTheme="minorEastAsia" w:hAnsiTheme="minorEastAsia"/>
                <w:rPrChange w:id="10063" w:author="Mouse" w:date="2015-10-21T17:15:00Z">
                  <w:rPr>
                    <w:ins w:id="10064" w:author="Mouse" w:date="2015-10-21T17:13:00Z"/>
                  </w:rPr>
                </w:rPrChange>
              </w:rPr>
            </w:pPr>
            <w:ins w:id="10065" w:author="Mouse" w:date="2015-10-21T17:13:00Z">
              <w:r w:rsidRPr="003E23AF">
                <w:rPr>
                  <w:rFonts w:asciiTheme="minorEastAsia" w:hAnsiTheme="minorEastAsia" w:hint="eastAsia"/>
                  <w:rPrChange w:id="10066" w:author="Mouse" w:date="2015-10-21T17:15:00Z">
                    <w:rPr>
                      <w:rFonts w:hint="eastAsia"/>
                    </w:rPr>
                  </w:rPrChange>
                </w:rPr>
                <w:t>@</w:t>
              </w:r>
              <w:r w:rsidRPr="003E23AF">
                <w:rPr>
                  <w:rFonts w:asciiTheme="minorEastAsia" w:hAnsiTheme="minorEastAsia"/>
                  <w:rPrChange w:id="10067" w:author="Mouse" w:date="2015-10-21T17:15:00Z">
                    <w:rPr/>
                  </w:rPrChange>
                </w:rPr>
                <w:t>2a</w:t>
              </w:r>
            </w:ins>
          </w:p>
          <w:p w:rsidR="000B3E63" w:rsidRPr="003E23AF" w:rsidRDefault="000B3E63" w:rsidP="000B3E63">
            <w:pPr>
              <w:rPr>
                <w:ins w:id="10068" w:author="Mouse" w:date="2015-10-21T17:13:00Z"/>
                <w:rFonts w:asciiTheme="minorEastAsia" w:hAnsiTheme="minorEastAsia"/>
                <w:rPrChange w:id="10069" w:author="Mouse" w:date="2015-10-21T17:15:00Z">
                  <w:rPr>
                    <w:ins w:id="10070" w:author="Mouse" w:date="2015-10-21T17:13:00Z"/>
                  </w:rPr>
                </w:rPrChange>
              </w:rPr>
            </w:pPr>
            <w:ins w:id="10071" w:author="Mouse" w:date="2015-10-21T17:13:00Z">
              <w:r w:rsidRPr="003E23AF">
                <w:rPr>
                  <w:rFonts w:asciiTheme="minorEastAsia" w:hAnsiTheme="minorEastAsia" w:hint="eastAsia"/>
                  <w:rPrChange w:id="10072" w:author="Mouse" w:date="2015-10-21T17:15:00Z">
                    <w:rPr>
                      <w:rFonts w:hint="eastAsia"/>
                    </w:rPr>
                  </w:rPrChange>
                </w:rPr>
                <w:t>仓库</w:t>
              </w:r>
              <w:r w:rsidRPr="003E23AF">
                <w:rPr>
                  <w:rFonts w:asciiTheme="minorEastAsia" w:hAnsiTheme="minorEastAsia"/>
                  <w:rPrChange w:id="10073" w:author="Mouse" w:date="2015-10-21T17:15:00Z">
                    <w:rPr/>
                  </w:rPrChange>
                </w:rPr>
                <w:t>出库</w:t>
              </w:r>
            </w:ins>
          </w:p>
          <w:p w:rsidR="000B3E63" w:rsidRPr="003E23AF" w:rsidRDefault="000B3E63" w:rsidP="000B3E63">
            <w:pPr>
              <w:rPr>
                <w:ins w:id="10074" w:author="Mouse" w:date="2015-10-21T17:13:00Z"/>
                <w:rFonts w:asciiTheme="minorEastAsia" w:hAnsiTheme="minorEastAsia"/>
                <w:rPrChange w:id="10075" w:author="Mouse" w:date="2015-10-21T17:15:00Z">
                  <w:rPr>
                    <w:ins w:id="10076" w:author="Mouse" w:date="2015-10-21T17:13:00Z"/>
                  </w:rPr>
                </w:rPrChange>
              </w:rPr>
            </w:pPr>
            <w:ins w:id="10077" w:author="Mouse" w:date="2015-10-21T17:13:00Z">
              <w:r w:rsidRPr="003E23AF">
                <w:rPr>
                  <w:rFonts w:asciiTheme="minorEastAsia" w:hAnsiTheme="minorEastAsia"/>
                  <w:rPrChange w:id="10078" w:author="Mouse" w:date="2015-10-21T17:15:00Z">
                    <w:rPr/>
                  </w:rPrChange>
                </w:rPr>
                <w:t>出库日期</w:t>
              </w:r>
              <w:r w:rsidRPr="003E23AF">
                <w:rPr>
                  <w:rFonts w:asciiTheme="minorEastAsia" w:hAnsiTheme="minorEastAsia" w:hint="eastAsia"/>
                  <w:rPrChange w:id="10079" w:author="Mouse" w:date="2015-10-21T17:15:00Z">
                    <w:rPr>
                      <w:rFonts w:hint="eastAsia"/>
                    </w:rPr>
                  </w:rPrChange>
                </w:rPr>
                <w:t xml:space="preserve"> 2015年10月10日</w:t>
              </w:r>
            </w:ins>
          </w:p>
          <w:p w:rsidR="000B3E63" w:rsidRPr="003E23AF" w:rsidRDefault="000B3E63" w:rsidP="000B3E63">
            <w:pPr>
              <w:rPr>
                <w:ins w:id="10080" w:author="Mouse" w:date="2015-10-21T17:13:00Z"/>
                <w:rFonts w:asciiTheme="minorEastAsia" w:hAnsiTheme="minorEastAsia"/>
                <w:rPrChange w:id="10081" w:author="Mouse" w:date="2015-10-21T17:15:00Z">
                  <w:rPr>
                    <w:ins w:id="10082" w:author="Mouse" w:date="2015-10-21T17:13:00Z"/>
                  </w:rPr>
                </w:rPrChange>
              </w:rPr>
            </w:pPr>
            <w:ins w:id="10083" w:author="Mouse" w:date="2015-10-21T17:13:00Z">
              <w:r w:rsidRPr="003E23AF">
                <w:rPr>
                  <w:rFonts w:asciiTheme="minorEastAsia" w:hAnsiTheme="minorEastAsia" w:hint="eastAsia"/>
                  <w:rPrChange w:id="10084" w:author="Mouse" w:date="2015-10-21T17:15:00Z">
                    <w:rPr>
                      <w:rFonts w:hint="eastAsia"/>
                    </w:rPr>
                  </w:rPrChange>
                </w:rPr>
                <w:t>目的地 上海</w:t>
              </w:r>
            </w:ins>
          </w:p>
          <w:p w:rsidR="000B3E63" w:rsidRPr="003E23AF" w:rsidRDefault="000B3E63" w:rsidP="000B3E63">
            <w:pPr>
              <w:rPr>
                <w:ins w:id="10085" w:author="Mouse" w:date="2015-10-21T17:13:00Z"/>
                <w:rFonts w:asciiTheme="minorEastAsia" w:hAnsiTheme="minorEastAsia"/>
                <w:rPrChange w:id="10086" w:author="Mouse" w:date="2015-10-21T17:15:00Z">
                  <w:rPr>
                    <w:ins w:id="10087" w:author="Mouse" w:date="2015-10-21T17:13:00Z"/>
                  </w:rPr>
                </w:rPrChange>
              </w:rPr>
            </w:pPr>
            <w:ins w:id="10088" w:author="Mouse" w:date="2015-10-21T17:13:00Z">
              <w:r w:rsidRPr="003E23AF">
                <w:rPr>
                  <w:rFonts w:asciiTheme="minorEastAsia" w:hAnsiTheme="minorEastAsia"/>
                  <w:rPrChange w:id="10089" w:author="Mouse" w:date="2015-10-21T17:15:00Z">
                    <w:rPr/>
                  </w:rPrChange>
                </w:rPr>
                <w:t>装运形式</w:t>
              </w:r>
              <w:r w:rsidRPr="003E23AF">
                <w:rPr>
                  <w:rFonts w:asciiTheme="minorEastAsia" w:hAnsiTheme="minorEastAsia" w:hint="eastAsia"/>
                  <w:rPrChange w:id="10090" w:author="Mouse" w:date="2015-10-21T17:15:00Z">
                    <w:rPr>
                      <w:rFonts w:hint="eastAsia"/>
                    </w:rPr>
                  </w:rPrChange>
                </w:rPr>
                <w:t xml:space="preserve"> 火车</w:t>
              </w:r>
            </w:ins>
          </w:p>
          <w:p w:rsidR="000B3E63" w:rsidRPr="003E23AF" w:rsidRDefault="000B3E63" w:rsidP="000B3E63">
            <w:pPr>
              <w:rPr>
                <w:ins w:id="10091" w:author="Mouse" w:date="2015-10-21T17:13:00Z"/>
                <w:rFonts w:asciiTheme="minorEastAsia" w:hAnsiTheme="minorEastAsia"/>
                <w:rPrChange w:id="10092" w:author="Mouse" w:date="2015-10-21T17:15:00Z">
                  <w:rPr>
                    <w:ins w:id="10093" w:author="Mouse" w:date="2015-10-21T17:13:00Z"/>
                  </w:rPr>
                </w:rPrChange>
              </w:rPr>
            </w:pPr>
            <w:ins w:id="10094" w:author="Mouse" w:date="2015-10-21T17:13:00Z">
              <w:r w:rsidRPr="003E23AF">
                <w:rPr>
                  <w:rFonts w:asciiTheme="minorEastAsia" w:hAnsiTheme="minorEastAsia"/>
                  <w:rPrChange w:id="10095" w:author="Mouse" w:date="2015-10-21T17:15:00Z">
                    <w:rPr/>
                  </w:rPrChange>
                </w:rPr>
                <w:t>中转单编号</w:t>
              </w:r>
              <w:r w:rsidRPr="003E23AF">
                <w:rPr>
                  <w:rFonts w:asciiTheme="minorEastAsia" w:hAnsiTheme="minorEastAsia" w:hint="eastAsia"/>
                  <w:rPrChange w:id="10096" w:author="Mouse" w:date="2015-10-21T17:15:00Z">
                    <w:rPr>
                      <w:rFonts w:hint="eastAsia"/>
                    </w:rPr>
                  </w:rPrChange>
                </w:rPr>
                <w:t xml:space="preserve"> 025 20151010 0</w:t>
              </w:r>
              <w:r w:rsidRPr="003E23AF">
                <w:rPr>
                  <w:rFonts w:asciiTheme="minorEastAsia" w:hAnsiTheme="minorEastAsia"/>
                  <w:rPrChange w:id="10097" w:author="Mouse" w:date="2015-10-21T17:15:00Z">
                    <w:rPr/>
                  </w:rPrChange>
                </w:rPr>
                <w:t>000002</w:t>
              </w:r>
            </w:ins>
          </w:p>
          <w:p w:rsidR="000B3E63" w:rsidRPr="003E23AF" w:rsidRDefault="000B3E63" w:rsidP="000B3E63">
            <w:pPr>
              <w:rPr>
                <w:ins w:id="10098" w:author="Mouse" w:date="2015-10-21T17:13:00Z"/>
                <w:rFonts w:asciiTheme="minorEastAsia" w:hAnsiTheme="minorEastAsia"/>
                <w:rPrChange w:id="10099" w:author="Mouse" w:date="2015-10-21T17:15:00Z">
                  <w:rPr>
                    <w:ins w:id="10100" w:author="Mouse" w:date="2015-10-21T17:13:00Z"/>
                  </w:rPr>
                </w:rPrChange>
              </w:rPr>
            </w:pPr>
            <w:ins w:id="10101" w:author="Mouse" w:date="2015-10-21T17:13:00Z">
              <w:r w:rsidRPr="003E23AF">
                <w:rPr>
                  <w:rFonts w:asciiTheme="minorEastAsia" w:hAnsiTheme="minorEastAsia" w:hint="eastAsia"/>
                  <w:rPrChange w:id="10102" w:author="Mouse" w:date="2015-10-21T17:15:00Z">
                    <w:rPr>
                      <w:rFonts w:hint="eastAsia"/>
                    </w:rPr>
                  </w:rPrChange>
                </w:rPr>
                <w:lastRenderedPageBreak/>
                <w:t>快递</w:t>
              </w:r>
              <w:r w:rsidRPr="003E23AF">
                <w:rPr>
                  <w:rFonts w:asciiTheme="minorEastAsia" w:hAnsiTheme="minorEastAsia"/>
                  <w:rPrChange w:id="10103" w:author="Mouse" w:date="2015-10-21T17:15:00Z">
                    <w:rPr/>
                  </w:rPrChange>
                </w:rPr>
                <w:t>编号</w:t>
              </w:r>
              <w:r w:rsidRPr="003E23AF">
                <w:rPr>
                  <w:rFonts w:asciiTheme="minorEastAsia" w:hAnsiTheme="minorEastAsia" w:hint="eastAsia"/>
                  <w:rPrChange w:id="10104" w:author="Mouse" w:date="2015-10-21T17:15:00Z">
                    <w:rPr>
                      <w:rFonts w:hint="eastAsia"/>
                    </w:rPr>
                  </w:rPrChange>
                </w:rPr>
                <w:t xml:space="preserve"> 状态</w:t>
              </w:r>
            </w:ins>
          </w:p>
          <w:p w:rsidR="000B3E63" w:rsidRPr="003E23AF" w:rsidRDefault="000B3E63" w:rsidP="000B3E63">
            <w:pPr>
              <w:rPr>
                <w:ins w:id="10105" w:author="Mouse" w:date="2015-10-21T17:13:00Z"/>
                <w:rFonts w:asciiTheme="minorEastAsia" w:hAnsiTheme="minorEastAsia"/>
                <w:rPrChange w:id="10106" w:author="Mouse" w:date="2015-10-21T17:15:00Z">
                  <w:rPr>
                    <w:ins w:id="10107" w:author="Mouse" w:date="2015-10-21T17:13:00Z"/>
                  </w:rPr>
                </w:rPrChange>
              </w:rPr>
            </w:pPr>
            <w:ins w:id="10108" w:author="Mouse" w:date="2015-10-21T17:13:00Z">
              <w:r w:rsidRPr="003E23AF">
                <w:rPr>
                  <w:rFonts w:asciiTheme="minorEastAsia" w:hAnsiTheme="minorEastAsia" w:hint="eastAsia"/>
                  <w:rPrChange w:id="1010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1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11" w:author="Mouse" w:date="2015-10-21T17:15:00Z">
                    <w:rPr>
                      <w:rFonts w:hint="eastAsia"/>
                    </w:rPr>
                  </w:rPrChange>
                </w:rPr>
                <w:t>0000011</w:t>
              </w:r>
              <w:r w:rsidRPr="003E23AF">
                <w:rPr>
                  <w:rFonts w:asciiTheme="minorEastAsia" w:hAnsiTheme="minorEastAsia"/>
                  <w:rPrChange w:id="10112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113" w:author="Mouse" w:date="2015-10-21T17:13:00Z"/>
                <w:rFonts w:asciiTheme="minorEastAsia" w:hAnsiTheme="minorEastAsia"/>
                <w:rPrChange w:id="10114" w:author="Mouse" w:date="2015-10-21T17:15:00Z">
                  <w:rPr>
                    <w:ins w:id="10115" w:author="Mouse" w:date="2015-10-21T17:13:00Z"/>
                  </w:rPr>
                </w:rPrChange>
              </w:rPr>
            </w:pPr>
            <w:ins w:id="10116" w:author="Mouse" w:date="2015-10-21T17:13:00Z">
              <w:r w:rsidRPr="003E23AF">
                <w:rPr>
                  <w:rFonts w:asciiTheme="minorEastAsia" w:hAnsiTheme="minorEastAsia" w:hint="eastAsia"/>
                  <w:rPrChange w:id="1011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1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19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120" w:author="Mouse" w:date="2015-10-21T17:15:00Z">
                    <w:rPr/>
                  </w:rPrChange>
                </w:rPr>
                <w:t>2 正常</w:t>
              </w:r>
            </w:ins>
          </w:p>
          <w:p w:rsidR="000B3E63" w:rsidRPr="003E23AF" w:rsidRDefault="000B3E63" w:rsidP="000B3E63">
            <w:pPr>
              <w:rPr>
                <w:ins w:id="10121" w:author="Mouse" w:date="2015-10-21T17:13:00Z"/>
                <w:rFonts w:asciiTheme="minorEastAsia" w:hAnsiTheme="minorEastAsia"/>
                <w:rPrChange w:id="10122" w:author="Mouse" w:date="2015-10-21T17:15:00Z">
                  <w:rPr>
                    <w:ins w:id="10123" w:author="Mouse" w:date="2015-10-21T17:13:00Z"/>
                  </w:rPr>
                </w:rPrChange>
              </w:rPr>
            </w:pPr>
            <w:ins w:id="10124" w:author="Mouse" w:date="2015-10-21T17:13:00Z">
              <w:r w:rsidRPr="003E23AF">
                <w:rPr>
                  <w:rFonts w:asciiTheme="minorEastAsia" w:hAnsiTheme="minorEastAsia" w:hint="eastAsia"/>
                  <w:rPrChange w:id="1012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2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27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128" w:author="Mouse" w:date="2015-10-21T17:15:00Z">
                    <w:rPr/>
                  </w:rPrChange>
                </w:rPr>
                <w:t>3 正常</w:t>
              </w:r>
            </w:ins>
          </w:p>
          <w:p w:rsidR="000B3E63" w:rsidRPr="003E23AF" w:rsidRDefault="000B3E63" w:rsidP="000B3E63">
            <w:pPr>
              <w:rPr>
                <w:ins w:id="10129" w:author="Mouse" w:date="2015-10-21T17:13:00Z"/>
                <w:rFonts w:asciiTheme="minorEastAsia" w:hAnsiTheme="minorEastAsia"/>
                <w:rPrChange w:id="10130" w:author="Mouse" w:date="2015-10-21T17:15:00Z">
                  <w:rPr>
                    <w:ins w:id="10131" w:author="Mouse" w:date="2015-10-21T17:13:00Z"/>
                  </w:rPr>
                </w:rPrChange>
              </w:rPr>
            </w:pPr>
            <w:ins w:id="10132" w:author="Mouse" w:date="2015-10-21T17:13:00Z">
              <w:r w:rsidRPr="003E23AF">
                <w:rPr>
                  <w:rFonts w:asciiTheme="minorEastAsia" w:hAnsiTheme="minorEastAsia" w:hint="eastAsia"/>
                  <w:rPrChange w:id="1013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3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35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136" w:author="Mouse" w:date="2015-10-21T17:15:00Z">
                    <w:rPr/>
                  </w:rPrChange>
                </w:rPr>
                <w:t>4 正常</w:t>
              </w:r>
            </w:ins>
          </w:p>
          <w:p w:rsidR="000B3E63" w:rsidRPr="003E23AF" w:rsidRDefault="000B3E63" w:rsidP="000B3E63">
            <w:pPr>
              <w:rPr>
                <w:ins w:id="10137" w:author="Mouse" w:date="2015-10-21T17:13:00Z"/>
                <w:rFonts w:asciiTheme="minorEastAsia" w:hAnsiTheme="minorEastAsia"/>
                <w:rPrChange w:id="10138" w:author="Mouse" w:date="2015-10-21T17:15:00Z">
                  <w:rPr>
                    <w:ins w:id="10139" w:author="Mouse" w:date="2015-10-21T17:13:00Z"/>
                  </w:rPr>
                </w:rPrChange>
              </w:rPr>
            </w:pPr>
            <w:ins w:id="10140" w:author="Mouse" w:date="2015-10-21T17:13:00Z">
              <w:r w:rsidRPr="003E23AF">
                <w:rPr>
                  <w:rFonts w:asciiTheme="minorEastAsia" w:hAnsiTheme="minorEastAsia" w:hint="eastAsia"/>
                  <w:rPrChange w:id="1014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4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43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144" w:author="Mouse" w:date="2015-10-21T17:15:00Z">
                    <w:rPr/>
                  </w:rPrChange>
                </w:rPr>
                <w:t>5 正常</w:t>
              </w:r>
            </w:ins>
          </w:p>
          <w:p w:rsidR="000B3E63" w:rsidRPr="003E23AF" w:rsidRDefault="000B3E63" w:rsidP="000B3E63">
            <w:pPr>
              <w:rPr>
                <w:ins w:id="10145" w:author="Mouse" w:date="2015-10-21T17:13:00Z"/>
                <w:rFonts w:asciiTheme="minorEastAsia" w:hAnsiTheme="minorEastAsia"/>
                <w:rPrChange w:id="10146" w:author="Mouse" w:date="2015-10-21T17:15:00Z">
                  <w:rPr>
                    <w:ins w:id="10147" w:author="Mouse" w:date="2015-10-21T17:13:00Z"/>
                  </w:rPr>
                </w:rPrChange>
              </w:rPr>
            </w:pPr>
            <w:ins w:id="10148" w:author="Mouse" w:date="2015-10-21T17:13:00Z">
              <w:r w:rsidRPr="003E23AF">
                <w:rPr>
                  <w:rFonts w:asciiTheme="minorEastAsia" w:hAnsiTheme="minorEastAsia" w:hint="eastAsia"/>
                  <w:rPrChange w:id="1014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5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51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152" w:author="Mouse" w:date="2015-10-21T17:15:00Z">
                    <w:rPr/>
                  </w:rPrChange>
                </w:rPr>
                <w:t>6 正常</w:t>
              </w:r>
            </w:ins>
          </w:p>
          <w:p w:rsidR="000B3E63" w:rsidRPr="003E23AF" w:rsidRDefault="000B3E63" w:rsidP="000B3E63">
            <w:pPr>
              <w:rPr>
                <w:ins w:id="10153" w:author="Mouse" w:date="2015-10-21T17:13:00Z"/>
                <w:rFonts w:asciiTheme="minorEastAsia" w:hAnsiTheme="minorEastAsia"/>
                <w:rPrChange w:id="10154" w:author="Mouse" w:date="2015-10-21T17:15:00Z">
                  <w:rPr>
                    <w:ins w:id="10155" w:author="Mouse" w:date="2015-10-21T17:13:00Z"/>
                  </w:rPr>
                </w:rPrChange>
              </w:rPr>
            </w:pPr>
            <w:ins w:id="10156" w:author="Mouse" w:date="2015-10-21T17:13:00Z">
              <w:r w:rsidRPr="003E23AF">
                <w:rPr>
                  <w:rFonts w:asciiTheme="minorEastAsia" w:hAnsiTheme="minorEastAsia" w:hint="eastAsia"/>
                  <w:rPrChange w:id="1015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5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59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160" w:author="Mouse" w:date="2015-10-21T17:15:00Z">
                    <w:rPr/>
                  </w:rPrChange>
                </w:rPr>
                <w:t>7 正常</w:t>
              </w:r>
            </w:ins>
          </w:p>
          <w:p w:rsidR="000B3E63" w:rsidRPr="003E23AF" w:rsidRDefault="000B3E63" w:rsidP="000B3E63">
            <w:pPr>
              <w:rPr>
                <w:ins w:id="10161" w:author="Mouse" w:date="2015-10-21T17:13:00Z"/>
                <w:rFonts w:asciiTheme="minorEastAsia" w:hAnsiTheme="minorEastAsia"/>
                <w:color w:val="FF0000"/>
                <w:rPrChange w:id="10162" w:author="Mouse" w:date="2015-10-21T17:15:00Z">
                  <w:rPr>
                    <w:ins w:id="10163" w:author="Mouse" w:date="2015-10-21T17:13:00Z"/>
                    <w:color w:val="FF0000"/>
                  </w:rPr>
                </w:rPrChange>
              </w:rPr>
            </w:pPr>
            <w:ins w:id="10164" w:author="Mouse" w:date="2015-10-21T17:13:00Z">
              <w:r w:rsidRPr="003E23AF">
                <w:rPr>
                  <w:rFonts w:asciiTheme="minorEastAsia" w:hAnsiTheme="minorEastAsia" w:hint="eastAsia"/>
                  <w:color w:val="FF0000"/>
                  <w:rPrChange w:id="10165" w:author="Mouse" w:date="2015-10-21T17:15:00Z">
                    <w:rPr>
                      <w:rFonts w:hint="eastAsia"/>
                      <w:color w:val="FF0000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color w:val="FF0000"/>
                  <w:rPrChange w:id="10166" w:author="Mouse" w:date="2015-10-21T17:15:00Z">
                    <w:rPr>
                      <w:color w:val="FF0000"/>
                    </w:rPr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color w:val="FF0000"/>
                  <w:rPrChange w:id="10167" w:author="Mouse" w:date="2015-10-21T17:15:00Z">
                    <w:rPr>
                      <w:rFonts w:hint="eastAsia"/>
                      <w:color w:val="FF0000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color w:val="FF0000"/>
                  <w:rPrChange w:id="10168" w:author="Mouse" w:date="2015-10-21T17:15:00Z">
                    <w:rPr>
                      <w:color w:val="FF0000"/>
                    </w:rPr>
                  </w:rPrChange>
                </w:rPr>
                <w:t>8 丢失</w:t>
              </w:r>
            </w:ins>
          </w:p>
          <w:p w:rsidR="000B3E63" w:rsidRPr="003E23AF" w:rsidRDefault="000B3E63" w:rsidP="000B3E63">
            <w:pPr>
              <w:rPr>
                <w:ins w:id="10169" w:author="Mouse" w:date="2015-10-21T17:13:00Z"/>
                <w:rFonts w:asciiTheme="minorEastAsia" w:hAnsiTheme="minorEastAsia"/>
                <w:rPrChange w:id="10170" w:author="Mouse" w:date="2015-10-21T17:15:00Z">
                  <w:rPr>
                    <w:ins w:id="10171" w:author="Mouse" w:date="2015-10-21T17:13:00Z"/>
                  </w:rPr>
                </w:rPrChange>
              </w:rPr>
            </w:pPr>
            <w:ins w:id="10172" w:author="Mouse" w:date="2015-10-21T17:13:00Z">
              <w:r w:rsidRPr="003E23AF">
                <w:rPr>
                  <w:rFonts w:asciiTheme="minorEastAsia" w:hAnsiTheme="minorEastAsia" w:hint="eastAsia"/>
                  <w:rPrChange w:id="10173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74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75" w:author="Mouse" w:date="2015-10-21T17:15:00Z">
                    <w:rPr>
                      <w:rFonts w:hint="eastAsia"/>
                    </w:rPr>
                  </w:rPrChange>
                </w:rPr>
                <w:t>000001</w:t>
              </w:r>
              <w:r w:rsidRPr="003E23AF">
                <w:rPr>
                  <w:rFonts w:asciiTheme="minorEastAsia" w:hAnsiTheme="minorEastAsia"/>
                  <w:rPrChange w:id="10176" w:author="Mouse" w:date="2015-10-21T17:15:00Z">
                    <w:rPr/>
                  </w:rPrChange>
                </w:rPr>
                <w:t>9 正常</w:t>
              </w:r>
            </w:ins>
          </w:p>
          <w:p w:rsidR="000B3E63" w:rsidRPr="003E23AF" w:rsidRDefault="000B3E63" w:rsidP="000B3E63">
            <w:pPr>
              <w:rPr>
                <w:ins w:id="10177" w:author="Mouse" w:date="2015-10-21T17:13:00Z"/>
                <w:rFonts w:asciiTheme="minorEastAsia" w:hAnsiTheme="minorEastAsia"/>
                <w:rPrChange w:id="10178" w:author="Mouse" w:date="2015-10-21T17:15:00Z">
                  <w:rPr>
                    <w:ins w:id="10179" w:author="Mouse" w:date="2015-10-21T17:13:00Z"/>
                  </w:rPr>
                </w:rPrChange>
              </w:rPr>
            </w:pPr>
            <w:ins w:id="10180" w:author="Mouse" w:date="2015-10-21T17:13:00Z">
              <w:r w:rsidRPr="003E23AF">
                <w:rPr>
                  <w:rFonts w:asciiTheme="minorEastAsia" w:hAnsiTheme="minorEastAsia" w:hint="eastAsia"/>
                  <w:rPrChange w:id="10181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82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83" w:author="Mouse" w:date="2015-10-21T17:15:00Z">
                    <w:rPr>
                      <w:rFonts w:hint="eastAsia"/>
                    </w:rPr>
                  </w:rPrChange>
                </w:rPr>
                <w:t>0000020</w:t>
              </w:r>
              <w:r w:rsidRPr="003E23AF">
                <w:rPr>
                  <w:rFonts w:asciiTheme="minorEastAsia" w:hAnsiTheme="minorEastAsia"/>
                  <w:rPrChange w:id="10184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185" w:author="Mouse" w:date="2015-10-21T17:13:00Z"/>
                <w:rFonts w:asciiTheme="minorEastAsia" w:hAnsiTheme="minorEastAsia"/>
                <w:rPrChange w:id="10186" w:author="Mouse" w:date="2015-10-21T17:15:00Z">
                  <w:rPr>
                    <w:ins w:id="10187" w:author="Mouse" w:date="2015-10-21T17:13:00Z"/>
                  </w:rPr>
                </w:rPrChange>
              </w:rPr>
            </w:pPr>
            <w:ins w:id="10188" w:author="Mouse" w:date="2015-10-21T17:13:00Z">
              <w:r w:rsidRPr="003E23AF">
                <w:rPr>
                  <w:rFonts w:asciiTheme="minorEastAsia" w:hAnsiTheme="minorEastAsia" w:hint="eastAsia"/>
                  <w:rPrChange w:id="10189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90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91" w:author="Mouse" w:date="2015-10-21T17:15:00Z">
                    <w:rPr>
                      <w:rFonts w:hint="eastAsia"/>
                    </w:rPr>
                  </w:rPrChange>
                </w:rPr>
                <w:t>0000021</w:t>
              </w:r>
              <w:r w:rsidRPr="003E23AF">
                <w:rPr>
                  <w:rFonts w:asciiTheme="minorEastAsia" w:hAnsiTheme="minorEastAsia"/>
                  <w:rPrChange w:id="10192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193" w:author="Mouse" w:date="2015-10-21T17:13:00Z"/>
                <w:rFonts w:asciiTheme="minorEastAsia" w:hAnsiTheme="minorEastAsia"/>
                <w:rPrChange w:id="10194" w:author="Mouse" w:date="2015-10-21T17:15:00Z">
                  <w:rPr>
                    <w:ins w:id="10195" w:author="Mouse" w:date="2015-10-21T17:13:00Z"/>
                  </w:rPr>
                </w:rPrChange>
              </w:rPr>
            </w:pPr>
            <w:ins w:id="10196" w:author="Mouse" w:date="2015-10-21T17:13:00Z">
              <w:r w:rsidRPr="003E23AF">
                <w:rPr>
                  <w:rFonts w:asciiTheme="minorEastAsia" w:hAnsiTheme="minorEastAsia" w:hint="eastAsia"/>
                  <w:rPrChange w:id="10197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198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199" w:author="Mouse" w:date="2015-10-21T17:15:00Z">
                    <w:rPr>
                      <w:rFonts w:hint="eastAsia"/>
                    </w:rPr>
                  </w:rPrChange>
                </w:rPr>
                <w:t>0000022</w:t>
              </w:r>
              <w:r w:rsidRPr="003E23AF">
                <w:rPr>
                  <w:rFonts w:asciiTheme="minorEastAsia" w:hAnsiTheme="minorEastAsia"/>
                  <w:rPrChange w:id="10200" w:author="Mouse" w:date="2015-10-21T17:15:00Z">
                    <w:rPr/>
                  </w:rPrChange>
                </w:rPr>
                <w:t xml:space="preserve"> 正常</w:t>
              </w:r>
            </w:ins>
          </w:p>
          <w:p w:rsidR="000B3E63" w:rsidRPr="003E23AF" w:rsidRDefault="000B3E63" w:rsidP="000B3E63">
            <w:pPr>
              <w:rPr>
                <w:ins w:id="10201" w:author="Mouse" w:date="2015-10-21T17:13:00Z"/>
                <w:rFonts w:asciiTheme="minorEastAsia" w:hAnsiTheme="minorEastAsia"/>
                <w:rPrChange w:id="10202" w:author="Mouse" w:date="2015-10-21T17:15:00Z">
                  <w:rPr>
                    <w:ins w:id="10203" w:author="Mouse" w:date="2015-10-21T17:13:00Z"/>
                  </w:rPr>
                </w:rPrChange>
              </w:rPr>
            </w:pPr>
            <w:ins w:id="10204" w:author="Mouse" w:date="2015-10-21T17:13:00Z">
              <w:r w:rsidRPr="003E23AF">
                <w:rPr>
                  <w:rFonts w:asciiTheme="minorEastAsia" w:hAnsiTheme="minorEastAsia" w:hint="eastAsia"/>
                  <w:rPrChange w:id="10205" w:author="Mouse" w:date="2015-10-21T17:15:00Z">
                    <w:rPr>
                      <w:rFonts w:hint="eastAsia"/>
                    </w:rPr>
                  </w:rPrChange>
                </w:rPr>
                <w:t>02</w:t>
              </w:r>
              <w:r w:rsidRPr="003E23AF">
                <w:rPr>
                  <w:rFonts w:asciiTheme="minorEastAsia" w:hAnsiTheme="minorEastAsia"/>
                  <w:rPrChange w:id="10206" w:author="Mouse" w:date="2015-10-21T17:15:00Z">
                    <w:rPr/>
                  </w:rPrChange>
                </w:rPr>
                <w:t>5</w:t>
              </w:r>
              <w:r w:rsidRPr="003E23AF">
                <w:rPr>
                  <w:rFonts w:asciiTheme="minorEastAsia" w:hAnsiTheme="minorEastAsia" w:hint="eastAsia"/>
                  <w:rPrChange w:id="10207" w:author="Mouse" w:date="2015-10-21T17:15:00Z">
                    <w:rPr>
                      <w:rFonts w:hint="eastAsia"/>
                    </w:rPr>
                  </w:rPrChange>
                </w:rPr>
                <w:t>0000023</w:t>
              </w:r>
            </w:ins>
          </w:p>
          <w:p w:rsidR="000B3E63" w:rsidRPr="003E23AF" w:rsidRDefault="000B3E63" w:rsidP="000B3E63">
            <w:pPr>
              <w:rPr>
                <w:ins w:id="10208" w:author="Mouse" w:date="2015-10-21T17:13:00Z"/>
                <w:rFonts w:asciiTheme="minorEastAsia" w:hAnsiTheme="minorEastAsia"/>
                <w:rPrChange w:id="10209" w:author="Mouse" w:date="2015-10-21T17:15:00Z">
                  <w:rPr>
                    <w:ins w:id="10210" w:author="Mouse" w:date="2015-10-21T17:13:00Z"/>
                  </w:rPr>
                </w:rPrChange>
              </w:rPr>
            </w:pPr>
          </w:p>
        </w:tc>
        <w:tc>
          <w:tcPr>
            <w:tcW w:w="4148" w:type="dxa"/>
          </w:tcPr>
          <w:p w:rsidR="000B3E63" w:rsidRPr="003E23AF" w:rsidRDefault="000B3E63" w:rsidP="000B3E63">
            <w:pPr>
              <w:rPr>
                <w:ins w:id="10211" w:author="Mouse" w:date="2015-10-21T17:13:00Z"/>
                <w:rFonts w:asciiTheme="minorEastAsia" w:hAnsiTheme="minorEastAsia"/>
                <w:rPrChange w:id="10212" w:author="Mouse" w:date="2015-10-21T17:15:00Z">
                  <w:rPr>
                    <w:ins w:id="10213" w:author="Mouse" w:date="2015-10-21T17:13:00Z"/>
                  </w:rPr>
                </w:rPrChange>
              </w:rPr>
            </w:pPr>
          </w:p>
        </w:tc>
      </w:tr>
    </w:tbl>
    <w:p w:rsidR="000B3E63" w:rsidRPr="003E23AF" w:rsidRDefault="000B3E63" w:rsidP="005117F7">
      <w:pPr>
        <w:rPr>
          <w:ins w:id="10214" w:author="Mouse" w:date="2015-10-21T17:14:00Z"/>
          <w:rFonts w:asciiTheme="minorEastAsia" w:hAnsiTheme="minorEastAsia"/>
          <w:rPrChange w:id="10215" w:author="Mouse" w:date="2015-10-21T17:15:00Z">
            <w:rPr>
              <w:ins w:id="10216" w:author="Mouse" w:date="2015-10-21T17:14:00Z"/>
            </w:rPr>
          </w:rPrChange>
        </w:rPr>
      </w:pPr>
    </w:p>
    <w:p w:rsidR="000B3E63" w:rsidRPr="003E23AF" w:rsidRDefault="000B3E63">
      <w:pPr>
        <w:widowControl/>
        <w:jc w:val="left"/>
        <w:rPr>
          <w:ins w:id="10217" w:author="Mouse" w:date="2015-10-21T17:14:00Z"/>
          <w:rFonts w:asciiTheme="minorEastAsia" w:hAnsiTheme="minorEastAsia"/>
          <w:rPrChange w:id="10218" w:author="Mouse" w:date="2015-10-21T17:15:00Z">
            <w:rPr>
              <w:ins w:id="10219" w:author="Mouse" w:date="2015-10-21T17:14:00Z"/>
            </w:rPr>
          </w:rPrChange>
        </w:rPr>
      </w:pPr>
      <w:ins w:id="10220" w:author="Mouse" w:date="2015-10-21T17:14:00Z">
        <w:r w:rsidRPr="003E23AF">
          <w:rPr>
            <w:rFonts w:asciiTheme="minorEastAsia" w:hAnsiTheme="minorEastAsia"/>
            <w:rPrChange w:id="10221" w:author="Mouse" w:date="2015-10-21T17:15:00Z">
              <w:rPr/>
            </w:rPrChange>
          </w:rPr>
          <w:br w:type="page"/>
        </w:r>
      </w:ins>
    </w:p>
    <w:p w:rsidR="000B3E63" w:rsidRPr="003E23AF" w:rsidRDefault="000B3E63" w:rsidP="000B3E63">
      <w:pPr>
        <w:pStyle w:val="2"/>
        <w:rPr>
          <w:ins w:id="10222" w:author="Mouse" w:date="2015-10-21T17:14:00Z"/>
          <w:rFonts w:asciiTheme="minorEastAsia" w:eastAsiaTheme="minorEastAsia" w:hAnsiTheme="minorEastAsia"/>
          <w:rPrChange w:id="10223" w:author="Mouse" w:date="2015-10-21T17:15:00Z">
            <w:rPr>
              <w:ins w:id="10224" w:author="Mouse" w:date="2015-10-21T17:14:00Z"/>
            </w:rPr>
          </w:rPrChange>
        </w:rPr>
      </w:pPr>
      <w:ins w:id="10225" w:author="Mouse" w:date="2015-10-21T17:14:00Z">
        <w:r w:rsidRPr="003E23AF">
          <w:rPr>
            <w:rFonts w:asciiTheme="minorEastAsia" w:eastAsiaTheme="minorEastAsia" w:hAnsiTheme="minorEastAsia" w:hint="eastAsia"/>
            <w:rPrChange w:id="10226" w:author="Mouse" w:date="2015-10-21T17:15:00Z">
              <w:rPr>
                <w:rFonts w:hint="eastAsia"/>
              </w:rPr>
            </w:rPrChange>
          </w:rPr>
          <w:lastRenderedPageBreak/>
          <w:t>TUS15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2023"/>
      </w:tblGrid>
      <w:tr w:rsidR="000B3E63" w:rsidRPr="003E23AF" w:rsidTr="000B3E63">
        <w:trPr>
          <w:ins w:id="10227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228" w:author="Mouse" w:date="2015-10-21T17:14:00Z"/>
                <w:rFonts w:asciiTheme="minorEastAsia" w:hAnsiTheme="minorEastAsia"/>
                <w:rPrChange w:id="10229" w:author="Mouse" w:date="2015-10-21T17:15:00Z">
                  <w:rPr>
                    <w:ins w:id="10230" w:author="Mouse" w:date="2015-10-21T17:14:00Z"/>
                  </w:rPr>
                </w:rPrChange>
              </w:rPr>
            </w:pPr>
            <w:ins w:id="10231" w:author="Mouse" w:date="2015-10-21T17:14:00Z">
              <w:r w:rsidRPr="003E23AF">
                <w:rPr>
                  <w:rFonts w:asciiTheme="minorEastAsia" w:hAnsiTheme="minorEastAsia" w:hint="eastAsia"/>
                  <w:rPrChange w:id="10232" w:author="Mouse" w:date="2015-10-21T17:15:00Z">
                    <w:rPr>
                      <w:rFonts w:hint="eastAsia"/>
                    </w:rPr>
                  </w:rPrChange>
                </w:rPr>
                <w:t>编号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233" w:author="Mouse" w:date="2015-10-21T17:14:00Z"/>
                <w:rFonts w:asciiTheme="minorEastAsia" w:hAnsiTheme="minorEastAsia"/>
                <w:rPrChange w:id="10234" w:author="Mouse" w:date="2015-10-21T17:15:00Z">
                  <w:rPr>
                    <w:ins w:id="10235" w:author="Mouse" w:date="2015-10-21T17:14:00Z"/>
                  </w:rPr>
                </w:rPrChange>
              </w:rPr>
            </w:pPr>
            <w:ins w:id="10236" w:author="Mouse" w:date="2015-10-21T17:14:00Z">
              <w:r w:rsidRPr="003E23AF">
                <w:rPr>
                  <w:rFonts w:asciiTheme="minorEastAsia" w:hAnsiTheme="minorEastAsia" w:hint="eastAsia"/>
                  <w:rPrChange w:id="10237" w:author="Mouse" w:date="2015-10-21T17:15:00Z">
                    <w:rPr>
                      <w:rFonts w:hint="eastAsia"/>
                    </w:rPr>
                  </w:rPrChange>
                </w:rPr>
                <w:t>TUS1</w:t>
              </w:r>
            </w:ins>
          </w:p>
        </w:tc>
      </w:tr>
      <w:tr w:rsidR="000B3E63" w:rsidRPr="003E23AF" w:rsidTr="000B3E63">
        <w:trPr>
          <w:ins w:id="10238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239" w:author="Mouse" w:date="2015-10-21T17:14:00Z"/>
                <w:rFonts w:asciiTheme="minorEastAsia" w:hAnsiTheme="minorEastAsia"/>
                <w:rPrChange w:id="10240" w:author="Mouse" w:date="2015-10-21T17:15:00Z">
                  <w:rPr>
                    <w:ins w:id="10241" w:author="Mouse" w:date="2015-10-21T17:14:00Z"/>
                  </w:rPr>
                </w:rPrChange>
              </w:rPr>
            </w:pPr>
            <w:ins w:id="10242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243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Check.Input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244" w:author="Mouse" w:date="2015-10-21T17:14:00Z"/>
                <w:rFonts w:asciiTheme="minorEastAsia" w:hAnsiTheme="minorEastAsia"/>
                <w:rPrChange w:id="10245" w:author="Mouse" w:date="2015-10-21T17:15:00Z">
                  <w:rPr>
                    <w:ins w:id="10246" w:author="Mouse" w:date="2015-10-21T17:14:00Z"/>
                  </w:rPr>
                </w:rPrChange>
              </w:rPr>
            </w:pPr>
            <w:ins w:id="10247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24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249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250" w:author="Mouse" w:date="2015-10-21T17:14:00Z"/>
                <w:rFonts w:asciiTheme="minorEastAsia" w:hAnsiTheme="minorEastAsia"/>
                <w:rPrChange w:id="10251" w:author="Mouse" w:date="2015-10-21T17:15:00Z">
                  <w:rPr>
                    <w:ins w:id="10252" w:author="Mouse" w:date="2015-10-21T17:14:00Z"/>
                  </w:rPr>
                </w:rPrChange>
              </w:rPr>
            </w:pPr>
            <w:ins w:id="10253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254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Check.Input.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255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Time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256" w:author="Mouse" w:date="2015-10-21T17:14:00Z"/>
                <w:rFonts w:asciiTheme="minorEastAsia" w:hAnsiTheme="minorEastAsia"/>
                <w:rPrChange w:id="10257" w:author="Mouse" w:date="2015-10-21T17:15:00Z">
                  <w:rPr>
                    <w:ins w:id="10258" w:author="Mouse" w:date="2015-10-21T17:14:00Z"/>
                  </w:rPr>
                </w:rPrChange>
              </w:rPr>
            </w:pPr>
            <w:ins w:id="10259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26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261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262" w:author="Mouse" w:date="2015-10-21T17:14:00Z"/>
                <w:rFonts w:asciiTheme="minorEastAsia" w:hAnsiTheme="minorEastAsia"/>
                <w:b/>
                <w:szCs w:val="21"/>
                <w:rPrChange w:id="10263" w:author="Mouse" w:date="2015-10-21T17:15:00Z">
                  <w:rPr>
                    <w:ins w:id="10264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265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266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Check.Input.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267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Return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268" w:author="Mouse" w:date="2015-10-21T17:14:00Z"/>
                <w:rFonts w:asciiTheme="minorEastAsia" w:hAnsiTheme="minorEastAsia"/>
                <w:rPrChange w:id="10269" w:author="Mouse" w:date="2015-10-21T17:15:00Z">
                  <w:rPr>
                    <w:ins w:id="10270" w:author="Mouse" w:date="2015-10-21T17:14:00Z"/>
                  </w:rPr>
                </w:rPrChange>
              </w:rPr>
            </w:pPr>
            <w:ins w:id="10271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27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273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274" w:author="Mouse" w:date="2015-10-21T17:14:00Z"/>
                <w:rFonts w:asciiTheme="minorEastAsia" w:hAnsiTheme="minorEastAsia"/>
                <w:b/>
                <w:szCs w:val="21"/>
                <w:rPrChange w:id="10275" w:author="Mouse" w:date="2015-10-21T17:15:00Z">
                  <w:rPr>
                    <w:ins w:id="10276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277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278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Check.Input.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279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End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280" w:author="Mouse" w:date="2015-10-21T17:14:00Z"/>
                <w:rFonts w:asciiTheme="minorEastAsia" w:hAnsiTheme="minorEastAsia"/>
                <w:rPrChange w:id="10281" w:author="Mouse" w:date="2015-10-21T17:15:00Z">
                  <w:rPr>
                    <w:ins w:id="10282" w:author="Mouse" w:date="2015-10-21T17:14:00Z"/>
                  </w:rPr>
                </w:rPrChange>
              </w:rPr>
            </w:pPr>
            <w:ins w:id="10283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28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285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286" w:author="Mouse" w:date="2015-10-21T17:14:00Z"/>
                <w:rFonts w:asciiTheme="minorEastAsia" w:hAnsiTheme="minorEastAsia"/>
                <w:b/>
                <w:szCs w:val="21"/>
                <w:rPrChange w:id="10287" w:author="Mouse" w:date="2015-10-21T17:15:00Z">
                  <w:rPr>
                    <w:ins w:id="10288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289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290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Check.Time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291" w:author="Mouse" w:date="2015-10-21T17:14:00Z"/>
                <w:rFonts w:asciiTheme="minorEastAsia" w:hAnsiTheme="minorEastAsia"/>
                <w:rPrChange w:id="10292" w:author="Mouse" w:date="2015-10-21T17:15:00Z">
                  <w:rPr>
                    <w:ins w:id="10293" w:author="Mouse" w:date="2015-10-21T17:14:00Z"/>
                  </w:rPr>
                </w:rPrChange>
              </w:rPr>
            </w:pPr>
            <w:ins w:id="10294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29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296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297" w:author="Mouse" w:date="2015-10-21T17:14:00Z"/>
                <w:rFonts w:asciiTheme="minorEastAsia" w:hAnsiTheme="minorEastAsia"/>
                <w:b/>
                <w:szCs w:val="21"/>
                <w:rPrChange w:id="10298" w:author="Mouse" w:date="2015-10-21T17:15:00Z">
                  <w:rPr>
                    <w:ins w:id="10299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00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01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Check.Time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02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.Look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03" w:author="Mouse" w:date="2015-10-21T17:14:00Z"/>
                <w:rFonts w:asciiTheme="minorEastAsia" w:hAnsiTheme="minorEastAsia"/>
                <w:rPrChange w:id="10304" w:author="Mouse" w:date="2015-10-21T17:15:00Z">
                  <w:rPr>
                    <w:ins w:id="10305" w:author="Mouse" w:date="2015-10-21T17:14:00Z"/>
                  </w:rPr>
                </w:rPrChange>
              </w:rPr>
            </w:pPr>
            <w:ins w:id="10306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0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08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09" w:author="Mouse" w:date="2015-10-21T17:14:00Z"/>
                <w:rFonts w:asciiTheme="minorEastAsia" w:hAnsiTheme="minorEastAsia"/>
                <w:b/>
                <w:szCs w:val="21"/>
                <w:rPrChange w:id="10310" w:author="Mouse" w:date="2015-10-21T17:15:00Z">
                  <w:rPr>
                    <w:ins w:id="10311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12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13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14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Look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15" w:author="Mouse" w:date="2015-10-21T17:14:00Z"/>
                <w:rFonts w:asciiTheme="minorEastAsia" w:hAnsiTheme="minorEastAsia"/>
                <w:rPrChange w:id="10316" w:author="Mouse" w:date="2015-10-21T17:15:00Z">
                  <w:rPr>
                    <w:ins w:id="10317" w:author="Mouse" w:date="2015-10-21T17:14:00Z"/>
                  </w:rPr>
                </w:rPrChange>
              </w:rPr>
            </w:pPr>
            <w:ins w:id="10318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1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20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21" w:author="Mouse" w:date="2015-10-21T17:14:00Z"/>
                <w:rFonts w:asciiTheme="minorEastAsia" w:hAnsiTheme="minorEastAsia"/>
                <w:b/>
                <w:szCs w:val="21"/>
                <w:rPrChange w:id="10322" w:author="Mouse" w:date="2015-10-21T17:15:00Z">
                  <w:rPr>
                    <w:ins w:id="10323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24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25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26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 xml:space="preserve">Look.Outnum 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27" w:author="Mouse" w:date="2015-10-21T17:14:00Z"/>
                <w:rFonts w:asciiTheme="minorEastAsia" w:hAnsiTheme="minorEastAsia"/>
                <w:rPrChange w:id="10328" w:author="Mouse" w:date="2015-10-21T17:15:00Z">
                  <w:rPr>
                    <w:ins w:id="10329" w:author="Mouse" w:date="2015-10-21T17:14:00Z"/>
                  </w:rPr>
                </w:rPrChange>
              </w:rPr>
            </w:pPr>
            <w:ins w:id="10330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3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32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33" w:author="Mouse" w:date="2015-10-21T17:14:00Z"/>
                <w:rFonts w:asciiTheme="minorEastAsia" w:hAnsiTheme="minorEastAsia"/>
                <w:b/>
                <w:szCs w:val="21"/>
                <w:rPrChange w:id="10334" w:author="Mouse" w:date="2015-10-21T17:15:00Z">
                  <w:rPr>
                    <w:ins w:id="10335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36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37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38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Look.Outmon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39" w:author="Mouse" w:date="2015-10-21T17:14:00Z"/>
                <w:rFonts w:asciiTheme="minorEastAsia" w:hAnsiTheme="minorEastAsia"/>
                <w:rPrChange w:id="10340" w:author="Mouse" w:date="2015-10-21T17:15:00Z">
                  <w:rPr>
                    <w:ins w:id="10341" w:author="Mouse" w:date="2015-10-21T17:14:00Z"/>
                  </w:rPr>
                </w:rPrChange>
              </w:rPr>
            </w:pPr>
            <w:ins w:id="10342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4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44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45" w:author="Mouse" w:date="2015-10-21T17:14:00Z"/>
                <w:rFonts w:asciiTheme="minorEastAsia" w:hAnsiTheme="minorEastAsia"/>
                <w:b/>
                <w:szCs w:val="21"/>
                <w:rPrChange w:id="10346" w:author="Mouse" w:date="2015-10-21T17:15:00Z">
                  <w:rPr>
                    <w:ins w:id="10347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48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49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50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Look.Innum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51" w:author="Mouse" w:date="2015-10-21T17:14:00Z"/>
                <w:rFonts w:asciiTheme="minorEastAsia" w:hAnsiTheme="minorEastAsia"/>
                <w:rPrChange w:id="10352" w:author="Mouse" w:date="2015-10-21T17:15:00Z">
                  <w:rPr>
                    <w:ins w:id="10353" w:author="Mouse" w:date="2015-10-21T17:14:00Z"/>
                  </w:rPr>
                </w:rPrChange>
              </w:rPr>
            </w:pPr>
            <w:ins w:id="10354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5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56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57" w:author="Mouse" w:date="2015-10-21T17:14:00Z"/>
                <w:rFonts w:asciiTheme="minorEastAsia" w:hAnsiTheme="minorEastAsia"/>
                <w:b/>
                <w:szCs w:val="21"/>
                <w:rPrChange w:id="10358" w:author="Mouse" w:date="2015-10-21T17:15:00Z">
                  <w:rPr>
                    <w:ins w:id="10359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60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61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62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Look.Inmon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63" w:author="Mouse" w:date="2015-10-21T17:14:00Z"/>
                <w:rFonts w:asciiTheme="minorEastAsia" w:hAnsiTheme="minorEastAsia"/>
                <w:rPrChange w:id="10364" w:author="Mouse" w:date="2015-10-21T17:15:00Z">
                  <w:rPr>
                    <w:ins w:id="10365" w:author="Mouse" w:date="2015-10-21T17:14:00Z"/>
                  </w:rPr>
                </w:rPrChange>
              </w:rPr>
            </w:pPr>
            <w:ins w:id="10366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6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68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69" w:author="Mouse" w:date="2015-10-21T17:14:00Z"/>
                <w:rFonts w:asciiTheme="minorEastAsia" w:hAnsiTheme="minorEastAsia"/>
                <w:b/>
                <w:szCs w:val="21"/>
                <w:rPrChange w:id="10370" w:author="Mouse" w:date="2015-10-21T17:15:00Z">
                  <w:rPr>
                    <w:ins w:id="10371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72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73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74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Look.Location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75" w:author="Mouse" w:date="2015-10-21T17:14:00Z"/>
                <w:rFonts w:asciiTheme="minorEastAsia" w:hAnsiTheme="minorEastAsia"/>
                <w:rPrChange w:id="10376" w:author="Mouse" w:date="2015-10-21T17:15:00Z">
                  <w:rPr>
                    <w:ins w:id="10377" w:author="Mouse" w:date="2015-10-21T17:14:00Z"/>
                  </w:rPr>
                </w:rPrChange>
              </w:rPr>
            </w:pPr>
            <w:ins w:id="10378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79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80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81" w:author="Mouse" w:date="2015-10-21T17:14:00Z"/>
                <w:rFonts w:asciiTheme="minorEastAsia" w:hAnsiTheme="minorEastAsia"/>
                <w:b/>
                <w:szCs w:val="21"/>
                <w:rPrChange w:id="10382" w:author="Mouse" w:date="2015-10-21T17:15:00Z">
                  <w:rPr>
                    <w:ins w:id="10383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84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85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86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End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87" w:author="Mouse" w:date="2015-10-21T17:14:00Z"/>
                <w:rFonts w:asciiTheme="minorEastAsia" w:hAnsiTheme="minorEastAsia"/>
                <w:rPrChange w:id="10388" w:author="Mouse" w:date="2015-10-21T17:15:00Z">
                  <w:rPr>
                    <w:ins w:id="10389" w:author="Mouse" w:date="2015-10-21T17:14:00Z"/>
                  </w:rPr>
                </w:rPrChange>
              </w:rPr>
            </w:pPr>
            <w:ins w:id="10390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39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392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393" w:author="Mouse" w:date="2015-10-21T17:14:00Z"/>
                <w:rFonts w:asciiTheme="minorEastAsia" w:hAnsiTheme="minorEastAsia"/>
                <w:b/>
                <w:szCs w:val="21"/>
                <w:rPrChange w:id="10394" w:author="Mouse" w:date="2015-10-21T17:15:00Z">
                  <w:rPr>
                    <w:ins w:id="10395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396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397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398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End.Close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399" w:author="Mouse" w:date="2015-10-21T17:14:00Z"/>
                <w:rFonts w:asciiTheme="minorEastAsia" w:hAnsiTheme="minorEastAsia"/>
                <w:rPrChange w:id="10400" w:author="Mouse" w:date="2015-10-21T17:15:00Z">
                  <w:rPr>
                    <w:ins w:id="10401" w:author="Mouse" w:date="2015-10-21T17:14:00Z"/>
                  </w:rPr>
                </w:rPrChange>
              </w:rPr>
            </w:pPr>
            <w:ins w:id="10402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403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B3E63" w:rsidRPr="003E23AF" w:rsidTr="000B3E63">
        <w:trPr>
          <w:ins w:id="10404" w:author="Mouse" w:date="2015-10-21T17:14:00Z"/>
        </w:trPr>
        <w:tc>
          <w:tcPr>
            <w:tcW w:w="2227" w:type="dxa"/>
          </w:tcPr>
          <w:p w:rsidR="000B3E63" w:rsidRPr="003E23AF" w:rsidRDefault="000B3E63" w:rsidP="000B3E63">
            <w:pPr>
              <w:rPr>
                <w:ins w:id="10405" w:author="Mouse" w:date="2015-10-21T17:14:00Z"/>
                <w:rFonts w:asciiTheme="minorEastAsia" w:hAnsiTheme="minorEastAsia"/>
                <w:b/>
                <w:szCs w:val="21"/>
                <w:rPrChange w:id="10406" w:author="Mouse" w:date="2015-10-21T17:15:00Z">
                  <w:rPr>
                    <w:ins w:id="10407" w:author="Mouse" w:date="2015-10-21T17:14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408" w:author="Mouse" w:date="2015-10-21T17:14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409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Check.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410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Close.Next</w:t>
              </w:r>
            </w:ins>
          </w:p>
        </w:tc>
        <w:tc>
          <w:tcPr>
            <w:tcW w:w="2023" w:type="dxa"/>
          </w:tcPr>
          <w:p w:rsidR="000B3E63" w:rsidRPr="003E23AF" w:rsidRDefault="000B3E63" w:rsidP="000B3E63">
            <w:pPr>
              <w:rPr>
                <w:ins w:id="10411" w:author="Mouse" w:date="2015-10-21T17:14:00Z"/>
                <w:rFonts w:asciiTheme="minorEastAsia" w:hAnsiTheme="minorEastAsia"/>
                <w:rPrChange w:id="10412" w:author="Mouse" w:date="2015-10-21T17:15:00Z">
                  <w:rPr>
                    <w:ins w:id="10413" w:author="Mouse" w:date="2015-10-21T17:14:00Z"/>
                  </w:rPr>
                </w:rPrChange>
              </w:rPr>
            </w:pPr>
            <w:ins w:id="10414" w:author="Mouse" w:date="2015-10-21T17:14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41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</w:tbl>
    <w:p w:rsidR="000B3E63" w:rsidRPr="003E23AF" w:rsidRDefault="000B3E63" w:rsidP="000B3E63">
      <w:pPr>
        <w:rPr>
          <w:ins w:id="10416" w:author="Mouse" w:date="2015-10-21T17:14:00Z"/>
          <w:rFonts w:asciiTheme="minorEastAsia" w:hAnsiTheme="minorEastAsia"/>
          <w:rPrChange w:id="10417" w:author="Mouse" w:date="2015-10-21T17:15:00Z">
            <w:rPr>
              <w:ins w:id="10418" w:author="Mouse" w:date="2015-10-21T17:14:00Z"/>
            </w:rPr>
          </w:rPrChange>
        </w:rPr>
      </w:pPr>
    </w:p>
    <w:p w:rsidR="000B3E63" w:rsidRPr="003E23AF" w:rsidRDefault="000B3E63" w:rsidP="000B3E63">
      <w:pPr>
        <w:jc w:val="center"/>
        <w:rPr>
          <w:ins w:id="10419" w:author="Mouse" w:date="2015-10-21T17:14:00Z"/>
          <w:rFonts w:asciiTheme="minorEastAsia" w:hAnsiTheme="minorEastAsia"/>
          <w:rPrChange w:id="10420" w:author="Mouse" w:date="2015-10-21T17:15:00Z">
            <w:rPr>
              <w:ins w:id="10421" w:author="Mouse" w:date="2015-10-21T17:14:00Z"/>
            </w:rPr>
          </w:rPrChange>
        </w:rPr>
      </w:pPr>
      <w:ins w:id="10422" w:author="Mouse" w:date="2015-10-21T17:14:00Z">
        <w:r w:rsidRPr="003E23AF">
          <w:rPr>
            <w:rFonts w:asciiTheme="minorEastAsia" w:hAnsiTheme="minorEastAsia" w:hint="eastAsia"/>
            <w:rPrChange w:id="10423" w:author="Mouse" w:date="2015-10-21T17:15:00Z">
              <w:rPr>
                <w:rFonts w:hint="eastAsia"/>
              </w:rPr>
            </w:rPrChange>
          </w:rPr>
          <w:t>库存查看需求的测试用例套件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0B3E63" w:rsidRPr="003E23AF" w:rsidTr="000B3E63">
        <w:trPr>
          <w:ins w:id="10424" w:author="Mouse" w:date="2015-10-21T17:14:00Z"/>
        </w:trPr>
        <w:tc>
          <w:tcPr>
            <w:tcW w:w="4148" w:type="dxa"/>
          </w:tcPr>
          <w:p w:rsidR="000B3E63" w:rsidRPr="003E23AF" w:rsidRDefault="000B3E63" w:rsidP="000B3E63">
            <w:pPr>
              <w:jc w:val="center"/>
              <w:rPr>
                <w:ins w:id="10425" w:author="Mouse" w:date="2015-10-21T17:14:00Z"/>
                <w:rFonts w:asciiTheme="minorEastAsia" w:hAnsiTheme="minorEastAsia"/>
                <w:rPrChange w:id="10426" w:author="Mouse" w:date="2015-10-21T17:15:00Z">
                  <w:rPr>
                    <w:ins w:id="10427" w:author="Mouse" w:date="2015-10-21T17:14:00Z"/>
                  </w:rPr>
                </w:rPrChange>
              </w:rPr>
            </w:pPr>
            <w:ins w:id="10428" w:author="Mouse" w:date="2015-10-21T17:14:00Z">
              <w:r w:rsidRPr="003E23AF">
                <w:rPr>
                  <w:rFonts w:asciiTheme="minorEastAsia" w:hAnsiTheme="minorEastAsia" w:hint="eastAsia"/>
                  <w:rPrChange w:id="10429" w:author="Mouse" w:date="2015-10-21T17:15:00Z">
                    <w:rPr>
                      <w:rFonts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4148" w:type="dxa"/>
            <w:gridSpan w:val="2"/>
          </w:tcPr>
          <w:p w:rsidR="000B3E63" w:rsidRPr="003E23AF" w:rsidRDefault="000B3E63" w:rsidP="000B3E63">
            <w:pPr>
              <w:jc w:val="center"/>
              <w:rPr>
                <w:ins w:id="10430" w:author="Mouse" w:date="2015-10-21T17:14:00Z"/>
                <w:rFonts w:asciiTheme="minorEastAsia" w:hAnsiTheme="minorEastAsia"/>
                <w:rPrChange w:id="10431" w:author="Mouse" w:date="2015-10-21T17:15:00Z">
                  <w:rPr>
                    <w:ins w:id="10432" w:author="Mouse" w:date="2015-10-21T17:14:00Z"/>
                  </w:rPr>
                </w:rPrChange>
              </w:rPr>
            </w:pPr>
            <w:ins w:id="10433" w:author="Mouse" w:date="2015-10-21T17:14:00Z">
              <w:r w:rsidRPr="003E23AF">
                <w:rPr>
                  <w:rFonts w:asciiTheme="minorEastAsia" w:hAnsiTheme="minorEastAsia" w:hint="eastAsia"/>
                  <w:rPrChange w:id="10434" w:author="Mouse" w:date="2015-10-21T17:15:00Z">
                    <w:rPr>
                      <w:rFonts w:hint="eastAsia"/>
                    </w:rPr>
                  </w:rPrChange>
                </w:rPr>
                <w:t>覆盖流程</w:t>
              </w:r>
            </w:ins>
          </w:p>
        </w:tc>
      </w:tr>
      <w:tr w:rsidR="000B3E63" w:rsidRPr="003E23AF" w:rsidTr="000B3E63">
        <w:trPr>
          <w:ins w:id="10435" w:author="Mouse" w:date="2015-10-21T17:14:00Z"/>
        </w:trPr>
        <w:tc>
          <w:tcPr>
            <w:tcW w:w="4148" w:type="dxa"/>
          </w:tcPr>
          <w:p w:rsidR="000B3E63" w:rsidRPr="003E23AF" w:rsidRDefault="000B3E63" w:rsidP="000B3E63">
            <w:pPr>
              <w:jc w:val="center"/>
              <w:rPr>
                <w:ins w:id="10436" w:author="Mouse" w:date="2015-10-21T17:14:00Z"/>
                <w:rFonts w:asciiTheme="minorEastAsia" w:hAnsiTheme="minorEastAsia"/>
                <w:rPrChange w:id="10437" w:author="Mouse" w:date="2015-10-21T17:15:00Z">
                  <w:rPr>
                    <w:ins w:id="10438" w:author="Mouse" w:date="2015-10-21T17:14:00Z"/>
                  </w:rPr>
                </w:rPrChange>
              </w:rPr>
            </w:pPr>
            <w:ins w:id="10439" w:author="Mouse" w:date="2015-10-21T17:14:00Z">
              <w:r w:rsidRPr="003E23AF">
                <w:rPr>
                  <w:rFonts w:asciiTheme="minorEastAsia" w:hAnsiTheme="minorEastAsia" w:hint="eastAsia"/>
                  <w:rPrChange w:id="10440" w:author="Mouse" w:date="2015-10-21T17:15:00Z">
                    <w:rPr>
                      <w:rFonts w:hint="eastAsia"/>
                    </w:rPr>
                  </w:rPrChange>
                </w:rPr>
                <w:t>TUS1</w:t>
              </w:r>
            </w:ins>
          </w:p>
        </w:tc>
        <w:tc>
          <w:tcPr>
            <w:tcW w:w="2074" w:type="dxa"/>
          </w:tcPr>
          <w:p w:rsidR="000B3E63" w:rsidRPr="003E23AF" w:rsidRDefault="000B3E63" w:rsidP="000B3E63">
            <w:pPr>
              <w:jc w:val="center"/>
              <w:rPr>
                <w:ins w:id="10441" w:author="Mouse" w:date="2015-10-21T17:14:00Z"/>
                <w:rFonts w:asciiTheme="minorEastAsia" w:hAnsiTheme="minorEastAsia"/>
                <w:rPrChange w:id="10442" w:author="Mouse" w:date="2015-10-21T17:15:00Z">
                  <w:rPr>
                    <w:ins w:id="10443" w:author="Mouse" w:date="2015-10-21T17:14:00Z"/>
                  </w:rPr>
                </w:rPrChange>
              </w:rPr>
            </w:pPr>
            <w:ins w:id="10444" w:author="Mouse" w:date="2015-10-21T17:14:00Z">
              <w:r w:rsidRPr="003E23AF">
                <w:rPr>
                  <w:rFonts w:asciiTheme="minorEastAsia" w:hAnsiTheme="minorEastAsia"/>
                  <w:rPrChange w:id="10445" w:author="Mouse" w:date="2015-10-21T17:15:00Z">
                    <w:rPr/>
                  </w:rPrChange>
                </w:rPr>
                <w:t>正常流程</w:t>
              </w:r>
            </w:ins>
          </w:p>
        </w:tc>
        <w:tc>
          <w:tcPr>
            <w:tcW w:w="2074" w:type="dxa"/>
          </w:tcPr>
          <w:p w:rsidR="000B3E63" w:rsidRPr="003E23AF" w:rsidRDefault="000B3E63" w:rsidP="000B3E63">
            <w:pPr>
              <w:jc w:val="center"/>
              <w:rPr>
                <w:ins w:id="10446" w:author="Mouse" w:date="2015-10-21T17:14:00Z"/>
                <w:rFonts w:asciiTheme="minorEastAsia" w:hAnsiTheme="minorEastAsia"/>
                <w:rPrChange w:id="10447" w:author="Mouse" w:date="2015-10-21T17:15:00Z">
                  <w:rPr>
                    <w:ins w:id="10448" w:author="Mouse" w:date="2015-10-21T17:14:00Z"/>
                  </w:rPr>
                </w:rPrChange>
              </w:rPr>
            </w:pPr>
            <w:ins w:id="10449" w:author="Mouse" w:date="2015-10-21T17:14:00Z">
              <w:r w:rsidRPr="003E23AF">
                <w:rPr>
                  <w:rFonts w:asciiTheme="minorEastAsia" w:hAnsiTheme="minorEastAsia"/>
                  <w:rPrChange w:id="10450" w:author="Mouse" w:date="2015-10-21T17:15:00Z">
                    <w:rPr/>
                  </w:rPrChange>
                </w:rPr>
                <w:t>1a</w:t>
              </w:r>
            </w:ins>
          </w:p>
        </w:tc>
      </w:tr>
    </w:tbl>
    <w:p w:rsidR="000B3E63" w:rsidRPr="003E23AF" w:rsidRDefault="000B3E63" w:rsidP="000B3E63">
      <w:pPr>
        <w:jc w:val="center"/>
        <w:rPr>
          <w:ins w:id="10451" w:author="Mouse" w:date="2015-10-21T17:14:00Z"/>
          <w:rFonts w:asciiTheme="minorEastAsia" w:hAnsiTheme="minorEastAsia"/>
          <w:rPrChange w:id="10452" w:author="Mouse" w:date="2015-10-21T17:15:00Z">
            <w:rPr>
              <w:ins w:id="10453" w:author="Mouse" w:date="2015-10-21T17:14:00Z"/>
            </w:rPr>
          </w:rPrChange>
        </w:rPr>
      </w:pPr>
    </w:p>
    <w:p w:rsidR="000B3E63" w:rsidRPr="003E23AF" w:rsidRDefault="000B3E63" w:rsidP="000B3E63">
      <w:pPr>
        <w:jc w:val="center"/>
        <w:rPr>
          <w:ins w:id="10454" w:author="Mouse" w:date="2015-10-21T17:14:00Z"/>
          <w:rFonts w:asciiTheme="minorEastAsia" w:hAnsiTheme="minorEastAsia"/>
          <w:rPrChange w:id="10455" w:author="Mouse" w:date="2015-10-21T17:15:00Z">
            <w:rPr>
              <w:ins w:id="10456" w:author="Mouse" w:date="2015-10-21T17:14:00Z"/>
            </w:rPr>
          </w:rPrChange>
        </w:rPr>
      </w:pPr>
      <w:ins w:id="10457" w:author="Mouse" w:date="2015-10-21T17:14:00Z">
        <w:r w:rsidRPr="003E23AF">
          <w:rPr>
            <w:rFonts w:asciiTheme="minorEastAsia" w:hAnsiTheme="minorEastAsia" w:hint="eastAsia"/>
            <w:rPrChange w:id="10458" w:author="Mouse" w:date="2015-10-21T17:15:00Z">
              <w:rPr>
                <w:rFonts w:hint="eastAsia"/>
              </w:rPr>
            </w:rPrChange>
          </w:rPr>
          <w:t>TUS1的测试用例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0B3E63" w:rsidRPr="003E23AF" w:rsidTr="000B3E63">
        <w:trPr>
          <w:trHeight w:val="435"/>
          <w:ins w:id="10459" w:author="Mouse" w:date="2015-10-21T17:14:00Z"/>
        </w:trPr>
        <w:tc>
          <w:tcPr>
            <w:tcW w:w="2765" w:type="dxa"/>
            <w:vMerge w:val="restart"/>
          </w:tcPr>
          <w:p w:rsidR="000B3E63" w:rsidRPr="003E23AF" w:rsidRDefault="000B3E63" w:rsidP="000B3E63">
            <w:pPr>
              <w:jc w:val="center"/>
              <w:rPr>
                <w:ins w:id="10460" w:author="Mouse" w:date="2015-10-21T17:14:00Z"/>
                <w:rFonts w:asciiTheme="minorEastAsia" w:hAnsiTheme="minorEastAsia"/>
                <w:rPrChange w:id="10461" w:author="Mouse" w:date="2015-10-21T17:15:00Z">
                  <w:rPr>
                    <w:ins w:id="10462" w:author="Mouse" w:date="2015-10-21T17:14:00Z"/>
                  </w:rPr>
                </w:rPrChange>
              </w:rPr>
            </w:pPr>
            <w:ins w:id="10463" w:author="Mouse" w:date="2015-10-21T17:14:00Z">
              <w:r w:rsidRPr="003E23AF">
                <w:rPr>
                  <w:rFonts w:asciiTheme="minorEastAsia" w:hAnsiTheme="minorEastAsia" w:hint="eastAsia"/>
                  <w:rPrChange w:id="10464" w:author="Mouse" w:date="2015-10-21T17:1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  <w:tc>
          <w:tcPr>
            <w:tcW w:w="2765" w:type="dxa"/>
            <w:gridSpan w:val="2"/>
          </w:tcPr>
          <w:p w:rsidR="000B3E63" w:rsidRPr="003E23AF" w:rsidRDefault="000B3E63" w:rsidP="000B3E63">
            <w:pPr>
              <w:jc w:val="center"/>
              <w:rPr>
                <w:ins w:id="10465" w:author="Mouse" w:date="2015-10-21T17:14:00Z"/>
                <w:rFonts w:asciiTheme="minorEastAsia" w:hAnsiTheme="minorEastAsia"/>
                <w:rPrChange w:id="10466" w:author="Mouse" w:date="2015-10-21T17:15:00Z">
                  <w:rPr>
                    <w:ins w:id="10467" w:author="Mouse" w:date="2015-10-21T17:14:00Z"/>
                  </w:rPr>
                </w:rPrChange>
              </w:rPr>
            </w:pPr>
            <w:ins w:id="10468" w:author="Mouse" w:date="2015-10-21T17:14:00Z">
              <w:r w:rsidRPr="003E23AF">
                <w:rPr>
                  <w:rFonts w:asciiTheme="minorEastAsia" w:hAnsiTheme="minorEastAsia" w:hint="eastAsia"/>
                  <w:rPrChange w:id="10469" w:author="Mouse" w:date="2015-10-21T17:15:00Z">
                    <w:rPr>
                      <w:rFonts w:hint="eastAsia"/>
                    </w:rPr>
                  </w:rPrChange>
                </w:rPr>
                <w:t>输入</w:t>
              </w:r>
            </w:ins>
          </w:p>
          <w:p w:rsidR="000B3E63" w:rsidRPr="003E23AF" w:rsidRDefault="000B3E63" w:rsidP="000B3E63">
            <w:pPr>
              <w:jc w:val="center"/>
              <w:rPr>
                <w:ins w:id="10470" w:author="Mouse" w:date="2015-10-21T17:14:00Z"/>
                <w:rFonts w:asciiTheme="minorEastAsia" w:hAnsiTheme="minorEastAsia"/>
                <w:rPrChange w:id="10471" w:author="Mouse" w:date="2015-10-21T17:15:00Z">
                  <w:rPr>
                    <w:ins w:id="10472" w:author="Mouse" w:date="2015-10-21T17:14:00Z"/>
                  </w:rPr>
                </w:rPrChange>
              </w:rPr>
            </w:pPr>
          </w:p>
        </w:tc>
        <w:tc>
          <w:tcPr>
            <w:tcW w:w="2766" w:type="dxa"/>
            <w:vMerge w:val="restart"/>
          </w:tcPr>
          <w:p w:rsidR="000B3E63" w:rsidRPr="003E23AF" w:rsidRDefault="000B3E63" w:rsidP="000B3E63">
            <w:pPr>
              <w:jc w:val="center"/>
              <w:rPr>
                <w:ins w:id="10473" w:author="Mouse" w:date="2015-10-21T17:14:00Z"/>
                <w:rFonts w:asciiTheme="minorEastAsia" w:hAnsiTheme="minorEastAsia"/>
                <w:rPrChange w:id="10474" w:author="Mouse" w:date="2015-10-21T17:15:00Z">
                  <w:rPr>
                    <w:ins w:id="10475" w:author="Mouse" w:date="2015-10-21T17:14:00Z"/>
                  </w:rPr>
                </w:rPrChange>
              </w:rPr>
            </w:pPr>
            <w:ins w:id="10476" w:author="Mouse" w:date="2015-10-21T17:14:00Z">
              <w:r w:rsidRPr="003E23AF">
                <w:rPr>
                  <w:rFonts w:asciiTheme="minorEastAsia" w:hAnsiTheme="minorEastAsia" w:hint="eastAsia"/>
                  <w:rPrChange w:id="10477" w:author="Mouse" w:date="2015-10-21T17:15:00Z">
                    <w:rPr>
                      <w:rFonts w:hint="eastAsia"/>
                    </w:rPr>
                  </w:rPrChange>
                </w:rPr>
                <w:t>预期输出</w:t>
              </w:r>
            </w:ins>
          </w:p>
        </w:tc>
      </w:tr>
      <w:tr w:rsidR="000B3E63" w:rsidRPr="003E23AF" w:rsidTr="000B3E63">
        <w:trPr>
          <w:trHeight w:val="345"/>
          <w:ins w:id="10478" w:author="Mouse" w:date="2015-10-21T17:14:00Z"/>
        </w:trPr>
        <w:tc>
          <w:tcPr>
            <w:tcW w:w="2765" w:type="dxa"/>
            <w:vMerge/>
          </w:tcPr>
          <w:p w:rsidR="000B3E63" w:rsidRPr="003E23AF" w:rsidRDefault="000B3E63" w:rsidP="000B3E63">
            <w:pPr>
              <w:jc w:val="center"/>
              <w:rPr>
                <w:ins w:id="10479" w:author="Mouse" w:date="2015-10-21T17:14:00Z"/>
                <w:rFonts w:asciiTheme="minorEastAsia" w:hAnsiTheme="minorEastAsia"/>
                <w:rPrChange w:id="10480" w:author="Mouse" w:date="2015-10-21T17:15:00Z">
                  <w:rPr>
                    <w:ins w:id="10481" w:author="Mouse" w:date="2015-10-21T17:14:00Z"/>
                  </w:rPr>
                </w:rPrChange>
              </w:rPr>
            </w:pPr>
          </w:p>
        </w:tc>
        <w:tc>
          <w:tcPr>
            <w:tcW w:w="1382" w:type="dxa"/>
          </w:tcPr>
          <w:p w:rsidR="000B3E63" w:rsidRPr="003E23AF" w:rsidRDefault="000B3E63" w:rsidP="000B3E63">
            <w:pPr>
              <w:jc w:val="center"/>
              <w:rPr>
                <w:ins w:id="10482" w:author="Mouse" w:date="2015-10-21T17:14:00Z"/>
                <w:rFonts w:asciiTheme="minorEastAsia" w:hAnsiTheme="minorEastAsia"/>
                <w:rPrChange w:id="10483" w:author="Mouse" w:date="2015-10-21T17:15:00Z">
                  <w:rPr>
                    <w:ins w:id="10484" w:author="Mouse" w:date="2015-10-21T17:14:00Z"/>
                  </w:rPr>
                </w:rPrChange>
              </w:rPr>
            </w:pPr>
            <w:ins w:id="10485" w:author="Mouse" w:date="2015-10-21T17:14:00Z">
              <w:r w:rsidRPr="003E23AF">
                <w:rPr>
                  <w:rFonts w:asciiTheme="minorEastAsia" w:hAnsiTheme="minorEastAsia" w:hint="eastAsia"/>
                  <w:rPrChange w:id="10486" w:author="Mouse" w:date="2015-10-21T17:15:00Z">
                    <w:rPr>
                      <w:rFonts w:hint="eastAsia"/>
                    </w:rPr>
                  </w:rPrChange>
                </w:rPr>
                <w:t>开始时间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jc w:val="center"/>
              <w:rPr>
                <w:ins w:id="10487" w:author="Mouse" w:date="2015-10-21T17:14:00Z"/>
                <w:rFonts w:asciiTheme="minorEastAsia" w:hAnsiTheme="minorEastAsia"/>
                <w:rPrChange w:id="10488" w:author="Mouse" w:date="2015-10-21T17:15:00Z">
                  <w:rPr>
                    <w:ins w:id="10489" w:author="Mouse" w:date="2015-10-21T17:14:00Z"/>
                  </w:rPr>
                </w:rPrChange>
              </w:rPr>
            </w:pPr>
            <w:ins w:id="10490" w:author="Mouse" w:date="2015-10-21T17:14:00Z">
              <w:r w:rsidRPr="003E23AF">
                <w:rPr>
                  <w:rFonts w:asciiTheme="minorEastAsia" w:hAnsiTheme="minorEastAsia" w:hint="eastAsia"/>
                  <w:rPrChange w:id="10491" w:author="Mouse" w:date="2015-10-21T17:15:00Z">
                    <w:rPr>
                      <w:rFonts w:hint="eastAsia"/>
                    </w:rPr>
                  </w:rPrChange>
                </w:rPr>
                <w:t>终止时间</w:t>
              </w:r>
            </w:ins>
          </w:p>
        </w:tc>
        <w:tc>
          <w:tcPr>
            <w:tcW w:w="2766" w:type="dxa"/>
            <w:vMerge/>
          </w:tcPr>
          <w:p w:rsidR="000B3E63" w:rsidRPr="003E23AF" w:rsidRDefault="000B3E63" w:rsidP="000B3E63">
            <w:pPr>
              <w:jc w:val="center"/>
              <w:rPr>
                <w:ins w:id="10492" w:author="Mouse" w:date="2015-10-21T17:14:00Z"/>
                <w:rFonts w:asciiTheme="minorEastAsia" w:hAnsiTheme="minorEastAsia"/>
                <w:rPrChange w:id="10493" w:author="Mouse" w:date="2015-10-21T17:15:00Z">
                  <w:rPr>
                    <w:ins w:id="10494" w:author="Mouse" w:date="2015-10-21T17:14:00Z"/>
                  </w:rPr>
                </w:rPrChange>
              </w:rPr>
            </w:pPr>
          </w:p>
        </w:tc>
      </w:tr>
      <w:tr w:rsidR="000B3E63" w:rsidRPr="003E23AF" w:rsidTr="000B3E63">
        <w:trPr>
          <w:ins w:id="10495" w:author="Mouse" w:date="2015-10-21T17:14:00Z"/>
        </w:trPr>
        <w:tc>
          <w:tcPr>
            <w:tcW w:w="2765" w:type="dxa"/>
          </w:tcPr>
          <w:p w:rsidR="000B3E63" w:rsidRPr="003E23AF" w:rsidRDefault="000B3E63" w:rsidP="000B3E63">
            <w:pPr>
              <w:jc w:val="center"/>
              <w:rPr>
                <w:ins w:id="10496" w:author="Mouse" w:date="2015-10-21T17:14:00Z"/>
                <w:rFonts w:asciiTheme="minorEastAsia" w:hAnsiTheme="minorEastAsia"/>
                <w:rPrChange w:id="10497" w:author="Mouse" w:date="2015-10-21T17:15:00Z">
                  <w:rPr>
                    <w:ins w:id="10498" w:author="Mouse" w:date="2015-10-21T17:14:00Z"/>
                  </w:rPr>
                </w:rPrChange>
              </w:rPr>
            </w:pPr>
            <w:ins w:id="10499" w:author="Mouse" w:date="2015-10-21T17:14:00Z">
              <w:r w:rsidRPr="003E23AF">
                <w:rPr>
                  <w:rFonts w:asciiTheme="minorEastAsia" w:hAnsiTheme="minorEastAsia" w:hint="eastAsia"/>
                  <w:rPrChange w:id="10500" w:author="Mouse" w:date="2015-10-21T17:15:00Z">
                    <w:rPr>
                      <w:rFonts w:hint="eastAsia"/>
                    </w:rPr>
                  </w:rPrChange>
                </w:rPr>
                <w:t>TUS1-1</w:t>
              </w:r>
            </w:ins>
          </w:p>
        </w:tc>
        <w:tc>
          <w:tcPr>
            <w:tcW w:w="1382" w:type="dxa"/>
          </w:tcPr>
          <w:p w:rsidR="000B3E63" w:rsidRPr="003E23AF" w:rsidRDefault="000B3E63" w:rsidP="000B3E63">
            <w:pPr>
              <w:jc w:val="center"/>
              <w:rPr>
                <w:ins w:id="10501" w:author="Mouse" w:date="2015-10-21T17:14:00Z"/>
                <w:rFonts w:asciiTheme="minorEastAsia" w:hAnsiTheme="minorEastAsia"/>
                <w:rPrChange w:id="10502" w:author="Mouse" w:date="2015-10-21T17:15:00Z">
                  <w:rPr>
                    <w:ins w:id="10503" w:author="Mouse" w:date="2015-10-21T17:14:00Z"/>
                  </w:rPr>
                </w:rPrChange>
              </w:rPr>
            </w:pPr>
            <w:ins w:id="10504" w:author="Mouse" w:date="2015-10-21T17:14:00Z">
              <w:r w:rsidRPr="003E23AF">
                <w:rPr>
                  <w:rFonts w:asciiTheme="minorEastAsia" w:hAnsiTheme="minorEastAsia" w:hint="eastAsia"/>
                  <w:rPrChange w:id="10505" w:author="Mouse" w:date="2015-10-21T17:15:00Z">
                    <w:rPr>
                      <w:rFonts w:hint="eastAsia"/>
                    </w:rPr>
                  </w:rPrChange>
                </w:rPr>
                <w:t>2015.12.12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jc w:val="center"/>
              <w:rPr>
                <w:ins w:id="10506" w:author="Mouse" w:date="2015-10-21T17:14:00Z"/>
                <w:rFonts w:asciiTheme="minorEastAsia" w:hAnsiTheme="minorEastAsia"/>
                <w:rPrChange w:id="10507" w:author="Mouse" w:date="2015-10-21T17:15:00Z">
                  <w:rPr>
                    <w:ins w:id="10508" w:author="Mouse" w:date="2015-10-21T17:14:00Z"/>
                  </w:rPr>
                </w:rPrChange>
              </w:rPr>
            </w:pPr>
            <w:ins w:id="10509" w:author="Mouse" w:date="2015-10-21T17:14:00Z">
              <w:r w:rsidRPr="003E23AF">
                <w:rPr>
                  <w:rFonts w:asciiTheme="minorEastAsia" w:hAnsiTheme="minorEastAsia" w:hint="eastAsia"/>
                  <w:rPrChange w:id="10510" w:author="Mouse" w:date="2015-10-21T17:15:00Z">
                    <w:rPr>
                      <w:rFonts w:hint="eastAsia"/>
                    </w:rPr>
                  </w:rPrChange>
                </w:rPr>
                <w:t>2015.12.13</w:t>
              </w:r>
            </w:ins>
          </w:p>
        </w:tc>
        <w:tc>
          <w:tcPr>
            <w:tcW w:w="2766" w:type="dxa"/>
          </w:tcPr>
          <w:p w:rsidR="000B3E63" w:rsidRPr="003E23AF" w:rsidRDefault="000B3E63" w:rsidP="000B3E63">
            <w:pPr>
              <w:jc w:val="center"/>
              <w:rPr>
                <w:ins w:id="10511" w:author="Mouse" w:date="2015-10-21T17:14:00Z"/>
                <w:rFonts w:asciiTheme="minorEastAsia" w:hAnsiTheme="minorEastAsia"/>
                <w:rPrChange w:id="10512" w:author="Mouse" w:date="2015-10-21T17:15:00Z">
                  <w:rPr>
                    <w:ins w:id="10513" w:author="Mouse" w:date="2015-10-21T17:14:00Z"/>
                  </w:rPr>
                </w:rPrChange>
              </w:rPr>
            </w:pPr>
            <w:ins w:id="10514" w:author="Mouse" w:date="2015-10-21T17:14:00Z">
              <w:r w:rsidRPr="003E23AF">
                <w:rPr>
                  <w:rFonts w:asciiTheme="minorEastAsia" w:hAnsiTheme="minorEastAsia" w:hint="eastAsia"/>
                  <w:rPrChange w:id="10515" w:author="Mouse" w:date="2015-10-21T17:15:00Z">
                    <w:rPr>
                      <w:rFonts w:hint="eastAsia"/>
                    </w:rPr>
                  </w:rPrChange>
                </w:rPr>
                <w:t>系统返回查看结果，并按照列表形式显示</w:t>
              </w:r>
            </w:ins>
          </w:p>
        </w:tc>
      </w:tr>
      <w:tr w:rsidR="000B3E63" w:rsidRPr="003E23AF" w:rsidTr="000B3E63">
        <w:trPr>
          <w:ins w:id="10516" w:author="Mouse" w:date="2015-10-21T17:14:00Z"/>
        </w:trPr>
        <w:tc>
          <w:tcPr>
            <w:tcW w:w="2765" w:type="dxa"/>
          </w:tcPr>
          <w:p w:rsidR="000B3E63" w:rsidRPr="003E23AF" w:rsidRDefault="000B3E63" w:rsidP="000B3E63">
            <w:pPr>
              <w:jc w:val="center"/>
              <w:rPr>
                <w:ins w:id="10517" w:author="Mouse" w:date="2015-10-21T17:14:00Z"/>
                <w:rFonts w:asciiTheme="minorEastAsia" w:hAnsiTheme="minorEastAsia"/>
                <w:rPrChange w:id="10518" w:author="Mouse" w:date="2015-10-21T17:15:00Z">
                  <w:rPr>
                    <w:ins w:id="10519" w:author="Mouse" w:date="2015-10-21T17:14:00Z"/>
                  </w:rPr>
                </w:rPrChange>
              </w:rPr>
            </w:pPr>
            <w:ins w:id="10520" w:author="Mouse" w:date="2015-10-21T17:14:00Z">
              <w:r w:rsidRPr="003E23AF">
                <w:rPr>
                  <w:rFonts w:asciiTheme="minorEastAsia" w:hAnsiTheme="minorEastAsia" w:hint="eastAsia"/>
                  <w:rPrChange w:id="10521" w:author="Mouse" w:date="2015-10-21T17:15:00Z">
                    <w:rPr>
                      <w:rFonts w:hint="eastAsia"/>
                    </w:rPr>
                  </w:rPrChange>
                </w:rPr>
                <w:t>TUS1-2</w:t>
              </w:r>
            </w:ins>
          </w:p>
        </w:tc>
        <w:tc>
          <w:tcPr>
            <w:tcW w:w="1382" w:type="dxa"/>
          </w:tcPr>
          <w:p w:rsidR="000B3E63" w:rsidRPr="003E23AF" w:rsidRDefault="000B3E63" w:rsidP="000B3E63">
            <w:pPr>
              <w:jc w:val="center"/>
              <w:rPr>
                <w:ins w:id="10522" w:author="Mouse" w:date="2015-10-21T17:14:00Z"/>
                <w:rFonts w:asciiTheme="minorEastAsia" w:hAnsiTheme="minorEastAsia"/>
                <w:rPrChange w:id="10523" w:author="Mouse" w:date="2015-10-21T17:15:00Z">
                  <w:rPr>
                    <w:ins w:id="10524" w:author="Mouse" w:date="2015-10-21T17:14:00Z"/>
                  </w:rPr>
                </w:rPrChange>
              </w:rPr>
            </w:pPr>
            <w:ins w:id="10525" w:author="Mouse" w:date="2015-10-21T17:14:00Z">
              <w:r w:rsidRPr="003E23AF">
                <w:rPr>
                  <w:rFonts w:asciiTheme="minorEastAsia" w:hAnsiTheme="minorEastAsia"/>
                  <w:rPrChange w:id="10526" w:author="Mouse" w:date="2015-10-21T17:15:00Z">
                    <w:rPr/>
                  </w:rPrChange>
                </w:rPr>
                <w:t>2015.12.13</w:t>
              </w:r>
            </w:ins>
          </w:p>
        </w:tc>
        <w:tc>
          <w:tcPr>
            <w:tcW w:w="1383" w:type="dxa"/>
          </w:tcPr>
          <w:p w:rsidR="000B3E63" w:rsidRPr="003E23AF" w:rsidRDefault="000B3E63" w:rsidP="000B3E63">
            <w:pPr>
              <w:jc w:val="center"/>
              <w:rPr>
                <w:ins w:id="10527" w:author="Mouse" w:date="2015-10-21T17:14:00Z"/>
                <w:rFonts w:asciiTheme="minorEastAsia" w:hAnsiTheme="minorEastAsia"/>
                <w:rPrChange w:id="10528" w:author="Mouse" w:date="2015-10-21T17:15:00Z">
                  <w:rPr>
                    <w:ins w:id="10529" w:author="Mouse" w:date="2015-10-21T17:14:00Z"/>
                  </w:rPr>
                </w:rPrChange>
              </w:rPr>
            </w:pPr>
            <w:ins w:id="10530" w:author="Mouse" w:date="2015-10-21T17:14:00Z">
              <w:r w:rsidRPr="003E23AF">
                <w:rPr>
                  <w:rFonts w:asciiTheme="minorEastAsia" w:hAnsiTheme="minorEastAsia"/>
                  <w:rPrChange w:id="10531" w:author="Mouse" w:date="2015-10-21T17:15:00Z">
                    <w:rPr/>
                  </w:rPrChange>
                </w:rPr>
                <w:t>2015.12.12</w:t>
              </w:r>
            </w:ins>
          </w:p>
        </w:tc>
        <w:tc>
          <w:tcPr>
            <w:tcW w:w="2766" w:type="dxa"/>
          </w:tcPr>
          <w:p w:rsidR="000B3E63" w:rsidRPr="003E23AF" w:rsidRDefault="000B3E63" w:rsidP="000B3E63">
            <w:pPr>
              <w:jc w:val="center"/>
              <w:rPr>
                <w:ins w:id="10532" w:author="Mouse" w:date="2015-10-21T17:14:00Z"/>
                <w:rFonts w:asciiTheme="minorEastAsia" w:hAnsiTheme="minorEastAsia"/>
                <w:rPrChange w:id="10533" w:author="Mouse" w:date="2015-10-21T17:15:00Z">
                  <w:rPr>
                    <w:ins w:id="10534" w:author="Mouse" w:date="2015-10-21T17:14:00Z"/>
                  </w:rPr>
                </w:rPrChange>
              </w:rPr>
            </w:pPr>
            <w:ins w:id="10535" w:author="Mouse" w:date="2015-10-21T17:14:00Z">
              <w:r w:rsidRPr="003E23AF">
                <w:rPr>
                  <w:rFonts w:asciiTheme="minorEastAsia" w:hAnsiTheme="minorEastAsia"/>
                  <w:rPrChange w:id="10536" w:author="Mouse" w:date="2015-10-21T17:15:00Z">
                    <w:rPr/>
                  </w:rPrChange>
                </w:rPr>
                <w:t>系统显示空结果，提示错误</w:t>
              </w:r>
            </w:ins>
          </w:p>
        </w:tc>
      </w:tr>
    </w:tbl>
    <w:p w:rsidR="000B3E63" w:rsidRPr="003E23AF" w:rsidRDefault="000B3E63" w:rsidP="000B3E63">
      <w:pPr>
        <w:jc w:val="center"/>
        <w:rPr>
          <w:ins w:id="10537" w:author="Mouse" w:date="2015-10-21T17:14:00Z"/>
          <w:rFonts w:asciiTheme="minorEastAsia" w:hAnsiTheme="minorEastAsia"/>
          <w:rPrChange w:id="10538" w:author="Mouse" w:date="2015-10-21T17:15:00Z">
            <w:rPr>
              <w:ins w:id="10539" w:author="Mouse" w:date="2015-10-21T17:14:00Z"/>
            </w:rPr>
          </w:rPrChange>
        </w:rPr>
      </w:pPr>
    </w:p>
    <w:p w:rsidR="000B3E63" w:rsidRPr="003E23AF" w:rsidRDefault="000B3E63" w:rsidP="000B3E63">
      <w:pPr>
        <w:jc w:val="left"/>
        <w:rPr>
          <w:ins w:id="10540" w:author="Mouse" w:date="2015-10-21T17:14:00Z"/>
          <w:rFonts w:asciiTheme="minorEastAsia" w:hAnsiTheme="minorEastAsia"/>
          <w:rPrChange w:id="10541" w:author="Mouse" w:date="2015-10-21T17:15:00Z">
            <w:rPr>
              <w:ins w:id="10542" w:author="Mouse" w:date="2015-10-21T17:14:00Z"/>
            </w:rPr>
          </w:rPrChange>
        </w:rPr>
      </w:pPr>
      <w:ins w:id="10543" w:author="Mouse" w:date="2015-10-21T17:14:00Z">
        <w:r w:rsidRPr="003E23AF">
          <w:rPr>
            <w:rFonts w:asciiTheme="minorEastAsia" w:hAnsiTheme="minorEastAsia"/>
            <w:rPrChange w:id="10544" w:author="Mouse" w:date="2015-10-21T17:15:00Z">
              <w:rPr/>
            </w:rPrChange>
          </w:rPr>
          <w:t>输入：</w:t>
        </w:r>
        <w:r w:rsidRPr="003E23AF">
          <w:rPr>
            <w:rFonts w:asciiTheme="minorEastAsia" w:hAnsiTheme="minorEastAsia" w:hint="eastAsia"/>
            <w:rPrChange w:id="10545" w:author="Mouse" w:date="2015-10-21T17:15:00Z">
              <w:rPr>
                <w:rFonts w:hint="eastAsia"/>
              </w:rPr>
            </w:rPrChange>
          </w:rPr>
          <w:t>0</w:t>
        </w:r>
      </w:ins>
    </w:p>
    <w:p w:rsidR="000B3E63" w:rsidRPr="003E23AF" w:rsidRDefault="000B3E63" w:rsidP="000B3E63">
      <w:pPr>
        <w:jc w:val="left"/>
        <w:rPr>
          <w:ins w:id="10546" w:author="Mouse" w:date="2015-10-21T17:14:00Z"/>
          <w:rFonts w:asciiTheme="minorEastAsia" w:hAnsiTheme="minorEastAsia"/>
          <w:rPrChange w:id="10547" w:author="Mouse" w:date="2015-10-21T17:15:00Z">
            <w:rPr>
              <w:ins w:id="10548" w:author="Mouse" w:date="2015-10-21T17:14:00Z"/>
            </w:rPr>
          </w:rPrChange>
        </w:rPr>
      </w:pPr>
      <w:ins w:id="10549" w:author="Mouse" w:date="2015-10-21T17:14:00Z">
        <w:r w:rsidRPr="003E23AF">
          <w:rPr>
            <w:rFonts w:asciiTheme="minorEastAsia" w:hAnsiTheme="minorEastAsia"/>
            <w:rPrChange w:id="10550" w:author="Mouse" w:date="2015-10-21T17:15:00Z">
              <w:rPr/>
            </w:rPrChange>
          </w:rPr>
          <w:t>输出：3</w:t>
        </w:r>
      </w:ins>
    </w:p>
    <w:p w:rsidR="000B3E63" w:rsidRPr="003E23AF" w:rsidRDefault="000B3E63" w:rsidP="000B3E63">
      <w:pPr>
        <w:jc w:val="left"/>
        <w:rPr>
          <w:ins w:id="10551" w:author="Mouse" w:date="2015-10-21T17:14:00Z"/>
          <w:rFonts w:asciiTheme="minorEastAsia" w:hAnsiTheme="minorEastAsia"/>
          <w:rPrChange w:id="10552" w:author="Mouse" w:date="2015-10-21T17:15:00Z">
            <w:rPr>
              <w:ins w:id="10553" w:author="Mouse" w:date="2015-10-21T17:14:00Z"/>
            </w:rPr>
          </w:rPrChange>
        </w:rPr>
      </w:pPr>
      <w:ins w:id="10554" w:author="Mouse" w:date="2015-10-21T17:14:00Z">
        <w:r w:rsidRPr="003E23AF">
          <w:rPr>
            <w:rFonts w:asciiTheme="minorEastAsia" w:hAnsiTheme="minorEastAsia"/>
            <w:rPrChange w:id="10555" w:author="Mouse" w:date="2015-10-21T17:15:00Z">
              <w:rPr/>
            </w:rPrChange>
          </w:rPr>
          <w:t>查询：5</w:t>
        </w:r>
      </w:ins>
    </w:p>
    <w:p w:rsidR="000B3E63" w:rsidRPr="003E23AF" w:rsidRDefault="000B3E63" w:rsidP="000B3E63">
      <w:pPr>
        <w:jc w:val="left"/>
        <w:rPr>
          <w:ins w:id="10556" w:author="Mouse" w:date="2015-10-21T17:14:00Z"/>
          <w:rFonts w:asciiTheme="minorEastAsia" w:hAnsiTheme="minorEastAsia"/>
          <w:rPrChange w:id="10557" w:author="Mouse" w:date="2015-10-21T17:15:00Z">
            <w:rPr>
              <w:ins w:id="10558" w:author="Mouse" w:date="2015-10-21T17:14:00Z"/>
            </w:rPr>
          </w:rPrChange>
        </w:rPr>
      </w:pPr>
      <w:ins w:id="10559" w:author="Mouse" w:date="2015-10-21T17:14:00Z">
        <w:r w:rsidRPr="003E23AF">
          <w:rPr>
            <w:rFonts w:asciiTheme="minorEastAsia" w:hAnsiTheme="minorEastAsia"/>
            <w:rPrChange w:id="10560" w:author="Mouse" w:date="2015-10-21T17:15:00Z">
              <w:rPr/>
            </w:rPrChange>
          </w:rPr>
          <w:t>逻辑文件：5</w:t>
        </w:r>
      </w:ins>
    </w:p>
    <w:p w:rsidR="000B3E63" w:rsidRPr="003E23AF" w:rsidRDefault="000B3E63" w:rsidP="000B3E63">
      <w:pPr>
        <w:jc w:val="left"/>
        <w:rPr>
          <w:ins w:id="10561" w:author="Mouse" w:date="2015-10-21T17:14:00Z"/>
          <w:rFonts w:asciiTheme="minorEastAsia" w:hAnsiTheme="minorEastAsia"/>
          <w:rPrChange w:id="10562" w:author="Mouse" w:date="2015-10-21T17:15:00Z">
            <w:rPr>
              <w:ins w:id="10563" w:author="Mouse" w:date="2015-10-21T17:14:00Z"/>
            </w:rPr>
          </w:rPrChange>
        </w:rPr>
      </w:pPr>
      <w:ins w:id="10564" w:author="Mouse" w:date="2015-10-21T17:14:00Z">
        <w:r w:rsidRPr="003E23AF">
          <w:rPr>
            <w:rFonts w:asciiTheme="minorEastAsia" w:hAnsiTheme="minorEastAsia"/>
            <w:rPrChange w:id="10565" w:author="Mouse" w:date="2015-10-21T17:15:00Z">
              <w:rPr/>
            </w:rPrChange>
          </w:rPr>
          <w:t>对外接口：</w:t>
        </w:r>
        <w:r w:rsidRPr="003E23AF">
          <w:rPr>
            <w:rFonts w:asciiTheme="minorEastAsia" w:hAnsiTheme="minorEastAsia" w:hint="eastAsia"/>
            <w:rPrChange w:id="10566" w:author="Mouse" w:date="2015-10-21T17:15:00Z">
              <w:rPr>
                <w:rFonts w:hint="eastAsia"/>
              </w:rPr>
            </w:rPrChange>
          </w:rPr>
          <w:t>0</w:t>
        </w:r>
      </w:ins>
    </w:p>
    <w:p w:rsidR="000B3E63" w:rsidRPr="003E23AF" w:rsidRDefault="000B3E63" w:rsidP="000B3E63">
      <w:pPr>
        <w:jc w:val="left"/>
        <w:rPr>
          <w:ins w:id="10567" w:author="Mouse" w:date="2015-10-21T17:14:00Z"/>
          <w:rFonts w:asciiTheme="minorEastAsia" w:hAnsiTheme="minorEastAsia"/>
          <w:rPrChange w:id="10568" w:author="Mouse" w:date="2015-10-21T17:15:00Z">
            <w:rPr>
              <w:ins w:id="10569" w:author="Mouse" w:date="2015-10-21T17:14:00Z"/>
            </w:rPr>
          </w:rPrChange>
        </w:rPr>
      </w:pPr>
      <w:ins w:id="10570" w:author="Mouse" w:date="2015-10-21T17:14:00Z">
        <w:r w:rsidRPr="003E23AF">
          <w:rPr>
            <w:rFonts w:asciiTheme="minorEastAsia" w:hAnsiTheme="minorEastAsia"/>
            <w:rPrChange w:id="10571" w:author="Mouse" w:date="2015-10-21T17:15:00Z">
              <w:rPr/>
            </w:rPrChange>
          </w:rPr>
          <w:t>其功能点测度总数=0*4+3*5+5*4+5*10+0*7=15+20+50=85</w:t>
        </w:r>
      </w:ins>
    </w:p>
    <w:p w:rsidR="000B3E63" w:rsidRPr="003E23AF" w:rsidRDefault="000B3E63" w:rsidP="000B3E63">
      <w:pPr>
        <w:jc w:val="left"/>
        <w:rPr>
          <w:ins w:id="10572" w:author="Mouse" w:date="2015-10-21T17:14:00Z"/>
          <w:rFonts w:asciiTheme="minorEastAsia" w:hAnsiTheme="minorEastAsia"/>
          <w:rPrChange w:id="10573" w:author="Mouse" w:date="2015-10-21T17:15:00Z">
            <w:rPr>
              <w:ins w:id="10574" w:author="Mouse" w:date="2015-10-21T17:14:00Z"/>
            </w:rPr>
          </w:rPrChange>
        </w:rPr>
      </w:pPr>
      <w:ins w:id="10575" w:author="Mouse" w:date="2015-10-21T17:14:00Z">
        <w:r w:rsidRPr="003E23AF">
          <w:rPr>
            <w:rFonts w:asciiTheme="minorEastAsia" w:hAnsiTheme="minorEastAsia" w:hint="eastAsia"/>
            <w:rPrChange w:id="10576" w:author="Mouse" w:date="2015-10-21T17:15:00Z">
              <w:rPr>
                <w:rFonts w:hint="eastAsia"/>
              </w:rPr>
            </w:rPrChange>
          </w:rPr>
          <w:t>FP(check)=85*(0.65+0.01*40)=89.25</w:t>
        </w:r>
      </w:ins>
    </w:p>
    <w:p w:rsidR="000B3E63" w:rsidRPr="003E23AF" w:rsidRDefault="000B3E63">
      <w:pPr>
        <w:widowControl/>
        <w:jc w:val="left"/>
        <w:rPr>
          <w:ins w:id="10577" w:author="Mouse" w:date="2015-10-21T17:14:00Z"/>
          <w:rFonts w:asciiTheme="minorEastAsia" w:hAnsiTheme="minorEastAsia"/>
          <w:rPrChange w:id="10578" w:author="Mouse" w:date="2015-10-21T17:15:00Z">
            <w:rPr>
              <w:ins w:id="10579" w:author="Mouse" w:date="2015-10-21T17:14:00Z"/>
            </w:rPr>
          </w:rPrChange>
        </w:rPr>
      </w:pPr>
      <w:ins w:id="10580" w:author="Mouse" w:date="2015-10-21T17:14:00Z">
        <w:r w:rsidRPr="003E23AF">
          <w:rPr>
            <w:rFonts w:asciiTheme="minorEastAsia" w:hAnsiTheme="minorEastAsia"/>
            <w:rPrChange w:id="10581" w:author="Mouse" w:date="2015-10-21T17:15:00Z">
              <w:rPr/>
            </w:rPrChange>
          </w:rPr>
          <w:br w:type="page"/>
        </w:r>
      </w:ins>
    </w:p>
    <w:p w:rsidR="000F0447" w:rsidRPr="003E23AF" w:rsidRDefault="000F0447" w:rsidP="000F0447">
      <w:pPr>
        <w:pStyle w:val="2"/>
        <w:rPr>
          <w:ins w:id="10582" w:author="Mouse" w:date="2015-10-21T17:15:00Z"/>
          <w:rFonts w:asciiTheme="minorEastAsia" w:eastAsiaTheme="minorEastAsia" w:hAnsiTheme="minorEastAsia"/>
          <w:rPrChange w:id="10583" w:author="Mouse" w:date="2015-10-21T17:15:00Z">
            <w:rPr>
              <w:ins w:id="10584" w:author="Mouse" w:date="2015-10-21T17:15:00Z"/>
            </w:rPr>
          </w:rPrChange>
        </w:rPr>
      </w:pPr>
      <w:ins w:id="10585" w:author="Mouse" w:date="2015-10-21T17:15:00Z">
        <w:r w:rsidRPr="003E23AF">
          <w:rPr>
            <w:rFonts w:asciiTheme="minorEastAsia" w:eastAsiaTheme="minorEastAsia" w:hAnsiTheme="minorEastAsia" w:hint="eastAsia"/>
            <w:rPrChange w:id="10586" w:author="Mouse" w:date="2015-10-21T17:15:00Z">
              <w:rPr>
                <w:rFonts w:hint="eastAsia"/>
              </w:rPr>
            </w:rPrChange>
          </w:rPr>
          <w:lastRenderedPageBreak/>
          <w:t>TUS16</w:t>
        </w:r>
      </w:ins>
    </w:p>
    <w:tbl>
      <w:tblPr>
        <w:tblStyle w:val="a4"/>
        <w:tblpPr w:leftFromText="180" w:rightFromText="180" w:vertAnchor="page" w:horzAnchor="margin" w:tblpY="2443"/>
        <w:tblW w:w="0" w:type="auto"/>
        <w:tblLook w:val="04A0" w:firstRow="1" w:lastRow="0" w:firstColumn="1" w:lastColumn="0" w:noHBand="0" w:noVBand="1"/>
      </w:tblPr>
      <w:tblGrid>
        <w:gridCol w:w="1382"/>
        <w:gridCol w:w="4714"/>
        <w:gridCol w:w="2200"/>
      </w:tblGrid>
      <w:tr w:rsidR="000F0447" w:rsidRPr="003E23AF" w:rsidTr="00560072">
        <w:trPr>
          <w:trHeight w:val="274"/>
          <w:ins w:id="10587" w:author="Mouse" w:date="2015-10-21T17:15:00Z"/>
        </w:trPr>
        <w:tc>
          <w:tcPr>
            <w:tcW w:w="1382" w:type="dxa"/>
          </w:tcPr>
          <w:p w:rsidR="000F0447" w:rsidRPr="003E23AF" w:rsidRDefault="000F0447" w:rsidP="00560072">
            <w:pPr>
              <w:jc w:val="center"/>
              <w:rPr>
                <w:ins w:id="10588" w:author="Mouse" w:date="2015-10-21T17:15:00Z"/>
                <w:rFonts w:asciiTheme="minorEastAsia" w:hAnsiTheme="minorEastAsia"/>
                <w:b/>
                <w:sz w:val="18"/>
                <w:szCs w:val="18"/>
                <w:rPrChange w:id="10589" w:author="Mouse" w:date="2015-10-21T17:15:00Z">
                  <w:rPr>
                    <w:ins w:id="10590" w:author="Mouse" w:date="2015-10-21T17:1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0591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59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ID</w:t>
              </w:r>
            </w:ins>
          </w:p>
        </w:tc>
        <w:tc>
          <w:tcPr>
            <w:tcW w:w="4714" w:type="dxa"/>
          </w:tcPr>
          <w:p w:rsidR="000F0447" w:rsidRPr="003E23AF" w:rsidRDefault="000F0447" w:rsidP="00560072">
            <w:pPr>
              <w:jc w:val="center"/>
              <w:rPr>
                <w:ins w:id="10593" w:author="Mouse" w:date="2015-10-21T17:15:00Z"/>
                <w:rFonts w:asciiTheme="minorEastAsia" w:hAnsiTheme="minorEastAsia"/>
                <w:b/>
                <w:sz w:val="18"/>
                <w:szCs w:val="18"/>
                <w:rPrChange w:id="10594" w:author="Mouse" w:date="2015-10-21T17:15:00Z">
                  <w:rPr>
                    <w:ins w:id="10595" w:author="Mouse" w:date="2015-10-21T17:1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0596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597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输入</w:t>
              </w:r>
            </w:ins>
          </w:p>
        </w:tc>
        <w:tc>
          <w:tcPr>
            <w:tcW w:w="2200" w:type="dxa"/>
          </w:tcPr>
          <w:p w:rsidR="000F0447" w:rsidRPr="003E23AF" w:rsidRDefault="000F0447" w:rsidP="00560072">
            <w:pPr>
              <w:rPr>
                <w:ins w:id="10598" w:author="Mouse" w:date="2015-10-21T17:15:00Z"/>
                <w:rFonts w:asciiTheme="minorEastAsia" w:hAnsiTheme="minorEastAsia"/>
                <w:b/>
                <w:sz w:val="18"/>
                <w:szCs w:val="18"/>
                <w:rPrChange w:id="10599" w:author="Mouse" w:date="2015-10-21T17:15:00Z">
                  <w:rPr>
                    <w:ins w:id="10600" w:author="Mouse" w:date="2015-10-21T17:15:00Z"/>
                    <w:rFonts w:ascii="方正等线" w:eastAsia="方正等线" w:hAnsi="方正等线"/>
                    <w:b/>
                    <w:sz w:val="18"/>
                    <w:szCs w:val="18"/>
                  </w:rPr>
                </w:rPrChange>
              </w:rPr>
            </w:pPr>
            <w:ins w:id="10601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60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预期输出</w:t>
              </w:r>
            </w:ins>
          </w:p>
        </w:tc>
      </w:tr>
      <w:tr w:rsidR="000F0447" w:rsidRPr="003E23AF" w:rsidTr="00560072">
        <w:trPr>
          <w:ins w:id="10603" w:author="Mouse" w:date="2015-10-21T17:15:00Z"/>
        </w:trPr>
        <w:tc>
          <w:tcPr>
            <w:tcW w:w="1382" w:type="dxa"/>
          </w:tcPr>
          <w:p w:rsidR="000F0447" w:rsidRPr="003E23AF" w:rsidRDefault="000F0447" w:rsidP="00560072">
            <w:pPr>
              <w:rPr>
                <w:ins w:id="10604" w:author="Mouse" w:date="2015-10-21T17:15:00Z"/>
                <w:rFonts w:asciiTheme="minorEastAsia" w:hAnsiTheme="minorEastAsia"/>
                <w:sz w:val="18"/>
                <w:szCs w:val="18"/>
                <w:rPrChange w:id="10605" w:author="Mouse" w:date="2015-10-21T17:15:00Z">
                  <w:rPr>
                    <w:ins w:id="10606" w:author="Mouse" w:date="2015-10-21T17:1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607" w:author="Mouse" w:date="2015-10-21T17:1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608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</w:t>
              </w:r>
              <w:r w:rsidRPr="003E23AF">
                <w:rPr>
                  <w:rFonts w:asciiTheme="minorEastAsia" w:hAnsiTheme="minorEastAsia"/>
                  <w:sz w:val="18"/>
                  <w:szCs w:val="18"/>
                  <w:rPrChange w:id="10609" w:author="Mouse" w:date="2015-10-21T17:15:00Z">
                    <w:rPr>
                      <w:rFonts w:ascii="方正等线" w:eastAsia="方正等线" w:hAnsi="方正等线"/>
                      <w:sz w:val="18"/>
                      <w:szCs w:val="18"/>
                    </w:rPr>
                  </w:rPrChange>
                </w:rPr>
                <w:t>1-1</w:t>
              </w:r>
            </w:ins>
          </w:p>
        </w:tc>
        <w:tc>
          <w:tcPr>
            <w:tcW w:w="4714" w:type="dxa"/>
          </w:tcPr>
          <w:p w:rsidR="000F0447" w:rsidRPr="003E23AF" w:rsidRDefault="000F0447" w:rsidP="00560072">
            <w:pPr>
              <w:rPr>
                <w:ins w:id="10610" w:author="Mouse" w:date="2015-10-21T17:15:00Z"/>
                <w:rFonts w:asciiTheme="minorEastAsia" w:hAnsiTheme="minorEastAsia"/>
                <w:sz w:val="18"/>
                <w:szCs w:val="18"/>
                <w:rPrChange w:id="10611" w:author="Mouse" w:date="2015-10-21T17:15:00Z">
                  <w:rPr>
                    <w:ins w:id="10612" w:author="Mouse" w:date="2015-10-21T17:1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613" w:author="Mouse" w:date="2015-10-21T17:1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614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点击开始盘点</w:t>
              </w:r>
            </w:ins>
          </w:p>
        </w:tc>
        <w:tc>
          <w:tcPr>
            <w:tcW w:w="2200" w:type="dxa"/>
          </w:tcPr>
          <w:p w:rsidR="000F0447" w:rsidRPr="003E23AF" w:rsidRDefault="000F0447" w:rsidP="00560072">
            <w:pPr>
              <w:rPr>
                <w:ins w:id="10615" w:author="Mouse" w:date="2015-10-21T17:15:00Z"/>
                <w:rFonts w:asciiTheme="minorEastAsia" w:hAnsiTheme="minorEastAsia"/>
                <w:sz w:val="18"/>
                <w:szCs w:val="18"/>
                <w:rPrChange w:id="10616" w:author="Mouse" w:date="2015-10-21T17:15:00Z">
                  <w:rPr>
                    <w:ins w:id="10617" w:author="Mouse" w:date="2015-10-21T17:1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618" w:author="Mouse" w:date="2015-10-21T17:1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619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系统进行盘点任务</w:t>
              </w:r>
            </w:ins>
          </w:p>
        </w:tc>
      </w:tr>
      <w:tr w:rsidR="000F0447" w:rsidRPr="003E23AF" w:rsidTr="00560072">
        <w:trPr>
          <w:ins w:id="10620" w:author="Mouse" w:date="2015-10-21T17:15:00Z"/>
        </w:trPr>
        <w:tc>
          <w:tcPr>
            <w:tcW w:w="1382" w:type="dxa"/>
          </w:tcPr>
          <w:p w:rsidR="000F0447" w:rsidRPr="003E23AF" w:rsidRDefault="000F0447" w:rsidP="00560072">
            <w:pPr>
              <w:rPr>
                <w:ins w:id="10621" w:author="Mouse" w:date="2015-10-21T17:15:00Z"/>
                <w:rFonts w:asciiTheme="minorEastAsia" w:hAnsiTheme="minorEastAsia"/>
                <w:sz w:val="18"/>
                <w:szCs w:val="18"/>
                <w:rPrChange w:id="10622" w:author="Mouse" w:date="2015-10-21T17:15:00Z">
                  <w:rPr>
                    <w:ins w:id="10623" w:author="Mouse" w:date="2015-10-21T17:1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624" w:author="Mouse" w:date="2015-10-21T17:1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62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TUS1-2</w:t>
              </w:r>
            </w:ins>
          </w:p>
        </w:tc>
        <w:tc>
          <w:tcPr>
            <w:tcW w:w="4714" w:type="dxa"/>
          </w:tcPr>
          <w:p w:rsidR="000F0447" w:rsidRPr="003E23AF" w:rsidRDefault="000F0447" w:rsidP="00560072">
            <w:pPr>
              <w:rPr>
                <w:ins w:id="10626" w:author="Mouse" w:date="2015-10-21T17:15:00Z"/>
                <w:rFonts w:asciiTheme="minorEastAsia" w:hAnsiTheme="minorEastAsia"/>
                <w:sz w:val="18"/>
                <w:szCs w:val="18"/>
                <w:rPrChange w:id="10627" w:author="Mouse" w:date="2015-10-21T17:15:00Z">
                  <w:rPr>
                    <w:ins w:id="10628" w:author="Mouse" w:date="2015-10-21T17:1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629" w:author="Mouse" w:date="2015-10-21T17:1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630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点击导出Excel</w:t>
              </w:r>
            </w:ins>
          </w:p>
        </w:tc>
        <w:tc>
          <w:tcPr>
            <w:tcW w:w="2200" w:type="dxa"/>
          </w:tcPr>
          <w:p w:rsidR="000F0447" w:rsidRPr="003E23AF" w:rsidRDefault="000F0447" w:rsidP="00560072">
            <w:pPr>
              <w:rPr>
                <w:ins w:id="10631" w:author="Mouse" w:date="2015-10-21T17:15:00Z"/>
                <w:rFonts w:asciiTheme="minorEastAsia" w:hAnsiTheme="minorEastAsia"/>
                <w:sz w:val="18"/>
                <w:szCs w:val="18"/>
                <w:rPrChange w:id="10632" w:author="Mouse" w:date="2015-10-21T17:15:00Z">
                  <w:rPr>
                    <w:ins w:id="10633" w:author="Mouse" w:date="2015-10-21T17:15:00Z"/>
                    <w:rFonts w:ascii="方正等线" w:eastAsia="方正等线" w:hAnsi="方正等线"/>
                    <w:sz w:val="18"/>
                    <w:szCs w:val="18"/>
                  </w:rPr>
                </w:rPrChange>
              </w:rPr>
            </w:pPr>
            <w:ins w:id="10634" w:author="Mouse" w:date="2015-10-21T17:15:00Z">
              <w:r w:rsidRPr="003E23AF">
                <w:rPr>
                  <w:rFonts w:asciiTheme="minorEastAsia" w:hAnsiTheme="minorEastAsia" w:hint="eastAsia"/>
                  <w:sz w:val="18"/>
                  <w:szCs w:val="18"/>
                  <w:rPrChange w:id="10635" w:author="Mouse" w:date="2015-10-21T17:15:00Z">
                    <w:rPr>
                      <w:rFonts w:ascii="方正等线" w:eastAsia="方正等线" w:hAnsi="方正等线" w:hint="eastAsia"/>
                      <w:sz w:val="18"/>
                      <w:szCs w:val="18"/>
                    </w:rPr>
                  </w:rPrChange>
                </w:rPr>
                <w:t>系统新建并导出Excel</w:t>
              </w:r>
            </w:ins>
          </w:p>
        </w:tc>
      </w:tr>
    </w:tbl>
    <w:p w:rsidR="000F0447" w:rsidRPr="003E23AF" w:rsidRDefault="000F0447" w:rsidP="000F0447">
      <w:pPr>
        <w:ind w:firstLineChars="700" w:firstLine="1470"/>
        <w:jc w:val="center"/>
        <w:rPr>
          <w:ins w:id="10636" w:author="Mouse" w:date="2015-10-21T17:15:00Z"/>
          <w:rFonts w:asciiTheme="minorEastAsia" w:hAnsiTheme="minorEastAsia"/>
          <w:rPrChange w:id="10637" w:author="Mouse" w:date="2015-10-21T17:15:00Z">
            <w:rPr>
              <w:ins w:id="10638" w:author="Mouse" w:date="2015-10-21T17:15:00Z"/>
            </w:rPr>
          </w:rPrChange>
        </w:rPr>
      </w:pPr>
    </w:p>
    <w:p w:rsidR="000F0447" w:rsidRPr="003E23AF" w:rsidRDefault="000F0447" w:rsidP="000F0447">
      <w:pPr>
        <w:ind w:firstLineChars="700" w:firstLine="1470"/>
        <w:jc w:val="center"/>
        <w:rPr>
          <w:ins w:id="10639" w:author="Mouse" w:date="2015-10-21T17:15:00Z"/>
          <w:rFonts w:asciiTheme="minorEastAsia" w:hAnsiTheme="minorEastAsia"/>
          <w:rPrChange w:id="10640" w:author="Mouse" w:date="2015-10-21T17:15:00Z">
            <w:rPr>
              <w:ins w:id="10641" w:author="Mouse" w:date="2015-10-21T17:15:00Z"/>
            </w:rPr>
          </w:rPrChange>
        </w:rPr>
      </w:pPr>
    </w:p>
    <w:p w:rsidR="000F0447" w:rsidRPr="003E23AF" w:rsidRDefault="000F0447" w:rsidP="000F0447">
      <w:pPr>
        <w:ind w:firstLineChars="700" w:firstLine="1470"/>
        <w:jc w:val="center"/>
        <w:rPr>
          <w:ins w:id="10642" w:author="Mouse" w:date="2015-10-21T17:15:00Z"/>
          <w:rFonts w:asciiTheme="minorEastAsia" w:hAnsiTheme="minorEastAsia"/>
          <w:rPrChange w:id="10643" w:author="Mouse" w:date="2015-10-21T17:15:00Z">
            <w:rPr>
              <w:ins w:id="10644" w:author="Mouse" w:date="2015-10-21T17:15:00Z"/>
            </w:rPr>
          </w:rPrChange>
        </w:rPr>
      </w:pPr>
    </w:p>
    <w:p w:rsidR="000F0447" w:rsidRPr="003E23AF" w:rsidRDefault="000F0447" w:rsidP="000F0447">
      <w:pPr>
        <w:ind w:firstLineChars="700" w:firstLine="1470"/>
        <w:jc w:val="center"/>
        <w:rPr>
          <w:ins w:id="10645" w:author="Mouse" w:date="2015-10-21T17:15:00Z"/>
          <w:rFonts w:asciiTheme="minorEastAsia" w:hAnsiTheme="minorEastAsia"/>
          <w:rPrChange w:id="10646" w:author="Mouse" w:date="2015-10-21T17:15:00Z">
            <w:rPr>
              <w:ins w:id="10647" w:author="Mouse" w:date="2015-10-21T17:15:00Z"/>
            </w:rPr>
          </w:rPrChange>
        </w:rPr>
      </w:pPr>
      <w:ins w:id="10648" w:author="Mouse" w:date="2015-10-21T17:15:00Z">
        <w:r w:rsidRPr="003E23AF">
          <w:rPr>
            <w:rFonts w:asciiTheme="minorEastAsia" w:hAnsiTheme="minorEastAsia"/>
            <w:rPrChange w:id="10649" w:author="Mouse" w:date="2015-10-21T17:15:00Z">
              <w:rPr/>
            </w:rPrChange>
          </w:rPr>
          <w:t>测试用例套件对需求的覆盖情况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6"/>
        <w:gridCol w:w="1846"/>
      </w:tblGrid>
      <w:tr w:rsidR="000F0447" w:rsidRPr="003E23AF" w:rsidTr="00560072">
        <w:trPr>
          <w:ins w:id="10650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651" w:author="Mouse" w:date="2015-10-21T17:15:00Z"/>
                <w:rFonts w:asciiTheme="minorEastAsia" w:hAnsiTheme="minorEastAsia"/>
                <w:rPrChange w:id="10652" w:author="Mouse" w:date="2015-10-21T17:15:00Z">
                  <w:rPr>
                    <w:ins w:id="10653" w:author="Mouse" w:date="2015-10-21T17:15:00Z"/>
                  </w:rPr>
                </w:rPrChange>
              </w:rPr>
            </w:pPr>
            <w:ins w:id="10654" w:author="Mouse" w:date="2015-10-21T17:15:00Z">
              <w:r w:rsidRPr="003E23AF">
                <w:rPr>
                  <w:rFonts w:asciiTheme="minorEastAsia" w:hAnsiTheme="minorEastAsia" w:hint="eastAsia"/>
                  <w:rPrChange w:id="10655" w:author="Mouse" w:date="2015-10-21T17:15:00Z">
                    <w:rPr>
                      <w:rFonts w:hint="eastAsia"/>
                    </w:rPr>
                  </w:rPrChange>
                </w:rPr>
                <w:t>编号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656" w:author="Mouse" w:date="2015-10-21T17:15:00Z"/>
                <w:rFonts w:asciiTheme="minorEastAsia" w:hAnsiTheme="minorEastAsia"/>
                <w:rPrChange w:id="10657" w:author="Mouse" w:date="2015-10-21T17:15:00Z">
                  <w:rPr>
                    <w:ins w:id="10658" w:author="Mouse" w:date="2015-10-21T17:15:00Z"/>
                  </w:rPr>
                </w:rPrChange>
              </w:rPr>
            </w:pPr>
            <w:ins w:id="10659" w:author="Mouse" w:date="2015-10-21T17:15:00Z">
              <w:r w:rsidRPr="003E23AF">
                <w:rPr>
                  <w:rFonts w:asciiTheme="minorEastAsia" w:hAnsiTheme="minorEastAsia" w:hint="eastAsia"/>
                  <w:rPrChange w:id="10660" w:author="Mouse" w:date="2015-10-21T17:15:00Z">
                    <w:rPr>
                      <w:rFonts w:hint="eastAsia"/>
                    </w:rPr>
                  </w:rPrChange>
                </w:rPr>
                <w:t>测试用例套件1</w:t>
              </w:r>
            </w:ins>
          </w:p>
        </w:tc>
      </w:tr>
      <w:tr w:rsidR="000F0447" w:rsidRPr="003E23AF" w:rsidTr="00560072">
        <w:trPr>
          <w:ins w:id="10661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662" w:author="Mouse" w:date="2015-10-21T17:15:00Z"/>
                <w:rFonts w:asciiTheme="minorEastAsia" w:hAnsiTheme="minorEastAsia"/>
                <w:rPrChange w:id="10663" w:author="Mouse" w:date="2015-10-21T17:15:00Z">
                  <w:rPr>
                    <w:ins w:id="10664" w:author="Mouse" w:date="2015-10-21T17:15:00Z"/>
                  </w:rPr>
                </w:rPrChange>
              </w:rPr>
            </w:pPr>
            <w:ins w:id="10665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666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667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.Input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668" w:author="Mouse" w:date="2015-10-21T17:15:00Z"/>
                <w:rFonts w:asciiTheme="minorEastAsia" w:hAnsiTheme="minorEastAsia"/>
                <w:rPrChange w:id="10669" w:author="Mouse" w:date="2015-10-21T17:15:00Z">
                  <w:rPr>
                    <w:ins w:id="10670" w:author="Mouse" w:date="2015-10-21T17:15:00Z"/>
                  </w:rPr>
                </w:rPrChange>
              </w:rPr>
            </w:pPr>
            <w:ins w:id="10671" w:author="Mouse" w:date="2015-10-21T17:15:00Z">
              <w:r w:rsidRPr="003E23AF">
                <w:rPr>
                  <w:rFonts w:asciiTheme="minorEastAsia" w:hAnsiTheme="minorEastAsia" w:hint="eastAsia"/>
                  <w:rPrChange w:id="10672" w:author="Mouse" w:date="2015-10-21T17:15:00Z">
                    <w:rPr>
                      <w:rFonts w:hint="eastAsia"/>
                    </w:rPr>
                  </w:rPrChange>
                </w:rPr>
                <w:t>TUS1</w:t>
              </w:r>
            </w:ins>
          </w:p>
        </w:tc>
      </w:tr>
      <w:tr w:rsidR="000F0447" w:rsidRPr="003E23AF" w:rsidTr="00560072">
        <w:trPr>
          <w:ins w:id="10673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674" w:author="Mouse" w:date="2015-10-21T17:15:00Z"/>
                <w:rFonts w:asciiTheme="minorEastAsia" w:hAnsiTheme="minorEastAsia"/>
                <w:b/>
                <w:szCs w:val="21"/>
                <w:rPrChange w:id="10675" w:author="Mouse" w:date="2015-10-21T17:15:00Z">
                  <w:rPr>
                    <w:ins w:id="10676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677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678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679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.Input.Start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680" w:author="Mouse" w:date="2015-10-21T17:15:00Z"/>
                <w:rFonts w:asciiTheme="minorEastAsia" w:hAnsiTheme="minorEastAsia"/>
                <w:rPrChange w:id="10681" w:author="Mouse" w:date="2015-10-21T17:15:00Z">
                  <w:rPr>
                    <w:ins w:id="10682" w:author="Mouse" w:date="2015-10-21T17:15:00Z"/>
                  </w:rPr>
                </w:rPrChange>
              </w:rPr>
            </w:pPr>
            <w:ins w:id="10683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68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685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686" w:author="Mouse" w:date="2015-10-21T17:15:00Z"/>
                <w:rFonts w:asciiTheme="minorEastAsia" w:hAnsiTheme="minorEastAsia"/>
                <w:b/>
                <w:szCs w:val="21"/>
                <w:rPrChange w:id="10687" w:author="Mouse" w:date="2015-10-21T17:15:00Z">
                  <w:rPr>
                    <w:ins w:id="10688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689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690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691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.Input.Export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692" w:author="Mouse" w:date="2015-10-21T17:15:00Z"/>
                <w:rFonts w:asciiTheme="minorEastAsia" w:hAnsiTheme="minorEastAsia"/>
                <w:rPrChange w:id="10693" w:author="Mouse" w:date="2015-10-21T17:15:00Z">
                  <w:rPr>
                    <w:ins w:id="10694" w:author="Mouse" w:date="2015-10-21T17:15:00Z"/>
                  </w:rPr>
                </w:rPrChange>
              </w:rPr>
            </w:pPr>
            <w:ins w:id="10695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69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697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698" w:author="Mouse" w:date="2015-10-21T17:15:00Z"/>
                <w:rFonts w:asciiTheme="minorEastAsia" w:hAnsiTheme="minorEastAsia"/>
                <w:b/>
                <w:szCs w:val="21"/>
                <w:rPrChange w:id="10699" w:author="Mouse" w:date="2015-10-21T17:15:00Z">
                  <w:rPr>
                    <w:ins w:id="10700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01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02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03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.Start.Date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04" w:author="Mouse" w:date="2015-10-21T17:15:00Z"/>
                <w:rFonts w:asciiTheme="minorEastAsia" w:hAnsiTheme="minorEastAsia"/>
                <w:rPrChange w:id="10705" w:author="Mouse" w:date="2015-10-21T17:15:00Z">
                  <w:rPr>
                    <w:ins w:id="10706" w:author="Mouse" w:date="2015-10-21T17:15:00Z"/>
                  </w:rPr>
                </w:rPrChange>
              </w:rPr>
            </w:pPr>
            <w:ins w:id="10707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0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09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10" w:author="Mouse" w:date="2015-10-21T17:15:00Z"/>
                <w:rFonts w:asciiTheme="minorEastAsia" w:hAnsiTheme="minorEastAsia"/>
                <w:b/>
                <w:szCs w:val="21"/>
                <w:rPrChange w:id="10711" w:author="Mouse" w:date="2015-10-21T17:15:00Z">
                  <w:rPr>
                    <w:ins w:id="10712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13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14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15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.Start.Message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16" w:author="Mouse" w:date="2015-10-21T17:15:00Z"/>
                <w:rFonts w:asciiTheme="minorEastAsia" w:hAnsiTheme="minorEastAsia"/>
                <w:rPrChange w:id="10717" w:author="Mouse" w:date="2015-10-21T17:15:00Z">
                  <w:rPr>
                    <w:ins w:id="10718" w:author="Mouse" w:date="2015-10-21T17:15:00Z"/>
                  </w:rPr>
                </w:rPrChange>
              </w:rPr>
            </w:pPr>
            <w:ins w:id="10719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2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21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22" w:author="Mouse" w:date="2015-10-21T17:15:00Z"/>
                <w:rFonts w:asciiTheme="minorEastAsia" w:hAnsiTheme="minorEastAsia"/>
                <w:b/>
                <w:szCs w:val="21"/>
                <w:rPrChange w:id="10723" w:author="Mouse" w:date="2015-10-21T17:15:00Z">
                  <w:rPr>
                    <w:ins w:id="10724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25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26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27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28" w:author="Mouse" w:date="2015-10-21T17:15:00Z"/>
                <w:rFonts w:asciiTheme="minorEastAsia" w:hAnsiTheme="minorEastAsia"/>
                <w:rPrChange w:id="10729" w:author="Mouse" w:date="2015-10-21T17:15:00Z">
                  <w:rPr>
                    <w:ins w:id="10730" w:author="Mouse" w:date="2015-10-21T17:15:00Z"/>
                  </w:rPr>
                </w:rPrChange>
              </w:rPr>
            </w:pPr>
            <w:ins w:id="10731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3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33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34" w:author="Mouse" w:date="2015-10-21T17:15:00Z"/>
                <w:rFonts w:asciiTheme="minorEastAsia" w:hAnsiTheme="minorEastAsia"/>
                <w:b/>
                <w:szCs w:val="21"/>
                <w:rPrChange w:id="10735" w:author="Mouse" w:date="2015-10-21T17:15:00Z">
                  <w:rPr>
                    <w:ins w:id="10736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37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38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39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.Message.Number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40" w:author="Mouse" w:date="2015-10-21T17:15:00Z"/>
                <w:rFonts w:asciiTheme="minorEastAsia" w:hAnsiTheme="minorEastAsia"/>
                <w:rPrChange w:id="10741" w:author="Mouse" w:date="2015-10-21T17:15:00Z">
                  <w:rPr>
                    <w:ins w:id="10742" w:author="Mouse" w:date="2015-10-21T17:15:00Z"/>
                  </w:rPr>
                </w:rPrChange>
              </w:rPr>
            </w:pPr>
            <w:ins w:id="10743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4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45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46" w:author="Mouse" w:date="2015-10-21T17:15:00Z"/>
                <w:rFonts w:asciiTheme="minorEastAsia" w:hAnsiTheme="minorEastAsia"/>
                <w:b/>
                <w:szCs w:val="21"/>
                <w:rPrChange w:id="10747" w:author="Mouse" w:date="2015-10-21T17:15:00Z">
                  <w:rPr>
                    <w:ins w:id="10748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49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50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51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.Message.Date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52" w:author="Mouse" w:date="2015-10-21T17:15:00Z"/>
                <w:rFonts w:asciiTheme="minorEastAsia" w:hAnsiTheme="minorEastAsia"/>
                <w:rPrChange w:id="10753" w:author="Mouse" w:date="2015-10-21T17:15:00Z">
                  <w:rPr>
                    <w:ins w:id="10754" w:author="Mouse" w:date="2015-10-21T17:15:00Z"/>
                  </w:rPr>
                </w:rPrChange>
              </w:rPr>
            </w:pPr>
            <w:ins w:id="10755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5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57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58" w:author="Mouse" w:date="2015-10-21T17:15:00Z"/>
                <w:rFonts w:asciiTheme="minorEastAsia" w:hAnsiTheme="minorEastAsia"/>
                <w:b/>
                <w:szCs w:val="21"/>
                <w:rPrChange w:id="10759" w:author="Mouse" w:date="2015-10-21T17:15:00Z">
                  <w:rPr>
                    <w:ins w:id="10760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61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62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63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.Message.Destination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64" w:author="Mouse" w:date="2015-10-21T17:15:00Z"/>
                <w:rFonts w:asciiTheme="minorEastAsia" w:hAnsiTheme="minorEastAsia"/>
                <w:rPrChange w:id="10765" w:author="Mouse" w:date="2015-10-21T17:15:00Z">
                  <w:rPr>
                    <w:ins w:id="10766" w:author="Mouse" w:date="2015-10-21T17:15:00Z"/>
                  </w:rPr>
                </w:rPrChange>
              </w:rPr>
            </w:pPr>
            <w:ins w:id="10767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6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69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70" w:author="Mouse" w:date="2015-10-21T17:15:00Z"/>
                <w:rFonts w:asciiTheme="minorEastAsia" w:hAnsiTheme="minorEastAsia"/>
                <w:b/>
                <w:szCs w:val="21"/>
                <w:rPrChange w:id="10771" w:author="Mouse" w:date="2015-10-21T17:15:00Z">
                  <w:rPr>
                    <w:ins w:id="10772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73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74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75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.Message.Area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76" w:author="Mouse" w:date="2015-10-21T17:15:00Z"/>
                <w:rFonts w:asciiTheme="minorEastAsia" w:hAnsiTheme="minorEastAsia"/>
                <w:rPrChange w:id="10777" w:author="Mouse" w:date="2015-10-21T17:15:00Z">
                  <w:rPr>
                    <w:ins w:id="10778" w:author="Mouse" w:date="2015-10-21T17:15:00Z"/>
                  </w:rPr>
                </w:rPrChange>
              </w:rPr>
            </w:pPr>
            <w:ins w:id="10779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80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81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82" w:author="Mouse" w:date="2015-10-21T17:15:00Z"/>
                <w:rFonts w:asciiTheme="minorEastAsia" w:hAnsiTheme="minorEastAsia"/>
                <w:b/>
                <w:szCs w:val="21"/>
                <w:rPrChange w:id="10783" w:author="Mouse" w:date="2015-10-21T17:15:00Z">
                  <w:rPr>
                    <w:ins w:id="10784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85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86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87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.Message.Rank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788" w:author="Mouse" w:date="2015-10-21T17:15:00Z"/>
                <w:rFonts w:asciiTheme="minorEastAsia" w:hAnsiTheme="minorEastAsia"/>
                <w:rPrChange w:id="10789" w:author="Mouse" w:date="2015-10-21T17:15:00Z">
                  <w:rPr>
                    <w:ins w:id="10790" w:author="Mouse" w:date="2015-10-21T17:15:00Z"/>
                  </w:rPr>
                </w:rPrChange>
              </w:rPr>
            </w:pPr>
            <w:ins w:id="10791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792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793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794" w:author="Mouse" w:date="2015-10-21T17:15:00Z"/>
                <w:rFonts w:asciiTheme="minorEastAsia" w:hAnsiTheme="minorEastAsia"/>
                <w:b/>
                <w:szCs w:val="21"/>
                <w:rPrChange w:id="10795" w:author="Mouse" w:date="2015-10-21T17:15:00Z">
                  <w:rPr>
                    <w:ins w:id="10796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797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798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799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.Message.Frame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800" w:author="Mouse" w:date="2015-10-21T17:15:00Z"/>
                <w:rFonts w:asciiTheme="minorEastAsia" w:hAnsiTheme="minorEastAsia"/>
                <w:rPrChange w:id="10801" w:author="Mouse" w:date="2015-10-21T17:15:00Z">
                  <w:rPr>
                    <w:ins w:id="10802" w:author="Mouse" w:date="2015-10-21T17:15:00Z"/>
                  </w:rPr>
                </w:rPrChange>
              </w:rPr>
            </w:pPr>
            <w:ins w:id="10803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804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805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806" w:author="Mouse" w:date="2015-10-21T17:15:00Z"/>
                <w:rFonts w:asciiTheme="minorEastAsia" w:hAnsiTheme="minorEastAsia"/>
                <w:b/>
                <w:szCs w:val="21"/>
                <w:rPrChange w:id="10807" w:author="Mouse" w:date="2015-10-21T17:15:00Z">
                  <w:rPr>
                    <w:ins w:id="10808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809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810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811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.Message.Bit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812" w:author="Mouse" w:date="2015-10-21T17:15:00Z"/>
                <w:rFonts w:asciiTheme="minorEastAsia" w:hAnsiTheme="minorEastAsia"/>
                <w:rPrChange w:id="10813" w:author="Mouse" w:date="2015-10-21T17:15:00Z">
                  <w:rPr>
                    <w:ins w:id="10814" w:author="Mouse" w:date="2015-10-21T17:15:00Z"/>
                  </w:rPr>
                </w:rPrChange>
              </w:rPr>
            </w:pPr>
            <w:ins w:id="10815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816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817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818" w:author="Mouse" w:date="2015-10-21T17:15:00Z"/>
                <w:rFonts w:asciiTheme="minorEastAsia" w:hAnsiTheme="minorEastAsia"/>
                <w:b/>
                <w:szCs w:val="21"/>
                <w:rPrChange w:id="10819" w:author="Mouse" w:date="2015-10-21T17:15:00Z">
                  <w:rPr>
                    <w:ins w:id="10820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821" w:author="Mouse" w:date="2015-10-21T17:15:00Z">
              <w:r w:rsidRPr="003E23AF">
                <w:rPr>
                  <w:rFonts w:asciiTheme="minorEastAsia" w:hAnsiTheme="minorEastAsia" w:hint="eastAsia"/>
                  <w:b/>
                  <w:szCs w:val="21"/>
                  <w:rPrChange w:id="10822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Ta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823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ke.End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824" w:author="Mouse" w:date="2015-10-21T17:15:00Z"/>
                <w:rFonts w:asciiTheme="minorEastAsia" w:hAnsiTheme="minorEastAsia"/>
                <w:rPrChange w:id="10825" w:author="Mouse" w:date="2015-10-21T17:15:00Z">
                  <w:rPr>
                    <w:ins w:id="10826" w:author="Mouse" w:date="2015-10-21T17:15:00Z"/>
                  </w:rPr>
                </w:rPrChange>
              </w:rPr>
            </w:pPr>
            <w:ins w:id="10827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828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829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830" w:author="Mouse" w:date="2015-10-21T17:15:00Z"/>
                <w:rFonts w:asciiTheme="minorEastAsia" w:hAnsiTheme="minorEastAsia"/>
                <w:b/>
                <w:szCs w:val="21"/>
                <w:rPrChange w:id="10831" w:author="Mouse" w:date="2015-10-21T17:15:00Z">
                  <w:rPr>
                    <w:ins w:id="10832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833" w:author="Mouse" w:date="2015-10-21T17:15:00Z">
              <w:r w:rsidRPr="003E23AF">
                <w:rPr>
                  <w:rFonts w:asciiTheme="minorEastAsia" w:hAnsiTheme="minorEastAsia"/>
                  <w:b/>
                  <w:szCs w:val="21"/>
                  <w:rPrChange w:id="10834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 w:hint="eastAsia"/>
                  <w:b/>
                  <w:szCs w:val="21"/>
                  <w:rPrChange w:id="10835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836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End.Close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837" w:author="Mouse" w:date="2015-10-21T17:15:00Z"/>
                <w:rFonts w:asciiTheme="minorEastAsia" w:hAnsiTheme="minorEastAsia"/>
                <w:rPrChange w:id="10838" w:author="Mouse" w:date="2015-10-21T17:15:00Z">
                  <w:rPr>
                    <w:ins w:id="10839" w:author="Mouse" w:date="2015-10-21T17:15:00Z"/>
                  </w:rPr>
                </w:rPrChange>
              </w:rPr>
            </w:pPr>
            <w:ins w:id="10840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841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  <w:tr w:rsidR="000F0447" w:rsidRPr="003E23AF" w:rsidTr="00560072">
        <w:trPr>
          <w:ins w:id="10842" w:author="Mouse" w:date="2015-10-21T17:15:00Z"/>
        </w:trPr>
        <w:tc>
          <w:tcPr>
            <w:tcW w:w="2756" w:type="dxa"/>
          </w:tcPr>
          <w:p w:rsidR="000F0447" w:rsidRPr="003E23AF" w:rsidRDefault="000F0447" w:rsidP="00560072">
            <w:pPr>
              <w:rPr>
                <w:ins w:id="10843" w:author="Mouse" w:date="2015-10-21T17:15:00Z"/>
                <w:rFonts w:asciiTheme="minorEastAsia" w:hAnsiTheme="minorEastAsia"/>
                <w:b/>
                <w:szCs w:val="21"/>
                <w:rPrChange w:id="10844" w:author="Mouse" w:date="2015-10-21T17:15:00Z">
                  <w:rPr>
                    <w:ins w:id="10845" w:author="Mouse" w:date="2015-10-21T17:15:00Z"/>
                    <w:rFonts w:asciiTheme="majorEastAsia" w:eastAsiaTheme="majorEastAsia" w:hAnsiTheme="majorEastAsia"/>
                    <w:b/>
                    <w:szCs w:val="21"/>
                  </w:rPr>
                </w:rPrChange>
              </w:rPr>
            </w:pPr>
            <w:ins w:id="10846" w:author="Mouse" w:date="2015-10-21T17:15:00Z">
              <w:r w:rsidRPr="003E23AF">
                <w:rPr>
                  <w:rFonts w:asciiTheme="minorEastAsia" w:hAnsiTheme="minorEastAsia"/>
                  <w:b/>
                  <w:szCs w:val="21"/>
                  <w:rPrChange w:id="10847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Take</w:t>
              </w:r>
              <w:r w:rsidRPr="003E23AF">
                <w:rPr>
                  <w:rFonts w:asciiTheme="minorEastAsia" w:hAnsiTheme="minorEastAsia" w:hint="eastAsia"/>
                  <w:b/>
                  <w:szCs w:val="21"/>
                  <w:rPrChange w:id="10848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>.</w:t>
              </w:r>
              <w:r w:rsidRPr="003E23AF">
                <w:rPr>
                  <w:rFonts w:asciiTheme="minorEastAsia" w:hAnsiTheme="minorEastAsia"/>
                  <w:b/>
                  <w:szCs w:val="21"/>
                  <w:rPrChange w:id="10849" w:author="Mouse" w:date="2015-10-21T17:15:00Z">
                    <w:rPr>
                      <w:rFonts w:asciiTheme="majorEastAsia" w:eastAsiaTheme="majorEastAsia" w:hAnsiTheme="majorEastAsia"/>
                      <w:b/>
                      <w:szCs w:val="21"/>
                    </w:rPr>
                  </w:rPrChange>
                </w:rPr>
                <w:t>Close.Next</w:t>
              </w:r>
              <w:r w:rsidRPr="003E23AF">
                <w:rPr>
                  <w:rFonts w:asciiTheme="minorEastAsia" w:hAnsiTheme="minorEastAsia" w:hint="eastAsia"/>
                  <w:b/>
                  <w:szCs w:val="21"/>
                  <w:rPrChange w:id="10850" w:author="Mouse" w:date="2015-10-21T17:15:00Z">
                    <w:rPr>
                      <w:rFonts w:asciiTheme="majorEastAsia" w:eastAsiaTheme="majorEastAsia" w:hAnsiTheme="majorEastAsia" w:hint="eastAsia"/>
                      <w:b/>
                      <w:szCs w:val="21"/>
                    </w:rPr>
                  </w:rPrChange>
                </w:rPr>
                <w:t xml:space="preserve"> </w:t>
              </w:r>
            </w:ins>
          </w:p>
        </w:tc>
        <w:tc>
          <w:tcPr>
            <w:tcW w:w="1846" w:type="dxa"/>
          </w:tcPr>
          <w:p w:rsidR="000F0447" w:rsidRPr="003E23AF" w:rsidRDefault="000F0447" w:rsidP="00560072">
            <w:pPr>
              <w:rPr>
                <w:ins w:id="10851" w:author="Mouse" w:date="2015-10-21T17:15:00Z"/>
                <w:rFonts w:asciiTheme="minorEastAsia" w:hAnsiTheme="minorEastAsia"/>
                <w:rPrChange w:id="10852" w:author="Mouse" w:date="2015-10-21T17:15:00Z">
                  <w:rPr>
                    <w:ins w:id="10853" w:author="Mouse" w:date="2015-10-21T17:15:00Z"/>
                  </w:rPr>
                </w:rPrChange>
              </w:rPr>
            </w:pPr>
            <w:ins w:id="10854" w:author="Mouse" w:date="2015-10-21T17:15:00Z">
              <w:r w:rsidRPr="003E23AF">
                <w:rPr>
                  <w:rFonts w:asciiTheme="minorEastAsia" w:hAnsiTheme="minorEastAsia" w:hint="eastAsia"/>
                  <w:b/>
                  <w:sz w:val="18"/>
                  <w:szCs w:val="18"/>
                  <w:rPrChange w:id="10855" w:author="Mouse" w:date="2015-10-21T17:15:00Z">
                    <w:rPr>
                      <w:rFonts w:ascii="方正等线" w:eastAsia="方正等线" w:hAnsi="方正等线" w:hint="eastAsia"/>
                      <w:b/>
                      <w:sz w:val="18"/>
                      <w:szCs w:val="18"/>
                    </w:rPr>
                  </w:rPrChange>
                </w:rPr>
                <w:t>√</w:t>
              </w:r>
            </w:ins>
          </w:p>
        </w:tc>
      </w:tr>
    </w:tbl>
    <w:p w:rsidR="000F0447" w:rsidRPr="003E23AF" w:rsidRDefault="000F0447" w:rsidP="000F0447">
      <w:pPr>
        <w:rPr>
          <w:ins w:id="10856" w:author="Mouse" w:date="2015-10-21T17:15:00Z"/>
          <w:rFonts w:asciiTheme="minorEastAsia" w:hAnsiTheme="minorEastAsia"/>
          <w:rPrChange w:id="10857" w:author="Mouse" w:date="2015-10-21T17:15:00Z">
            <w:rPr>
              <w:ins w:id="10858" w:author="Mouse" w:date="2015-10-21T17:15:00Z"/>
            </w:rPr>
          </w:rPrChange>
        </w:rPr>
      </w:pPr>
    </w:p>
    <w:p w:rsidR="000F0447" w:rsidRPr="003E23AF" w:rsidRDefault="000F0447" w:rsidP="000F0447">
      <w:pPr>
        <w:jc w:val="center"/>
        <w:rPr>
          <w:ins w:id="10859" w:author="Mouse" w:date="2015-10-21T17:15:00Z"/>
          <w:rFonts w:asciiTheme="minorEastAsia" w:hAnsiTheme="minorEastAsia"/>
          <w:rPrChange w:id="10860" w:author="Mouse" w:date="2015-10-21T17:15:00Z">
            <w:rPr>
              <w:ins w:id="10861" w:author="Mouse" w:date="2015-10-21T17:15:00Z"/>
            </w:rPr>
          </w:rPrChange>
        </w:rPr>
      </w:pPr>
      <w:ins w:id="10862" w:author="Mouse" w:date="2015-10-21T17:15:00Z">
        <w:r w:rsidRPr="003E23AF">
          <w:rPr>
            <w:rFonts w:asciiTheme="minorEastAsia" w:hAnsiTheme="minorEastAsia" w:hint="eastAsia"/>
            <w:rPrChange w:id="10863" w:author="Mouse" w:date="2015-10-21T17:15:00Z">
              <w:rPr>
                <w:rFonts w:hint="eastAsia"/>
              </w:rPr>
            </w:rPrChange>
          </w:rPr>
          <w:t>库存盘点需求的测试用例套件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0447" w:rsidRPr="003E23AF" w:rsidTr="00560072">
        <w:trPr>
          <w:ins w:id="10864" w:author="Mouse" w:date="2015-10-21T17:15:00Z"/>
        </w:trPr>
        <w:tc>
          <w:tcPr>
            <w:tcW w:w="4148" w:type="dxa"/>
          </w:tcPr>
          <w:p w:rsidR="000F0447" w:rsidRPr="003E23AF" w:rsidRDefault="000F0447" w:rsidP="00560072">
            <w:pPr>
              <w:jc w:val="center"/>
              <w:rPr>
                <w:ins w:id="10865" w:author="Mouse" w:date="2015-10-21T17:15:00Z"/>
                <w:rFonts w:asciiTheme="minorEastAsia" w:hAnsiTheme="minorEastAsia"/>
                <w:rPrChange w:id="10866" w:author="Mouse" w:date="2015-10-21T17:15:00Z">
                  <w:rPr>
                    <w:ins w:id="10867" w:author="Mouse" w:date="2015-10-21T17:15:00Z"/>
                  </w:rPr>
                </w:rPrChange>
              </w:rPr>
            </w:pPr>
            <w:ins w:id="10868" w:author="Mouse" w:date="2015-10-21T17:15:00Z">
              <w:r w:rsidRPr="003E23AF">
                <w:rPr>
                  <w:rFonts w:asciiTheme="minorEastAsia" w:hAnsiTheme="minorEastAsia" w:hint="eastAsia"/>
                  <w:rPrChange w:id="10869" w:author="Mouse" w:date="2015-10-21T17:15:00Z">
                    <w:rPr>
                      <w:rFonts w:hint="eastAsia"/>
                    </w:rPr>
                  </w:rPrChange>
                </w:rPr>
                <w:t>测试用例套件</w:t>
              </w:r>
            </w:ins>
          </w:p>
        </w:tc>
        <w:tc>
          <w:tcPr>
            <w:tcW w:w="4148" w:type="dxa"/>
          </w:tcPr>
          <w:p w:rsidR="000F0447" w:rsidRPr="003E23AF" w:rsidRDefault="000F0447" w:rsidP="00560072">
            <w:pPr>
              <w:jc w:val="center"/>
              <w:rPr>
                <w:ins w:id="10870" w:author="Mouse" w:date="2015-10-21T17:15:00Z"/>
                <w:rFonts w:asciiTheme="minorEastAsia" w:hAnsiTheme="minorEastAsia"/>
                <w:rPrChange w:id="10871" w:author="Mouse" w:date="2015-10-21T17:15:00Z">
                  <w:rPr>
                    <w:ins w:id="10872" w:author="Mouse" w:date="2015-10-21T17:15:00Z"/>
                  </w:rPr>
                </w:rPrChange>
              </w:rPr>
            </w:pPr>
            <w:ins w:id="10873" w:author="Mouse" w:date="2015-10-21T17:15:00Z">
              <w:r w:rsidRPr="003E23AF">
                <w:rPr>
                  <w:rFonts w:asciiTheme="minorEastAsia" w:hAnsiTheme="minorEastAsia" w:hint="eastAsia"/>
                  <w:rPrChange w:id="10874" w:author="Mouse" w:date="2015-10-21T17:15:00Z">
                    <w:rPr>
                      <w:rFonts w:hint="eastAsia"/>
                    </w:rPr>
                  </w:rPrChange>
                </w:rPr>
                <w:t>覆盖流程</w:t>
              </w:r>
            </w:ins>
          </w:p>
        </w:tc>
      </w:tr>
      <w:tr w:rsidR="000F0447" w:rsidRPr="003E23AF" w:rsidTr="00560072">
        <w:trPr>
          <w:ins w:id="10875" w:author="Mouse" w:date="2015-10-21T17:15:00Z"/>
        </w:trPr>
        <w:tc>
          <w:tcPr>
            <w:tcW w:w="4148" w:type="dxa"/>
          </w:tcPr>
          <w:p w:rsidR="000F0447" w:rsidRPr="003E23AF" w:rsidRDefault="000F0447" w:rsidP="00560072">
            <w:pPr>
              <w:jc w:val="center"/>
              <w:rPr>
                <w:ins w:id="10876" w:author="Mouse" w:date="2015-10-21T17:15:00Z"/>
                <w:rFonts w:asciiTheme="minorEastAsia" w:hAnsiTheme="minorEastAsia"/>
                <w:rPrChange w:id="10877" w:author="Mouse" w:date="2015-10-21T17:15:00Z">
                  <w:rPr>
                    <w:ins w:id="10878" w:author="Mouse" w:date="2015-10-21T17:15:00Z"/>
                  </w:rPr>
                </w:rPrChange>
              </w:rPr>
            </w:pPr>
            <w:ins w:id="10879" w:author="Mouse" w:date="2015-10-21T17:15:00Z">
              <w:r w:rsidRPr="003E23AF">
                <w:rPr>
                  <w:rFonts w:asciiTheme="minorEastAsia" w:hAnsiTheme="minorEastAsia" w:hint="eastAsia"/>
                  <w:rPrChange w:id="10880" w:author="Mouse" w:date="2015-10-21T17:15:00Z">
                    <w:rPr>
                      <w:rFonts w:hint="eastAsia"/>
                    </w:rPr>
                  </w:rPrChange>
                </w:rPr>
                <w:t>TUS1</w:t>
              </w:r>
            </w:ins>
          </w:p>
        </w:tc>
        <w:tc>
          <w:tcPr>
            <w:tcW w:w="4148" w:type="dxa"/>
          </w:tcPr>
          <w:p w:rsidR="000F0447" w:rsidRPr="003E23AF" w:rsidRDefault="000F0447" w:rsidP="00560072">
            <w:pPr>
              <w:jc w:val="center"/>
              <w:rPr>
                <w:ins w:id="10881" w:author="Mouse" w:date="2015-10-21T17:15:00Z"/>
                <w:rFonts w:asciiTheme="minorEastAsia" w:hAnsiTheme="minorEastAsia"/>
                <w:rPrChange w:id="10882" w:author="Mouse" w:date="2015-10-21T17:15:00Z">
                  <w:rPr>
                    <w:ins w:id="10883" w:author="Mouse" w:date="2015-10-21T17:15:00Z"/>
                  </w:rPr>
                </w:rPrChange>
              </w:rPr>
            </w:pPr>
            <w:ins w:id="10884" w:author="Mouse" w:date="2015-10-21T17:15:00Z">
              <w:r w:rsidRPr="003E23AF">
                <w:rPr>
                  <w:rFonts w:asciiTheme="minorEastAsia" w:hAnsiTheme="minorEastAsia" w:hint="eastAsia"/>
                  <w:rPrChange w:id="10885" w:author="Mouse" w:date="2015-10-21T17:15:00Z">
                    <w:rPr>
                      <w:rFonts w:hint="eastAsia"/>
                    </w:rPr>
                  </w:rPrChange>
                </w:rPr>
                <w:t>正常流程</w:t>
              </w:r>
            </w:ins>
          </w:p>
        </w:tc>
      </w:tr>
    </w:tbl>
    <w:p w:rsidR="000F0447" w:rsidRPr="003E23AF" w:rsidRDefault="000F0447" w:rsidP="000F0447">
      <w:pPr>
        <w:jc w:val="center"/>
        <w:rPr>
          <w:ins w:id="10886" w:author="Mouse" w:date="2015-10-21T17:15:00Z"/>
          <w:rFonts w:asciiTheme="minorEastAsia" w:hAnsiTheme="minorEastAsia"/>
          <w:rPrChange w:id="10887" w:author="Mouse" w:date="2015-10-21T17:15:00Z">
            <w:rPr>
              <w:ins w:id="10888" w:author="Mouse" w:date="2015-10-21T17:15:00Z"/>
            </w:rPr>
          </w:rPrChange>
        </w:rPr>
      </w:pPr>
    </w:p>
    <w:p w:rsidR="000F0447" w:rsidRPr="003E23AF" w:rsidRDefault="000F0447" w:rsidP="000F0447">
      <w:pPr>
        <w:jc w:val="center"/>
        <w:rPr>
          <w:ins w:id="10889" w:author="Mouse" w:date="2015-10-21T17:15:00Z"/>
          <w:rFonts w:asciiTheme="minorEastAsia" w:hAnsiTheme="minorEastAsia"/>
          <w:rPrChange w:id="10890" w:author="Mouse" w:date="2015-10-21T17:15:00Z">
            <w:rPr>
              <w:ins w:id="10891" w:author="Mouse" w:date="2015-10-21T17:15:00Z"/>
            </w:rPr>
          </w:rPrChange>
        </w:rPr>
      </w:pPr>
    </w:p>
    <w:p w:rsidR="000F0447" w:rsidRPr="003E23AF" w:rsidRDefault="000F0447" w:rsidP="000F0447">
      <w:pPr>
        <w:jc w:val="left"/>
        <w:rPr>
          <w:ins w:id="10892" w:author="Mouse" w:date="2015-10-21T17:15:00Z"/>
          <w:rFonts w:asciiTheme="minorEastAsia" w:hAnsiTheme="minorEastAsia"/>
          <w:rPrChange w:id="10893" w:author="Mouse" w:date="2015-10-21T17:15:00Z">
            <w:rPr>
              <w:ins w:id="10894" w:author="Mouse" w:date="2015-10-21T17:15:00Z"/>
            </w:rPr>
          </w:rPrChange>
        </w:rPr>
      </w:pPr>
      <w:ins w:id="10895" w:author="Mouse" w:date="2015-10-21T17:15:00Z">
        <w:r w:rsidRPr="003E23AF">
          <w:rPr>
            <w:rFonts w:asciiTheme="minorEastAsia" w:hAnsiTheme="minorEastAsia"/>
            <w:rPrChange w:id="10896" w:author="Mouse" w:date="2015-10-21T17:15:00Z">
              <w:rPr/>
            </w:rPrChange>
          </w:rPr>
          <w:t>输入：</w:t>
        </w:r>
        <w:r w:rsidRPr="003E23AF">
          <w:rPr>
            <w:rFonts w:asciiTheme="minorEastAsia" w:hAnsiTheme="minorEastAsia" w:hint="eastAsia"/>
            <w:rPrChange w:id="10897" w:author="Mouse" w:date="2015-10-21T17:15:00Z">
              <w:rPr>
                <w:rFonts w:hint="eastAsia"/>
              </w:rPr>
            </w:rPrChange>
          </w:rPr>
          <w:t>0</w:t>
        </w:r>
      </w:ins>
    </w:p>
    <w:p w:rsidR="000F0447" w:rsidRPr="003E23AF" w:rsidRDefault="000F0447" w:rsidP="000F0447">
      <w:pPr>
        <w:jc w:val="left"/>
        <w:rPr>
          <w:ins w:id="10898" w:author="Mouse" w:date="2015-10-21T17:15:00Z"/>
          <w:rFonts w:asciiTheme="minorEastAsia" w:hAnsiTheme="minorEastAsia"/>
          <w:rPrChange w:id="10899" w:author="Mouse" w:date="2015-10-21T17:15:00Z">
            <w:rPr>
              <w:ins w:id="10900" w:author="Mouse" w:date="2015-10-21T17:15:00Z"/>
            </w:rPr>
          </w:rPrChange>
        </w:rPr>
      </w:pPr>
      <w:ins w:id="10901" w:author="Mouse" w:date="2015-10-21T17:15:00Z">
        <w:r w:rsidRPr="003E23AF">
          <w:rPr>
            <w:rFonts w:asciiTheme="minorEastAsia" w:hAnsiTheme="minorEastAsia"/>
            <w:rPrChange w:id="10902" w:author="Mouse" w:date="2015-10-21T17:15:00Z">
              <w:rPr/>
            </w:rPrChange>
          </w:rPr>
          <w:t>输出：</w:t>
        </w:r>
        <w:r w:rsidRPr="003E23AF">
          <w:rPr>
            <w:rFonts w:asciiTheme="minorEastAsia" w:hAnsiTheme="minorEastAsia" w:hint="eastAsia"/>
            <w:rPrChange w:id="10903" w:author="Mouse" w:date="2015-10-21T17:15:00Z">
              <w:rPr>
                <w:rFonts w:hint="eastAsia"/>
              </w:rPr>
            </w:rPrChange>
          </w:rPr>
          <w:t>2</w:t>
        </w:r>
      </w:ins>
    </w:p>
    <w:p w:rsidR="000F0447" w:rsidRPr="003E23AF" w:rsidRDefault="000F0447" w:rsidP="000F0447">
      <w:pPr>
        <w:jc w:val="left"/>
        <w:rPr>
          <w:ins w:id="10904" w:author="Mouse" w:date="2015-10-21T17:15:00Z"/>
          <w:rFonts w:asciiTheme="minorEastAsia" w:hAnsiTheme="minorEastAsia"/>
          <w:rPrChange w:id="10905" w:author="Mouse" w:date="2015-10-21T17:15:00Z">
            <w:rPr>
              <w:ins w:id="10906" w:author="Mouse" w:date="2015-10-21T17:15:00Z"/>
            </w:rPr>
          </w:rPrChange>
        </w:rPr>
      </w:pPr>
      <w:ins w:id="10907" w:author="Mouse" w:date="2015-10-21T17:15:00Z">
        <w:r w:rsidRPr="003E23AF">
          <w:rPr>
            <w:rFonts w:asciiTheme="minorEastAsia" w:hAnsiTheme="minorEastAsia"/>
            <w:rPrChange w:id="10908" w:author="Mouse" w:date="2015-10-21T17:15:00Z">
              <w:rPr/>
            </w:rPrChange>
          </w:rPr>
          <w:t>查询：</w:t>
        </w:r>
        <w:r w:rsidRPr="003E23AF">
          <w:rPr>
            <w:rFonts w:asciiTheme="minorEastAsia" w:hAnsiTheme="minorEastAsia" w:hint="eastAsia"/>
            <w:rPrChange w:id="10909" w:author="Mouse" w:date="2015-10-21T17:15:00Z">
              <w:rPr>
                <w:rFonts w:hint="eastAsia"/>
              </w:rPr>
            </w:rPrChange>
          </w:rPr>
          <w:t>2</w:t>
        </w:r>
      </w:ins>
    </w:p>
    <w:p w:rsidR="000F0447" w:rsidRPr="003E23AF" w:rsidRDefault="000F0447" w:rsidP="000F0447">
      <w:pPr>
        <w:jc w:val="left"/>
        <w:rPr>
          <w:ins w:id="10910" w:author="Mouse" w:date="2015-10-21T17:15:00Z"/>
          <w:rFonts w:asciiTheme="minorEastAsia" w:hAnsiTheme="minorEastAsia"/>
          <w:rPrChange w:id="10911" w:author="Mouse" w:date="2015-10-21T17:15:00Z">
            <w:rPr>
              <w:ins w:id="10912" w:author="Mouse" w:date="2015-10-21T17:15:00Z"/>
            </w:rPr>
          </w:rPrChange>
        </w:rPr>
      </w:pPr>
      <w:ins w:id="10913" w:author="Mouse" w:date="2015-10-21T17:15:00Z">
        <w:r w:rsidRPr="003E23AF">
          <w:rPr>
            <w:rFonts w:asciiTheme="minorEastAsia" w:hAnsiTheme="minorEastAsia"/>
            <w:rPrChange w:id="10914" w:author="Mouse" w:date="2015-10-21T17:15:00Z">
              <w:rPr/>
            </w:rPrChange>
          </w:rPr>
          <w:t>逻辑文件：</w:t>
        </w:r>
        <w:r w:rsidRPr="003E23AF">
          <w:rPr>
            <w:rFonts w:asciiTheme="minorEastAsia" w:hAnsiTheme="minorEastAsia" w:hint="eastAsia"/>
            <w:rPrChange w:id="10915" w:author="Mouse" w:date="2015-10-21T17:15:00Z">
              <w:rPr>
                <w:rFonts w:hint="eastAsia"/>
              </w:rPr>
            </w:rPrChange>
          </w:rPr>
          <w:t>7</w:t>
        </w:r>
      </w:ins>
    </w:p>
    <w:p w:rsidR="000F0447" w:rsidRPr="003E23AF" w:rsidRDefault="000F0447" w:rsidP="000F0447">
      <w:pPr>
        <w:jc w:val="left"/>
        <w:rPr>
          <w:ins w:id="10916" w:author="Mouse" w:date="2015-10-21T17:15:00Z"/>
          <w:rFonts w:asciiTheme="minorEastAsia" w:hAnsiTheme="minorEastAsia"/>
          <w:rPrChange w:id="10917" w:author="Mouse" w:date="2015-10-21T17:15:00Z">
            <w:rPr>
              <w:ins w:id="10918" w:author="Mouse" w:date="2015-10-21T17:15:00Z"/>
            </w:rPr>
          </w:rPrChange>
        </w:rPr>
      </w:pPr>
      <w:ins w:id="10919" w:author="Mouse" w:date="2015-10-21T17:15:00Z">
        <w:r w:rsidRPr="003E23AF">
          <w:rPr>
            <w:rFonts w:asciiTheme="minorEastAsia" w:hAnsiTheme="minorEastAsia"/>
            <w:rPrChange w:id="10920" w:author="Mouse" w:date="2015-10-21T17:15:00Z">
              <w:rPr/>
            </w:rPrChange>
          </w:rPr>
          <w:t>对外接口：</w:t>
        </w:r>
        <w:r w:rsidRPr="003E23AF">
          <w:rPr>
            <w:rFonts w:asciiTheme="minorEastAsia" w:hAnsiTheme="minorEastAsia" w:hint="eastAsia"/>
            <w:rPrChange w:id="10921" w:author="Mouse" w:date="2015-10-21T17:15:00Z">
              <w:rPr>
                <w:rFonts w:hint="eastAsia"/>
              </w:rPr>
            </w:rPrChange>
          </w:rPr>
          <w:t>1</w:t>
        </w:r>
      </w:ins>
    </w:p>
    <w:p w:rsidR="000F0447" w:rsidRPr="003E23AF" w:rsidRDefault="000F0447" w:rsidP="000F0447">
      <w:pPr>
        <w:jc w:val="left"/>
        <w:rPr>
          <w:ins w:id="10922" w:author="Mouse" w:date="2015-10-21T17:15:00Z"/>
          <w:rFonts w:asciiTheme="minorEastAsia" w:hAnsiTheme="minorEastAsia"/>
          <w:rPrChange w:id="10923" w:author="Mouse" w:date="2015-10-21T17:15:00Z">
            <w:rPr>
              <w:ins w:id="10924" w:author="Mouse" w:date="2015-10-21T17:15:00Z"/>
            </w:rPr>
          </w:rPrChange>
        </w:rPr>
      </w:pPr>
      <w:ins w:id="10925" w:author="Mouse" w:date="2015-10-21T17:15:00Z">
        <w:r w:rsidRPr="003E23AF">
          <w:rPr>
            <w:rFonts w:asciiTheme="minorEastAsia" w:hAnsiTheme="minorEastAsia"/>
            <w:rPrChange w:id="10926" w:author="Mouse" w:date="2015-10-21T17:15:00Z">
              <w:rPr/>
            </w:rPrChange>
          </w:rPr>
          <w:t>其功能点测度总数=0*4+2*5+2*4+7*10+1*7=10+8+70+7=95</w:t>
        </w:r>
      </w:ins>
    </w:p>
    <w:p w:rsidR="003E23AF" w:rsidRDefault="000F0447" w:rsidP="000B3E63">
      <w:pPr>
        <w:jc w:val="left"/>
        <w:rPr>
          <w:ins w:id="10927" w:author="Mouse" w:date="2015-10-21T17:15:00Z"/>
          <w:rFonts w:asciiTheme="minorEastAsia" w:hAnsiTheme="minorEastAsia"/>
        </w:rPr>
      </w:pPr>
      <w:ins w:id="10928" w:author="Mouse" w:date="2015-10-21T17:15:00Z">
        <w:r w:rsidRPr="003E23AF">
          <w:rPr>
            <w:rFonts w:asciiTheme="minorEastAsia" w:hAnsiTheme="minorEastAsia" w:hint="eastAsia"/>
            <w:rPrChange w:id="10929" w:author="Mouse" w:date="2015-10-21T17:15:00Z">
              <w:rPr>
                <w:rFonts w:hint="eastAsia"/>
              </w:rPr>
            </w:rPrChange>
          </w:rPr>
          <w:t>FP()=</w:t>
        </w:r>
        <w:r w:rsidRPr="003E23AF">
          <w:rPr>
            <w:rFonts w:asciiTheme="minorEastAsia" w:hAnsiTheme="minorEastAsia"/>
            <w:rPrChange w:id="10930" w:author="Mouse" w:date="2015-10-21T17:15:00Z">
              <w:rPr/>
            </w:rPrChange>
          </w:rPr>
          <w:t>95</w:t>
        </w:r>
        <w:r w:rsidRPr="003E23AF">
          <w:rPr>
            <w:rFonts w:asciiTheme="minorEastAsia" w:hAnsiTheme="minorEastAsia" w:hint="eastAsia"/>
            <w:rPrChange w:id="10931" w:author="Mouse" w:date="2015-10-21T17:15:00Z">
              <w:rPr>
                <w:rFonts w:hint="eastAsia"/>
              </w:rPr>
            </w:rPrChange>
          </w:rPr>
          <w:t>*(0.65+0.01*40)</w:t>
        </w:r>
        <w:r w:rsidRPr="003E23AF">
          <w:rPr>
            <w:rFonts w:asciiTheme="minorEastAsia" w:hAnsiTheme="minorEastAsia"/>
            <w:rPrChange w:id="10932" w:author="Mouse" w:date="2015-10-21T17:15:00Z">
              <w:rPr/>
            </w:rPrChange>
          </w:rPr>
          <w:t>=99.75</w:t>
        </w:r>
      </w:ins>
    </w:p>
    <w:p w:rsidR="003E23AF" w:rsidRDefault="003E23AF">
      <w:pPr>
        <w:widowControl/>
        <w:jc w:val="left"/>
        <w:rPr>
          <w:ins w:id="10933" w:author="Mouse" w:date="2015-10-21T17:15:00Z"/>
          <w:rFonts w:asciiTheme="minorEastAsia" w:hAnsiTheme="minorEastAsia"/>
        </w:rPr>
      </w:pPr>
      <w:ins w:id="10934" w:author="Mouse" w:date="2015-10-21T17:15:00Z">
        <w:r>
          <w:rPr>
            <w:rFonts w:asciiTheme="minorEastAsia" w:hAnsiTheme="minorEastAsia"/>
          </w:rPr>
          <w:br w:type="page"/>
        </w:r>
      </w:ins>
    </w:p>
    <w:p w:rsidR="003E23AF" w:rsidRDefault="003E23AF" w:rsidP="003E23AF">
      <w:pPr>
        <w:pStyle w:val="2"/>
        <w:rPr>
          <w:ins w:id="10935" w:author="Mouse" w:date="2015-10-21T17:15:00Z"/>
        </w:rPr>
      </w:pPr>
      <w:ins w:id="10936" w:author="Mouse" w:date="2015-10-21T17:15:00Z">
        <w:r>
          <w:rPr>
            <w:rFonts w:hint="eastAsia"/>
          </w:rPr>
          <w:lastRenderedPageBreak/>
          <w:t>TUS17</w:t>
        </w:r>
      </w:ins>
    </w:p>
    <w:tbl>
      <w:tblPr>
        <w:tblStyle w:val="a4"/>
        <w:tblpPr w:leftFromText="180" w:rightFromText="180" w:vertAnchor="page" w:horzAnchor="margin" w:tblpY="2518"/>
        <w:tblW w:w="0" w:type="auto"/>
        <w:tblLook w:val="04A0" w:firstRow="1" w:lastRow="0" w:firstColumn="1" w:lastColumn="0" w:noHBand="0" w:noVBand="1"/>
      </w:tblPr>
      <w:tblGrid>
        <w:gridCol w:w="1382"/>
        <w:gridCol w:w="1571"/>
        <w:gridCol w:w="1571"/>
        <w:gridCol w:w="1572"/>
        <w:gridCol w:w="2200"/>
      </w:tblGrid>
      <w:tr w:rsidR="003E23AF" w:rsidRPr="008B249A" w:rsidTr="00560072">
        <w:trPr>
          <w:trHeight w:val="330"/>
          <w:ins w:id="10937" w:author="Mouse" w:date="2015-10-21T17:15:00Z"/>
        </w:trPr>
        <w:tc>
          <w:tcPr>
            <w:tcW w:w="1382" w:type="dxa"/>
            <w:vMerge w:val="restart"/>
          </w:tcPr>
          <w:p w:rsidR="003E23AF" w:rsidRPr="003A7957" w:rsidRDefault="003E23AF" w:rsidP="00560072">
            <w:pPr>
              <w:jc w:val="center"/>
              <w:rPr>
                <w:ins w:id="10938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39" w:author="Mouse" w:date="2015-10-21T17:15:00Z">
              <w:r w:rsidRPr="008B249A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ID</w:t>
              </w:r>
            </w:ins>
          </w:p>
        </w:tc>
        <w:tc>
          <w:tcPr>
            <w:tcW w:w="4714" w:type="dxa"/>
            <w:gridSpan w:val="3"/>
            <w:tcBorders>
              <w:bottom w:val="single" w:sz="4" w:space="0" w:color="auto"/>
            </w:tcBorders>
          </w:tcPr>
          <w:p w:rsidR="003E23AF" w:rsidRDefault="003E23AF" w:rsidP="00560072">
            <w:pPr>
              <w:jc w:val="center"/>
              <w:rPr>
                <w:ins w:id="10940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41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输入</w:t>
              </w:r>
            </w:ins>
          </w:p>
          <w:p w:rsidR="003E23AF" w:rsidRPr="003A7957" w:rsidRDefault="003E23AF" w:rsidP="00560072">
            <w:pPr>
              <w:jc w:val="center"/>
              <w:rPr>
                <w:ins w:id="10942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</w:p>
        </w:tc>
        <w:tc>
          <w:tcPr>
            <w:tcW w:w="2200" w:type="dxa"/>
            <w:vMerge w:val="restart"/>
          </w:tcPr>
          <w:p w:rsidR="003E23AF" w:rsidRPr="008B249A" w:rsidRDefault="003E23AF" w:rsidP="00560072">
            <w:pPr>
              <w:rPr>
                <w:ins w:id="10943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44" w:author="Mouse" w:date="2015-10-21T17:15:00Z">
              <w:r w:rsidRPr="008B249A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预期输出</w:t>
              </w:r>
            </w:ins>
          </w:p>
        </w:tc>
      </w:tr>
      <w:tr w:rsidR="003E23AF" w:rsidRPr="008B249A" w:rsidTr="00560072">
        <w:trPr>
          <w:trHeight w:val="279"/>
          <w:ins w:id="10945" w:author="Mouse" w:date="2015-10-21T17:15:00Z"/>
        </w:trPr>
        <w:tc>
          <w:tcPr>
            <w:tcW w:w="1382" w:type="dxa"/>
            <w:vMerge/>
          </w:tcPr>
          <w:p w:rsidR="003E23AF" w:rsidRPr="008B249A" w:rsidRDefault="003E23AF" w:rsidP="00560072">
            <w:pPr>
              <w:jc w:val="center"/>
              <w:rPr>
                <w:ins w:id="10946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3E23AF" w:rsidRPr="003A7957" w:rsidRDefault="003E23AF" w:rsidP="00560072">
            <w:pPr>
              <w:jc w:val="center"/>
              <w:rPr>
                <w:ins w:id="10947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48" w:author="Mouse" w:date="2015-10-21T17:15:00Z">
              <w:r w:rsidRPr="002245F8">
                <w:rPr>
                  <w:rFonts w:ascii="微软雅黑" w:eastAsia="微软雅黑" w:hAnsi="微软雅黑" w:hint="eastAsia"/>
                  <w:sz w:val="18"/>
                  <w:szCs w:val="18"/>
                </w:rPr>
                <w:t>要减少空间的分区</w:t>
              </w:r>
            </w:ins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3E23AF" w:rsidRPr="003A7957" w:rsidRDefault="003E23AF" w:rsidP="00560072">
            <w:pPr>
              <w:jc w:val="center"/>
              <w:rPr>
                <w:ins w:id="10949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50" w:author="Mouse" w:date="2015-10-21T17:15:00Z">
              <w:r w:rsidRPr="002245F8">
                <w:rPr>
                  <w:rFonts w:ascii="微软雅黑" w:eastAsia="微软雅黑" w:hAnsi="微软雅黑" w:hint="eastAsia"/>
                  <w:sz w:val="18"/>
                  <w:szCs w:val="18"/>
                </w:rPr>
                <w:t>要增大空间的分区</w:t>
              </w:r>
            </w:ins>
          </w:p>
        </w:tc>
        <w:tc>
          <w:tcPr>
            <w:tcW w:w="1572" w:type="dxa"/>
            <w:tcBorders>
              <w:top w:val="single" w:sz="4" w:space="0" w:color="auto"/>
            </w:tcBorders>
          </w:tcPr>
          <w:p w:rsidR="003E23AF" w:rsidRPr="003A7957" w:rsidRDefault="003E23AF" w:rsidP="00560072">
            <w:pPr>
              <w:jc w:val="center"/>
              <w:rPr>
                <w:ins w:id="10951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52" w:author="Mouse" w:date="2015-10-21T17:15:00Z">
              <w:r w:rsidRPr="00804279">
                <w:rPr>
                  <w:rFonts w:ascii="微软雅黑" w:eastAsia="微软雅黑" w:hAnsi="微软雅黑"/>
                  <w:sz w:val="18"/>
                  <w:szCs w:val="18"/>
                </w:rPr>
                <w:t>要减少的空间大小</w:t>
              </w:r>
            </w:ins>
          </w:p>
        </w:tc>
        <w:tc>
          <w:tcPr>
            <w:tcW w:w="2200" w:type="dxa"/>
            <w:vMerge/>
          </w:tcPr>
          <w:p w:rsidR="003E23AF" w:rsidRPr="008B249A" w:rsidRDefault="003E23AF" w:rsidP="00560072">
            <w:pPr>
              <w:rPr>
                <w:ins w:id="10953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</w:p>
        </w:tc>
      </w:tr>
      <w:tr w:rsidR="003E23AF" w:rsidRPr="003A7957" w:rsidTr="00560072">
        <w:trPr>
          <w:ins w:id="10954" w:author="Mouse" w:date="2015-10-21T17:15:00Z"/>
        </w:trPr>
        <w:tc>
          <w:tcPr>
            <w:tcW w:w="1382" w:type="dxa"/>
          </w:tcPr>
          <w:p w:rsidR="003E23AF" w:rsidRPr="008B249A" w:rsidRDefault="003E23AF" w:rsidP="00560072">
            <w:pPr>
              <w:rPr>
                <w:ins w:id="10955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56" w:author="Mouse" w:date="2015-10-21T17:15:00Z">
              <w:r w:rsidRPr="008B249A">
                <w:rPr>
                  <w:rFonts w:ascii="方正等线" w:eastAsia="方正等线" w:hAnsi="方正等线" w:hint="eastAsia"/>
                  <w:sz w:val="18"/>
                  <w:szCs w:val="18"/>
                </w:rPr>
                <w:t>TUS</w:t>
              </w:r>
              <w:r w:rsidRPr="008B249A">
                <w:rPr>
                  <w:rFonts w:ascii="方正等线" w:eastAsia="方正等线" w:hAnsi="方正等线"/>
                  <w:sz w:val="18"/>
                  <w:szCs w:val="18"/>
                </w:rPr>
                <w:t>1-1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0957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58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航运区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0959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60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铁运区</w:t>
              </w:r>
            </w:ins>
          </w:p>
        </w:tc>
        <w:tc>
          <w:tcPr>
            <w:tcW w:w="1572" w:type="dxa"/>
          </w:tcPr>
          <w:p w:rsidR="003E23AF" w:rsidRPr="003A7957" w:rsidRDefault="003E23AF" w:rsidP="00560072">
            <w:pPr>
              <w:rPr>
                <w:ins w:id="10961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62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5（管理员点击确认修改）</w:t>
              </w:r>
            </w:ins>
          </w:p>
        </w:tc>
        <w:tc>
          <w:tcPr>
            <w:tcW w:w="2200" w:type="dxa"/>
          </w:tcPr>
          <w:p w:rsidR="003E23AF" w:rsidRPr="003A7957" w:rsidRDefault="003E23AF" w:rsidP="00560072">
            <w:pPr>
              <w:rPr>
                <w:ins w:id="10963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64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系统行为满足后置条件</w:t>
              </w:r>
            </w:ins>
          </w:p>
        </w:tc>
      </w:tr>
      <w:tr w:rsidR="003E23AF" w:rsidRPr="003A7957" w:rsidTr="00560072">
        <w:trPr>
          <w:ins w:id="10965" w:author="Mouse" w:date="2015-10-21T17:15:00Z"/>
        </w:trPr>
        <w:tc>
          <w:tcPr>
            <w:tcW w:w="1382" w:type="dxa"/>
          </w:tcPr>
          <w:p w:rsidR="003E23AF" w:rsidRPr="008B249A" w:rsidRDefault="003E23AF" w:rsidP="00560072">
            <w:pPr>
              <w:rPr>
                <w:ins w:id="10966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67" w:author="Mouse" w:date="2015-10-21T17:15:00Z">
              <w:r w:rsidRPr="008B249A">
                <w:rPr>
                  <w:rFonts w:ascii="方正等线" w:eastAsia="方正等线" w:hAnsi="方正等线" w:hint="eastAsia"/>
                  <w:sz w:val="18"/>
                  <w:szCs w:val="18"/>
                </w:rPr>
                <w:t>TUS1-2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0968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69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铁运区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0970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71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汽运区</w:t>
              </w:r>
            </w:ins>
          </w:p>
        </w:tc>
        <w:tc>
          <w:tcPr>
            <w:tcW w:w="1572" w:type="dxa"/>
          </w:tcPr>
          <w:p w:rsidR="003E23AF" w:rsidRPr="003A7957" w:rsidRDefault="003E23AF" w:rsidP="00560072">
            <w:pPr>
              <w:rPr>
                <w:ins w:id="10972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73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200（管理员点击确认修改）</w:t>
              </w:r>
            </w:ins>
          </w:p>
        </w:tc>
        <w:tc>
          <w:tcPr>
            <w:tcW w:w="2200" w:type="dxa"/>
          </w:tcPr>
          <w:p w:rsidR="003E23AF" w:rsidRPr="003A7957" w:rsidRDefault="003E23AF" w:rsidP="00560072">
            <w:pPr>
              <w:rPr>
                <w:ins w:id="10974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75" w:author="Mouse" w:date="2015-10-21T17:15:00Z">
              <w:r>
                <w:rPr>
                  <w:rFonts w:ascii="方正等线" w:eastAsia="方正等线" w:hAnsi="方正等线" w:hint="eastAsia"/>
                  <w:sz w:val="18"/>
                  <w:szCs w:val="18"/>
                </w:rPr>
                <w:t>系统提示管理员重新输入</w:t>
              </w:r>
            </w:ins>
          </w:p>
        </w:tc>
      </w:tr>
      <w:tr w:rsidR="003E23AF" w:rsidRPr="003A7957" w:rsidTr="00560072">
        <w:trPr>
          <w:ins w:id="10976" w:author="Mouse" w:date="2015-10-21T17:15:00Z"/>
        </w:trPr>
        <w:tc>
          <w:tcPr>
            <w:tcW w:w="1382" w:type="dxa"/>
          </w:tcPr>
          <w:p w:rsidR="003E23AF" w:rsidRPr="008B249A" w:rsidRDefault="003E23AF" w:rsidP="00560072">
            <w:pPr>
              <w:rPr>
                <w:ins w:id="10977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78" w:author="Mouse" w:date="2015-10-21T17:15:00Z">
              <w:r w:rsidRPr="008B249A">
                <w:rPr>
                  <w:rFonts w:ascii="方正等线" w:eastAsia="方正等线" w:hAnsi="方正等线" w:hint="eastAsia"/>
                  <w:sz w:val="18"/>
                  <w:szCs w:val="18"/>
                </w:rPr>
                <w:t>TUS1-3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0979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80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机动区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0981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82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航运区</w:t>
              </w:r>
            </w:ins>
          </w:p>
        </w:tc>
        <w:tc>
          <w:tcPr>
            <w:tcW w:w="1572" w:type="dxa"/>
          </w:tcPr>
          <w:p w:rsidR="003E23AF" w:rsidRPr="003A7957" w:rsidRDefault="003E23AF" w:rsidP="00560072">
            <w:pPr>
              <w:rPr>
                <w:ins w:id="10983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84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20（管理员点击确认修改）</w:t>
              </w:r>
            </w:ins>
          </w:p>
        </w:tc>
        <w:tc>
          <w:tcPr>
            <w:tcW w:w="2200" w:type="dxa"/>
          </w:tcPr>
          <w:p w:rsidR="003E23AF" w:rsidRPr="003A7957" w:rsidRDefault="003E23AF" w:rsidP="00560072">
            <w:pPr>
              <w:rPr>
                <w:ins w:id="10985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0986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系统行为满足后置条件</w:t>
              </w:r>
            </w:ins>
          </w:p>
        </w:tc>
      </w:tr>
    </w:tbl>
    <w:p w:rsidR="003E23AF" w:rsidRPr="00186CED" w:rsidRDefault="003E23AF" w:rsidP="003E23AF">
      <w:pPr>
        <w:jc w:val="center"/>
        <w:rPr>
          <w:ins w:id="10987" w:author="Mouse" w:date="2015-10-21T17:15:00Z"/>
        </w:rPr>
      </w:pPr>
    </w:p>
    <w:p w:rsidR="003E23AF" w:rsidRDefault="003E23AF" w:rsidP="003E23AF">
      <w:pPr>
        <w:jc w:val="center"/>
        <w:rPr>
          <w:ins w:id="10988" w:author="Mouse" w:date="2015-10-21T17:15:00Z"/>
        </w:rPr>
      </w:pPr>
      <w:ins w:id="10989" w:author="Mouse" w:date="2015-10-21T17:15:00Z">
        <w:r>
          <w:rPr>
            <w:rFonts w:hint="eastAsia"/>
          </w:rPr>
          <w:t>TUS2的测试用例</w:t>
        </w:r>
      </w:ins>
    </w:p>
    <w:p w:rsidR="003E23AF" w:rsidRDefault="003E23AF" w:rsidP="003E23AF">
      <w:pPr>
        <w:jc w:val="center"/>
        <w:rPr>
          <w:ins w:id="10990" w:author="Mouse" w:date="2015-10-21T17:15:00Z"/>
        </w:rPr>
      </w:pPr>
    </w:p>
    <w:tbl>
      <w:tblPr>
        <w:tblStyle w:val="a4"/>
        <w:tblpPr w:leftFromText="180" w:rightFromText="180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1382"/>
        <w:gridCol w:w="1571"/>
        <w:gridCol w:w="1571"/>
        <w:gridCol w:w="1572"/>
        <w:gridCol w:w="2200"/>
      </w:tblGrid>
      <w:tr w:rsidR="003E23AF" w:rsidRPr="008B249A" w:rsidTr="00560072">
        <w:trPr>
          <w:trHeight w:val="132"/>
          <w:ins w:id="10991" w:author="Mouse" w:date="2015-10-21T17:15:00Z"/>
        </w:trPr>
        <w:tc>
          <w:tcPr>
            <w:tcW w:w="1382" w:type="dxa"/>
            <w:vMerge w:val="restart"/>
          </w:tcPr>
          <w:p w:rsidR="003E23AF" w:rsidRPr="003A7957" w:rsidRDefault="003E23AF" w:rsidP="00560072">
            <w:pPr>
              <w:jc w:val="center"/>
              <w:rPr>
                <w:ins w:id="10992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93" w:author="Mouse" w:date="2015-10-21T17:15:00Z">
              <w:r w:rsidRPr="008B249A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ID</w:t>
              </w:r>
            </w:ins>
          </w:p>
        </w:tc>
        <w:tc>
          <w:tcPr>
            <w:tcW w:w="4714" w:type="dxa"/>
            <w:gridSpan w:val="3"/>
            <w:tcBorders>
              <w:bottom w:val="single" w:sz="4" w:space="0" w:color="auto"/>
            </w:tcBorders>
          </w:tcPr>
          <w:p w:rsidR="003E23AF" w:rsidRPr="003A7957" w:rsidRDefault="003E23AF" w:rsidP="00560072">
            <w:pPr>
              <w:jc w:val="center"/>
              <w:rPr>
                <w:ins w:id="10994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95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输入</w:t>
              </w:r>
            </w:ins>
          </w:p>
        </w:tc>
        <w:tc>
          <w:tcPr>
            <w:tcW w:w="2200" w:type="dxa"/>
            <w:vMerge w:val="restart"/>
          </w:tcPr>
          <w:p w:rsidR="003E23AF" w:rsidRPr="008B249A" w:rsidRDefault="003E23AF" w:rsidP="00560072">
            <w:pPr>
              <w:rPr>
                <w:ins w:id="10996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0997" w:author="Mouse" w:date="2015-10-21T17:15:00Z">
              <w:r w:rsidRPr="008B249A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预期输出</w:t>
              </w:r>
            </w:ins>
          </w:p>
        </w:tc>
      </w:tr>
      <w:tr w:rsidR="003E23AF" w:rsidRPr="008B249A" w:rsidTr="00560072">
        <w:trPr>
          <w:trHeight w:val="165"/>
          <w:ins w:id="10998" w:author="Mouse" w:date="2015-10-21T17:15:00Z"/>
        </w:trPr>
        <w:tc>
          <w:tcPr>
            <w:tcW w:w="1382" w:type="dxa"/>
            <w:vMerge/>
          </w:tcPr>
          <w:p w:rsidR="003E23AF" w:rsidRPr="008B249A" w:rsidRDefault="003E23AF" w:rsidP="00560072">
            <w:pPr>
              <w:jc w:val="center"/>
              <w:rPr>
                <w:ins w:id="10999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3E23AF" w:rsidRPr="003A7957" w:rsidRDefault="003E23AF" w:rsidP="00560072">
            <w:pPr>
              <w:jc w:val="center"/>
              <w:rPr>
                <w:ins w:id="11000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1001" w:author="Mouse" w:date="2015-10-21T17:15:00Z">
              <w:r w:rsidRPr="002245F8">
                <w:rPr>
                  <w:rFonts w:ascii="微软雅黑" w:eastAsia="微软雅黑" w:hAnsi="微软雅黑" w:hint="eastAsia"/>
                  <w:sz w:val="18"/>
                  <w:szCs w:val="18"/>
                </w:rPr>
                <w:t>要减少空间的分区</w:t>
              </w:r>
            </w:ins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:rsidR="003E23AF" w:rsidRPr="003A7957" w:rsidRDefault="003E23AF" w:rsidP="00560072">
            <w:pPr>
              <w:jc w:val="center"/>
              <w:rPr>
                <w:ins w:id="11002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1003" w:author="Mouse" w:date="2015-10-21T17:15:00Z">
              <w:r w:rsidRPr="002245F8">
                <w:rPr>
                  <w:rFonts w:ascii="微软雅黑" w:eastAsia="微软雅黑" w:hAnsi="微软雅黑" w:hint="eastAsia"/>
                  <w:sz w:val="18"/>
                  <w:szCs w:val="18"/>
                </w:rPr>
                <w:t>要增大空间的分区</w:t>
              </w:r>
            </w:ins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:rsidR="003E23AF" w:rsidRPr="003A7957" w:rsidRDefault="003E23AF" w:rsidP="00560072">
            <w:pPr>
              <w:jc w:val="center"/>
              <w:rPr>
                <w:ins w:id="11004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  <w:ins w:id="11005" w:author="Mouse" w:date="2015-10-21T17:15:00Z">
              <w:r w:rsidRPr="00804279">
                <w:rPr>
                  <w:rFonts w:ascii="微软雅黑" w:eastAsia="微软雅黑" w:hAnsi="微软雅黑"/>
                  <w:sz w:val="18"/>
                  <w:szCs w:val="18"/>
                </w:rPr>
                <w:t>要减少的空间大小</w:t>
              </w:r>
            </w:ins>
          </w:p>
        </w:tc>
        <w:tc>
          <w:tcPr>
            <w:tcW w:w="2200" w:type="dxa"/>
            <w:vMerge/>
          </w:tcPr>
          <w:p w:rsidR="003E23AF" w:rsidRPr="008B249A" w:rsidRDefault="003E23AF" w:rsidP="00560072">
            <w:pPr>
              <w:rPr>
                <w:ins w:id="11006" w:author="Mouse" w:date="2015-10-21T17:15:00Z"/>
                <w:rFonts w:ascii="方正等线" w:eastAsia="方正等线" w:hAnsi="方正等线"/>
                <w:b/>
                <w:sz w:val="18"/>
                <w:szCs w:val="18"/>
              </w:rPr>
            </w:pPr>
          </w:p>
        </w:tc>
      </w:tr>
      <w:tr w:rsidR="003E23AF" w:rsidRPr="003A7957" w:rsidTr="00560072">
        <w:trPr>
          <w:ins w:id="11007" w:author="Mouse" w:date="2015-10-21T17:15:00Z"/>
        </w:trPr>
        <w:tc>
          <w:tcPr>
            <w:tcW w:w="1382" w:type="dxa"/>
          </w:tcPr>
          <w:p w:rsidR="003E23AF" w:rsidRPr="008B249A" w:rsidRDefault="003E23AF" w:rsidP="00560072">
            <w:pPr>
              <w:rPr>
                <w:ins w:id="11008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09" w:author="Mouse" w:date="2015-10-21T17:15:00Z">
              <w:r w:rsidRPr="008B249A">
                <w:rPr>
                  <w:rFonts w:ascii="方正等线" w:eastAsia="方正等线" w:hAnsi="方正等线" w:hint="eastAsia"/>
                  <w:sz w:val="18"/>
                  <w:szCs w:val="18"/>
                </w:rPr>
                <w:t>TUS</w:t>
              </w:r>
              <w:r>
                <w:rPr>
                  <w:rFonts w:ascii="方正等线" w:eastAsia="方正等线" w:hAnsi="方正等线"/>
                  <w:sz w:val="18"/>
                  <w:szCs w:val="18"/>
                </w:rPr>
                <w:t>2</w:t>
              </w:r>
              <w:r w:rsidRPr="008B249A">
                <w:rPr>
                  <w:rFonts w:ascii="方正等线" w:eastAsia="方正等线" w:hAnsi="方正等线"/>
                  <w:sz w:val="18"/>
                  <w:szCs w:val="18"/>
                </w:rPr>
                <w:t>-1</w:t>
              </w:r>
            </w:ins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3E23AF" w:rsidRPr="003A7957" w:rsidRDefault="003E23AF" w:rsidP="00560072">
            <w:pPr>
              <w:rPr>
                <w:ins w:id="11010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11" w:author="Mouse" w:date="2015-10-21T17:15:00Z">
              <w:r>
                <w:rPr>
                  <w:rFonts w:ascii="方正等线" w:eastAsia="方正等线" w:hAnsi="方正等线" w:hint="eastAsia"/>
                  <w:sz w:val="18"/>
                  <w:szCs w:val="18"/>
                </w:rPr>
                <w:t>机动区</w:t>
              </w:r>
            </w:ins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3E23AF" w:rsidRPr="003A7957" w:rsidRDefault="003E23AF" w:rsidP="00560072">
            <w:pPr>
              <w:rPr>
                <w:ins w:id="11012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13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汽运区</w:t>
              </w:r>
            </w:ins>
          </w:p>
        </w:tc>
        <w:tc>
          <w:tcPr>
            <w:tcW w:w="1572" w:type="dxa"/>
            <w:tcBorders>
              <w:top w:val="single" w:sz="4" w:space="0" w:color="auto"/>
            </w:tcBorders>
          </w:tcPr>
          <w:p w:rsidR="003E23AF" w:rsidRPr="003A7957" w:rsidRDefault="003E23AF" w:rsidP="00560072">
            <w:pPr>
              <w:rPr>
                <w:ins w:id="11014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15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24（管理员点击取消修改）</w:t>
              </w:r>
            </w:ins>
          </w:p>
        </w:tc>
        <w:tc>
          <w:tcPr>
            <w:tcW w:w="2200" w:type="dxa"/>
          </w:tcPr>
          <w:p w:rsidR="003E23AF" w:rsidRPr="003A7957" w:rsidRDefault="003E23AF" w:rsidP="00560072">
            <w:pPr>
              <w:rPr>
                <w:ins w:id="11016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17" w:author="Mouse" w:date="2015-10-21T17:15:00Z">
              <w:r w:rsidRPr="003A7957">
                <w:rPr>
                  <w:rFonts w:ascii="方正等线" w:eastAsia="方正等线" w:hAnsi="方正等线" w:hint="eastAsia"/>
                  <w:sz w:val="18"/>
                  <w:szCs w:val="18"/>
                </w:rPr>
                <w:t>系统不进行</w:t>
              </w:r>
              <w:r>
                <w:rPr>
                  <w:rFonts w:ascii="方正等线" w:eastAsia="方正等线" w:hAnsi="方正等线" w:hint="eastAsia"/>
                  <w:sz w:val="18"/>
                  <w:szCs w:val="18"/>
                </w:rPr>
                <w:t>调整</w:t>
              </w:r>
              <w:r w:rsidRPr="003A7957">
                <w:rPr>
                  <w:rFonts w:ascii="方正等线" w:eastAsia="方正等线" w:hAnsi="方正等线" w:hint="eastAsia"/>
                  <w:sz w:val="18"/>
                  <w:szCs w:val="18"/>
                </w:rPr>
                <w:t>，并</w:t>
              </w:r>
              <w:r>
                <w:rPr>
                  <w:rFonts w:ascii="方正等线" w:eastAsia="方正等线" w:hAnsi="方正等线" w:hint="eastAsia"/>
                  <w:sz w:val="18"/>
                  <w:szCs w:val="18"/>
                </w:rPr>
                <w:t>返回原来各分区剩余空间</w:t>
              </w:r>
            </w:ins>
          </w:p>
        </w:tc>
      </w:tr>
      <w:tr w:rsidR="003E23AF" w:rsidRPr="003A7957" w:rsidTr="00560072">
        <w:trPr>
          <w:ins w:id="11018" w:author="Mouse" w:date="2015-10-21T17:15:00Z"/>
        </w:trPr>
        <w:tc>
          <w:tcPr>
            <w:tcW w:w="1382" w:type="dxa"/>
          </w:tcPr>
          <w:p w:rsidR="003E23AF" w:rsidRPr="008B249A" w:rsidRDefault="003E23AF" w:rsidP="00560072">
            <w:pPr>
              <w:rPr>
                <w:ins w:id="11019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20" w:author="Mouse" w:date="2015-10-21T17:15:00Z">
              <w:r w:rsidRPr="008B249A">
                <w:rPr>
                  <w:rFonts w:ascii="方正等线" w:eastAsia="方正等线" w:hAnsi="方正等线" w:hint="eastAsia"/>
                  <w:sz w:val="18"/>
                  <w:szCs w:val="18"/>
                </w:rPr>
                <w:t>TUS1-2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1021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22" w:author="Mouse" w:date="2015-10-21T17:15:00Z">
              <w:r>
                <w:rPr>
                  <w:rFonts w:ascii="方正等线" w:eastAsia="方正等线" w:hAnsi="方正等线" w:hint="eastAsia"/>
                  <w:sz w:val="18"/>
                  <w:szCs w:val="18"/>
                </w:rPr>
                <w:t>铁运区</w:t>
              </w:r>
            </w:ins>
          </w:p>
        </w:tc>
        <w:tc>
          <w:tcPr>
            <w:tcW w:w="1571" w:type="dxa"/>
          </w:tcPr>
          <w:p w:rsidR="003E23AF" w:rsidRPr="003A7957" w:rsidRDefault="003E23AF" w:rsidP="00560072">
            <w:pPr>
              <w:rPr>
                <w:ins w:id="11023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24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汽运区</w:t>
              </w:r>
            </w:ins>
          </w:p>
        </w:tc>
        <w:tc>
          <w:tcPr>
            <w:tcW w:w="1572" w:type="dxa"/>
          </w:tcPr>
          <w:p w:rsidR="003E23AF" w:rsidRPr="003A7957" w:rsidRDefault="003E23AF" w:rsidP="00560072">
            <w:pPr>
              <w:rPr>
                <w:ins w:id="11025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26" w:author="Mouse" w:date="2015-10-21T17:15:00Z">
              <w:r>
                <w:rPr>
                  <w:rFonts w:ascii="方正等线" w:eastAsia="方正等线" w:hAnsi="方正等线"/>
                  <w:sz w:val="18"/>
                  <w:szCs w:val="18"/>
                </w:rPr>
                <w:t>13（管理员点击取消修改）</w:t>
              </w:r>
            </w:ins>
          </w:p>
        </w:tc>
        <w:tc>
          <w:tcPr>
            <w:tcW w:w="2200" w:type="dxa"/>
          </w:tcPr>
          <w:p w:rsidR="003E23AF" w:rsidRPr="003A7957" w:rsidRDefault="003E23AF" w:rsidP="00560072">
            <w:pPr>
              <w:rPr>
                <w:ins w:id="11027" w:author="Mouse" w:date="2015-10-21T17:15:00Z"/>
                <w:rFonts w:ascii="方正等线" w:eastAsia="方正等线" w:hAnsi="方正等线"/>
                <w:sz w:val="18"/>
                <w:szCs w:val="18"/>
              </w:rPr>
            </w:pPr>
            <w:ins w:id="11028" w:author="Mouse" w:date="2015-10-21T17:15:00Z">
              <w:r w:rsidRPr="003A7957">
                <w:rPr>
                  <w:rFonts w:ascii="方正等线" w:eastAsia="方正等线" w:hAnsi="方正等线" w:hint="eastAsia"/>
                  <w:sz w:val="18"/>
                  <w:szCs w:val="18"/>
                </w:rPr>
                <w:t>系统不进行</w:t>
              </w:r>
              <w:r>
                <w:rPr>
                  <w:rFonts w:ascii="方正等线" w:eastAsia="方正等线" w:hAnsi="方正等线" w:hint="eastAsia"/>
                  <w:sz w:val="18"/>
                  <w:szCs w:val="18"/>
                </w:rPr>
                <w:t>调整</w:t>
              </w:r>
              <w:r w:rsidRPr="003A7957">
                <w:rPr>
                  <w:rFonts w:ascii="方正等线" w:eastAsia="方正等线" w:hAnsi="方正等线" w:hint="eastAsia"/>
                  <w:sz w:val="18"/>
                  <w:szCs w:val="18"/>
                </w:rPr>
                <w:t>，并</w:t>
              </w:r>
              <w:r>
                <w:rPr>
                  <w:rFonts w:ascii="方正等线" w:eastAsia="方正等线" w:hAnsi="方正等线" w:hint="eastAsia"/>
                  <w:sz w:val="18"/>
                  <w:szCs w:val="18"/>
                </w:rPr>
                <w:t>返回原来各分区剩余空间</w:t>
              </w:r>
            </w:ins>
          </w:p>
        </w:tc>
      </w:tr>
    </w:tbl>
    <w:p w:rsidR="003E23AF" w:rsidRPr="00186CED" w:rsidRDefault="003E23AF" w:rsidP="003E23AF">
      <w:pPr>
        <w:ind w:firstLineChars="700" w:firstLine="1470"/>
        <w:jc w:val="center"/>
        <w:rPr>
          <w:ins w:id="11029" w:author="Mouse" w:date="2015-10-21T17:15:00Z"/>
        </w:rPr>
      </w:pPr>
    </w:p>
    <w:p w:rsidR="003E23AF" w:rsidRDefault="003E23AF" w:rsidP="003E23AF">
      <w:pPr>
        <w:ind w:firstLineChars="700" w:firstLine="1470"/>
        <w:jc w:val="center"/>
        <w:rPr>
          <w:ins w:id="11030" w:author="Mouse" w:date="2015-10-21T17:15:00Z"/>
        </w:rPr>
      </w:pPr>
    </w:p>
    <w:p w:rsidR="003E23AF" w:rsidRDefault="003E23AF" w:rsidP="003E23AF">
      <w:pPr>
        <w:ind w:firstLineChars="700" w:firstLine="1470"/>
        <w:jc w:val="center"/>
        <w:rPr>
          <w:ins w:id="11031" w:author="Mouse" w:date="2015-10-21T17:15:00Z"/>
        </w:rPr>
      </w:pPr>
    </w:p>
    <w:p w:rsidR="003E23AF" w:rsidRDefault="003E23AF" w:rsidP="003E23AF">
      <w:pPr>
        <w:ind w:firstLineChars="700" w:firstLine="1470"/>
        <w:jc w:val="center"/>
        <w:rPr>
          <w:ins w:id="11032" w:author="Mouse" w:date="2015-10-21T17:15:00Z"/>
        </w:rPr>
      </w:pPr>
      <w:ins w:id="11033" w:author="Mouse" w:date="2015-10-21T17:15:00Z">
        <w:r>
          <w:t>测试用例套件对需求的覆盖情况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8"/>
        <w:gridCol w:w="1776"/>
        <w:gridCol w:w="1776"/>
      </w:tblGrid>
      <w:tr w:rsidR="003E23AF" w:rsidTr="00560072">
        <w:trPr>
          <w:ins w:id="11034" w:author="Mouse" w:date="2015-10-21T17:15:00Z"/>
        </w:trPr>
        <w:tc>
          <w:tcPr>
            <w:tcW w:w="2968" w:type="dxa"/>
          </w:tcPr>
          <w:p w:rsidR="003E23AF" w:rsidRDefault="003E23AF" w:rsidP="00560072">
            <w:pPr>
              <w:rPr>
                <w:ins w:id="11035" w:author="Mouse" w:date="2015-10-21T17:15:00Z"/>
              </w:rPr>
            </w:pPr>
            <w:ins w:id="11036" w:author="Mouse" w:date="2015-10-21T17:15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37" w:author="Mouse" w:date="2015-10-21T17:15:00Z"/>
              </w:rPr>
            </w:pPr>
            <w:ins w:id="11038" w:author="Mouse" w:date="2015-10-21T17:15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39" w:author="Mouse" w:date="2015-10-21T17:15:00Z"/>
              </w:rPr>
            </w:pPr>
            <w:ins w:id="11040" w:author="Mouse" w:date="2015-10-21T17:15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1041" w:author="Mouse" w:date="2015-10-21T17:15:00Z"/>
        </w:trPr>
        <w:tc>
          <w:tcPr>
            <w:tcW w:w="2968" w:type="dxa"/>
          </w:tcPr>
          <w:p w:rsidR="003E23AF" w:rsidRPr="00D31449" w:rsidRDefault="003E23AF" w:rsidP="00560072">
            <w:pPr>
              <w:rPr>
                <w:ins w:id="11042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43" w:author="Mouse" w:date="2015-10-21T17:15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StockAdjust.Operate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44" w:author="Mouse" w:date="2015-10-21T17:15:00Z"/>
              </w:rPr>
            </w:pPr>
            <w:ins w:id="11045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46" w:author="Mouse" w:date="2015-10-21T17:15:00Z"/>
              </w:rPr>
            </w:pPr>
            <w:ins w:id="11047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48" w:author="Mouse" w:date="2015-10-21T17:15:00Z"/>
        </w:trPr>
        <w:tc>
          <w:tcPr>
            <w:tcW w:w="2968" w:type="dxa"/>
          </w:tcPr>
          <w:p w:rsidR="003E23AF" w:rsidRPr="00D31449" w:rsidRDefault="003E23AF" w:rsidP="00560072">
            <w:pPr>
              <w:rPr>
                <w:ins w:id="11049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50" w:author="Mouse" w:date="2015-10-21T17:15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StockAdjust.Operate.Adjust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51" w:author="Mouse" w:date="2015-10-21T17:15:00Z"/>
              </w:rPr>
            </w:pPr>
            <w:ins w:id="11052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53" w:author="Mouse" w:date="2015-10-21T17:15:00Z"/>
              </w:rPr>
            </w:pPr>
            <w:ins w:id="11054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55" w:author="Mouse" w:date="2015-10-21T17:15:00Z"/>
        </w:trPr>
        <w:tc>
          <w:tcPr>
            <w:tcW w:w="2968" w:type="dxa"/>
          </w:tcPr>
          <w:p w:rsidR="003E23AF" w:rsidRPr="00B239FF" w:rsidRDefault="003E23AF" w:rsidP="00560072">
            <w:pPr>
              <w:rPr>
                <w:ins w:id="11056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57" w:author="Mouse" w:date="2015-10-21T17:15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StockAdjust.Operate.End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58" w:author="Mouse" w:date="2015-10-21T17:15:00Z"/>
              </w:rPr>
            </w:pPr>
            <w:ins w:id="11059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60" w:author="Mouse" w:date="2015-10-21T17:15:00Z"/>
              </w:rPr>
            </w:pPr>
            <w:ins w:id="11061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62" w:author="Mouse" w:date="2015-10-21T17:15:00Z"/>
        </w:trPr>
        <w:tc>
          <w:tcPr>
            <w:tcW w:w="2968" w:type="dxa"/>
          </w:tcPr>
          <w:p w:rsidR="003E23AF" w:rsidRPr="00B239FF" w:rsidRDefault="003E23AF" w:rsidP="00560072">
            <w:pPr>
              <w:rPr>
                <w:ins w:id="11063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64" w:author="Mouse" w:date="2015-10-21T17:15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StockAdjust.Adjust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65" w:author="Mouse" w:date="2015-10-21T17:15:00Z"/>
              </w:rPr>
            </w:pPr>
            <w:ins w:id="11066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67" w:author="Mouse" w:date="2015-10-21T17:15:00Z"/>
              </w:rPr>
            </w:pPr>
            <w:ins w:id="11068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69" w:author="Mouse" w:date="2015-10-21T17:15:00Z"/>
        </w:trPr>
        <w:tc>
          <w:tcPr>
            <w:tcW w:w="2968" w:type="dxa"/>
          </w:tcPr>
          <w:p w:rsidR="003E23AF" w:rsidRPr="00B239FF" w:rsidRDefault="003E23AF" w:rsidP="00560072">
            <w:pPr>
              <w:rPr>
                <w:ins w:id="11070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71" w:author="Mouse" w:date="2015-10-21T17:15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lastRenderedPageBreak/>
                <w:t>StockAdjust.Adjust.Show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72" w:author="Mouse" w:date="2015-10-21T17:15:00Z"/>
              </w:rPr>
            </w:pPr>
            <w:ins w:id="11073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74" w:author="Mouse" w:date="2015-10-21T17:15:00Z"/>
              </w:rPr>
            </w:pPr>
            <w:ins w:id="11075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76" w:author="Mouse" w:date="2015-10-21T17:15:00Z"/>
        </w:trPr>
        <w:tc>
          <w:tcPr>
            <w:tcW w:w="2968" w:type="dxa"/>
          </w:tcPr>
          <w:p w:rsidR="003E23AF" w:rsidRPr="00B239FF" w:rsidRDefault="003E23AF" w:rsidP="00560072">
            <w:pPr>
              <w:rPr>
                <w:ins w:id="11077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78" w:author="Mouse" w:date="2015-10-21T17:15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StockAdjust.Adjust.Choose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79" w:author="Mouse" w:date="2015-10-21T17:15:00Z"/>
              </w:rPr>
            </w:pPr>
            <w:ins w:id="11080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81" w:author="Mouse" w:date="2015-10-21T17:15:00Z"/>
              </w:rPr>
            </w:pPr>
            <w:ins w:id="11082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83" w:author="Mouse" w:date="2015-10-21T17:15:00Z"/>
        </w:trPr>
        <w:tc>
          <w:tcPr>
            <w:tcW w:w="2968" w:type="dxa"/>
          </w:tcPr>
          <w:p w:rsidR="003E23AF" w:rsidRPr="00B239FF" w:rsidRDefault="003E23AF" w:rsidP="00560072">
            <w:pPr>
              <w:rPr>
                <w:ins w:id="11084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85" w:author="Mouse" w:date="2015-10-21T17:15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StockAdjust.Adjust.Input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86" w:author="Mouse" w:date="2015-10-21T17:15:00Z"/>
              </w:rPr>
            </w:pPr>
            <w:ins w:id="11087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88" w:author="Mouse" w:date="2015-10-21T17:15:00Z"/>
              </w:rPr>
            </w:pPr>
            <w:ins w:id="11089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90" w:author="Mouse" w:date="2015-10-21T17:15:00Z"/>
        </w:trPr>
        <w:tc>
          <w:tcPr>
            <w:tcW w:w="2968" w:type="dxa"/>
          </w:tcPr>
          <w:p w:rsidR="003E23AF" w:rsidRPr="000872A6" w:rsidRDefault="003E23AF" w:rsidP="00560072">
            <w:pPr>
              <w:rPr>
                <w:ins w:id="11091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92" w:author="Mouse" w:date="2015-10-21T17:15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StockAdjust.Adjust.C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heck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93" w:author="Mouse" w:date="2015-10-21T17:15:00Z"/>
              </w:rPr>
            </w:pPr>
            <w:ins w:id="11094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095" w:author="Mouse" w:date="2015-10-21T17:15:00Z"/>
              </w:rPr>
            </w:pPr>
            <w:ins w:id="11096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097" w:author="Mouse" w:date="2015-10-21T17:15:00Z"/>
        </w:trPr>
        <w:tc>
          <w:tcPr>
            <w:tcW w:w="2968" w:type="dxa"/>
          </w:tcPr>
          <w:p w:rsidR="003E23AF" w:rsidRPr="000872A6" w:rsidRDefault="003E23AF" w:rsidP="00560072">
            <w:pPr>
              <w:rPr>
                <w:ins w:id="11098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099" w:author="Mouse" w:date="2015-10-21T17:15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StockAdjust.Adjust.Save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100" w:author="Mouse" w:date="2015-10-21T17:15:00Z"/>
              </w:rPr>
            </w:pPr>
            <w:ins w:id="11101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102" w:author="Mouse" w:date="2015-10-21T17:15:00Z"/>
              </w:rPr>
            </w:pPr>
          </w:p>
        </w:tc>
      </w:tr>
      <w:tr w:rsidR="003E23AF" w:rsidTr="00560072">
        <w:trPr>
          <w:ins w:id="11103" w:author="Mouse" w:date="2015-10-21T17:15:00Z"/>
        </w:trPr>
        <w:tc>
          <w:tcPr>
            <w:tcW w:w="2968" w:type="dxa"/>
          </w:tcPr>
          <w:p w:rsidR="003E23AF" w:rsidRPr="000872A6" w:rsidRDefault="003E23AF" w:rsidP="00560072">
            <w:pPr>
              <w:rPr>
                <w:ins w:id="11104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105" w:author="Mouse" w:date="2015-10-21T17:15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StockAdjust.Adjust.Cancel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106" w:author="Mouse" w:date="2015-10-21T17:15:00Z"/>
              </w:rPr>
            </w:pPr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107" w:author="Mouse" w:date="2015-10-21T17:15:00Z"/>
              </w:rPr>
            </w:pPr>
            <w:ins w:id="11108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109" w:author="Mouse" w:date="2015-10-21T17:15:00Z"/>
        </w:trPr>
        <w:tc>
          <w:tcPr>
            <w:tcW w:w="2968" w:type="dxa"/>
          </w:tcPr>
          <w:p w:rsidR="003E23AF" w:rsidRPr="000872A6" w:rsidRDefault="003E23AF" w:rsidP="00560072">
            <w:pPr>
              <w:rPr>
                <w:ins w:id="11110" w:author="Mouse" w:date="2015-10-21T17:15:00Z"/>
                <w:rFonts w:asciiTheme="majorEastAsia" w:eastAsiaTheme="majorEastAsia" w:hAnsiTheme="majorEastAsia"/>
                <w:b/>
                <w:szCs w:val="21"/>
              </w:rPr>
            </w:pPr>
            <w:ins w:id="11111" w:author="Mouse" w:date="2015-10-21T17:15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Stock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Adjust.End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112" w:author="Mouse" w:date="2015-10-21T17:15:00Z"/>
              </w:rPr>
            </w:pPr>
            <w:ins w:id="11113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776" w:type="dxa"/>
          </w:tcPr>
          <w:p w:rsidR="003E23AF" w:rsidRDefault="003E23AF" w:rsidP="00560072">
            <w:pPr>
              <w:rPr>
                <w:ins w:id="11114" w:author="Mouse" w:date="2015-10-21T17:15:00Z"/>
              </w:rPr>
            </w:pPr>
            <w:ins w:id="11115" w:author="Mouse" w:date="2015-10-21T17:15:00Z">
              <w:r w:rsidRPr="003A7957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</w:tbl>
    <w:p w:rsidR="003E23AF" w:rsidRDefault="003E23AF" w:rsidP="003E23AF">
      <w:pPr>
        <w:rPr>
          <w:ins w:id="11116" w:author="Mouse" w:date="2015-10-21T17:15:00Z"/>
        </w:rPr>
      </w:pPr>
    </w:p>
    <w:p w:rsidR="003E23AF" w:rsidRDefault="003E23AF" w:rsidP="003E23AF">
      <w:pPr>
        <w:jc w:val="center"/>
        <w:rPr>
          <w:ins w:id="11117" w:author="Mouse" w:date="2015-10-21T17:15:00Z"/>
        </w:rPr>
      </w:pPr>
      <w:ins w:id="11118" w:author="Mouse" w:date="2015-10-21T17:15:00Z">
        <w:r>
          <w:rPr>
            <w:rFonts w:hint="eastAsia"/>
          </w:rPr>
          <w:t>库存调整需求的测试用例套件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092"/>
        <w:gridCol w:w="836"/>
        <w:gridCol w:w="837"/>
        <w:gridCol w:w="1383"/>
      </w:tblGrid>
      <w:tr w:rsidR="003E23AF" w:rsidTr="00560072">
        <w:trPr>
          <w:ins w:id="11119" w:author="Mouse" w:date="2015-10-21T17:15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120" w:author="Mouse" w:date="2015-10-21T17:15:00Z"/>
              </w:rPr>
            </w:pPr>
            <w:ins w:id="11121" w:author="Mouse" w:date="2015-10-21T17:15:00Z">
              <w:r>
                <w:rPr>
                  <w:rFonts w:hint="eastAsia"/>
                </w:rPr>
                <w:t>测试用例套件</w:t>
              </w:r>
            </w:ins>
          </w:p>
        </w:tc>
        <w:tc>
          <w:tcPr>
            <w:tcW w:w="4148" w:type="dxa"/>
            <w:gridSpan w:val="4"/>
          </w:tcPr>
          <w:p w:rsidR="003E23AF" w:rsidRDefault="003E23AF" w:rsidP="00560072">
            <w:pPr>
              <w:jc w:val="center"/>
              <w:rPr>
                <w:ins w:id="11122" w:author="Mouse" w:date="2015-10-21T17:15:00Z"/>
              </w:rPr>
            </w:pPr>
            <w:ins w:id="11123" w:author="Mouse" w:date="2015-10-21T17:15:00Z">
              <w:r>
                <w:rPr>
                  <w:rFonts w:hint="eastAsia"/>
                </w:rPr>
                <w:t>覆盖流程</w:t>
              </w:r>
            </w:ins>
          </w:p>
        </w:tc>
      </w:tr>
      <w:tr w:rsidR="003E23AF" w:rsidTr="00560072">
        <w:trPr>
          <w:ins w:id="11124" w:author="Mouse" w:date="2015-10-21T17:15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125" w:author="Mouse" w:date="2015-10-21T17:15:00Z"/>
              </w:rPr>
            </w:pPr>
            <w:ins w:id="11126" w:author="Mouse" w:date="2015-10-21T17:15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092" w:type="dxa"/>
          </w:tcPr>
          <w:p w:rsidR="003E23AF" w:rsidRDefault="003E23AF" w:rsidP="00560072">
            <w:pPr>
              <w:jc w:val="center"/>
              <w:rPr>
                <w:ins w:id="11127" w:author="Mouse" w:date="2015-10-21T17:15:00Z"/>
              </w:rPr>
            </w:pPr>
            <w:ins w:id="11128" w:author="Mouse" w:date="2015-10-21T17:15:00Z">
              <w:r>
                <w:t>正常流程</w:t>
              </w:r>
            </w:ins>
          </w:p>
        </w:tc>
        <w:tc>
          <w:tcPr>
            <w:tcW w:w="836" w:type="dxa"/>
          </w:tcPr>
          <w:p w:rsidR="003E23AF" w:rsidRDefault="003E23AF" w:rsidP="00560072">
            <w:pPr>
              <w:jc w:val="center"/>
              <w:rPr>
                <w:ins w:id="11129" w:author="Mouse" w:date="2015-10-21T17:15:00Z"/>
              </w:rPr>
            </w:pPr>
            <w:ins w:id="11130" w:author="Mouse" w:date="2015-10-21T17:15:00Z">
              <w:r>
                <w:t>4a</w:t>
              </w:r>
            </w:ins>
          </w:p>
        </w:tc>
        <w:tc>
          <w:tcPr>
            <w:tcW w:w="837" w:type="dxa"/>
          </w:tcPr>
          <w:p w:rsidR="003E23AF" w:rsidRDefault="003E23AF" w:rsidP="00560072">
            <w:pPr>
              <w:jc w:val="center"/>
              <w:rPr>
                <w:ins w:id="11131" w:author="Mouse" w:date="2015-10-21T17:15:00Z"/>
              </w:rPr>
            </w:pPr>
            <w:ins w:id="11132" w:author="Mouse" w:date="2015-10-21T17:15:00Z">
              <w:r>
                <w:rPr>
                  <w:rFonts w:hint="eastAsia"/>
                </w:rPr>
                <w:t>5a.1</w:t>
              </w:r>
            </w:ins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133" w:author="Mouse" w:date="2015-10-21T17:15:00Z"/>
              </w:rPr>
            </w:pPr>
          </w:p>
        </w:tc>
      </w:tr>
      <w:tr w:rsidR="003E23AF" w:rsidTr="00560072">
        <w:trPr>
          <w:ins w:id="11134" w:author="Mouse" w:date="2015-10-21T17:15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135" w:author="Mouse" w:date="2015-10-21T17:15:00Z"/>
              </w:rPr>
            </w:pPr>
            <w:ins w:id="11136" w:author="Mouse" w:date="2015-10-21T17:15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092" w:type="dxa"/>
          </w:tcPr>
          <w:p w:rsidR="003E23AF" w:rsidRDefault="003E23AF" w:rsidP="00560072">
            <w:pPr>
              <w:jc w:val="center"/>
              <w:rPr>
                <w:ins w:id="11137" w:author="Mouse" w:date="2015-10-21T17:15:00Z"/>
              </w:rPr>
            </w:pPr>
            <w:ins w:id="11138" w:author="Mouse" w:date="2015-10-21T17:15:00Z">
              <w:r>
                <w:t>正常流程</w:t>
              </w:r>
            </w:ins>
          </w:p>
        </w:tc>
        <w:tc>
          <w:tcPr>
            <w:tcW w:w="836" w:type="dxa"/>
          </w:tcPr>
          <w:p w:rsidR="003E23AF" w:rsidRDefault="003E23AF" w:rsidP="00560072">
            <w:pPr>
              <w:jc w:val="center"/>
              <w:rPr>
                <w:ins w:id="11139" w:author="Mouse" w:date="2015-10-21T17:15:00Z"/>
              </w:rPr>
            </w:pPr>
          </w:p>
        </w:tc>
        <w:tc>
          <w:tcPr>
            <w:tcW w:w="837" w:type="dxa"/>
          </w:tcPr>
          <w:p w:rsidR="003E23AF" w:rsidRDefault="003E23AF" w:rsidP="00560072">
            <w:pPr>
              <w:jc w:val="center"/>
              <w:rPr>
                <w:ins w:id="11140" w:author="Mouse" w:date="2015-10-21T17:15:00Z"/>
              </w:rPr>
            </w:pPr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141" w:author="Mouse" w:date="2015-10-21T17:15:00Z"/>
              </w:rPr>
            </w:pPr>
            <w:ins w:id="11142" w:author="Mouse" w:date="2015-10-21T17:15:00Z">
              <w:r>
                <w:rPr>
                  <w:rFonts w:hint="eastAsia"/>
                </w:rPr>
                <w:t>5a.2</w:t>
              </w:r>
            </w:ins>
          </w:p>
        </w:tc>
      </w:tr>
    </w:tbl>
    <w:p w:rsidR="003E23AF" w:rsidRDefault="003E23AF" w:rsidP="003E23AF">
      <w:pPr>
        <w:jc w:val="center"/>
        <w:rPr>
          <w:ins w:id="11143" w:author="Mouse" w:date="2015-10-21T17:15:00Z"/>
        </w:rPr>
      </w:pPr>
    </w:p>
    <w:p w:rsidR="003E23AF" w:rsidRPr="00186CED" w:rsidRDefault="003E23AF" w:rsidP="003E23AF">
      <w:pPr>
        <w:jc w:val="center"/>
        <w:rPr>
          <w:ins w:id="11144" w:author="Mouse" w:date="2015-10-21T17:15:00Z"/>
        </w:rPr>
      </w:pPr>
    </w:p>
    <w:p w:rsidR="003E23AF" w:rsidRDefault="003E23AF" w:rsidP="003E23AF">
      <w:pPr>
        <w:jc w:val="left"/>
        <w:rPr>
          <w:ins w:id="11145" w:author="Mouse" w:date="2015-10-21T17:15:00Z"/>
        </w:rPr>
      </w:pPr>
      <w:ins w:id="11146" w:author="Mouse" w:date="2015-10-21T17:15:00Z">
        <w:r>
          <w:t>输入：</w:t>
        </w:r>
        <w:r>
          <w:rPr>
            <w:rFonts w:hint="eastAsia"/>
          </w:rPr>
          <w:t>1</w:t>
        </w:r>
      </w:ins>
    </w:p>
    <w:p w:rsidR="003E23AF" w:rsidRDefault="003E23AF" w:rsidP="003E23AF">
      <w:pPr>
        <w:jc w:val="left"/>
        <w:rPr>
          <w:ins w:id="11147" w:author="Mouse" w:date="2015-10-21T17:15:00Z"/>
        </w:rPr>
      </w:pPr>
      <w:ins w:id="11148" w:author="Mouse" w:date="2015-10-21T17:15:00Z">
        <w:r>
          <w:t>输出：2</w:t>
        </w:r>
      </w:ins>
    </w:p>
    <w:p w:rsidR="003E23AF" w:rsidRDefault="003E23AF" w:rsidP="003E23AF">
      <w:pPr>
        <w:jc w:val="left"/>
        <w:rPr>
          <w:ins w:id="11149" w:author="Mouse" w:date="2015-10-21T17:15:00Z"/>
        </w:rPr>
      </w:pPr>
      <w:ins w:id="11150" w:author="Mouse" w:date="2015-10-21T17:15:00Z">
        <w:r>
          <w:t>查询：7</w:t>
        </w:r>
      </w:ins>
    </w:p>
    <w:p w:rsidR="003E23AF" w:rsidRDefault="003E23AF" w:rsidP="003E23AF">
      <w:pPr>
        <w:jc w:val="left"/>
        <w:rPr>
          <w:ins w:id="11151" w:author="Mouse" w:date="2015-10-21T17:15:00Z"/>
        </w:rPr>
      </w:pPr>
      <w:ins w:id="11152" w:author="Mouse" w:date="2015-10-21T17:15:00Z">
        <w:r>
          <w:t>逻辑文件：4</w:t>
        </w:r>
      </w:ins>
    </w:p>
    <w:p w:rsidR="003E23AF" w:rsidRDefault="003E23AF" w:rsidP="003E23AF">
      <w:pPr>
        <w:jc w:val="left"/>
        <w:rPr>
          <w:ins w:id="11153" w:author="Mouse" w:date="2015-10-21T17:15:00Z"/>
        </w:rPr>
      </w:pPr>
      <w:ins w:id="11154" w:author="Mouse" w:date="2015-10-21T17:15:00Z">
        <w:r>
          <w:t>对外接口：</w:t>
        </w:r>
        <w:r>
          <w:rPr>
            <w:rFonts w:hint="eastAsia"/>
          </w:rPr>
          <w:t>0</w:t>
        </w:r>
      </w:ins>
    </w:p>
    <w:p w:rsidR="003E23AF" w:rsidRDefault="003E23AF" w:rsidP="003E23AF">
      <w:pPr>
        <w:jc w:val="left"/>
        <w:rPr>
          <w:ins w:id="11155" w:author="Mouse" w:date="2015-10-21T17:15:00Z"/>
        </w:rPr>
      </w:pPr>
      <w:ins w:id="11156" w:author="Mouse" w:date="2015-10-21T17:15:00Z">
        <w:r>
          <w:t>其功能点测度总数=1*4+2*5+7*4+4*10+0*7=4+10+28+40=82</w:t>
        </w:r>
      </w:ins>
    </w:p>
    <w:p w:rsidR="003E23AF" w:rsidRDefault="003E23AF" w:rsidP="003E23AF">
      <w:pPr>
        <w:jc w:val="left"/>
        <w:rPr>
          <w:ins w:id="11157" w:author="Mouse" w:date="2015-10-21T17:15:00Z"/>
        </w:rPr>
      </w:pPr>
      <w:ins w:id="11158" w:author="Mouse" w:date="2015-10-21T17:15:00Z">
        <w:r>
          <w:rPr>
            <w:rFonts w:hint="eastAsia"/>
          </w:rPr>
          <w:t>FP()=82*(0.65+0.01*40)=86.1</w:t>
        </w:r>
      </w:ins>
    </w:p>
    <w:p w:rsidR="003E23AF" w:rsidRDefault="003E23AF">
      <w:pPr>
        <w:widowControl/>
        <w:jc w:val="left"/>
        <w:rPr>
          <w:ins w:id="11159" w:author="Mouse" w:date="2015-10-21T17:16:00Z"/>
        </w:rPr>
      </w:pPr>
      <w:ins w:id="11160" w:author="Mouse" w:date="2015-10-21T17:16:00Z">
        <w:r>
          <w:br w:type="page"/>
        </w:r>
      </w:ins>
    </w:p>
    <w:p w:rsidR="003E23AF" w:rsidRDefault="003E23AF" w:rsidP="003E23AF">
      <w:pPr>
        <w:pStyle w:val="2"/>
        <w:rPr>
          <w:ins w:id="11161" w:author="Mouse" w:date="2015-10-21T17:16:00Z"/>
        </w:rPr>
      </w:pPr>
      <w:ins w:id="11162" w:author="Mouse" w:date="2015-10-21T17:16:00Z">
        <w:r>
          <w:rPr>
            <w:rFonts w:hint="eastAsia"/>
          </w:rPr>
          <w:lastRenderedPageBreak/>
          <w:t>TUS19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5"/>
        <w:gridCol w:w="1917"/>
      </w:tblGrid>
      <w:tr w:rsidR="003E23AF" w:rsidTr="00560072">
        <w:trPr>
          <w:ins w:id="11163" w:author="Mouse" w:date="2015-10-21T17:16:00Z"/>
        </w:trPr>
        <w:tc>
          <w:tcPr>
            <w:tcW w:w="2545" w:type="dxa"/>
          </w:tcPr>
          <w:p w:rsidR="003E23AF" w:rsidRDefault="003E23AF" w:rsidP="00560072">
            <w:pPr>
              <w:rPr>
                <w:ins w:id="11164" w:author="Mouse" w:date="2015-10-21T17:16:00Z"/>
              </w:rPr>
            </w:pPr>
            <w:ins w:id="11165" w:author="Mouse" w:date="2015-10-21T17:16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166" w:author="Mouse" w:date="2015-10-21T17:16:00Z"/>
              </w:rPr>
            </w:pPr>
            <w:ins w:id="11167" w:author="Mouse" w:date="2015-10-21T17:16:00Z">
              <w:r>
                <w:rPr>
                  <w:rFonts w:hint="eastAsia"/>
                </w:rPr>
                <w:t>TUS1</w:t>
              </w:r>
            </w:ins>
          </w:p>
        </w:tc>
      </w:tr>
      <w:tr w:rsidR="003E23AF" w:rsidTr="00560072">
        <w:trPr>
          <w:ins w:id="11168" w:author="Mouse" w:date="2015-10-21T17:16:00Z"/>
        </w:trPr>
        <w:tc>
          <w:tcPr>
            <w:tcW w:w="2545" w:type="dxa"/>
          </w:tcPr>
          <w:p w:rsidR="003E23AF" w:rsidRPr="00280F0E" w:rsidRDefault="003E23AF" w:rsidP="00560072">
            <w:pPr>
              <w:rPr>
                <w:ins w:id="1116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170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Manage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171" w:author="Mouse" w:date="2015-10-21T17:16:00Z"/>
              </w:rPr>
            </w:pPr>
            <w:ins w:id="11172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173" w:author="Mouse" w:date="2015-10-21T17:16:00Z"/>
        </w:trPr>
        <w:tc>
          <w:tcPr>
            <w:tcW w:w="2545" w:type="dxa"/>
          </w:tcPr>
          <w:p w:rsidR="003E23AF" w:rsidRPr="00280F0E" w:rsidRDefault="003E23AF" w:rsidP="00560072">
            <w:pPr>
              <w:rPr>
                <w:ins w:id="1117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175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Manage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.Checkout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176" w:author="Mouse" w:date="2015-10-21T17:16:00Z"/>
              </w:rPr>
            </w:pPr>
            <w:ins w:id="11177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178" w:author="Mouse" w:date="2015-10-21T17:16:00Z"/>
        </w:trPr>
        <w:tc>
          <w:tcPr>
            <w:tcW w:w="2545" w:type="dxa"/>
          </w:tcPr>
          <w:p w:rsidR="003E23AF" w:rsidRPr="00B239FF" w:rsidRDefault="003E23AF" w:rsidP="00560072">
            <w:pPr>
              <w:rPr>
                <w:ins w:id="1117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180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Manage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.Print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181" w:author="Mouse" w:date="2015-10-21T17:16:00Z"/>
              </w:rPr>
            </w:pPr>
            <w:ins w:id="11182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183" w:author="Mouse" w:date="2015-10-21T17:16:00Z"/>
        </w:trPr>
        <w:tc>
          <w:tcPr>
            <w:tcW w:w="2545" w:type="dxa"/>
          </w:tcPr>
          <w:p w:rsidR="003E23AF" w:rsidRPr="00B239FF" w:rsidRDefault="003E23AF" w:rsidP="00560072">
            <w:pPr>
              <w:rPr>
                <w:ins w:id="1118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185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Manage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.Invalid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186" w:author="Mouse" w:date="2015-10-21T17:16:00Z"/>
              </w:rPr>
            </w:pPr>
            <w:ins w:id="11187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188" w:author="Mouse" w:date="2015-10-21T17:16:00Z"/>
        </w:trPr>
        <w:tc>
          <w:tcPr>
            <w:tcW w:w="2545" w:type="dxa"/>
          </w:tcPr>
          <w:p w:rsidR="003E23AF" w:rsidRPr="00B239FF" w:rsidRDefault="003E23AF" w:rsidP="00560072">
            <w:pPr>
              <w:rPr>
                <w:ins w:id="1118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19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Manage.Update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191" w:author="Mouse" w:date="2015-10-21T17:16:00Z"/>
              </w:rPr>
            </w:pPr>
            <w:ins w:id="11192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193" w:author="Mouse" w:date="2015-10-21T17:16:00Z"/>
        </w:trPr>
        <w:tc>
          <w:tcPr>
            <w:tcW w:w="2545" w:type="dxa"/>
          </w:tcPr>
          <w:p w:rsidR="003E23AF" w:rsidRPr="00B239FF" w:rsidRDefault="003E23AF" w:rsidP="00560072">
            <w:pPr>
              <w:rPr>
                <w:ins w:id="1119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19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Manage.Update.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Date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196" w:author="Mouse" w:date="2015-10-21T17:16:00Z"/>
              </w:rPr>
            </w:pPr>
            <w:ins w:id="11197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198" w:author="Mouse" w:date="2015-10-21T17:16:00Z"/>
        </w:trPr>
        <w:tc>
          <w:tcPr>
            <w:tcW w:w="2545" w:type="dxa"/>
          </w:tcPr>
          <w:p w:rsidR="003E23AF" w:rsidRPr="00B239FF" w:rsidRDefault="003E23AF" w:rsidP="00560072">
            <w:pPr>
              <w:rPr>
                <w:ins w:id="1119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0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Manage.Update.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Company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01" w:author="Mouse" w:date="2015-10-21T17:16:00Z"/>
              </w:rPr>
            </w:pPr>
            <w:ins w:id="11202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203" w:author="Mouse" w:date="2015-10-21T17:16:00Z"/>
        </w:trPr>
        <w:tc>
          <w:tcPr>
            <w:tcW w:w="2545" w:type="dxa"/>
          </w:tcPr>
          <w:p w:rsidR="003E23AF" w:rsidRPr="000872A6" w:rsidRDefault="003E23AF" w:rsidP="00560072">
            <w:pPr>
              <w:rPr>
                <w:ins w:id="1120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0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Manage.Update.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Person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06" w:author="Mouse" w:date="2015-10-21T17:16:00Z"/>
              </w:rPr>
            </w:pPr>
            <w:ins w:id="11207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208" w:author="Mouse" w:date="2015-10-21T17:16:00Z"/>
        </w:trPr>
        <w:tc>
          <w:tcPr>
            <w:tcW w:w="2545" w:type="dxa"/>
          </w:tcPr>
          <w:p w:rsidR="003E23AF" w:rsidRPr="000872A6" w:rsidRDefault="003E23AF" w:rsidP="00560072">
            <w:pPr>
              <w:rPr>
                <w:ins w:id="1120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1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Manage.Update.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Object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11" w:author="Mouse" w:date="2015-10-21T17:16:00Z"/>
              </w:rPr>
            </w:pPr>
            <w:ins w:id="11212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213" w:author="Mouse" w:date="2015-10-21T17:16:00Z"/>
        </w:trPr>
        <w:tc>
          <w:tcPr>
            <w:tcW w:w="2545" w:type="dxa"/>
          </w:tcPr>
          <w:p w:rsidR="003E23AF" w:rsidRPr="000872A6" w:rsidRDefault="003E23AF" w:rsidP="00560072">
            <w:pPr>
              <w:rPr>
                <w:ins w:id="1121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1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Manage.Update.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Money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16" w:author="Mouse" w:date="2015-10-21T17:16:00Z"/>
              </w:rPr>
            </w:pPr>
            <w:ins w:id="11217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218" w:author="Mouse" w:date="2015-10-21T17:16:00Z"/>
        </w:trPr>
        <w:tc>
          <w:tcPr>
            <w:tcW w:w="2545" w:type="dxa"/>
          </w:tcPr>
          <w:p w:rsidR="003E23AF" w:rsidRPr="000872A6" w:rsidRDefault="003E23AF" w:rsidP="00560072">
            <w:pPr>
              <w:rPr>
                <w:ins w:id="1121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2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Manage.Update.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Location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21" w:author="Mouse" w:date="2015-10-21T17:16:00Z"/>
              </w:rPr>
            </w:pPr>
            <w:ins w:id="11222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223" w:author="Mouse" w:date="2015-10-21T17:16:00Z"/>
        </w:trPr>
        <w:tc>
          <w:tcPr>
            <w:tcW w:w="2545" w:type="dxa"/>
          </w:tcPr>
          <w:p w:rsidR="003E23AF" w:rsidRPr="000872A6" w:rsidRDefault="003E23AF" w:rsidP="00560072">
            <w:pPr>
              <w:rPr>
                <w:ins w:id="1122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2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End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26" w:author="Mouse" w:date="2015-10-21T17:16:00Z"/>
              </w:rPr>
            </w:pPr>
            <w:ins w:id="11227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228" w:author="Mouse" w:date="2015-10-21T17:16:00Z"/>
        </w:trPr>
        <w:tc>
          <w:tcPr>
            <w:tcW w:w="2545" w:type="dxa"/>
          </w:tcPr>
          <w:p w:rsidR="003E23AF" w:rsidRPr="000872A6" w:rsidRDefault="003E23AF" w:rsidP="00560072">
            <w:pPr>
              <w:rPr>
                <w:ins w:id="1122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3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End.Close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31" w:author="Mouse" w:date="2015-10-21T17:16:00Z"/>
              </w:rPr>
            </w:pPr>
            <w:ins w:id="11232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233" w:author="Mouse" w:date="2015-10-21T17:16:00Z"/>
        </w:trPr>
        <w:tc>
          <w:tcPr>
            <w:tcW w:w="2545" w:type="dxa"/>
          </w:tcPr>
          <w:p w:rsidR="003E23AF" w:rsidRPr="000872A6" w:rsidRDefault="003E23AF" w:rsidP="00560072">
            <w:pPr>
              <w:rPr>
                <w:ins w:id="1123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23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Manage.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Close.Next</w:t>
              </w:r>
            </w:ins>
          </w:p>
        </w:tc>
        <w:tc>
          <w:tcPr>
            <w:tcW w:w="1917" w:type="dxa"/>
          </w:tcPr>
          <w:p w:rsidR="003E23AF" w:rsidRDefault="003E23AF" w:rsidP="00560072">
            <w:pPr>
              <w:rPr>
                <w:ins w:id="11236" w:author="Mouse" w:date="2015-10-21T17:16:00Z"/>
              </w:rPr>
            </w:pPr>
            <w:ins w:id="11237" w:author="Mouse" w:date="2015-10-21T17:16:00Z">
              <w:r w:rsidRPr="00263B23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</w:tbl>
    <w:p w:rsidR="003E23AF" w:rsidRDefault="003E23AF" w:rsidP="003E23AF">
      <w:pPr>
        <w:rPr>
          <w:ins w:id="11238" w:author="Mouse" w:date="2015-10-21T17:16:00Z"/>
        </w:rPr>
      </w:pPr>
    </w:p>
    <w:p w:rsidR="003E23AF" w:rsidRDefault="003E23AF" w:rsidP="003E23AF">
      <w:pPr>
        <w:jc w:val="center"/>
        <w:rPr>
          <w:ins w:id="11239" w:author="Mouse" w:date="2015-10-21T17:16:00Z"/>
        </w:rPr>
      </w:pPr>
      <w:ins w:id="11240" w:author="Mouse" w:date="2015-10-21T17:16:00Z">
        <w:r>
          <w:rPr>
            <w:rFonts w:hint="eastAsia"/>
          </w:rPr>
          <w:t>结算管理需求的测试用例套件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1037"/>
        <w:gridCol w:w="1037"/>
      </w:tblGrid>
      <w:tr w:rsidR="003E23AF" w:rsidTr="00560072">
        <w:trPr>
          <w:ins w:id="11241" w:author="Mouse" w:date="2015-10-21T17:16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242" w:author="Mouse" w:date="2015-10-21T17:16:00Z"/>
              </w:rPr>
            </w:pPr>
            <w:ins w:id="11243" w:author="Mouse" w:date="2015-10-21T17:16:00Z">
              <w:r>
                <w:rPr>
                  <w:rFonts w:hint="eastAsia"/>
                </w:rPr>
                <w:t>测试用例套件</w:t>
              </w:r>
            </w:ins>
          </w:p>
        </w:tc>
        <w:tc>
          <w:tcPr>
            <w:tcW w:w="4148" w:type="dxa"/>
            <w:gridSpan w:val="3"/>
          </w:tcPr>
          <w:p w:rsidR="003E23AF" w:rsidRDefault="003E23AF" w:rsidP="00560072">
            <w:pPr>
              <w:jc w:val="center"/>
              <w:rPr>
                <w:ins w:id="11244" w:author="Mouse" w:date="2015-10-21T17:16:00Z"/>
              </w:rPr>
            </w:pPr>
            <w:ins w:id="11245" w:author="Mouse" w:date="2015-10-21T17:16:00Z">
              <w:r>
                <w:rPr>
                  <w:rFonts w:hint="eastAsia"/>
                </w:rPr>
                <w:t>覆盖流程</w:t>
              </w:r>
            </w:ins>
          </w:p>
        </w:tc>
      </w:tr>
      <w:tr w:rsidR="003E23AF" w:rsidTr="00560072">
        <w:trPr>
          <w:ins w:id="11246" w:author="Mouse" w:date="2015-10-21T17:16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247" w:author="Mouse" w:date="2015-10-21T17:16:00Z"/>
              </w:rPr>
            </w:pPr>
            <w:ins w:id="11248" w:author="Mouse" w:date="2015-10-21T17:16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2074" w:type="dxa"/>
          </w:tcPr>
          <w:p w:rsidR="003E23AF" w:rsidRDefault="003E23AF" w:rsidP="00560072">
            <w:pPr>
              <w:jc w:val="center"/>
              <w:rPr>
                <w:ins w:id="11249" w:author="Mouse" w:date="2015-10-21T17:16:00Z"/>
              </w:rPr>
            </w:pPr>
            <w:ins w:id="11250" w:author="Mouse" w:date="2015-10-21T17:16:00Z">
              <w:r>
                <w:t>正常流程</w:t>
              </w:r>
            </w:ins>
          </w:p>
        </w:tc>
        <w:tc>
          <w:tcPr>
            <w:tcW w:w="1037" w:type="dxa"/>
          </w:tcPr>
          <w:p w:rsidR="003E23AF" w:rsidRDefault="003E23AF" w:rsidP="00560072">
            <w:pPr>
              <w:jc w:val="center"/>
              <w:rPr>
                <w:ins w:id="11251" w:author="Mouse" w:date="2015-10-21T17:16:00Z"/>
              </w:rPr>
            </w:pPr>
            <w:ins w:id="11252" w:author="Mouse" w:date="2015-10-21T17:16:00Z">
              <w:r>
                <w:t>1a</w:t>
              </w:r>
            </w:ins>
          </w:p>
        </w:tc>
        <w:tc>
          <w:tcPr>
            <w:tcW w:w="1037" w:type="dxa"/>
          </w:tcPr>
          <w:p w:rsidR="003E23AF" w:rsidRDefault="003E23AF" w:rsidP="00560072">
            <w:pPr>
              <w:jc w:val="center"/>
              <w:rPr>
                <w:ins w:id="11253" w:author="Mouse" w:date="2015-10-21T17:16:00Z"/>
              </w:rPr>
            </w:pPr>
            <w:ins w:id="11254" w:author="Mouse" w:date="2015-10-21T17:16:00Z">
              <w:r>
                <w:t>1b</w:t>
              </w:r>
            </w:ins>
          </w:p>
        </w:tc>
      </w:tr>
    </w:tbl>
    <w:p w:rsidR="003E23AF" w:rsidRDefault="003E23AF" w:rsidP="003E23AF">
      <w:pPr>
        <w:jc w:val="center"/>
        <w:rPr>
          <w:ins w:id="11255" w:author="Mouse" w:date="2015-10-21T17:16:00Z"/>
        </w:rPr>
      </w:pPr>
    </w:p>
    <w:p w:rsidR="003E23AF" w:rsidRDefault="003E23AF" w:rsidP="003E23AF">
      <w:pPr>
        <w:jc w:val="center"/>
        <w:rPr>
          <w:ins w:id="11256" w:author="Mouse" w:date="2015-10-21T17:16:00Z"/>
        </w:rPr>
      </w:pPr>
      <w:ins w:id="11257" w:author="Mouse" w:date="2015-10-21T17:16:00Z">
        <w:r>
          <w:rPr>
            <w:rFonts w:hint="eastAsia"/>
          </w:rPr>
          <w:t>TUS1的测试用例</w:t>
        </w:r>
      </w:ins>
    </w:p>
    <w:tbl>
      <w:tblPr>
        <w:tblStyle w:val="a3"/>
        <w:tblW w:w="8297" w:type="dxa"/>
        <w:tblLayout w:type="fixed"/>
        <w:tblLook w:val="04A0" w:firstRow="1" w:lastRow="0" w:firstColumn="1" w:lastColumn="0" w:noHBand="0" w:noVBand="1"/>
      </w:tblPr>
      <w:tblGrid>
        <w:gridCol w:w="844"/>
        <w:gridCol w:w="1134"/>
        <w:gridCol w:w="1134"/>
        <w:gridCol w:w="850"/>
        <w:gridCol w:w="993"/>
        <w:gridCol w:w="852"/>
        <w:gridCol w:w="1135"/>
        <w:gridCol w:w="1355"/>
      </w:tblGrid>
      <w:tr w:rsidR="003E23AF" w:rsidTr="00560072">
        <w:trPr>
          <w:trHeight w:val="435"/>
          <w:ins w:id="11258" w:author="Mouse" w:date="2015-10-21T17:16:00Z"/>
        </w:trPr>
        <w:tc>
          <w:tcPr>
            <w:tcW w:w="844" w:type="dxa"/>
            <w:vMerge w:val="restart"/>
          </w:tcPr>
          <w:p w:rsidR="003E23AF" w:rsidRDefault="003E23AF" w:rsidP="00560072">
            <w:pPr>
              <w:jc w:val="center"/>
              <w:rPr>
                <w:ins w:id="11259" w:author="Mouse" w:date="2015-10-21T17:16:00Z"/>
              </w:rPr>
            </w:pPr>
            <w:ins w:id="11260" w:author="Mouse" w:date="2015-10-21T17:16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6098" w:type="dxa"/>
            <w:gridSpan w:val="6"/>
          </w:tcPr>
          <w:p w:rsidR="003E23AF" w:rsidRDefault="003E23AF" w:rsidP="00560072">
            <w:pPr>
              <w:jc w:val="center"/>
              <w:rPr>
                <w:ins w:id="11261" w:author="Mouse" w:date="2015-10-21T17:16:00Z"/>
              </w:rPr>
            </w:pPr>
            <w:ins w:id="11262" w:author="Mouse" w:date="2015-10-21T17:16:00Z">
              <w:r>
                <w:rPr>
                  <w:rFonts w:hint="eastAsia"/>
                </w:rPr>
                <w:t>输入</w:t>
              </w:r>
            </w:ins>
          </w:p>
          <w:p w:rsidR="003E23AF" w:rsidRDefault="003E23AF" w:rsidP="00560072">
            <w:pPr>
              <w:jc w:val="center"/>
              <w:rPr>
                <w:ins w:id="11263" w:author="Mouse" w:date="2015-10-21T17:16:00Z"/>
              </w:rPr>
            </w:pPr>
          </w:p>
        </w:tc>
        <w:tc>
          <w:tcPr>
            <w:tcW w:w="1355" w:type="dxa"/>
            <w:vMerge w:val="restart"/>
          </w:tcPr>
          <w:p w:rsidR="003E23AF" w:rsidRDefault="003E23AF" w:rsidP="00560072">
            <w:pPr>
              <w:jc w:val="center"/>
              <w:rPr>
                <w:ins w:id="11264" w:author="Mouse" w:date="2015-10-21T17:16:00Z"/>
              </w:rPr>
            </w:pPr>
            <w:ins w:id="11265" w:author="Mouse" w:date="2015-10-21T17:16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345"/>
          <w:ins w:id="11266" w:author="Mouse" w:date="2015-10-21T17:16:00Z"/>
        </w:trPr>
        <w:tc>
          <w:tcPr>
            <w:tcW w:w="844" w:type="dxa"/>
            <w:vMerge/>
          </w:tcPr>
          <w:p w:rsidR="003E23AF" w:rsidRDefault="003E23AF" w:rsidP="00560072">
            <w:pPr>
              <w:jc w:val="center"/>
              <w:rPr>
                <w:ins w:id="11267" w:author="Mouse" w:date="2015-10-21T17:16:00Z"/>
              </w:rPr>
            </w:pPr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268" w:author="Mouse" w:date="2015-10-21T17:16:00Z"/>
              </w:rPr>
            </w:pPr>
            <w:ins w:id="11269" w:author="Mouse" w:date="2015-10-21T17:16:00Z">
              <w:r>
                <w:rPr>
                  <w:rFonts w:hint="eastAsia"/>
                </w:rPr>
                <w:t>收款日期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270" w:author="Mouse" w:date="2015-10-21T17:16:00Z"/>
              </w:rPr>
            </w:pPr>
            <w:ins w:id="11271" w:author="Mouse" w:date="2015-10-21T17:16:00Z">
              <w:r>
                <w:t>收款单位</w:t>
              </w:r>
            </w:ins>
          </w:p>
        </w:tc>
        <w:tc>
          <w:tcPr>
            <w:tcW w:w="850" w:type="dxa"/>
          </w:tcPr>
          <w:p w:rsidR="003E23AF" w:rsidRDefault="003E23AF" w:rsidP="00560072">
            <w:pPr>
              <w:jc w:val="center"/>
              <w:rPr>
                <w:ins w:id="11272" w:author="Mouse" w:date="2015-10-21T17:16:00Z"/>
              </w:rPr>
            </w:pPr>
            <w:ins w:id="11273" w:author="Mouse" w:date="2015-10-21T17:16:00Z">
              <w:r>
                <w:t>收款人</w:t>
              </w:r>
            </w:ins>
          </w:p>
        </w:tc>
        <w:tc>
          <w:tcPr>
            <w:tcW w:w="993" w:type="dxa"/>
          </w:tcPr>
          <w:p w:rsidR="003E23AF" w:rsidRDefault="003E23AF" w:rsidP="00560072">
            <w:pPr>
              <w:jc w:val="center"/>
              <w:rPr>
                <w:ins w:id="11274" w:author="Mouse" w:date="2015-10-21T17:16:00Z"/>
              </w:rPr>
            </w:pPr>
            <w:ins w:id="11275" w:author="Mouse" w:date="2015-10-21T17:16:00Z">
              <w:r>
                <w:rPr>
                  <w:rFonts w:hint="eastAsia"/>
                </w:rPr>
                <w:t>收款方</w:t>
              </w:r>
            </w:ins>
          </w:p>
        </w:tc>
        <w:tc>
          <w:tcPr>
            <w:tcW w:w="852" w:type="dxa"/>
          </w:tcPr>
          <w:p w:rsidR="003E23AF" w:rsidRDefault="003E23AF" w:rsidP="00560072">
            <w:pPr>
              <w:jc w:val="center"/>
              <w:rPr>
                <w:ins w:id="11276" w:author="Mouse" w:date="2015-10-21T17:16:00Z"/>
              </w:rPr>
            </w:pPr>
            <w:ins w:id="11277" w:author="Mouse" w:date="2015-10-21T17:16:00Z">
              <w:r>
                <w:t>收款金额</w:t>
              </w:r>
            </w:ins>
          </w:p>
        </w:tc>
        <w:tc>
          <w:tcPr>
            <w:tcW w:w="1135" w:type="dxa"/>
          </w:tcPr>
          <w:p w:rsidR="003E23AF" w:rsidRDefault="003E23AF" w:rsidP="00560072">
            <w:pPr>
              <w:jc w:val="center"/>
              <w:rPr>
                <w:ins w:id="11278" w:author="Mouse" w:date="2015-10-21T17:16:00Z"/>
              </w:rPr>
            </w:pPr>
            <w:ins w:id="11279" w:author="Mouse" w:date="2015-10-21T17:16:00Z">
              <w:r>
                <w:t>收款地点</w:t>
              </w:r>
            </w:ins>
          </w:p>
        </w:tc>
        <w:tc>
          <w:tcPr>
            <w:tcW w:w="1355" w:type="dxa"/>
            <w:vMerge/>
          </w:tcPr>
          <w:p w:rsidR="003E23AF" w:rsidRDefault="003E23AF" w:rsidP="00560072">
            <w:pPr>
              <w:jc w:val="center"/>
              <w:rPr>
                <w:ins w:id="11280" w:author="Mouse" w:date="2015-10-21T17:16:00Z"/>
              </w:rPr>
            </w:pPr>
          </w:p>
        </w:tc>
      </w:tr>
      <w:tr w:rsidR="003E23AF" w:rsidTr="00560072">
        <w:trPr>
          <w:ins w:id="11281" w:author="Mouse" w:date="2015-10-21T17:16:00Z"/>
        </w:trPr>
        <w:tc>
          <w:tcPr>
            <w:tcW w:w="844" w:type="dxa"/>
          </w:tcPr>
          <w:p w:rsidR="003E23AF" w:rsidRDefault="003E23AF" w:rsidP="00560072">
            <w:pPr>
              <w:jc w:val="center"/>
              <w:rPr>
                <w:ins w:id="11282" w:author="Mouse" w:date="2015-10-21T17:16:00Z"/>
              </w:rPr>
            </w:pPr>
            <w:ins w:id="11283" w:author="Mouse" w:date="2015-10-21T17:16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284" w:author="Mouse" w:date="2015-10-21T17:16:00Z"/>
              </w:rPr>
            </w:pPr>
            <w:ins w:id="11285" w:author="Mouse" w:date="2015-10-21T17:16:00Z">
              <w:r>
                <w:rPr>
                  <w:rFonts w:hint="eastAsia"/>
                </w:rPr>
                <w:t>2015.11.12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286" w:author="Mouse" w:date="2015-10-21T17:16:00Z"/>
              </w:rPr>
            </w:pPr>
            <w:ins w:id="11287" w:author="Mouse" w:date="2015-10-21T17:16:00Z">
              <w:r>
                <w:t>美猴王快递公司</w:t>
              </w:r>
            </w:ins>
          </w:p>
        </w:tc>
        <w:tc>
          <w:tcPr>
            <w:tcW w:w="850" w:type="dxa"/>
          </w:tcPr>
          <w:p w:rsidR="003E23AF" w:rsidRDefault="003E23AF" w:rsidP="00560072">
            <w:pPr>
              <w:jc w:val="center"/>
              <w:rPr>
                <w:ins w:id="11288" w:author="Mouse" w:date="2015-10-21T17:16:00Z"/>
              </w:rPr>
            </w:pPr>
            <w:ins w:id="11289" w:author="Mouse" w:date="2015-10-21T17:16:00Z">
              <w:r>
                <w:t>王小虎</w:t>
              </w:r>
            </w:ins>
          </w:p>
        </w:tc>
        <w:tc>
          <w:tcPr>
            <w:tcW w:w="993" w:type="dxa"/>
          </w:tcPr>
          <w:p w:rsidR="003E23AF" w:rsidRDefault="003E23AF" w:rsidP="00560072">
            <w:pPr>
              <w:jc w:val="center"/>
              <w:rPr>
                <w:ins w:id="11290" w:author="Mouse" w:date="2015-10-21T17:16:00Z"/>
              </w:rPr>
            </w:pPr>
            <w:ins w:id="11291" w:author="Mouse" w:date="2015-10-21T17:16:00Z">
              <w:r>
                <w:rPr>
                  <w:rFonts w:hint="eastAsia"/>
                </w:rPr>
                <w:t>我方</w:t>
              </w:r>
            </w:ins>
          </w:p>
        </w:tc>
        <w:tc>
          <w:tcPr>
            <w:tcW w:w="852" w:type="dxa"/>
          </w:tcPr>
          <w:p w:rsidR="003E23AF" w:rsidRDefault="003E23AF" w:rsidP="00560072">
            <w:pPr>
              <w:jc w:val="center"/>
              <w:rPr>
                <w:ins w:id="11292" w:author="Mouse" w:date="2015-10-21T17:16:00Z"/>
              </w:rPr>
            </w:pPr>
            <w:ins w:id="11293" w:author="Mouse" w:date="2015-10-21T17:16:00Z">
              <w:r>
                <w:t>200</w:t>
              </w:r>
            </w:ins>
          </w:p>
        </w:tc>
        <w:tc>
          <w:tcPr>
            <w:tcW w:w="1135" w:type="dxa"/>
          </w:tcPr>
          <w:p w:rsidR="003E23AF" w:rsidRDefault="003E23AF" w:rsidP="00560072">
            <w:pPr>
              <w:jc w:val="center"/>
              <w:rPr>
                <w:ins w:id="11294" w:author="Mouse" w:date="2015-10-21T17:16:00Z"/>
              </w:rPr>
            </w:pPr>
            <w:ins w:id="11295" w:author="Mouse" w:date="2015-10-21T17:16:00Z">
              <w:r>
                <w:t>办公室</w:t>
              </w:r>
            </w:ins>
          </w:p>
        </w:tc>
        <w:tc>
          <w:tcPr>
            <w:tcW w:w="1355" w:type="dxa"/>
          </w:tcPr>
          <w:p w:rsidR="003E23AF" w:rsidRDefault="003E23AF" w:rsidP="00560072">
            <w:pPr>
              <w:jc w:val="center"/>
              <w:rPr>
                <w:ins w:id="11296" w:author="Mouse" w:date="2015-10-21T17:16:00Z"/>
              </w:rPr>
            </w:pPr>
            <w:ins w:id="11297" w:author="Mouse" w:date="2015-10-21T17:16:00Z">
              <w:r>
                <w:rPr>
                  <w:rFonts w:hint="eastAsia"/>
                </w:rPr>
                <w:t>系统记录，并更新收款</w:t>
              </w:r>
              <w:r>
                <w:rPr>
                  <w:rFonts w:hint="eastAsia"/>
                </w:rPr>
                <w:lastRenderedPageBreak/>
                <w:t>信息表格，显示记录</w:t>
              </w:r>
            </w:ins>
          </w:p>
        </w:tc>
      </w:tr>
      <w:tr w:rsidR="003E23AF" w:rsidTr="00560072">
        <w:trPr>
          <w:trHeight w:val="1615"/>
          <w:ins w:id="11298" w:author="Mouse" w:date="2015-10-21T17:16:00Z"/>
        </w:trPr>
        <w:tc>
          <w:tcPr>
            <w:tcW w:w="844" w:type="dxa"/>
          </w:tcPr>
          <w:p w:rsidR="003E23AF" w:rsidRDefault="003E23AF" w:rsidP="00560072">
            <w:pPr>
              <w:jc w:val="center"/>
              <w:rPr>
                <w:ins w:id="11299" w:author="Mouse" w:date="2015-10-21T17:16:00Z"/>
              </w:rPr>
            </w:pPr>
            <w:ins w:id="11300" w:author="Mouse" w:date="2015-10-21T17:16:00Z">
              <w:r>
                <w:rPr>
                  <w:rFonts w:hint="eastAsia"/>
                </w:rPr>
                <w:lastRenderedPageBreak/>
                <w:t>TUS1-2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301" w:author="Mouse" w:date="2015-10-21T17:16:00Z"/>
              </w:rPr>
            </w:pPr>
            <w:ins w:id="11302" w:author="Mouse" w:date="2015-10-21T17:16:00Z">
              <w:r>
                <w:rPr>
                  <w:rFonts w:hint="eastAsia"/>
                </w:rPr>
                <w:t>2015.12.22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303" w:author="Mouse" w:date="2015-10-21T17:16:00Z"/>
              </w:rPr>
            </w:pPr>
            <w:ins w:id="11304" w:author="Mouse" w:date="2015-10-21T17:16:00Z">
              <w:r>
                <w:t>美猴王快递公司</w:t>
              </w:r>
            </w:ins>
          </w:p>
        </w:tc>
        <w:tc>
          <w:tcPr>
            <w:tcW w:w="850" w:type="dxa"/>
          </w:tcPr>
          <w:p w:rsidR="003E23AF" w:rsidRDefault="003E23AF" w:rsidP="00560072">
            <w:pPr>
              <w:jc w:val="center"/>
              <w:rPr>
                <w:ins w:id="11305" w:author="Mouse" w:date="2015-10-21T17:16:00Z"/>
              </w:rPr>
            </w:pPr>
            <w:ins w:id="11306" w:author="Mouse" w:date="2015-10-21T17:16:00Z">
              <w:r>
                <w:t>王小虎</w:t>
              </w:r>
            </w:ins>
          </w:p>
        </w:tc>
        <w:tc>
          <w:tcPr>
            <w:tcW w:w="993" w:type="dxa"/>
          </w:tcPr>
          <w:p w:rsidR="003E23AF" w:rsidRDefault="003E23AF" w:rsidP="00560072">
            <w:pPr>
              <w:jc w:val="center"/>
              <w:rPr>
                <w:ins w:id="11307" w:author="Mouse" w:date="2015-10-21T17:16:00Z"/>
              </w:rPr>
            </w:pPr>
            <w:ins w:id="11308" w:author="Mouse" w:date="2015-10-21T17:16:00Z">
              <w:r>
                <w:rPr>
                  <w:rFonts w:hint="eastAsia"/>
                </w:rPr>
                <w:t>我方</w:t>
              </w:r>
            </w:ins>
          </w:p>
        </w:tc>
        <w:tc>
          <w:tcPr>
            <w:tcW w:w="852" w:type="dxa"/>
          </w:tcPr>
          <w:p w:rsidR="003E23AF" w:rsidRDefault="003E23AF" w:rsidP="00560072">
            <w:pPr>
              <w:jc w:val="center"/>
              <w:rPr>
                <w:ins w:id="11309" w:author="Mouse" w:date="2015-10-21T17:16:00Z"/>
              </w:rPr>
            </w:pPr>
            <w:ins w:id="11310" w:author="Mouse" w:date="2015-10-21T17:16:00Z">
              <w:r>
                <w:t>1000</w:t>
              </w:r>
            </w:ins>
          </w:p>
        </w:tc>
        <w:tc>
          <w:tcPr>
            <w:tcW w:w="1135" w:type="dxa"/>
          </w:tcPr>
          <w:p w:rsidR="003E23AF" w:rsidRDefault="003E23AF" w:rsidP="00560072">
            <w:pPr>
              <w:jc w:val="center"/>
              <w:rPr>
                <w:ins w:id="11311" w:author="Mouse" w:date="2015-10-21T17:16:00Z"/>
              </w:rPr>
            </w:pPr>
            <w:ins w:id="11312" w:author="Mouse" w:date="2015-10-21T17:16:00Z">
              <w:r>
                <w:t>后山（管理员发现地点输入错误，取消本次记录）</w:t>
              </w:r>
            </w:ins>
          </w:p>
        </w:tc>
        <w:tc>
          <w:tcPr>
            <w:tcW w:w="1355" w:type="dxa"/>
          </w:tcPr>
          <w:p w:rsidR="003E23AF" w:rsidRDefault="003E23AF" w:rsidP="00560072">
            <w:pPr>
              <w:jc w:val="center"/>
              <w:rPr>
                <w:ins w:id="11313" w:author="Mouse" w:date="2015-10-21T17:16:00Z"/>
              </w:rPr>
            </w:pPr>
            <w:ins w:id="11314" w:author="Mouse" w:date="2015-10-21T17:16:00Z">
              <w:r>
                <w:rPr>
                  <w:rFonts w:hint="eastAsia"/>
                </w:rPr>
                <w:t>系统返回收款信息输入界面</w:t>
              </w:r>
            </w:ins>
          </w:p>
        </w:tc>
      </w:tr>
      <w:tr w:rsidR="003E23AF" w:rsidTr="00560072">
        <w:trPr>
          <w:trHeight w:val="1615"/>
          <w:ins w:id="11315" w:author="Mouse" w:date="2015-10-21T17:16:00Z"/>
        </w:trPr>
        <w:tc>
          <w:tcPr>
            <w:tcW w:w="844" w:type="dxa"/>
          </w:tcPr>
          <w:p w:rsidR="003E23AF" w:rsidRDefault="003E23AF" w:rsidP="00560072">
            <w:pPr>
              <w:jc w:val="center"/>
              <w:rPr>
                <w:ins w:id="11316" w:author="Mouse" w:date="2015-10-21T17:16:00Z"/>
              </w:rPr>
            </w:pPr>
            <w:ins w:id="11317" w:author="Mouse" w:date="2015-10-21T17:16:00Z">
              <w:r>
                <w:rPr>
                  <w:rFonts w:hint="eastAsia"/>
                </w:rPr>
                <w:t>TUS1-3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318" w:author="Mouse" w:date="2015-10-21T17:16:00Z"/>
              </w:rPr>
            </w:pPr>
            <w:ins w:id="11319" w:author="Mouse" w:date="2015-10-21T17:16:00Z">
              <w:r>
                <w:t>2015.12.27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320" w:author="Mouse" w:date="2015-10-21T17:16:00Z"/>
              </w:rPr>
            </w:pPr>
            <w:ins w:id="11321" w:author="Mouse" w:date="2015-10-21T17:16:00Z">
              <w:r>
                <w:t>美猴王快递公司</w:t>
              </w:r>
            </w:ins>
          </w:p>
        </w:tc>
        <w:tc>
          <w:tcPr>
            <w:tcW w:w="850" w:type="dxa"/>
          </w:tcPr>
          <w:p w:rsidR="003E23AF" w:rsidRDefault="003E23AF" w:rsidP="00560072">
            <w:pPr>
              <w:jc w:val="center"/>
              <w:rPr>
                <w:ins w:id="11322" w:author="Mouse" w:date="2015-10-21T17:16:00Z"/>
              </w:rPr>
            </w:pPr>
            <w:ins w:id="11323" w:author="Mouse" w:date="2015-10-21T17:16:00Z">
              <w:r>
                <w:t>王小虎</w:t>
              </w:r>
            </w:ins>
          </w:p>
        </w:tc>
        <w:tc>
          <w:tcPr>
            <w:tcW w:w="993" w:type="dxa"/>
          </w:tcPr>
          <w:p w:rsidR="003E23AF" w:rsidRDefault="003E23AF" w:rsidP="00560072">
            <w:pPr>
              <w:jc w:val="center"/>
              <w:rPr>
                <w:ins w:id="11324" w:author="Mouse" w:date="2015-10-21T17:16:00Z"/>
              </w:rPr>
            </w:pPr>
            <w:ins w:id="11325" w:author="Mouse" w:date="2015-10-21T17:16:00Z">
              <w:r>
                <w:t>我方</w:t>
              </w:r>
            </w:ins>
          </w:p>
        </w:tc>
        <w:tc>
          <w:tcPr>
            <w:tcW w:w="852" w:type="dxa"/>
          </w:tcPr>
          <w:p w:rsidR="003E23AF" w:rsidRDefault="003E23AF" w:rsidP="00560072">
            <w:pPr>
              <w:jc w:val="center"/>
              <w:rPr>
                <w:ins w:id="11326" w:author="Mouse" w:date="2015-10-21T17:16:00Z"/>
              </w:rPr>
            </w:pPr>
            <w:ins w:id="11327" w:author="Mouse" w:date="2015-10-21T17:16:00Z">
              <w:r>
                <w:t>300</w:t>
              </w:r>
            </w:ins>
          </w:p>
        </w:tc>
        <w:tc>
          <w:tcPr>
            <w:tcW w:w="1135" w:type="dxa"/>
          </w:tcPr>
          <w:p w:rsidR="003E23AF" w:rsidRDefault="003E23AF" w:rsidP="00560072">
            <w:pPr>
              <w:jc w:val="center"/>
              <w:rPr>
                <w:ins w:id="11328" w:author="Mouse" w:date="2015-10-21T17:16:00Z"/>
              </w:rPr>
            </w:pPr>
            <w:ins w:id="11329" w:author="Mouse" w:date="2015-10-21T17:16:00Z">
              <w:r>
                <w:t>办公室（管理员点击打印收款信息）</w:t>
              </w:r>
            </w:ins>
          </w:p>
        </w:tc>
        <w:tc>
          <w:tcPr>
            <w:tcW w:w="1355" w:type="dxa"/>
          </w:tcPr>
          <w:p w:rsidR="003E23AF" w:rsidRDefault="003E23AF" w:rsidP="00560072">
            <w:pPr>
              <w:jc w:val="center"/>
              <w:rPr>
                <w:ins w:id="11330" w:author="Mouse" w:date="2015-10-21T17:16:00Z"/>
              </w:rPr>
            </w:pPr>
            <w:ins w:id="11331" w:author="Mouse" w:date="2015-10-21T17:16:00Z">
              <w:r>
                <w:rPr>
                  <w:rFonts w:hint="eastAsia"/>
                </w:rPr>
                <w:t>系统更新收款信息表格并打印收款信息表格</w:t>
              </w:r>
            </w:ins>
          </w:p>
          <w:p w:rsidR="003E23AF" w:rsidRDefault="003E23AF" w:rsidP="00560072">
            <w:pPr>
              <w:jc w:val="center"/>
              <w:rPr>
                <w:ins w:id="11332" w:author="Mouse" w:date="2015-10-21T17:16:00Z"/>
              </w:rPr>
            </w:pPr>
          </w:p>
          <w:p w:rsidR="003E23AF" w:rsidRDefault="003E23AF" w:rsidP="00560072">
            <w:pPr>
              <w:jc w:val="center"/>
              <w:rPr>
                <w:ins w:id="11333" w:author="Mouse" w:date="2015-10-21T17:16:00Z"/>
              </w:rPr>
            </w:pPr>
          </w:p>
          <w:p w:rsidR="003E23AF" w:rsidRDefault="003E23AF" w:rsidP="00560072">
            <w:pPr>
              <w:jc w:val="center"/>
              <w:rPr>
                <w:ins w:id="11334" w:author="Mouse" w:date="2015-10-21T17:16:00Z"/>
              </w:rPr>
            </w:pPr>
          </w:p>
        </w:tc>
      </w:tr>
      <w:tr w:rsidR="003E23AF" w:rsidTr="00560072">
        <w:trPr>
          <w:ins w:id="11335" w:author="Mouse" w:date="2015-10-21T17:16:00Z"/>
        </w:trPr>
        <w:tc>
          <w:tcPr>
            <w:tcW w:w="844" w:type="dxa"/>
          </w:tcPr>
          <w:p w:rsidR="003E23AF" w:rsidRDefault="003E23AF" w:rsidP="00560072">
            <w:pPr>
              <w:jc w:val="center"/>
              <w:rPr>
                <w:ins w:id="11336" w:author="Mouse" w:date="2015-10-21T17:16:00Z"/>
              </w:rPr>
            </w:pPr>
            <w:ins w:id="11337" w:author="Mouse" w:date="2015-10-21T17:16:00Z">
              <w:r>
                <w:rPr>
                  <w:rFonts w:hint="eastAsia"/>
                </w:rPr>
                <w:t>TUS1-4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338" w:author="Mouse" w:date="2015-10-21T17:16:00Z"/>
              </w:rPr>
            </w:pPr>
            <w:ins w:id="11339" w:author="Mouse" w:date="2015-10-21T17:16:00Z">
              <w:r>
                <w:t>2015.12.31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340" w:author="Mouse" w:date="2015-10-21T17:16:00Z"/>
              </w:rPr>
            </w:pPr>
            <w:ins w:id="11341" w:author="Mouse" w:date="2015-10-21T17:16:00Z">
              <w:r>
                <w:t>美猴王快递公司</w:t>
              </w:r>
            </w:ins>
          </w:p>
        </w:tc>
        <w:tc>
          <w:tcPr>
            <w:tcW w:w="850" w:type="dxa"/>
          </w:tcPr>
          <w:p w:rsidR="003E23AF" w:rsidRDefault="003E23AF" w:rsidP="00560072">
            <w:pPr>
              <w:jc w:val="center"/>
              <w:rPr>
                <w:ins w:id="11342" w:author="Mouse" w:date="2015-10-21T17:16:00Z"/>
              </w:rPr>
            </w:pPr>
            <w:ins w:id="11343" w:author="Mouse" w:date="2015-10-21T17:16:00Z">
              <w:r>
                <w:t>王小虎</w:t>
              </w:r>
            </w:ins>
          </w:p>
        </w:tc>
        <w:tc>
          <w:tcPr>
            <w:tcW w:w="993" w:type="dxa"/>
          </w:tcPr>
          <w:p w:rsidR="003E23AF" w:rsidRDefault="003E23AF" w:rsidP="00560072">
            <w:pPr>
              <w:jc w:val="center"/>
              <w:rPr>
                <w:ins w:id="11344" w:author="Mouse" w:date="2015-10-21T17:16:00Z"/>
              </w:rPr>
            </w:pPr>
            <w:ins w:id="11345" w:author="Mouse" w:date="2015-10-21T17:16:00Z">
              <w:r>
                <w:t>我方</w:t>
              </w:r>
            </w:ins>
          </w:p>
        </w:tc>
        <w:tc>
          <w:tcPr>
            <w:tcW w:w="852" w:type="dxa"/>
          </w:tcPr>
          <w:p w:rsidR="003E23AF" w:rsidRDefault="003E23AF" w:rsidP="00560072">
            <w:pPr>
              <w:jc w:val="center"/>
              <w:rPr>
                <w:ins w:id="11346" w:author="Mouse" w:date="2015-10-21T17:16:00Z"/>
              </w:rPr>
            </w:pPr>
            <w:ins w:id="11347" w:author="Mouse" w:date="2015-10-21T17:16:00Z">
              <w:r>
                <w:t>500</w:t>
              </w:r>
            </w:ins>
          </w:p>
        </w:tc>
        <w:tc>
          <w:tcPr>
            <w:tcW w:w="1135" w:type="dxa"/>
          </w:tcPr>
          <w:p w:rsidR="003E23AF" w:rsidRDefault="003E23AF" w:rsidP="00560072">
            <w:pPr>
              <w:jc w:val="center"/>
              <w:rPr>
                <w:ins w:id="11348" w:author="Mouse" w:date="2015-10-21T17:16:00Z"/>
              </w:rPr>
            </w:pPr>
            <w:ins w:id="11349" w:author="Mouse" w:date="2015-10-21T17:16:00Z">
              <w:r>
                <w:t>花果山（管理员发现上一条记录错误，删除上次记录）</w:t>
              </w:r>
            </w:ins>
          </w:p>
        </w:tc>
        <w:tc>
          <w:tcPr>
            <w:tcW w:w="1355" w:type="dxa"/>
          </w:tcPr>
          <w:p w:rsidR="003E23AF" w:rsidRDefault="003E23AF" w:rsidP="00560072">
            <w:pPr>
              <w:jc w:val="center"/>
              <w:rPr>
                <w:ins w:id="11350" w:author="Mouse" w:date="2015-10-21T17:16:00Z"/>
              </w:rPr>
            </w:pPr>
            <w:ins w:id="11351" w:author="Mouse" w:date="2015-10-21T17:16:00Z">
              <w:r>
                <w:rPr>
                  <w:rFonts w:hint="eastAsia"/>
                </w:rPr>
                <w:t>系统更新收款信息表格并返回收款信息输入界面</w:t>
              </w:r>
            </w:ins>
          </w:p>
        </w:tc>
      </w:tr>
    </w:tbl>
    <w:p w:rsidR="003E23AF" w:rsidRDefault="003E23AF" w:rsidP="003E23AF">
      <w:pPr>
        <w:jc w:val="center"/>
        <w:rPr>
          <w:ins w:id="11352" w:author="Mouse" w:date="2015-10-21T17:16:00Z"/>
        </w:rPr>
      </w:pPr>
    </w:p>
    <w:p w:rsidR="003E23AF" w:rsidRDefault="003E23AF" w:rsidP="003E23AF">
      <w:pPr>
        <w:jc w:val="center"/>
        <w:rPr>
          <w:ins w:id="11353" w:author="Mouse" w:date="2015-10-21T17:16:00Z"/>
        </w:rPr>
      </w:pPr>
    </w:p>
    <w:p w:rsidR="003E23AF" w:rsidRDefault="003E23AF" w:rsidP="003E23AF">
      <w:pPr>
        <w:jc w:val="left"/>
        <w:rPr>
          <w:ins w:id="11354" w:author="Mouse" w:date="2015-10-21T17:16:00Z"/>
        </w:rPr>
      </w:pPr>
      <w:ins w:id="11355" w:author="Mouse" w:date="2015-10-21T17:16:00Z">
        <w:r>
          <w:t>输入：6</w:t>
        </w:r>
      </w:ins>
    </w:p>
    <w:p w:rsidR="003E23AF" w:rsidRDefault="003E23AF" w:rsidP="003E23AF">
      <w:pPr>
        <w:jc w:val="left"/>
        <w:rPr>
          <w:ins w:id="11356" w:author="Mouse" w:date="2015-10-21T17:16:00Z"/>
        </w:rPr>
      </w:pPr>
      <w:ins w:id="11357" w:author="Mouse" w:date="2015-10-21T17:16:00Z">
        <w:r>
          <w:t>输出：5</w:t>
        </w:r>
      </w:ins>
    </w:p>
    <w:p w:rsidR="003E23AF" w:rsidRDefault="003E23AF" w:rsidP="003E23AF">
      <w:pPr>
        <w:jc w:val="left"/>
        <w:rPr>
          <w:ins w:id="11358" w:author="Mouse" w:date="2015-10-21T17:16:00Z"/>
        </w:rPr>
      </w:pPr>
      <w:ins w:id="11359" w:author="Mouse" w:date="2015-10-21T17:16:00Z">
        <w:r>
          <w:t>查询：2</w:t>
        </w:r>
      </w:ins>
    </w:p>
    <w:p w:rsidR="003E23AF" w:rsidRDefault="003E23AF" w:rsidP="003E23AF">
      <w:pPr>
        <w:jc w:val="left"/>
        <w:rPr>
          <w:ins w:id="11360" w:author="Mouse" w:date="2015-10-21T17:16:00Z"/>
        </w:rPr>
      </w:pPr>
      <w:ins w:id="11361" w:author="Mouse" w:date="2015-10-21T17:16:00Z">
        <w:r>
          <w:t xml:space="preserve">逻辑文件：6 </w:t>
        </w:r>
      </w:ins>
    </w:p>
    <w:p w:rsidR="003E23AF" w:rsidRDefault="003E23AF" w:rsidP="003E23AF">
      <w:pPr>
        <w:jc w:val="left"/>
        <w:rPr>
          <w:ins w:id="11362" w:author="Mouse" w:date="2015-10-21T17:16:00Z"/>
        </w:rPr>
      </w:pPr>
      <w:ins w:id="11363" w:author="Mouse" w:date="2015-10-21T17:16:00Z">
        <w:r>
          <w:t>对外接口：</w:t>
        </w:r>
        <w:r>
          <w:rPr>
            <w:rFonts w:hint="eastAsia"/>
          </w:rPr>
          <w:t>1</w:t>
        </w:r>
      </w:ins>
    </w:p>
    <w:p w:rsidR="003E23AF" w:rsidRDefault="003E23AF" w:rsidP="003E23AF">
      <w:pPr>
        <w:jc w:val="left"/>
        <w:rPr>
          <w:ins w:id="11364" w:author="Mouse" w:date="2015-10-21T17:16:00Z"/>
        </w:rPr>
      </w:pPr>
      <w:ins w:id="11365" w:author="Mouse" w:date="2015-10-21T17:16:00Z">
        <w:r>
          <w:t>其功能点测度总数=6*4+5*5+2*4+6*10+1*7=24+25+8+60+7=124</w:t>
        </w:r>
      </w:ins>
    </w:p>
    <w:p w:rsidR="003E23AF" w:rsidRDefault="003E23AF" w:rsidP="003E23AF">
      <w:pPr>
        <w:jc w:val="left"/>
        <w:rPr>
          <w:ins w:id="11366" w:author="Mouse" w:date="2015-10-21T17:16:00Z"/>
        </w:rPr>
      </w:pPr>
      <w:ins w:id="11367" w:author="Mouse" w:date="2015-10-21T17:16:00Z">
        <w:r>
          <w:rPr>
            <w:rFonts w:hint="eastAsia"/>
          </w:rPr>
          <w:t>FP()=</w:t>
        </w:r>
        <w:r>
          <w:t>124</w:t>
        </w:r>
        <w:r>
          <w:rPr>
            <w:rFonts w:hint="eastAsia"/>
          </w:rPr>
          <w:t>*(0.65+0.01*40)</w:t>
        </w:r>
        <w:r>
          <w:t>=130.2</w:t>
        </w:r>
      </w:ins>
    </w:p>
    <w:p w:rsidR="003E23AF" w:rsidRDefault="003E23AF" w:rsidP="003E23AF">
      <w:pPr>
        <w:rPr>
          <w:ins w:id="11368" w:author="Mouse" w:date="2015-10-21T17:16:00Z"/>
        </w:rPr>
      </w:pPr>
    </w:p>
    <w:p w:rsidR="003E23AF" w:rsidRDefault="003E23AF">
      <w:pPr>
        <w:widowControl/>
        <w:jc w:val="left"/>
        <w:rPr>
          <w:ins w:id="11369" w:author="Mouse" w:date="2015-10-21T17:16:00Z"/>
          <w:rFonts w:asciiTheme="minorEastAsia" w:hAnsiTheme="minorEastAsia"/>
        </w:rPr>
      </w:pPr>
      <w:ins w:id="11370" w:author="Mouse" w:date="2015-10-21T17:16:00Z">
        <w:r>
          <w:rPr>
            <w:rFonts w:asciiTheme="minorEastAsia" w:hAnsiTheme="minorEastAsia"/>
          </w:rPr>
          <w:br w:type="page"/>
        </w:r>
      </w:ins>
    </w:p>
    <w:p w:rsidR="003E23AF" w:rsidRDefault="003E23AF" w:rsidP="003E23AF">
      <w:pPr>
        <w:pStyle w:val="2"/>
        <w:rPr>
          <w:ins w:id="11371" w:author="Mouse" w:date="2015-10-21T17:16:00Z"/>
        </w:rPr>
      </w:pPr>
      <w:ins w:id="11372" w:author="Mouse" w:date="2015-10-21T17:16:00Z">
        <w:r>
          <w:rPr>
            <w:rFonts w:hint="eastAsia"/>
          </w:rPr>
          <w:lastRenderedPageBreak/>
          <w:t>TUS20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6"/>
        <w:gridCol w:w="1846"/>
      </w:tblGrid>
      <w:tr w:rsidR="003E23AF" w:rsidTr="00560072">
        <w:trPr>
          <w:ins w:id="11373" w:author="Mouse" w:date="2015-10-21T17:16:00Z"/>
        </w:trPr>
        <w:tc>
          <w:tcPr>
            <w:tcW w:w="2756" w:type="dxa"/>
          </w:tcPr>
          <w:p w:rsidR="003E23AF" w:rsidRDefault="003E23AF" w:rsidP="00560072">
            <w:pPr>
              <w:rPr>
                <w:ins w:id="11374" w:author="Mouse" w:date="2015-10-21T17:16:00Z"/>
              </w:rPr>
            </w:pPr>
            <w:ins w:id="11375" w:author="Mouse" w:date="2015-10-21T17:16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376" w:author="Mouse" w:date="2015-10-21T17:16:00Z"/>
              </w:rPr>
            </w:pPr>
            <w:ins w:id="11377" w:author="Mouse" w:date="2015-10-21T17:16:00Z">
              <w:r>
                <w:rPr>
                  <w:rFonts w:hint="eastAsia"/>
                </w:rPr>
                <w:t>TUS1</w:t>
              </w:r>
            </w:ins>
          </w:p>
        </w:tc>
      </w:tr>
      <w:tr w:rsidR="003E23AF" w:rsidTr="00560072">
        <w:trPr>
          <w:ins w:id="11378" w:author="Mouse" w:date="2015-10-21T17:16:00Z"/>
        </w:trPr>
        <w:tc>
          <w:tcPr>
            <w:tcW w:w="2756" w:type="dxa"/>
          </w:tcPr>
          <w:p w:rsidR="003E23AF" w:rsidRPr="005162B8" w:rsidRDefault="003E23AF" w:rsidP="00560072">
            <w:pPr>
              <w:rPr>
                <w:ins w:id="1137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380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Statistic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381" w:author="Mouse" w:date="2015-10-21T17:16:00Z"/>
              </w:rPr>
            </w:pPr>
            <w:ins w:id="1138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383" w:author="Mouse" w:date="2015-10-21T17:16:00Z"/>
        </w:trPr>
        <w:tc>
          <w:tcPr>
            <w:tcW w:w="2756" w:type="dxa"/>
          </w:tcPr>
          <w:p w:rsidR="003E23AF" w:rsidRPr="005162B8" w:rsidRDefault="003E23AF" w:rsidP="00560072">
            <w:pPr>
              <w:rPr>
                <w:ins w:id="1138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385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Statistic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.Date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386" w:author="Mouse" w:date="2015-10-21T17:16:00Z"/>
              </w:rPr>
            </w:pPr>
            <w:ins w:id="1138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388" w:author="Mouse" w:date="2015-10-21T17:16:00Z"/>
        </w:trPr>
        <w:tc>
          <w:tcPr>
            <w:tcW w:w="2756" w:type="dxa"/>
          </w:tcPr>
          <w:p w:rsidR="003E23AF" w:rsidRPr="00B239FF" w:rsidRDefault="003E23AF" w:rsidP="00560072">
            <w:pPr>
              <w:rPr>
                <w:ins w:id="1138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39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Statistic.Input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.Print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391" w:author="Mouse" w:date="2015-10-21T17:16:00Z"/>
              </w:rPr>
            </w:pPr>
            <w:ins w:id="1139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393" w:author="Mouse" w:date="2015-10-21T17:16:00Z"/>
        </w:trPr>
        <w:tc>
          <w:tcPr>
            <w:tcW w:w="2756" w:type="dxa"/>
          </w:tcPr>
          <w:p w:rsidR="003E23AF" w:rsidRPr="00B239FF" w:rsidRDefault="003E23AF" w:rsidP="00560072">
            <w:pPr>
              <w:rPr>
                <w:ins w:id="1139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39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.Date.In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396" w:author="Mouse" w:date="2015-10-21T17:16:00Z"/>
              </w:rPr>
            </w:pPr>
            <w:ins w:id="1139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398" w:author="Mouse" w:date="2015-10-21T17:16:00Z"/>
        </w:trPr>
        <w:tc>
          <w:tcPr>
            <w:tcW w:w="2756" w:type="dxa"/>
          </w:tcPr>
          <w:p w:rsidR="003E23AF" w:rsidRPr="00B239FF" w:rsidRDefault="003E23AF" w:rsidP="00560072">
            <w:pPr>
              <w:rPr>
                <w:ins w:id="1139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0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.Date.Out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01" w:author="Mouse" w:date="2015-10-21T17:16:00Z"/>
              </w:rPr>
            </w:pPr>
            <w:ins w:id="1140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03" w:author="Mouse" w:date="2015-10-21T17:16:00Z"/>
        </w:trPr>
        <w:tc>
          <w:tcPr>
            <w:tcW w:w="2756" w:type="dxa"/>
          </w:tcPr>
          <w:p w:rsidR="003E23AF" w:rsidRPr="00B239FF" w:rsidRDefault="003E23AF" w:rsidP="00560072">
            <w:pPr>
              <w:rPr>
                <w:ins w:id="1140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0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.In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06" w:author="Mouse" w:date="2015-10-21T17:16:00Z"/>
              </w:rPr>
            </w:pPr>
            <w:ins w:id="1140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08" w:author="Mouse" w:date="2015-10-21T17:16:00Z"/>
        </w:trPr>
        <w:tc>
          <w:tcPr>
            <w:tcW w:w="2756" w:type="dxa"/>
          </w:tcPr>
          <w:p w:rsidR="003E23AF" w:rsidRPr="00B239FF" w:rsidRDefault="003E23AF" w:rsidP="00560072">
            <w:pPr>
              <w:rPr>
                <w:ins w:id="1140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1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In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Date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11" w:author="Mouse" w:date="2015-10-21T17:16:00Z"/>
              </w:rPr>
            </w:pPr>
            <w:ins w:id="1141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1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1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1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In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Company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16" w:author="Mouse" w:date="2015-10-21T17:16:00Z"/>
              </w:rPr>
            </w:pPr>
            <w:ins w:id="1141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1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1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2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In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Person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21" w:author="Mouse" w:date="2015-10-21T17:16:00Z"/>
              </w:rPr>
            </w:pPr>
            <w:ins w:id="1142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2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2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2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In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Object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26" w:author="Mouse" w:date="2015-10-21T17:16:00Z"/>
              </w:rPr>
            </w:pPr>
            <w:ins w:id="1142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2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2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3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In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Money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31" w:author="Mouse" w:date="2015-10-21T17:16:00Z"/>
              </w:rPr>
            </w:pPr>
            <w:ins w:id="1143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3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3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3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In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Location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36" w:author="Mouse" w:date="2015-10-21T17:16:00Z"/>
              </w:rPr>
            </w:pPr>
            <w:ins w:id="1143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3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3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4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.Out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41" w:author="Mouse" w:date="2015-10-21T17:16:00Z"/>
              </w:rPr>
            </w:pPr>
            <w:ins w:id="1144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4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4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4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Out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Date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46" w:author="Mouse" w:date="2015-10-21T17:16:00Z"/>
              </w:rPr>
            </w:pPr>
            <w:ins w:id="1144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4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4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5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Out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Company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51" w:author="Mouse" w:date="2015-10-21T17:16:00Z"/>
              </w:rPr>
            </w:pPr>
            <w:ins w:id="1145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5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5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5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Out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Person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56" w:author="Mouse" w:date="2015-10-21T17:16:00Z"/>
              </w:rPr>
            </w:pPr>
            <w:ins w:id="1145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5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5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6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Out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Object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61" w:author="Mouse" w:date="2015-10-21T17:16:00Z"/>
              </w:rPr>
            </w:pPr>
            <w:ins w:id="1146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6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6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6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Out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Money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66" w:author="Mouse" w:date="2015-10-21T17:16:00Z"/>
              </w:rPr>
            </w:pPr>
            <w:ins w:id="1146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6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6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70" w:author="Mouse" w:date="2015-10-21T17:16:00Z">
              <w:r>
                <w:rPr>
                  <w:rFonts w:asciiTheme="majorEastAsia" w:eastAsiaTheme="majorEastAsia" w:hAnsiTheme="majorEastAsia"/>
                  <w:b/>
                  <w:szCs w:val="21"/>
                </w:rPr>
                <w:t>S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Out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Location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71" w:author="Mouse" w:date="2015-10-21T17:16:00Z"/>
              </w:rPr>
            </w:pPr>
            <w:ins w:id="1147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7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7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7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Statistic.Print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76" w:author="Mouse" w:date="2015-10-21T17:16:00Z"/>
              </w:rPr>
            </w:pPr>
            <w:ins w:id="1147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7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7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8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lastRenderedPageBreak/>
                <w:t>Statistic.Print.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Date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81" w:author="Mouse" w:date="2015-10-21T17:16:00Z"/>
              </w:rPr>
            </w:pPr>
            <w:ins w:id="1148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8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8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8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Statistic.Print.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Company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86" w:author="Mouse" w:date="2015-10-21T17:16:00Z"/>
              </w:rPr>
            </w:pPr>
            <w:ins w:id="1148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8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8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9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Statistic.Print.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Person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91" w:author="Mouse" w:date="2015-10-21T17:16:00Z"/>
              </w:rPr>
            </w:pPr>
            <w:ins w:id="1149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9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9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49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Statistic.Print.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Object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496" w:author="Mouse" w:date="2015-10-21T17:16:00Z"/>
              </w:rPr>
            </w:pPr>
            <w:ins w:id="1149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49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49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50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Statistic.Print.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Money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501" w:author="Mouse" w:date="2015-10-21T17:16:00Z"/>
              </w:rPr>
            </w:pPr>
            <w:ins w:id="1150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50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50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50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Statistic.Print.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Location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506" w:author="Mouse" w:date="2015-10-21T17:16:00Z"/>
              </w:rPr>
            </w:pPr>
            <w:ins w:id="1150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50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50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51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End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511" w:author="Mouse" w:date="2015-10-21T17:16:00Z"/>
              </w:rPr>
            </w:pPr>
            <w:ins w:id="1151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513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51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515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End.Close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516" w:author="Mouse" w:date="2015-10-21T17:16:00Z"/>
              </w:rPr>
            </w:pPr>
            <w:ins w:id="11517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518" w:author="Mouse" w:date="2015-10-21T17:16:00Z"/>
        </w:trPr>
        <w:tc>
          <w:tcPr>
            <w:tcW w:w="2756" w:type="dxa"/>
          </w:tcPr>
          <w:p w:rsidR="003E23AF" w:rsidRPr="000872A6" w:rsidRDefault="003E23AF" w:rsidP="00560072">
            <w:pPr>
              <w:rPr>
                <w:ins w:id="1151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520" w:author="Mouse" w:date="2015-10-21T17:16:00Z"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Statistic.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Close.Next</w:t>
              </w:r>
            </w:ins>
          </w:p>
        </w:tc>
        <w:tc>
          <w:tcPr>
            <w:tcW w:w="1846" w:type="dxa"/>
          </w:tcPr>
          <w:p w:rsidR="003E23AF" w:rsidRDefault="003E23AF" w:rsidP="00560072">
            <w:pPr>
              <w:rPr>
                <w:ins w:id="11521" w:author="Mouse" w:date="2015-10-21T17:16:00Z"/>
              </w:rPr>
            </w:pPr>
            <w:ins w:id="11522" w:author="Mouse" w:date="2015-10-21T17:16:00Z">
              <w:r w:rsidRPr="00ED5FEE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</w:tbl>
    <w:p w:rsidR="003E23AF" w:rsidRDefault="003E23AF" w:rsidP="003E23AF">
      <w:pPr>
        <w:rPr>
          <w:ins w:id="11523" w:author="Mouse" w:date="2015-10-21T17:16:00Z"/>
        </w:rPr>
      </w:pPr>
    </w:p>
    <w:p w:rsidR="003E23AF" w:rsidRDefault="003E23AF" w:rsidP="003E23AF">
      <w:pPr>
        <w:jc w:val="center"/>
        <w:rPr>
          <w:ins w:id="11524" w:author="Mouse" w:date="2015-10-21T17:16:00Z"/>
        </w:rPr>
      </w:pPr>
      <w:ins w:id="11525" w:author="Mouse" w:date="2015-10-21T17:16:00Z">
        <w:r>
          <w:rPr>
            <w:rFonts w:hint="eastAsia"/>
          </w:rPr>
          <w:t>统计报表需求的测试用例套件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3E23AF" w:rsidTr="00560072">
        <w:trPr>
          <w:ins w:id="11526" w:author="Mouse" w:date="2015-10-21T17:16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527" w:author="Mouse" w:date="2015-10-21T17:16:00Z"/>
              </w:rPr>
            </w:pPr>
            <w:ins w:id="11528" w:author="Mouse" w:date="2015-10-21T17:16:00Z">
              <w:r>
                <w:rPr>
                  <w:rFonts w:hint="eastAsia"/>
                </w:rPr>
                <w:t>测试用例套件</w:t>
              </w:r>
            </w:ins>
          </w:p>
        </w:tc>
        <w:tc>
          <w:tcPr>
            <w:tcW w:w="4148" w:type="dxa"/>
            <w:gridSpan w:val="2"/>
          </w:tcPr>
          <w:p w:rsidR="003E23AF" w:rsidRDefault="003E23AF" w:rsidP="00560072">
            <w:pPr>
              <w:jc w:val="center"/>
              <w:rPr>
                <w:ins w:id="11529" w:author="Mouse" w:date="2015-10-21T17:16:00Z"/>
              </w:rPr>
            </w:pPr>
            <w:ins w:id="11530" w:author="Mouse" w:date="2015-10-21T17:16:00Z">
              <w:r>
                <w:rPr>
                  <w:rFonts w:hint="eastAsia"/>
                </w:rPr>
                <w:t>覆盖流程</w:t>
              </w:r>
            </w:ins>
          </w:p>
        </w:tc>
      </w:tr>
      <w:tr w:rsidR="003E23AF" w:rsidTr="00560072">
        <w:trPr>
          <w:ins w:id="11531" w:author="Mouse" w:date="2015-10-21T17:16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532" w:author="Mouse" w:date="2015-10-21T17:16:00Z"/>
              </w:rPr>
            </w:pPr>
            <w:ins w:id="11533" w:author="Mouse" w:date="2015-10-21T17:16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2074" w:type="dxa"/>
          </w:tcPr>
          <w:p w:rsidR="003E23AF" w:rsidRDefault="003E23AF" w:rsidP="00560072">
            <w:pPr>
              <w:jc w:val="center"/>
              <w:rPr>
                <w:ins w:id="11534" w:author="Mouse" w:date="2015-10-21T17:16:00Z"/>
              </w:rPr>
            </w:pPr>
            <w:ins w:id="11535" w:author="Mouse" w:date="2015-10-21T17:16:00Z">
              <w:r>
                <w:t>正常流程</w:t>
              </w:r>
            </w:ins>
          </w:p>
        </w:tc>
        <w:tc>
          <w:tcPr>
            <w:tcW w:w="2074" w:type="dxa"/>
          </w:tcPr>
          <w:p w:rsidR="003E23AF" w:rsidRDefault="003E23AF" w:rsidP="00560072">
            <w:pPr>
              <w:jc w:val="center"/>
              <w:rPr>
                <w:ins w:id="11536" w:author="Mouse" w:date="2015-10-21T17:16:00Z"/>
              </w:rPr>
            </w:pPr>
            <w:ins w:id="11537" w:author="Mouse" w:date="2015-10-21T17:16:00Z">
              <w:r>
                <w:t>2a</w:t>
              </w:r>
            </w:ins>
          </w:p>
        </w:tc>
      </w:tr>
    </w:tbl>
    <w:p w:rsidR="003E23AF" w:rsidRDefault="003E23AF" w:rsidP="003E23AF">
      <w:pPr>
        <w:jc w:val="center"/>
        <w:rPr>
          <w:ins w:id="11538" w:author="Mouse" w:date="2015-10-21T17:16:00Z"/>
        </w:rPr>
      </w:pPr>
    </w:p>
    <w:p w:rsidR="003E23AF" w:rsidRDefault="003E23AF" w:rsidP="003E23AF">
      <w:pPr>
        <w:jc w:val="center"/>
        <w:rPr>
          <w:ins w:id="11539" w:author="Mouse" w:date="2015-10-21T17:16:00Z"/>
        </w:rPr>
      </w:pPr>
      <w:ins w:id="11540" w:author="Mouse" w:date="2015-10-21T17:16:00Z">
        <w:r>
          <w:rPr>
            <w:rFonts w:hint="eastAsia"/>
          </w:rPr>
          <w:t>TUS1的测试用例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3E23AF" w:rsidTr="00560072">
        <w:trPr>
          <w:trHeight w:val="435"/>
          <w:ins w:id="11541" w:author="Mouse" w:date="2015-10-21T17:16:00Z"/>
        </w:trPr>
        <w:tc>
          <w:tcPr>
            <w:tcW w:w="2765" w:type="dxa"/>
            <w:vMerge w:val="restart"/>
          </w:tcPr>
          <w:p w:rsidR="003E23AF" w:rsidRDefault="003E23AF" w:rsidP="00560072">
            <w:pPr>
              <w:jc w:val="center"/>
              <w:rPr>
                <w:ins w:id="11542" w:author="Mouse" w:date="2015-10-21T17:16:00Z"/>
              </w:rPr>
            </w:pPr>
            <w:ins w:id="11543" w:author="Mouse" w:date="2015-10-21T17:16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765" w:type="dxa"/>
            <w:gridSpan w:val="2"/>
          </w:tcPr>
          <w:p w:rsidR="003E23AF" w:rsidRDefault="003E23AF" w:rsidP="00560072">
            <w:pPr>
              <w:jc w:val="center"/>
              <w:rPr>
                <w:ins w:id="11544" w:author="Mouse" w:date="2015-10-21T17:16:00Z"/>
              </w:rPr>
            </w:pPr>
            <w:ins w:id="11545" w:author="Mouse" w:date="2015-10-21T17:16:00Z">
              <w:r>
                <w:rPr>
                  <w:rFonts w:hint="eastAsia"/>
                </w:rPr>
                <w:t>输入</w:t>
              </w:r>
            </w:ins>
          </w:p>
          <w:p w:rsidR="003E23AF" w:rsidRDefault="003E23AF" w:rsidP="00560072">
            <w:pPr>
              <w:jc w:val="center"/>
              <w:rPr>
                <w:ins w:id="11546" w:author="Mouse" w:date="2015-10-21T17:16:00Z"/>
              </w:rPr>
            </w:pPr>
          </w:p>
        </w:tc>
        <w:tc>
          <w:tcPr>
            <w:tcW w:w="2766" w:type="dxa"/>
            <w:vMerge w:val="restart"/>
          </w:tcPr>
          <w:p w:rsidR="003E23AF" w:rsidRDefault="003E23AF" w:rsidP="00560072">
            <w:pPr>
              <w:jc w:val="center"/>
              <w:rPr>
                <w:ins w:id="11547" w:author="Mouse" w:date="2015-10-21T17:16:00Z"/>
              </w:rPr>
            </w:pPr>
            <w:ins w:id="11548" w:author="Mouse" w:date="2015-10-21T17:16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345"/>
          <w:ins w:id="11549" w:author="Mouse" w:date="2015-10-21T17:16:00Z"/>
        </w:trPr>
        <w:tc>
          <w:tcPr>
            <w:tcW w:w="2765" w:type="dxa"/>
            <w:vMerge/>
          </w:tcPr>
          <w:p w:rsidR="003E23AF" w:rsidRDefault="003E23AF" w:rsidP="00560072">
            <w:pPr>
              <w:jc w:val="center"/>
              <w:rPr>
                <w:ins w:id="11550" w:author="Mouse" w:date="2015-10-21T17:16:00Z"/>
              </w:rPr>
            </w:pPr>
          </w:p>
        </w:tc>
        <w:tc>
          <w:tcPr>
            <w:tcW w:w="1382" w:type="dxa"/>
          </w:tcPr>
          <w:p w:rsidR="003E23AF" w:rsidRDefault="003E23AF" w:rsidP="00560072">
            <w:pPr>
              <w:jc w:val="center"/>
              <w:rPr>
                <w:ins w:id="11551" w:author="Mouse" w:date="2015-10-21T17:16:00Z"/>
              </w:rPr>
            </w:pPr>
            <w:ins w:id="11552" w:author="Mouse" w:date="2015-10-21T17:16:00Z">
              <w:r>
                <w:rPr>
                  <w:rFonts w:hint="eastAsia"/>
                </w:rPr>
                <w:t>开始日期</w:t>
              </w:r>
            </w:ins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553" w:author="Mouse" w:date="2015-10-21T17:16:00Z"/>
              </w:rPr>
            </w:pPr>
            <w:ins w:id="11554" w:author="Mouse" w:date="2015-10-21T17:16:00Z">
              <w:r>
                <w:rPr>
                  <w:rFonts w:hint="eastAsia"/>
                </w:rPr>
                <w:t>结束日期</w:t>
              </w:r>
            </w:ins>
          </w:p>
        </w:tc>
        <w:tc>
          <w:tcPr>
            <w:tcW w:w="2766" w:type="dxa"/>
            <w:vMerge/>
          </w:tcPr>
          <w:p w:rsidR="003E23AF" w:rsidRDefault="003E23AF" w:rsidP="00560072">
            <w:pPr>
              <w:jc w:val="center"/>
              <w:rPr>
                <w:ins w:id="11555" w:author="Mouse" w:date="2015-10-21T17:16:00Z"/>
              </w:rPr>
            </w:pPr>
          </w:p>
        </w:tc>
      </w:tr>
      <w:tr w:rsidR="003E23AF" w:rsidTr="00560072">
        <w:trPr>
          <w:ins w:id="11556" w:author="Mouse" w:date="2015-10-21T17:16:00Z"/>
        </w:trPr>
        <w:tc>
          <w:tcPr>
            <w:tcW w:w="2765" w:type="dxa"/>
          </w:tcPr>
          <w:p w:rsidR="003E23AF" w:rsidRDefault="003E23AF" w:rsidP="00560072">
            <w:pPr>
              <w:jc w:val="center"/>
              <w:rPr>
                <w:ins w:id="11557" w:author="Mouse" w:date="2015-10-21T17:16:00Z"/>
              </w:rPr>
            </w:pPr>
            <w:ins w:id="11558" w:author="Mouse" w:date="2015-10-21T17:16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382" w:type="dxa"/>
          </w:tcPr>
          <w:p w:rsidR="003E23AF" w:rsidRDefault="003E23AF" w:rsidP="00560072">
            <w:pPr>
              <w:jc w:val="center"/>
              <w:rPr>
                <w:ins w:id="11559" w:author="Mouse" w:date="2015-10-21T17:16:00Z"/>
              </w:rPr>
            </w:pPr>
            <w:ins w:id="11560" w:author="Mouse" w:date="2015-10-21T17:16:00Z">
              <w:r>
                <w:rPr>
                  <w:rFonts w:hint="eastAsia"/>
                </w:rPr>
                <w:t>2015.12.12</w:t>
              </w:r>
            </w:ins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561" w:author="Mouse" w:date="2015-10-21T17:16:00Z"/>
              </w:rPr>
            </w:pPr>
            <w:ins w:id="11562" w:author="Mouse" w:date="2015-10-21T17:16:00Z">
              <w:r>
                <w:rPr>
                  <w:rFonts w:hint="eastAsia"/>
                </w:rPr>
                <w:t>2015.12.13</w:t>
              </w:r>
            </w:ins>
          </w:p>
        </w:tc>
        <w:tc>
          <w:tcPr>
            <w:tcW w:w="2766" w:type="dxa"/>
          </w:tcPr>
          <w:p w:rsidR="003E23AF" w:rsidRPr="000A6A19" w:rsidRDefault="003E23AF" w:rsidP="00560072">
            <w:pPr>
              <w:jc w:val="center"/>
              <w:rPr>
                <w:ins w:id="11563" w:author="Mouse" w:date="2015-10-21T17:16:00Z"/>
              </w:rPr>
            </w:pPr>
            <w:ins w:id="11564" w:author="Mouse" w:date="2015-10-21T17:16:00Z">
              <w:r w:rsidRPr="000A6A19">
                <w:rPr>
                  <w:rFonts w:hint="eastAsia"/>
                </w:rPr>
                <w:t>系统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显示出相应</w:t>
              </w:r>
              <w:r w:rsidRPr="000A6A19">
                <w:rPr>
                  <w:rFonts w:asciiTheme="majorEastAsia" w:eastAsiaTheme="majorEastAsia" w:hAnsiTheme="majorEastAsia" w:hint="eastAsia"/>
                  <w:szCs w:val="21"/>
                </w:rPr>
                <w:t>时间段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内的</w:t>
              </w:r>
              <w:r w:rsidRPr="000A6A19">
                <w:rPr>
                  <w:rFonts w:asciiTheme="majorEastAsia" w:eastAsiaTheme="majorEastAsia" w:hAnsiTheme="majorEastAsia" w:hint="eastAsia"/>
                  <w:szCs w:val="21"/>
                </w:rPr>
                <w:t>所有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入款单与收款单信息</w:t>
              </w:r>
            </w:ins>
          </w:p>
        </w:tc>
      </w:tr>
      <w:tr w:rsidR="003E23AF" w:rsidTr="00560072">
        <w:trPr>
          <w:ins w:id="11565" w:author="Mouse" w:date="2015-10-21T17:16:00Z"/>
        </w:trPr>
        <w:tc>
          <w:tcPr>
            <w:tcW w:w="2765" w:type="dxa"/>
          </w:tcPr>
          <w:p w:rsidR="003E23AF" w:rsidRDefault="003E23AF" w:rsidP="00560072">
            <w:pPr>
              <w:jc w:val="center"/>
              <w:rPr>
                <w:ins w:id="11566" w:author="Mouse" w:date="2015-10-21T17:16:00Z"/>
              </w:rPr>
            </w:pPr>
            <w:ins w:id="11567" w:author="Mouse" w:date="2015-10-21T17:16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1382" w:type="dxa"/>
          </w:tcPr>
          <w:p w:rsidR="003E23AF" w:rsidRDefault="003E23AF" w:rsidP="00560072">
            <w:pPr>
              <w:jc w:val="center"/>
              <w:rPr>
                <w:ins w:id="11568" w:author="Mouse" w:date="2015-10-21T17:16:00Z"/>
              </w:rPr>
            </w:pPr>
            <w:ins w:id="11569" w:author="Mouse" w:date="2015-10-21T17:16:00Z">
              <w:r>
                <w:t>2015.12.10</w:t>
              </w:r>
            </w:ins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570" w:author="Mouse" w:date="2015-10-21T17:16:00Z"/>
              </w:rPr>
            </w:pPr>
            <w:ins w:id="11571" w:author="Mouse" w:date="2015-10-21T17:16:00Z">
              <w:r>
                <w:t>2015.12.11（财务人员选择打印经营情况表）</w:t>
              </w:r>
            </w:ins>
          </w:p>
        </w:tc>
        <w:tc>
          <w:tcPr>
            <w:tcW w:w="2766" w:type="dxa"/>
          </w:tcPr>
          <w:p w:rsidR="003E23AF" w:rsidRDefault="003E23AF" w:rsidP="00560072">
            <w:pPr>
              <w:jc w:val="center"/>
              <w:rPr>
                <w:ins w:id="11572" w:author="Mouse" w:date="2015-10-21T17:16:00Z"/>
              </w:rPr>
            </w:pPr>
            <w:ins w:id="11573" w:author="Mouse" w:date="2015-10-21T17:16:00Z">
              <w:r w:rsidRPr="000A6A19">
                <w:rPr>
                  <w:rFonts w:hint="eastAsia"/>
                </w:rPr>
                <w:t>系统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显示出相应</w:t>
              </w:r>
              <w:r w:rsidRPr="000A6A19">
                <w:rPr>
                  <w:rFonts w:asciiTheme="majorEastAsia" w:eastAsiaTheme="majorEastAsia" w:hAnsiTheme="majorEastAsia" w:hint="eastAsia"/>
                  <w:szCs w:val="21"/>
                </w:rPr>
                <w:t>时间段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内的</w:t>
              </w:r>
              <w:r w:rsidRPr="000A6A19">
                <w:rPr>
                  <w:rFonts w:asciiTheme="majorEastAsia" w:eastAsiaTheme="majorEastAsia" w:hAnsiTheme="majorEastAsia" w:hint="eastAsia"/>
                  <w:szCs w:val="21"/>
                </w:rPr>
                <w:t>所有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入款单与收款单信息</w:t>
              </w:r>
              <w:r>
                <w:rPr>
                  <w:rFonts w:asciiTheme="majorEastAsia" w:eastAsiaTheme="majorEastAsia" w:hAnsiTheme="majorEastAsia"/>
                  <w:szCs w:val="21"/>
                </w:rPr>
                <w:t>，并打印出经营情况表</w:t>
              </w:r>
            </w:ins>
          </w:p>
        </w:tc>
      </w:tr>
    </w:tbl>
    <w:p w:rsidR="003E23AF" w:rsidRDefault="003E23AF" w:rsidP="003E23AF">
      <w:pPr>
        <w:jc w:val="center"/>
        <w:rPr>
          <w:ins w:id="11574" w:author="Mouse" w:date="2015-10-21T17:16:00Z"/>
        </w:rPr>
      </w:pPr>
    </w:p>
    <w:p w:rsidR="003E23AF" w:rsidRPr="000A6A19" w:rsidRDefault="003E23AF" w:rsidP="003E23AF">
      <w:pPr>
        <w:jc w:val="center"/>
        <w:rPr>
          <w:ins w:id="11575" w:author="Mouse" w:date="2015-10-21T17:16:00Z"/>
        </w:rPr>
      </w:pPr>
    </w:p>
    <w:p w:rsidR="003E23AF" w:rsidRPr="0058469C" w:rsidRDefault="003E23AF" w:rsidP="003E23AF">
      <w:pPr>
        <w:jc w:val="center"/>
        <w:rPr>
          <w:ins w:id="11576" w:author="Mouse" w:date="2015-10-21T17:16:00Z"/>
        </w:rPr>
      </w:pPr>
    </w:p>
    <w:p w:rsidR="003E23AF" w:rsidRDefault="003E23AF" w:rsidP="003E23AF">
      <w:pPr>
        <w:jc w:val="center"/>
        <w:rPr>
          <w:ins w:id="11577" w:author="Mouse" w:date="2015-10-21T17:16:00Z"/>
        </w:rPr>
      </w:pPr>
    </w:p>
    <w:p w:rsidR="003E23AF" w:rsidRDefault="003E23AF" w:rsidP="003E23AF">
      <w:pPr>
        <w:jc w:val="left"/>
        <w:rPr>
          <w:ins w:id="11578" w:author="Mouse" w:date="2015-10-21T17:16:00Z"/>
        </w:rPr>
      </w:pPr>
      <w:ins w:id="11579" w:author="Mouse" w:date="2015-10-21T17:16:00Z">
        <w:r>
          <w:t>输入：</w:t>
        </w:r>
        <w:r>
          <w:rPr>
            <w:rFonts w:hint="eastAsia"/>
          </w:rPr>
          <w:t>0</w:t>
        </w:r>
      </w:ins>
    </w:p>
    <w:p w:rsidR="003E23AF" w:rsidRDefault="003E23AF" w:rsidP="003E23AF">
      <w:pPr>
        <w:jc w:val="left"/>
        <w:rPr>
          <w:ins w:id="11580" w:author="Mouse" w:date="2015-10-21T17:16:00Z"/>
        </w:rPr>
      </w:pPr>
      <w:ins w:id="11581" w:author="Mouse" w:date="2015-10-21T17:16:00Z">
        <w:r>
          <w:t>输出：3</w:t>
        </w:r>
      </w:ins>
    </w:p>
    <w:p w:rsidR="003E23AF" w:rsidRDefault="003E23AF" w:rsidP="003E23AF">
      <w:pPr>
        <w:jc w:val="left"/>
        <w:rPr>
          <w:ins w:id="11582" w:author="Mouse" w:date="2015-10-21T17:16:00Z"/>
        </w:rPr>
      </w:pPr>
      <w:ins w:id="11583" w:author="Mouse" w:date="2015-10-21T17:16:00Z">
        <w:r>
          <w:t>查询：4</w:t>
        </w:r>
      </w:ins>
    </w:p>
    <w:p w:rsidR="003E23AF" w:rsidRDefault="003E23AF" w:rsidP="003E23AF">
      <w:pPr>
        <w:jc w:val="left"/>
        <w:rPr>
          <w:ins w:id="11584" w:author="Mouse" w:date="2015-10-21T17:16:00Z"/>
        </w:rPr>
      </w:pPr>
      <w:ins w:id="11585" w:author="Mouse" w:date="2015-10-21T17:16:00Z">
        <w:r>
          <w:t>逻辑文件：24</w:t>
        </w:r>
      </w:ins>
    </w:p>
    <w:p w:rsidR="003E23AF" w:rsidRDefault="003E23AF" w:rsidP="003E23AF">
      <w:pPr>
        <w:jc w:val="left"/>
        <w:rPr>
          <w:ins w:id="11586" w:author="Mouse" w:date="2015-10-21T17:16:00Z"/>
        </w:rPr>
      </w:pPr>
      <w:ins w:id="11587" w:author="Mouse" w:date="2015-10-21T17:16:00Z">
        <w:r>
          <w:t>对外接口：</w:t>
        </w:r>
        <w:r>
          <w:rPr>
            <w:rFonts w:hint="eastAsia"/>
          </w:rPr>
          <w:t>2</w:t>
        </w:r>
      </w:ins>
    </w:p>
    <w:p w:rsidR="003E23AF" w:rsidRDefault="003E23AF" w:rsidP="003E23AF">
      <w:pPr>
        <w:jc w:val="left"/>
        <w:rPr>
          <w:ins w:id="11588" w:author="Mouse" w:date="2015-10-21T17:16:00Z"/>
        </w:rPr>
      </w:pPr>
      <w:ins w:id="11589" w:author="Mouse" w:date="2015-10-21T17:16:00Z">
        <w:r>
          <w:t>其功能点测度总数=0*4+3*5+4*4+24*10+2*7=15+16+240+14=285</w:t>
        </w:r>
      </w:ins>
    </w:p>
    <w:p w:rsidR="003E23AF" w:rsidRDefault="003E23AF" w:rsidP="003E23AF">
      <w:pPr>
        <w:jc w:val="left"/>
        <w:rPr>
          <w:ins w:id="11590" w:author="Mouse" w:date="2015-10-21T17:16:00Z"/>
        </w:rPr>
      </w:pPr>
      <w:ins w:id="11591" w:author="Mouse" w:date="2015-10-21T17:16:00Z">
        <w:r>
          <w:rPr>
            <w:rFonts w:hint="eastAsia"/>
          </w:rPr>
          <w:t>FP()=285*(0.65+0.01*40)=299.25</w:t>
        </w:r>
      </w:ins>
    </w:p>
    <w:p w:rsidR="003E23AF" w:rsidRDefault="003E23AF" w:rsidP="003E23AF">
      <w:pPr>
        <w:pStyle w:val="2"/>
        <w:rPr>
          <w:ins w:id="11592" w:author="Mouse" w:date="2015-10-21T17:16:00Z"/>
        </w:rPr>
      </w:pPr>
      <w:ins w:id="11593" w:author="Mouse" w:date="2015-10-21T17:16:00Z">
        <w:r>
          <w:rPr>
            <w:rFonts w:hint="eastAsia"/>
          </w:rPr>
          <w:lastRenderedPageBreak/>
          <w:t>TUS21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1987"/>
        <w:gridCol w:w="1987"/>
      </w:tblGrid>
      <w:tr w:rsidR="003E23AF" w:rsidTr="00560072">
        <w:trPr>
          <w:ins w:id="11594" w:author="Mouse" w:date="2015-10-21T17:16:00Z"/>
        </w:trPr>
        <w:tc>
          <w:tcPr>
            <w:tcW w:w="2333" w:type="dxa"/>
          </w:tcPr>
          <w:p w:rsidR="003E23AF" w:rsidRDefault="003E23AF" w:rsidP="00560072">
            <w:pPr>
              <w:rPr>
                <w:ins w:id="11595" w:author="Mouse" w:date="2015-10-21T17:16:00Z"/>
              </w:rPr>
            </w:pPr>
            <w:ins w:id="11596" w:author="Mouse" w:date="2015-10-21T17:16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597" w:author="Mouse" w:date="2015-10-21T17:16:00Z"/>
              </w:rPr>
            </w:pPr>
            <w:ins w:id="11598" w:author="Mouse" w:date="2015-10-21T17:16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599" w:author="Mouse" w:date="2015-10-21T17:16:00Z"/>
              </w:rPr>
            </w:pPr>
            <w:ins w:id="11600" w:author="Mouse" w:date="2015-10-21T17:16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1601" w:author="Mouse" w:date="2015-10-21T17:16:00Z"/>
        </w:trPr>
        <w:tc>
          <w:tcPr>
            <w:tcW w:w="2333" w:type="dxa"/>
          </w:tcPr>
          <w:p w:rsidR="003E23AF" w:rsidRDefault="003E23AF" w:rsidP="00560072">
            <w:pPr>
              <w:rPr>
                <w:ins w:id="11602" w:author="Mouse" w:date="2015-10-21T17:16:00Z"/>
              </w:rPr>
            </w:pPr>
            <w:ins w:id="11603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04" w:author="Mouse" w:date="2015-10-21T17:16:00Z"/>
              </w:rPr>
            </w:pPr>
            <w:ins w:id="11605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06" w:author="Mouse" w:date="2015-10-21T17:16:00Z"/>
              </w:rPr>
            </w:pPr>
            <w:ins w:id="11607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08" w:author="Mouse" w:date="2015-10-21T17:16:00Z"/>
        </w:trPr>
        <w:tc>
          <w:tcPr>
            <w:tcW w:w="2333" w:type="dxa"/>
          </w:tcPr>
          <w:p w:rsidR="003E23AF" w:rsidRDefault="003E23AF" w:rsidP="00560072">
            <w:pPr>
              <w:rPr>
                <w:ins w:id="11609" w:author="Mouse" w:date="2015-10-21T17:16:00Z"/>
              </w:rPr>
            </w:pPr>
            <w:ins w:id="11610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.Input.Enter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11" w:author="Mouse" w:date="2015-10-21T17:16:00Z"/>
              </w:rPr>
            </w:pPr>
            <w:ins w:id="11612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tabs>
                <w:tab w:val="center" w:pos="885"/>
              </w:tabs>
              <w:rPr>
                <w:ins w:id="11613" w:author="Mouse" w:date="2015-10-21T17:16:00Z"/>
              </w:rPr>
            </w:pPr>
          </w:p>
        </w:tc>
      </w:tr>
      <w:tr w:rsidR="003E23AF" w:rsidTr="00560072">
        <w:trPr>
          <w:ins w:id="11614" w:author="Mouse" w:date="2015-10-21T17:16:00Z"/>
        </w:trPr>
        <w:tc>
          <w:tcPr>
            <w:tcW w:w="2333" w:type="dxa"/>
          </w:tcPr>
          <w:p w:rsidR="003E23AF" w:rsidRPr="00B239FF" w:rsidRDefault="003E23AF" w:rsidP="00560072">
            <w:pPr>
              <w:rPr>
                <w:ins w:id="11615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16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Add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17" w:author="Mouse" w:date="2015-10-21T17:16:00Z"/>
              </w:rPr>
            </w:pPr>
            <w:ins w:id="11618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19" w:author="Mouse" w:date="2015-10-21T17:16:00Z"/>
              </w:rPr>
            </w:pPr>
            <w:ins w:id="11620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21" w:author="Mouse" w:date="2015-10-21T17:16:00Z"/>
        </w:trPr>
        <w:tc>
          <w:tcPr>
            <w:tcW w:w="2333" w:type="dxa"/>
          </w:tcPr>
          <w:p w:rsidR="003E23AF" w:rsidRPr="00B239FF" w:rsidRDefault="003E23AF" w:rsidP="00560072">
            <w:pPr>
              <w:rPr>
                <w:ins w:id="11622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23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Find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24" w:author="Mouse" w:date="2015-10-21T17:16:00Z"/>
              </w:rPr>
            </w:pPr>
            <w:ins w:id="11625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26" w:author="Mouse" w:date="2015-10-21T17:16:00Z"/>
              </w:rPr>
            </w:pPr>
            <w:ins w:id="11627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28" w:author="Mouse" w:date="2015-10-21T17:16:00Z"/>
        </w:trPr>
        <w:tc>
          <w:tcPr>
            <w:tcW w:w="2333" w:type="dxa"/>
          </w:tcPr>
          <w:p w:rsidR="003E23AF" w:rsidRPr="00B239FF" w:rsidRDefault="003E23AF" w:rsidP="00560072">
            <w:pPr>
              <w:rPr>
                <w:ins w:id="11629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30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Delete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31" w:author="Mouse" w:date="2015-10-21T17:16:00Z"/>
              </w:rPr>
            </w:pPr>
            <w:ins w:id="11632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33" w:author="Mouse" w:date="2015-10-21T17:16:00Z"/>
              </w:rPr>
            </w:pPr>
            <w:ins w:id="11634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35" w:author="Mouse" w:date="2015-10-21T17:16:00Z"/>
        </w:trPr>
        <w:tc>
          <w:tcPr>
            <w:tcW w:w="2333" w:type="dxa"/>
          </w:tcPr>
          <w:p w:rsidR="003E23AF" w:rsidRPr="00B239FF" w:rsidRDefault="003E23AF" w:rsidP="00560072">
            <w:pPr>
              <w:rPr>
                <w:ins w:id="11636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37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Change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38" w:author="Mouse" w:date="2015-10-21T17:16:00Z"/>
              </w:rPr>
            </w:pPr>
            <w:ins w:id="11639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40" w:author="Mouse" w:date="2015-10-21T17:16:00Z"/>
              </w:rPr>
            </w:pPr>
            <w:ins w:id="11641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42" w:author="Mouse" w:date="2015-10-21T17:16:00Z"/>
        </w:trPr>
        <w:tc>
          <w:tcPr>
            <w:tcW w:w="2333" w:type="dxa"/>
          </w:tcPr>
          <w:p w:rsidR="003E23AF" w:rsidRPr="00B239FF" w:rsidRDefault="003E23AF" w:rsidP="00560072">
            <w:pPr>
              <w:rPr>
                <w:ins w:id="11643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44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.Input.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Yes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45" w:author="Mouse" w:date="2015-10-21T17:16:00Z"/>
              </w:rPr>
            </w:pPr>
            <w:ins w:id="11646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47" w:author="Mouse" w:date="2015-10-21T17:16:00Z"/>
              </w:rPr>
            </w:pPr>
            <w:ins w:id="11648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49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50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51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Find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52" w:author="Mouse" w:date="2015-10-21T17:16:00Z"/>
              </w:rPr>
            </w:pPr>
            <w:ins w:id="11653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54" w:author="Mouse" w:date="2015-10-21T17:16:00Z"/>
              </w:rPr>
            </w:pPr>
            <w:ins w:id="11655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56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57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58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Find.Name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59" w:author="Mouse" w:date="2015-10-21T17:16:00Z"/>
              </w:rPr>
            </w:pPr>
            <w:ins w:id="11660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61" w:author="Mouse" w:date="2015-10-21T17:16:00Z"/>
              </w:rPr>
            </w:pPr>
            <w:ins w:id="11662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63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6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65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Find.Money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66" w:author="Mouse" w:date="2015-10-21T17:16:00Z"/>
              </w:rPr>
            </w:pPr>
            <w:ins w:id="11667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68" w:author="Mouse" w:date="2015-10-21T17:16:00Z"/>
              </w:rPr>
            </w:pPr>
            <w:ins w:id="11669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70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71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72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Find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.Invalid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73" w:author="Mouse" w:date="2015-10-21T17:16:00Z"/>
              </w:rPr>
            </w:pPr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74" w:author="Mouse" w:date="2015-10-21T17:16:00Z"/>
              </w:rPr>
            </w:pPr>
            <w:ins w:id="11675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76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77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78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End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79" w:author="Mouse" w:date="2015-10-21T17:16:00Z"/>
              </w:rPr>
            </w:pPr>
            <w:ins w:id="11680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81" w:author="Mouse" w:date="2015-10-21T17:16:00Z"/>
              </w:rPr>
            </w:pPr>
            <w:ins w:id="11682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83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84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85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End.Update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86" w:author="Mouse" w:date="2015-10-21T17:16:00Z"/>
              </w:rPr>
            </w:pPr>
            <w:ins w:id="11687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88" w:author="Mouse" w:date="2015-10-21T17:16:00Z"/>
              </w:rPr>
            </w:pPr>
            <w:ins w:id="11689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90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91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92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End.Close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93" w:author="Mouse" w:date="2015-10-21T17:16:00Z"/>
              </w:rPr>
            </w:pPr>
            <w:ins w:id="11694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695" w:author="Mouse" w:date="2015-10-21T17:16:00Z"/>
              </w:rPr>
            </w:pPr>
            <w:ins w:id="11696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697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698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699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Update.Name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700" w:author="Mouse" w:date="2015-10-21T17:16:00Z"/>
              </w:rPr>
            </w:pPr>
            <w:ins w:id="11701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702" w:author="Mouse" w:date="2015-10-21T17:16:00Z"/>
              </w:rPr>
            </w:pPr>
            <w:ins w:id="11703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704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705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706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Update.Money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707" w:author="Mouse" w:date="2015-10-21T17:16:00Z"/>
              </w:rPr>
            </w:pPr>
            <w:ins w:id="11708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709" w:author="Mouse" w:date="2015-10-21T17:16:00Z"/>
              </w:rPr>
            </w:pPr>
            <w:ins w:id="11710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  <w:tr w:rsidR="003E23AF" w:rsidTr="00560072">
        <w:trPr>
          <w:ins w:id="11711" w:author="Mouse" w:date="2015-10-21T17:16:00Z"/>
        </w:trPr>
        <w:tc>
          <w:tcPr>
            <w:tcW w:w="2333" w:type="dxa"/>
          </w:tcPr>
          <w:p w:rsidR="003E23AF" w:rsidRPr="000872A6" w:rsidRDefault="003E23AF" w:rsidP="00560072">
            <w:pPr>
              <w:rPr>
                <w:ins w:id="11712" w:author="Mouse" w:date="2015-10-21T17:16:00Z"/>
                <w:rFonts w:asciiTheme="majorEastAsia" w:eastAsiaTheme="majorEastAsia" w:hAnsiTheme="majorEastAsia"/>
                <w:b/>
                <w:szCs w:val="21"/>
              </w:rPr>
            </w:pPr>
            <w:ins w:id="11713" w:author="Mouse" w:date="2015-10-21T17:16:00Z"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Account</w:t>
              </w:r>
              <w:r w:rsidRPr="000872A6">
                <w:rPr>
                  <w:rFonts w:asciiTheme="majorEastAsia" w:eastAsiaTheme="majorEastAsia" w:hAnsiTheme="majorEastAsia" w:hint="eastAsia"/>
                  <w:b/>
                  <w:szCs w:val="21"/>
                </w:rPr>
                <w:t>.</w:t>
              </w:r>
              <w:r w:rsidRPr="000872A6">
                <w:rPr>
                  <w:rFonts w:asciiTheme="majorEastAsia" w:eastAsiaTheme="majorEastAsia" w:hAnsiTheme="majorEastAsia"/>
                  <w:b/>
                  <w:szCs w:val="21"/>
                </w:rPr>
                <w:t>Close.Next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714" w:author="Mouse" w:date="2015-10-21T17:16:00Z"/>
              </w:rPr>
            </w:pPr>
            <w:ins w:id="11715" w:author="Mouse" w:date="2015-10-21T17:16:00Z">
              <w:r w:rsidRPr="000949A0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  <w:tc>
          <w:tcPr>
            <w:tcW w:w="1987" w:type="dxa"/>
          </w:tcPr>
          <w:p w:rsidR="003E23AF" w:rsidRDefault="003E23AF" w:rsidP="00560072">
            <w:pPr>
              <w:rPr>
                <w:ins w:id="11716" w:author="Mouse" w:date="2015-10-21T17:16:00Z"/>
              </w:rPr>
            </w:pPr>
            <w:ins w:id="11717" w:author="Mouse" w:date="2015-10-21T17:16:00Z">
              <w:r w:rsidRPr="006B7E8C">
                <w:rPr>
                  <w:rFonts w:ascii="方正等线" w:eastAsia="方正等线" w:hAnsi="方正等线" w:hint="eastAsia"/>
                  <w:b/>
                  <w:sz w:val="18"/>
                  <w:szCs w:val="18"/>
                </w:rPr>
                <w:t>√</w:t>
              </w:r>
            </w:ins>
          </w:p>
        </w:tc>
      </w:tr>
    </w:tbl>
    <w:p w:rsidR="003E23AF" w:rsidRDefault="003E23AF" w:rsidP="003E23AF">
      <w:pPr>
        <w:rPr>
          <w:ins w:id="11718" w:author="Mouse" w:date="2015-10-21T17:16:00Z"/>
        </w:rPr>
      </w:pPr>
    </w:p>
    <w:p w:rsidR="003E23AF" w:rsidRDefault="003E23AF" w:rsidP="003E23AF">
      <w:pPr>
        <w:jc w:val="center"/>
        <w:rPr>
          <w:ins w:id="11719" w:author="Mouse" w:date="2015-10-21T17:16:00Z"/>
        </w:rPr>
      </w:pPr>
      <w:ins w:id="11720" w:author="Mouse" w:date="2015-10-21T17:16:00Z">
        <w:r>
          <w:rPr>
            <w:rFonts w:hint="eastAsia"/>
          </w:rPr>
          <w:t>银行账户管理需求的测试用例套件</w:t>
        </w:r>
      </w:ins>
    </w:p>
    <w:p w:rsidR="003E23AF" w:rsidRDefault="003E23AF" w:rsidP="003E23AF">
      <w:pPr>
        <w:rPr>
          <w:ins w:id="11721" w:author="Mouse" w:date="2015-10-21T17:16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382"/>
        <w:gridCol w:w="1383"/>
        <w:gridCol w:w="1383"/>
      </w:tblGrid>
      <w:tr w:rsidR="003E23AF" w:rsidTr="00560072">
        <w:trPr>
          <w:ins w:id="11722" w:author="Mouse" w:date="2015-10-21T17:16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723" w:author="Mouse" w:date="2015-10-21T17:16:00Z"/>
              </w:rPr>
            </w:pPr>
            <w:ins w:id="11724" w:author="Mouse" w:date="2015-10-21T17:16:00Z">
              <w:r>
                <w:rPr>
                  <w:rFonts w:hint="eastAsia"/>
                </w:rPr>
                <w:t>测试用例套件</w:t>
              </w:r>
            </w:ins>
          </w:p>
        </w:tc>
        <w:tc>
          <w:tcPr>
            <w:tcW w:w="4148" w:type="dxa"/>
            <w:gridSpan w:val="3"/>
          </w:tcPr>
          <w:p w:rsidR="003E23AF" w:rsidRDefault="003E23AF" w:rsidP="00560072">
            <w:pPr>
              <w:jc w:val="center"/>
              <w:rPr>
                <w:ins w:id="11725" w:author="Mouse" w:date="2015-10-21T17:16:00Z"/>
              </w:rPr>
            </w:pPr>
            <w:ins w:id="11726" w:author="Mouse" w:date="2015-10-21T17:16:00Z">
              <w:r>
                <w:rPr>
                  <w:rFonts w:hint="eastAsia"/>
                </w:rPr>
                <w:t>覆盖流程</w:t>
              </w:r>
            </w:ins>
          </w:p>
        </w:tc>
      </w:tr>
      <w:tr w:rsidR="003E23AF" w:rsidTr="00560072">
        <w:trPr>
          <w:ins w:id="11727" w:author="Mouse" w:date="2015-10-21T17:16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728" w:author="Mouse" w:date="2015-10-21T17:16:00Z"/>
              </w:rPr>
            </w:pPr>
            <w:ins w:id="11729" w:author="Mouse" w:date="2015-10-21T17:16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382" w:type="dxa"/>
          </w:tcPr>
          <w:p w:rsidR="003E23AF" w:rsidRDefault="003E23AF" w:rsidP="00560072">
            <w:pPr>
              <w:jc w:val="center"/>
              <w:rPr>
                <w:ins w:id="11730" w:author="Mouse" w:date="2015-10-21T17:16:00Z"/>
              </w:rPr>
            </w:pPr>
            <w:ins w:id="11731" w:author="Mouse" w:date="2015-10-21T17:16:00Z">
              <w:r>
                <w:t>正常流程</w:t>
              </w:r>
            </w:ins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732" w:author="Mouse" w:date="2015-10-21T17:16:00Z"/>
              </w:rPr>
            </w:pPr>
            <w:ins w:id="11733" w:author="Mouse" w:date="2015-10-21T17:16:00Z">
              <w:r>
                <w:t>1a</w:t>
              </w:r>
            </w:ins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734" w:author="Mouse" w:date="2015-10-21T17:16:00Z"/>
              </w:rPr>
            </w:pPr>
          </w:p>
        </w:tc>
      </w:tr>
      <w:tr w:rsidR="003E23AF" w:rsidTr="00560072">
        <w:trPr>
          <w:ins w:id="11735" w:author="Mouse" w:date="2015-10-21T17:16:00Z"/>
        </w:trPr>
        <w:tc>
          <w:tcPr>
            <w:tcW w:w="4148" w:type="dxa"/>
          </w:tcPr>
          <w:p w:rsidR="003E23AF" w:rsidRDefault="003E23AF" w:rsidP="00560072">
            <w:pPr>
              <w:jc w:val="center"/>
              <w:rPr>
                <w:ins w:id="11736" w:author="Mouse" w:date="2015-10-21T17:16:00Z"/>
              </w:rPr>
            </w:pPr>
            <w:ins w:id="11737" w:author="Mouse" w:date="2015-10-21T17:16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382" w:type="dxa"/>
          </w:tcPr>
          <w:p w:rsidR="003E23AF" w:rsidRDefault="003E23AF" w:rsidP="00560072">
            <w:pPr>
              <w:jc w:val="center"/>
              <w:rPr>
                <w:ins w:id="11738" w:author="Mouse" w:date="2015-10-21T17:16:00Z"/>
              </w:rPr>
            </w:pPr>
            <w:ins w:id="11739" w:author="Mouse" w:date="2015-10-21T17:16:00Z">
              <w:r>
                <w:t>正常流程</w:t>
              </w:r>
            </w:ins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740" w:author="Mouse" w:date="2015-10-21T17:16:00Z"/>
              </w:rPr>
            </w:pPr>
          </w:p>
        </w:tc>
        <w:tc>
          <w:tcPr>
            <w:tcW w:w="1383" w:type="dxa"/>
          </w:tcPr>
          <w:p w:rsidR="003E23AF" w:rsidRDefault="003E23AF" w:rsidP="00560072">
            <w:pPr>
              <w:jc w:val="center"/>
              <w:rPr>
                <w:ins w:id="11741" w:author="Mouse" w:date="2015-10-21T17:16:00Z"/>
              </w:rPr>
            </w:pPr>
            <w:ins w:id="11742" w:author="Mouse" w:date="2015-10-21T17:16:00Z">
              <w:r>
                <w:rPr>
                  <w:rFonts w:hint="eastAsia"/>
                </w:rPr>
                <w:t>2a</w:t>
              </w:r>
            </w:ins>
          </w:p>
        </w:tc>
      </w:tr>
    </w:tbl>
    <w:p w:rsidR="003E23AF" w:rsidRDefault="003E23AF" w:rsidP="003E23AF">
      <w:pPr>
        <w:jc w:val="center"/>
        <w:rPr>
          <w:ins w:id="11743" w:author="Mouse" w:date="2015-10-21T17:16:00Z"/>
        </w:rPr>
      </w:pPr>
    </w:p>
    <w:p w:rsidR="003E23AF" w:rsidRDefault="003E23AF" w:rsidP="003E23AF">
      <w:pPr>
        <w:jc w:val="center"/>
        <w:rPr>
          <w:ins w:id="11744" w:author="Mouse" w:date="2015-10-21T17:16:00Z"/>
        </w:rPr>
      </w:pPr>
      <w:ins w:id="11745" w:author="Mouse" w:date="2015-10-21T17:16:00Z">
        <w:r>
          <w:rPr>
            <w:rFonts w:hint="eastAsia"/>
          </w:rPr>
          <w:t>TUS1的测试用例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992"/>
        <w:gridCol w:w="1134"/>
        <w:gridCol w:w="1306"/>
        <w:gridCol w:w="2459"/>
      </w:tblGrid>
      <w:tr w:rsidR="003E23AF" w:rsidTr="00560072">
        <w:trPr>
          <w:trHeight w:val="435"/>
          <w:ins w:id="11746" w:author="Mouse" w:date="2015-10-21T17:16:00Z"/>
        </w:trPr>
        <w:tc>
          <w:tcPr>
            <w:tcW w:w="1696" w:type="dxa"/>
            <w:vMerge w:val="restart"/>
          </w:tcPr>
          <w:p w:rsidR="003E23AF" w:rsidRDefault="003E23AF" w:rsidP="00560072">
            <w:pPr>
              <w:jc w:val="center"/>
              <w:rPr>
                <w:ins w:id="11747" w:author="Mouse" w:date="2015-10-21T17:16:00Z"/>
              </w:rPr>
            </w:pPr>
            <w:ins w:id="11748" w:author="Mouse" w:date="2015-10-21T17:16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4141" w:type="dxa"/>
            <w:gridSpan w:val="4"/>
          </w:tcPr>
          <w:p w:rsidR="003E23AF" w:rsidRDefault="003E23AF" w:rsidP="00560072">
            <w:pPr>
              <w:jc w:val="center"/>
              <w:rPr>
                <w:ins w:id="11749" w:author="Mouse" w:date="2015-10-21T17:16:00Z"/>
              </w:rPr>
            </w:pPr>
            <w:ins w:id="11750" w:author="Mouse" w:date="2015-10-21T17:16:00Z">
              <w:r>
                <w:rPr>
                  <w:rFonts w:hint="eastAsia"/>
                </w:rPr>
                <w:t>输入</w:t>
              </w:r>
            </w:ins>
          </w:p>
          <w:p w:rsidR="003E23AF" w:rsidRDefault="003E23AF" w:rsidP="00560072">
            <w:pPr>
              <w:jc w:val="center"/>
              <w:rPr>
                <w:ins w:id="11751" w:author="Mouse" w:date="2015-10-21T17:16:00Z"/>
              </w:rPr>
            </w:pPr>
          </w:p>
        </w:tc>
        <w:tc>
          <w:tcPr>
            <w:tcW w:w="2459" w:type="dxa"/>
            <w:vMerge w:val="restart"/>
          </w:tcPr>
          <w:p w:rsidR="003E23AF" w:rsidRDefault="003E23AF" w:rsidP="00560072">
            <w:pPr>
              <w:jc w:val="center"/>
              <w:rPr>
                <w:ins w:id="11752" w:author="Mouse" w:date="2015-10-21T17:16:00Z"/>
              </w:rPr>
            </w:pPr>
            <w:ins w:id="11753" w:author="Mouse" w:date="2015-10-21T17:16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345"/>
          <w:ins w:id="11754" w:author="Mouse" w:date="2015-10-21T17:16:00Z"/>
        </w:trPr>
        <w:tc>
          <w:tcPr>
            <w:tcW w:w="1696" w:type="dxa"/>
            <w:vMerge/>
          </w:tcPr>
          <w:p w:rsidR="003E23AF" w:rsidRDefault="003E23AF" w:rsidP="00560072">
            <w:pPr>
              <w:jc w:val="center"/>
              <w:rPr>
                <w:ins w:id="11755" w:author="Mouse" w:date="2015-10-21T17:16:00Z"/>
              </w:rPr>
            </w:pPr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756" w:author="Mouse" w:date="2015-10-21T17:16:00Z"/>
              </w:rPr>
            </w:pPr>
            <w:ins w:id="11757" w:author="Mouse" w:date="2015-10-21T17:16:00Z">
              <w:r>
                <w:rPr>
                  <w:rFonts w:hint="eastAsia"/>
                </w:rPr>
                <w:t>选择操作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758" w:author="Mouse" w:date="2015-10-21T17:16:00Z"/>
              </w:rPr>
            </w:pPr>
            <w:ins w:id="11759" w:author="Mouse" w:date="2015-10-21T17:16:00Z">
              <w:r>
                <w:t>账户关键字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760" w:author="Mouse" w:date="2015-10-21T17:16:00Z"/>
              </w:rPr>
            </w:pPr>
            <w:ins w:id="11761" w:author="Mouse" w:date="2015-10-21T17:16:00Z">
              <w:r>
                <w:rPr>
                  <w:rFonts w:hint="eastAsia"/>
                </w:rPr>
                <w:t>账户名称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762" w:author="Mouse" w:date="2015-10-21T17:16:00Z"/>
              </w:rPr>
            </w:pPr>
            <w:ins w:id="11763" w:author="Mouse" w:date="2015-10-21T17:16:00Z">
              <w:r>
                <w:t>账户金额</w:t>
              </w:r>
            </w:ins>
          </w:p>
        </w:tc>
        <w:tc>
          <w:tcPr>
            <w:tcW w:w="2459" w:type="dxa"/>
            <w:vMerge/>
          </w:tcPr>
          <w:p w:rsidR="003E23AF" w:rsidRDefault="003E23AF" w:rsidP="00560072">
            <w:pPr>
              <w:jc w:val="center"/>
              <w:rPr>
                <w:ins w:id="11764" w:author="Mouse" w:date="2015-10-21T17:16:00Z"/>
              </w:rPr>
            </w:pPr>
          </w:p>
        </w:tc>
      </w:tr>
      <w:tr w:rsidR="003E23AF" w:rsidTr="00560072">
        <w:trPr>
          <w:ins w:id="11765" w:author="Mouse" w:date="2015-10-21T17:16:00Z"/>
        </w:trPr>
        <w:tc>
          <w:tcPr>
            <w:tcW w:w="1696" w:type="dxa"/>
          </w:tcPr>
          <w:p w:rsidR="003E23AF" w:rsidRDefault="003E23AF" w:rsidP="00560072">
            <w:pPr>
              <w:jc w:val="center"/>
              <w:rPr>
                <w:ins w:id="11766" w:author="Mouse" w:date="2015-10-21T17:16:00Z"/>
              </w:rPr>
            </w:pPr>
            <w:ins w:id="11767" w:author="Mouse" w:date="2015-10-21T17:16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768" w:author="Mouse" w:date="2015-10-21T17:16:00Z"/>
              </w:rPr>
            </w:pPr>
            <w:ins w:id="11769" w:author="Mouse" w:date="2015-10-21T17:16:00Z">
              <w:r>
                <w:rPr>
                  <w:rFonts w:hint="eastAsia"/>
                </w:rPr>
                <w:t>增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770" w:author="Mouse" w:date="2015-10-21T17:16:00Z"/>
              </w:rPr>
            </w:pPr>
            <w:ins w:id="11771" w:author="Mouse" w:date="2015-10-21T17:16:00Z">
              <w:r>
                <w:t>无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772" w:author="Mouse" w:date="2015-10-21T17:16:00Z"/>
              </w:rPr>
            </w:pPr>
            <w:ins w:id="11773" w:author="Mouse" w:date="2015-10-21T17:16:00Z">
              <w:r>
                <w:rPr>
                  <w:rFonts w:hint="eastAsia"/>
                </w:rPr>
                <w:t>王宝强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774" w:author="Mouse" w:date="2015-10-21T17:16:00Z"/>
              </w:rPr>
            </w:pPr>
            <w:ins w:id="11775" w:author="Mouse" w:date="2015-10-21T17:16:00Z">
              <w:r>
                <w:t>100</w:t>
              </w:r>
            </w:ins>
          </w:p>
        </w:tc>
        <w:tc>
          <w:tcPr>
            <w:tcW w:w="2459" w:type="dxa"/>
          </w:tcPr>
          <w:p w:rsidR="003E23AF" w:rsidRPr="000A6A19" w:rsidRDefault="003E23AF" w:rsidP="00560072">
            <w:pPr>
              <w:jc w:val="center"/>
              <w:rPr>
                <w:ins w:id="11776" w:author="Mouse" w:date="2015-10-21T17:16:00Z"/>
              </w:rPr>
            </w:pPr>
            <w:ins w:id="11777" w:author="Mouse" w:date="2015-10-21T17:16:00Z">
              <w:r w:rsidRPr="000A6A19">
                <w:rPr>
                  <w:rFonts w:hint="eastAsia"/>
                </w:rPr>
                <w:t>系统</w:t>
              </w:r>
              <w:r>
                <w:rPr>
                  <w:rFonts w:asciiTheme="majorEastAsia" w:eastAsiaTheme="majorEastAsia" w:hAnsiTheme="majorEastAsia"/>
                  <w:szCs w:val="21"/>
                </w:rPr>
                <w:t>在其确认增加后更新账户信息，并返回查询界面</w:t>
              </w:r>
            </w:ins>
          </w:p>
        </w:tc>
      </w:tr>
      <w:tr w:rsidR="003E23AF" w:rsidTr="00560072">
        <w:trPr>
          <w:ins w:id="11778" w:author="Mouse" w:date="2015-10-21T17:16:00Z"/>
        </w:trPr>
        <w:tc>
          <w:tcPr>
            <w:tcW w:w="1696" w:type="dxa"/>
          </w:tcPr>
          <w:p w:rsidR="003E23AF" w:rsidRDefault="003E23AF" w:rsidP="00560072">
            <w:pPr>
              <w:jc w:val="center"/>
              <w:rPr>
                <w:ins w:id="11779" w:author="Mouse" w:date="2015-10-21T17:16:00Z"/>
              </w:rPr>
            </w:pPr>
            <w:ins w:id="11780" w:author="Mouse" w:date="2015-10-21T17:16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781" w:author="Mouse" w:date="2015-10-21T17:16:00Z"/>
              </w:rPr>
            </w:pPr>
            <w:ins w:id="11782" w:author="Mouse" w:date="2015-10-21T17:16:00Z">
              <w:r>
                <w:t>删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783" w:author="Mouse" w:date="2015-10-21T17:16:00Z"/>
              </w:rPr>
            </w:pPr>
            <w:ins w:id="11784" w:author="Mouse" w:date="2015-10-21T17:16:00Z">
              <w:r>
                <w:t>wbq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785" w:author="Mouse" w:date="2015-10-21T17:16:00Z"/>
              </w:rPr>
            </w:pPr>
            <w:ins w:id="11786" w:author="Mouse" w:date="2015-10-21T17:16:00Z">
              <w:r>
                <w:t>无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787" w:author="Mouse" w:date="2015-10-21T17:16:00Z"/>
              </w:rPr>
            </w:pPr>
            <w:ins w:id="11788" w:author="Mouse" w:date="2015-10-21T17:16:00Z">
              <w:r>
                <w:t>无</w:t>
              </w:r>
            </w:ins>
          </w:p>
        </w:tc>
        <w:tc>
          <w:tcPr>
            <w:tcW w:w="2459" w:type="dxa"/>
          </w:tcPr>
          <w:p w:rsidR="003E23AF" w:rsidRDefault="003E23AF" w:rsidP="00560072">
            <w:pPr>
              <w:jc w:val="center"/>
              <w:rPr>
                <w:ins w:id="11789" w:author="Mouse" w:date="2015-10-21T17:16:00Z"/>
              </w:rPr>
            </w:pPr>
            <w:ins w:id="11790" w:author="Mouse" w:date="2015-10-21T17:16:00Z">
              <w:r w:rsidRPr="000A6A19">
                <w:rPr>
                  <w:rFonts w:hint="eastAsia"/>
                </w:rPr>
                <w:t>系统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显示出相应</w:t>
              </w:r>
              <w:r>
                <w:rPr>
                  <w:rFonts w:asciiTheme="majorEastAsia" w:eastAsiaTheme="majorEastAsia" w:hAnsiTheme="majorEastAsia" w:hint="eastAsia"/>
                  <w:szCs w:val="21"/>
                </w:rPr>
                <w:t>的账户信息</w:t>
              </w:r>
              <w:r>
                <w:rPr>
                  <w:rFonts w:asciiTheme="majorEastAsia" w:eastAsiaTheme="majorEastAsia" w:hAnsiTheme="majorEastAsia"/>
                  <w:szCs w:val="21"/>
                </w:rPr>
                <w:t>，并在其确认删除后更新账户信息，返回查询界面</w:t>
              </w:r>
            </w:ins>
          </w:p>
        </w:tc>
      </w:tr>
      <w:tr w:rsidR="003E23AF" w:rsidTr="00560072">
        <w:trPr>
          <w:ins w:id="11791" w:author="Mouse" w:date="2015-10-21T17:16:00Z"/>
        </w:trPr>
        <w:tc>
          <w:tcPr>
            <w:tcW w:w="1696" w:type="dxa"/>
          </w:tcPr>
          <w:p w:rsidR="003E23AF" w:rsidRDefault="003E23AF" w:rsidP="00560072">
            <w:pPr>
              <w:jc w:val="center"/>
              <w:rPr>
                <w:ins w:id="11792" w:author="Mouse" w:date="2015-10-21T17:16:00Z"/>
              </w:rPr>
            </w:pPr>
            <w:ins w:id="11793" w:author="Mouse" w:date="2015-10-21T17:16:00Z">
              <w:r>
                <w:rPr>
                  <w:rFonts w:hint="eastAsia"/>
                </w:rPr>
                <w:t>TUS1-3</w:t>
              </w:r>
            </w:ins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794" w:author="Mouse" w:date="2015-10-21T17:16:00Z"/>
              </w:rPr>
            </w:pPr>
            <w:ins w:id="11795" w:author="Mouse" w:date="2015-10-21T17:16:00Z">
              <w:r>
                <w:rPr>
                  <w:rFonts w:hint="eastAsia"/>
                </w:rPr>
                <w:t>改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796" w:author="Mouse" w:date="2015-10-21T17:16:00Z"/>
              </w:rPr>
            </w:pPr>
            <w:ins w:id="11797" w:author="Mouse" w:date="2015-10-21T17:16:00Z">
              <w:r>
                <w:t>wbq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798" w:author="Mouse" w:date="2015-10-21T17:16:00Z"/>
              </w:rPr>
            </w:pPr>
            <w:ins w:id="11799" w:author="Mouse" w:date="2015-10-21T17:16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800" w:author="Mouse" w:date="2015-10-21T17:16:00Z"/>
              </w:rPr>
            </w:pPr>
            <w:ins w:id="11801" w:author="Mouse" w:date="2015-10-21T17:16:00Z">
              <w:r>
                <w:t>100</w:t>
              </w:r>
            </w:ins>
          </w:p>
        </w:tc>
        <w:tc>
          <w:tcPr>
            <w:tcW w:w="2459" w:type="dxa"/>
          </w:tcPr>
          <w:p w:rsidR="003E23AF" w:rsidRPr="000A6A19" w:rsidRDefault="003E23AF" w:rsidP="00560072">
            <w:pPr>
              <w:jc w:val="center"/>
              <w:rPr>
                <w:ins w:id="11802" w:author="Mouse" w:date="2015-10-21T17:16:00Z"/>
              </w:rPr>
            </w:pPr>
            <w:ins w:id="11803" w:author="Mouse" w:date="2015-10-21T17:16:00Z">
              <w:r w:rsidRPr="000A6A19">
                <w:rPr>
                  <w:rFonts w:hint="eastAsia"/>
                </w:rPr>
                <w:t>系统</w:t>
              </w:r>
              <w:r>
                <w:rPr>
                  <w:rFonts w:asciiTheme="majorEastAsia" w:eastAsiaTheme="majorEastAsia" w:hAnsiTheme="majorEastAsia"/>
                  <w:szCs w:val="21"/>
                </w:rPr>
                <w:t>在其确认修改后更新账户信息，并返回查询界面</w:t>
              </w:r>
            </w:ins>
          </w:p>
        </w:tc>
      </w:tr>
      <w:tr w:rsidR="003E23AF" w:rsidTr="00560072">
        <w:trPr>
          <w:ins w:id="11804" w:author="Mouse" w:date="2015-10-21T17:16:00Z"/>
        </w:trPr>
        <w:tc>
          <w:tcPr>
            <w:tcW w:w="1696" w:type="dxa"/>
          </w:tcPr>
          <w:p w:rsidR="003E23AF" w:rsidRDefault="003E23AF" w:rsidP="00560072">
            <w:pPr>
              <w:jc w:val="center"/>
              <w:rPr>
                <w:ins w:id="11805" w:author="Mouse" w:date="2015-10-21T17:16:00Z"/>
              </w:rPr>
            </w:pPr>
            <w:ins w:id="11806" w:author="Mouse" w:date="2015-10-21T17:16:00Z">
              <w:r>
                <w:rPr>
                  <w:rFonts w:hint="eastAsia"/>
                </w:rPr>
                <w:t>TUS1-4</w:t>
              </w:r>
            </w:ins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807" w:author="Mouse" w:date="2015-10-21T17:16:00Z"/>
              </w:rPr>
            </w:pPr>
            <w:ins w:id="11808" w:author="Mouse" w:date="2015-10-21T17:16:00Z">
              <w:r>
                <w:t>查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809" w:author="Mouse" w:date="2015-10-21T17:16:00Z"/>
              </w:rPr>
            </w:pPr>
            <w:ins w:id="11810" w:author="Mouse" w:date="2015-10-21T17:16:00Z">
              <w:r>
                <w:t>wbq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811" w:author="Mouse" w:date="2015-10-21T17:16:00Z"/>
              </w:rPr>
            </w:pPr>
            <w:ins w:id="11812" w:author="Mouse" w:date="2015-10-21T17:16:00Z">
              <w:r>
                <w:t>无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813" w:author="Mouse" w:date="2015-10-21T17:16:00Z"/>
              </w:rPr>
            </w:pPr>
            <w:ins w:id="11814" w:author="Mouse" w:date="2015-10-21T17:16:00Z">
              <w:r>
                <w:t>无</w:t>
              </w:r>
            </w:ins>
          </w:p>
        </w:tc>
        <w:tc>
          <w:tcPr>
            <w:tcW w:w="2459" w:type="dxa"/>
          </w:tcPr>
          <w:p w:rsidR="003E23AF" w:rsidRDefault="003E23AF" w:rsidP="00560072">
            <w:pPr>
              <w:jc w:val="center"/>
              <w:rPr>
                <w:ins w:id="11815" w:author="Mouse" w:date="2015-10-21T17:16:00Z"/>
              </w:rPr>
            </w:pPr>
            <w:ins w:id="11816" w:author="Mouse" w:date="2015-10-21T17:16:00Z">
              <w:r w:rsidRPr="000A6A19">
                <w:rPr>
                  <w:rFonts w:hint="eastAsia"/>
                </w:rPr>
                <w:t>系统</w:t>
              </w:r>
              <w:r w:rsidRPr="000A6A19">
                <w:rPr>
                  <w:rFonts w:asciiTheme="majorEastAsia" w:eastAsiaTheme="majorEastAsia" w:hAnsiTheme="majorEastAsia"/>
                  <w:szCs w:val="21"/>
                </w:rPr>
                <w:t>显示出相应</w:t>
              </w:r>
              <w:r>
                <w:rPr>
                  <w:rFonts w:asciiTheme="majorEastAsia" w:eastAsiaTheme="majorEastAsia" w:hAnsiTheme="majorEastAsia" w:hint="eastAsia"/>
                  <w:szCs w:val="21"/>
                </w:rPr>
                <w:t>的账户信息</w:t>
              </w:r>
            </w:ins>
          </w:p>
        </w:tc>
      </w:tr>
      <w:tr w:rsidR="003E23AF" w:rsidTr="00560072">
        <w:trPr>
          <w:ins w:id="11817" w:author="Mouse" w:date="2015-10-21T17:16:00Z"/>
        </w:trPr>
        <w:tc>
          <w:tcPr>
            <w:tcW w:w="1696" w:type="dxa"/>
          </w:tcPr>
          <w:p w:rsidR="003E23AF" w:rsidRDefault="003E23AF" w:rsidP="00560072">
            <w:pPr>
              <w:jc w:val="center"/>
              <w:rPr>
                <w:ins w:id="11818" w:author="Mouse" w:date="2015-10-21T17:16:00Z"/>
              </w:rPr>
            </w:pPr>
            <w:ins w:id="11819" w:author="Mouse" w:date="2015-10-21T17:16:00Z">
              <w:r>
                <w:rPr>
                  <w:rFonts w:hint="eastAsia"/>
                </w:rPr>
                <w:t>TUS1-5</w:t>
              </w:r>
            </w:ins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820" w:author="Mouse" w:date="2015-10-21T17:16:00Z"/>
              </w:rPr>
            </w:pPr>
            <w:ins w:id="11821" w:author="Mouse" w:date="2015-10-21T17:16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822" w:author="Mouse" w:date="2015-10-21T17:16:00Z"/>
              </w:rPr>
            </w:pPr>
            <w:ins w:id="11823" w:author="Mouse" w:date="2015-10-21T17:16:00Z">
              <w:r>
                <w:t>无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824" w:author="Mouse" w:date="2015-10-21T17:16:00Z"/>
              </w:rPr>
            </w:pPr>
            <w:ins w:id="11825" w:author="Mouse" w:date="2015-10-21T17:16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826" w:author="Mouse" w:date="2015-10-21T17:16:00Z"/>
              </w:rPr>
            </w:pPr>
            <w:ins w:id="11827" w:author="Mouse" w:date="2015-10-21T17:16:00Z">
              <w:r>
                <w:t>无（该财务人员没有最高权限）</w:t>
              </w:r>
            </w:ins>
          </w:p>
        </w:tc>
        <w:tc>
          <w:tcPr>
            <w:tcW w:w="2459" w:type="dxa"/>
          </w:tcPr>
          <w:p w:rsidR="003E23AF" w:rsidRPr="004D3E34" w:rsidRDefault="003E23AF" w:rsidP="00560072">
            <w:pPr>
              <w:jc w:val="center"/>
              <w:rPr>
                <w:ins w:id="11828" w:author="Mouse" w:date="2015-10-21T17:16:00Z"/>
              </w:rPr>
            </w:pPr>
            <w:ins w:id="11829" w:author="Mouse" w:date="2015-10-21T17:16:00Z">
              <w:r w:rsidRPr="004D3E34">
                <w:rPr>
                  <w:rFonts w:asciiTheme="majorEastAsia" w:eastAsiaTheme="majorEastAsia" w:hAnsiTheme="majorEastAsia"/>
                  <w:szCs w:val="21"/>
                </w:rPr>
                <w:t>系统返回“账号或密码输入错误”</w:t>
              </w:r>
            </w:ins>
          </w:p>
        </w:tc>
      </w:tr>
    </w:tbl>
    <w:p w:rsidR="003E23AF" w:rsidRDefault="003E23AF" w:rsidP="003E23AF">
      <w:pPr>
        <w:jc w:val="center"/>
        <w:rPr>
          <w:ins w:id="11830" w:author="Mouse" w:date="2015-10-21T17:16:00Z"/>
        </w:rPr>
      </w:pPr>
    </w:p>
    <w:p w:rsidR="003E23AF" w:rsidRDefault="003E23AF" w:rsidP="003E23AF">
      <w:pPr>
        <w:jc w:val="center"/>
        <w:rPr>
          <w:ins w:id="11831" w:author="Mouse" w:date="2015-10-21T17:16:00Z"/>
        </w:rPr>
      </w:pPr>
      <w:ins w:id="11832" w:author="Mouse" w:date="2015-10-21T17:16:00Z">
        <w:r>
          <w:rPr>
            <w:rFonts w:hint="eastAsia"/>
          </w:rPr>
          <w:t>TUS2的测试用例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992"/>
        <w:gridCol w:w="1134"/>
        <w:gridCol w:w="1306"/>
        <w:gridCol w:w="2459"/>
      </w:tblGrid>
      <w:tr w:rsidR="003E23AF" w:rsidTr="00560072">
        <w:trPr>
          <w:trHeight w:val="435"/>
          <w:ins w:id="11833" w:author="Mouse" w:date="2015-10-21T17:16:00Z"/>
        </w:trPr>
        <w:tc>
          <w:tcPr>
            <w:tcW w:w="1696" w:type="dxa"/>
            <w:vMerge w:val="restart"/>
          </w:tcPr>
          <w:p w:rsidR="003E23AF" w:rsidRDefault="003E23AF" w:rsidP="00560072">
            <w:pPr>
              <w:jc w:val="center"/>
              <w:rPr>
                <w:ins w:id="11834" w:author="Mouse" w:date="2015-10-21T17:16:00Z"/>
              </w:rPr>
            </w:pPr>
            <w:ins w:id="11835" w:author="Mouse" w:date="2015-10-21T17:16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4141" w:type="dxa"/>
            <w:gridSpan w:val="4"/>
          </w:tcPr>
          <w:p w:rsidR="003E23AF" w:rsidRDefault="003E23AF" w:rsidP="00560072">
            <w:pPr>
              <w:jc w:val="center"/>
              <w:rPr>
                <w:ins w:id="11836" w:author="Mouse" w:date="2015-10-21T17:16:00Z"/>
              </w:rPr>
            </w:pPr>
            <w:ins w:id="11837" w:author="Mouse" w:date="2015-10-21T17:16:00Z">
              <w:r>
                <w:rPr>
                  <w:rFonts w:hint="eastAsia"/>
                </w:rPr>
                <w:t>输入</w:t>
              </w:r>
            </w:ins>
          </w:p>
          <w:p w:rsidR="003E23AF" w:rsidRDefault="003E23AF" w:rsidP="00560072">
            <w:pPr>
              <w:jc w:val="center"/>
              <w:rPr>
                <w:ins w:id="11838" w:author="Mouse" w:date="2015-10-21T17:16:00Z"/>
              </w:rPr>
            </w:pPr>
          </w:p>
        </w:tc>
        <w:tc>
          <w:tcPr>
            <w:tcW w:w="2459" w:type="dxa"/>
            <w:vMerge w:val="restart"/>
          </w:tcPr>
          <w:p w:rsidR="003E23AF" w:rsidRDefault="003E23AF" w:rsidP="00560072">
            <w:pPr>
              <w:jc w:val="center"/>
              <w:rPr>
                <w:ins w:id="11839" w:author="Mouse" w:date="2015-10-21T17:16:00Z"/>
              </w:rPr>
            </w:pPr>
            <w:ins w:id="11840" w:author="Mouse" w:date="2015-10-21T17:16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345"/>
          <w:ins w:id="11841" w:author="Mouse" w:date="2015-10-21T17:16:00Z"/>
        </w:trPr>
        <w:tc>
          <w:tcPr>
            <w:tcW w:w="1696" w:type="dxa"/>
            <w:vMerge/>
          </w:tcPr>
          <w:p w:rsidR="003E23AF" w:rsidRDefault="003E23AF" w:rsidP="00560072">
            <w:pPr>
              <w:jc w:val="center"/>
              <w:rPr>
                <w:ins w:id="11842" w:author="Mouse" w:date="2015-10-21T17:16:00Z"/>
              </w:rPr>
            </w:pPr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843" w:author="Mouse" w:date="2015-10-21T17:16:00Z"/>
              </w:rPr>
            </w:pPr>
            <w:ins w:id="11844" w:author="Mouse" w:date="2015-10-21T17:16:00Z">
              <w:r>
                <w:rPr>
                  <w:rFonts w:hint="eastAsia"/>
                </w:rPr>
                <w:t>选择操作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845" w:author="Mouse" w:date="2015-10-21T17:16:00Z"/>
              </w:rPr>
            </w:pPr>
            <w:ins w:id="11846" w:author="Mouse" w:date="2015-10-21T17:16:00Z">
              <w:r>
                <w:t>账户关键字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847" w:author="Mouse" w:date="2015-10-21T17:16:00Z"/>
              </w:rPr>
            </w:pPr>
            <w:ins w:id="11848" w:author="Mouse" w:date="2015-10-21T17:16:00Z">
              <w:r>
                <w:rPr>
                  <w:rFonts w:hint="eastAsia"/>
                </w:rPr>
                <w:t>账户名称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849" w:author="Mouse" w:date="2015-10-21T17:16:00Z"/>
              </w:rPr>
            </w:pPr>
            <w:ins w:id="11850" w:author="Mouse" w:date="2015-10-21T17:16:00Z">
              <w:r>
                <w:t>账户金额</w:t>
              </w:r>
            </w:ins>
          </w:p>
        </w:tc>
        <w:tc>
          <w:tcPr>
            <w:tcW w:w="2459" w:type="dxa"/>
            <w:vMerge/>
          </w:tcPr>
          <w:p w:rsidR="003E23AF" w:rsidRDefault="003E23AF" w:rsidP="00560072">
            <w:pPr>
              <w:jc w:val="center"/>
              <w:rPr>
                <w:ins w:id="11851" w:author="Mouse" w:date="2015-10-21T17:16:00Z"/>
              </w:rPr>
            </w:pPr>
          </w:p>
        </w:tc>
      </w:tr>
      <w:tr w:rsidR="003E23AF" w:rsidTr="00560072">
        <w:trPr>
          <w:ins w:id="11852" w:author="Mouse" w:date="2015-10-21T17:16:00Z"/>
        </w:trPr>
        <w:tc>
          <w:tcPr>
            <w:tcW w:w="1696" w:type="dxa"/>
          </w:tcPr>
          <w:p w:rsidR="003E23AF" w:rsidRDefault="003E23AF" w:rsidP="00560072">
            <w:pPr>
              <w:jc w:val="center"/>
              <w:rPr>
                <w:ins w:id="11853" w:author="Mouse" w:date="2015-10-21T17:16:00Z"/>
              </w:rPr>
            </w:pPr>
            <w:ins w:id="11854" w:author="Mouse" w:date="2015-10-21T17:16:00Z">
              <w:r>
                <w:rPr>
                  <w:rFonts w:hint="eastAsia"/>
                </w:rPr>
                <w:t>TUS2-1</w:t>
              </w:r>
            </w:ins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855" w:author="Mouse" w:date="2015-10-21T17:16:00Z"/>
              </w:rPr>
            </w:pPr>
            <w:ins w:id="11856" w:author="Mouse" w:date="2015-10-21T17:16:00Z">
              <w:r>
                <w:rPr>
                  <w:rFonts w:hint="eastAsia"/>
                </w:rPr>
                <w:t>改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857" w:author="Mouse" w:date="2015-10-21T17:16:00Z"/>
              </w:rPr>
            </w:pPr>
            <w:ins w:id="11858" w:author="Mouse" w:date="2015-10-21T17:16:00Z">
              <w:r>
                <w:t>@ni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859" w:author="Mouse" w:date="2015-10-21T17:16:00Z"/>
              </w:rPr>
            </w:pPr>
            <w:ins w:id="11860" w:author="Mouse" w:date="2015-10-21T17:16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861" w:author="Mouse" w:date="2015-10-21T17:16:00Z"/>
              </w:rPr>
            </w:pPr>
            <w:ins w:id="11862" w:author="Mouse" w:date="2015-10-21T17:16:00Z">
              <w:r>
                <w:t>200</w:t>
              </w:r>
            </w:ins>
          </w:p>
        </w:tc>
        <w:tc>
          <w:tcPr>
            <w:tcW w:w="2459" w:type="dxa"/>
          </w:tcPr>
          <w:p w:rsidR="003E23AF" w:rsidRPr="004D3E34" w:rsidRDefault="003E23AF" w:rsidP="00560072">
            <w:pPr>
              <w:jc w:val="center"/>
              <w:rPr>
                <w:ins w:id="11863" w:author="Mouse" w:date="2015-10-21T17:16:00Z"/>
              </w:rPr>
            </w:pPr>
            <w:ins w:id="11864" w:author="Mouse" w:date="2015-10-21T17:16:00Z">
              <w:r w:rsidRPr="004D3E34">
                <w:rPr>
                  <w:rFonts w:asciiTheme="majorEastAsia" w:eastAsiaTheme="majorEastAsia" w:hAnsiTheme="majorEastAsia"/>
                  <w:szCs w:val="21"/>
                </w:rPr>
                <w:t>系统未找到该账户，返回“没有该用户信息”</w:t>
              </w:r>
            </w:ins>
          </w:p>
        </w:tc>
      </w:tr>
      <w:tr w:rsidR="003E23AF" w:rsidTr="00560072">
        <w:trPr>
          <w:ins w:id="11865" w:author="Mouse" w:date="2015-10-21T17:16:00Z"/>
        </w:trPr>
        <w:tc>
          <w:tcPr>
            <w:tcW w:w="1696" w:type="dxa"/>
          </w:tcPr>
          <w:p w:rsidR="003E23AF" w:rsidRDefault="003E23AF" w:rsidP="00560072">
            <w:pPr>
              <w:jc w:val="center"/>
              <w:rPr>
                <w:ins w:id="11866" w:author="Mouse" w:date="2015-10-21T17:16:00Z"/>
              </w:rPr>
            </w:pPr>
            <w:ins w:id="11867" w:author="Mouse" w:date="2015-10-21T17:16:00Z">
              <w:r>
                <w:rPr>
                  <w:rFonts w:hint="eastAsia"/>
                </w:rPr>
                <w:t>TUS2-2</w:t>
              </w:r>
            </w:ins>
          </w:p>
        </w:tc>
        <w:tc>
          <w:tcPr>
            <w:tcW w:w="709" w:type="dxa"/>
          </w:tcPr>
          <w:p w:rsidR="003E23AF" w:rsidRDefault="003E23AF" w:rsidP="00560072">
            <w:pPr>
              <w:jc w:val="center"/>
              <w:rPr>
                <w:ins w:id="11868" w:author="Mouse" w:date="2015-10-21T17:16:00Z"/>
              </w:rPr>
            </w:pPr>
            <w:ins w:id="11869" w:author="Mouse" w:date="2015-10-21T17:16:00Z">
              <w:r>
                <w:t>改</w:t>
              </w:r>
            </w:ins>
          </w:p>
        </w:tc>
        <w:tc>
          <w:tcPr>
            <w:tcW w:w="992" w:type="dxa"/>
          </w:tcPr>
          <w:p w:rsidR="003E23AF" w:rsidRDefault="003E23AF" w:rsidP="00560072">
            <w:pPr>
              <w:jc w:val="center"/>
              <w:rPr>
                <w:ins w:id="11870" w:author="Mouse" w:date="2015-10-21T17:16:00Z"/>
              </w:rPr>
            </w:pPr>
            <w:ins w:id="11871" w:author="Mouse" w:date="2015-10-21T17:16:00Z">
              <w:r>
                <w:t>wbq</w:t>
              </w:r>
            </w:ins>
          </w:p>
        </w:tc>
        <w:tc>
          <w:tcPr>
            <w:tcW w:w="1134" w:type="dxa"/>
          </w:tcPr>
          <w:p w:rsidR="003E23AF" w:rsidRDefault="003E23AF" w:rsidP="00560072">
            <w:pPr>
              <w:jc w:val="center"/>
              <w:rPr>
                <w:ins w:id="11872" w:author="Mouse" w:date="2015-10-21T17:16:00Z"/>
              </w:rPr>
            </w:pPr>
            <w:ins w:id="11873" w:author="Mouse" w:date="2015-10-21T17:16:00Z">
              <w:r>
                <w:t>无</w:t>
              </w:r>
            </w:ins>
          </w:p>
        </w:tc>
        <w:tc>
          <w:tcPr>
            <w:tcW w:w="1306" w:type="dxa"/>
          </w:tcPr>
          <w:p w:rsidR="003E23AF" w:rsidRDefault="003E23AF" w:rsidP="00560072">
            <w:pPr>
              <w:jc w:val="center"/>
              <w:rPr>
                <w:ins w:id="11874" w:author="Mouse" w:date="2015-10-21T17:16:00Z"/>
              </w:rPr>
            </w:pPr>
            <w:ins w:id="11875" w:author="Mouse" w:date="2015-10-21T17:16:00Z">
              <w:r>
                <w:t>10.985</w:t>
              </w:r>
            </w:ins>
          </w:p>
        </w:tc>
        <w:tc>
          <w:tcPr>
            <w:tcW w:w="2459" w:type="dxa"/>
          </w:tcPr>
          <w:p w:rsidR="003E23AF" w:rsidRDefault="003E23AF" w:rsidP="00560072">
            <w:pPr>
              <w:jc w:val="center"/>
              <w:rPr>
                <w:ins w:id="11876" w:author="Mouse" w:date="2015-10-21T17:16:00Z"/>
              </w:rPr>
            </w:pPr>
            <w:ins w:id="11877" w:author="Mouse" w:date="2015-10-21T17:16:00Z">
              <w:r w:rsidRPr="000A6A19">
                <w:rPr>
                  <w:rFonts w:hint="eastAsia"/>
                </w:rPr>
                <w:t>系统</w:t>
              </w:r>
              <w:r>
                <w:rPr>
                  <w:rFonts w:asciiTheme="majorEastAsia" w:eastAsiaTheme="majorEastAsia" w:hAnsiTheme="majorEastAsia"/>
                  <w:szCs w:val="21"/>
                </w:rPr>
                <w:t>返回“输入的金额有误”</w:t>
              </w:r>
            </w:ins>
          </w:p>
        </w:tc>
      </w:tr>
    </w:tbl>
    <w:p w:rsidR="003E23AF" w:rsidRPr="000A6A19" w:rsidRDefault="003E23AF" w:rsidP="003E23AF">
      <w:pPr>
        <w:jc w:val="center"/>
        <w:rPr>
          <w:ins w:id="11878" w:author="Mouse" w:date="2015-10-21T17:16:00Z"/>
        </w:rPr>
      </w:pPr>
    </w:p>
    <w:p w:rsidR="003E23AF" w:rsidRDefault="003E23AF" w:rsidP="003E23AF">
      <w:pPr>
        <w:jc w:val="left"/>
        <w:rPr>
          <w:ins w:id="11879" w:author="Mouse" w:date="2015-10-21T17:16:00Z"/>
        </w:rPr>
      </w:pPr>
      <w:ins w:id="11880" w:author="Mouse" w:date="2015-10-21T17:16:00Z">
        <w:r>
          <w:t>输入：</w:t>
        </w:r>
        <w:r>
          <w:rPr>
            <w:rFonts w:hint="eastAsia"/>
          </w:rPr>
          <w:t>4</w:t>
        </w:r>
      </w:ins>
    </w:p>
    <w:p w:rsidR="003E23AF" w:rsidRDefault="003E23AF" w:rsidP="003E23AF">
      <w:pPr>
        <w:jc w:val="left"/>
        <w:rPr>
          <w:ins w:id="11881" w:author="Mouse" w:date="2015-10-21T17:16:00Z"/>
        </w:rPr>
      </w:pPr>
      <w:ins w:id="11882" w:author="Mouse" w:date="2015-10-21T17:16:00Z">
        <w:r>
          <w:t>输出：8</w:t>
        </w:r>
      </w:ins>
    </w:p>
    <w:p w:rsidR="003E23AF" w:rsidRDefault="003E23AF" w:rsidP="003E23AF">
      <w:pPr>
        <w:jc w:val="left"/>
        <w:rPr>
          <w:ins w:id="11883" w:author="Mouse" w:date="2015-10-21T17:16:00Z"/>
        </w:rPr>
      </w:pPr>
      <w:ins w:id="11884" w:author="Mouse" w:date="2015-10-21T17:16:00Z">
        <w:r>
          <w:t>查询：6</w:t>
        </w:r>
      </w:ins>
    </w:p>
    <w:p w:rsidR="003E23AF" w:rsidRDefault="003E23AF" w:rsidP="003E23AF">
      <w:pPr>
        <w:jc w:val="left"/>
        <w:rPr>
          <w:ins w:id="11885" w:author="Mouse" w:date="2015-10-21T17:16:00Z"/>
        </w:rPr>
      </w:pPr>
      <w:ins w:id="11886" w:author="Mouse" w:date="2015-10-21T17:16:00Z">
        <w:r>
          <w:t>逻辑文件：2</w:t>
        </w:r>
      </w:ins>
    </w:p>
    <w:p w:rsidR="003E23AF" w:rsidRDefault="003E23AF" w:rsidP="003E23AF">
      <w:pPr>
        <w:jc w:val="left"/>
        <w:rPr>
          <w:ins w:id="11887" w:author="Mouse" w:date="2015-10-21T17:16:00Z"/>
        </w:rPr>
      </w:pPr>
      <w:ins w:id="11888" w:author="Mouse" w:date="2015-10-21T17:16:00Z">
        <w:r>
          <w:t>对外接口：</w:t>
        </w:r>
        <w:r>
          <w:rPr>
            <w:rFonts w:hint="eastAsia"/>
          </w:rPr>
          <w:t>0</w:t>
        </w:r>
      </w:ins>
    </w:p>
    <w:p w:rsidR="003E23AF" w:rsidRDefault="003E23AF" w:rsidP="003E23AF">
      <w:pPr>
        <w:jc w:val="left"/>
        <w:rPr>
          <w:ins w:id="11889" w:author="Mouse" w:date="2015-10-21T17:16:00Z"/>
        </w:rPr>
      </w:pPr>
      <w:ins w:id="11890" w:author="Mouse" w:date="2015-10-21T17:16:00Z">
        <w:r>
          <w:t>其功能点测度总数=4*4+8*5+6*4+2*10+0*7=16+40+24+20=100</w:t>
        </w:r>
      </w:ins>
    </w:p>
    <w:p w:rsidR="003E23AF" w:rsidRDefault="003E23AF" w:rsidP="003E23AF">
      <w:pPr>
        <w:jc w:val="left"/>
        <w:rPr>
          <w:ins w:id="11891" w:author="Mouse" w:date="2015-10-21T17:16:00Z"/>
        </w:rPr>
      </w:pPr>
      <w:ins w:id="11892" w:author="Mouse" w:date="2015-10-21T17:16:00Z">
        <w:r>
          <w:rPr>
            <w:rFonts w:hint="eastAsia"/>
          </w:rPr>
          <w:t>FP()=100*(0.65+0.01*40)=105</w:t>
        </w:r>
      </w:ins>
    </w:p>
    <w:p w:rsidR="003E23AF" w:rsidRDefault="003E23AF">
      <w:pPr>
        <w:widowControl/>
        <w:jc w:val="left"/>
        <w:rPr>
          <w:ins w:id="11893" w:author="Mouse" w:date="2015-10-21T17:18:00Z"/>
        </w:rPr>
      </w:pPr>
      <w:ins w:id="11894" w:author="Mouse" w:date="2015-10-21T17:18:00Z">
        <w:r>
          <w:br w:type="page"/>
        </w:r>
      </w:ins>
    </w:p>
    <w:p w:rsidR="003E23AF" w:rsidRDefault="003E23AF" w:rsidP="003E23AF">
      <w:pPr>
        <w:pStyle w:val="2"/>
        <w:rPr>
          <w:ins w:id="11895" w:author="Mouse" w:date="2015-10-21T17:18:00Z"/>
        </w:rPr>
        <w:pPrChange w:id="11896" w:author="Mouse" w:date="2015-10-21T17:18:00Z">
          <w:pPr/>
        </w:pPrChange>
      </w:pPr>
      <w:ins w:id="11897" w:author="Mouse" w:date="2015-10-21T17:18:00Z">
        <w:r>
          <w:rPr>
            <w:rFonts w:hint="eastAsia"/>
          </w:rPr>
          <w:lastRenderedPageBreak/>
          <w:t>TUS22</w:t>
        </w:r>
      </w:ins>
    </w:p>
    <w:tbl>
      <w:tblPr>
        <w:tblpPr w:leftFromText="180" w:rightFromText="180" w:vertAnchor="page" w:horzAnchor="margin" w:tblpY="29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1898" w:author="Mouse" w:date="2015-10-21T17:18:00Z">
          <w:tblPr>
            <w:tblpPr w:leftFromText="180" w:rightFromText="180" w:vertAnchor="page" w:horzAnchor="page" w:tblpX="2025" w:tblpY="1788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801"/>
        <w:gridCol w:w="1902"/>
        <w:gridCol w:w="1843"/>
        <w:tblGridChange w:id="11899">
          <w:tblGrid>
            <w:gridCol w:w="2801"/>
            <w:gridCol w:w="1902"/>
            <w:gridCol w:w="1843"/>
          </w:tblGrid>
        </w:tblGridChange>
      </w:tblGrid>
      <w:tr w:rsidR="003E23AF" w:rsidTr="003E23AF">
        <w:trPr>
          <w:trHeight w:val="313"/>
          <w:ins w:id="11900" w:author="Mouse" w:date="2015-10-21T17:18:00Z"/>
          <w:trPrChange w:id="11901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02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jc w:val="center"/>
              <w:rPr>
                <w:ins w:id="11903" w:author="Mouse" w:date="2015-10-21T17:18:00Z"/>
              </w:rPr>
            </w:pPr>
            <w:ins w:id="11904" w:author="Mouse" w:date="2015-10-21T17:18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1905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06" w:author="Mouse" w:date="2015-10-21T17:18:00Z"/>
              </w:rPr>
            </w:pPr>
            <w:ins w:id="11907" w:author="Mouse" w:date="2015-10-21T17:18:00Z">
              <w:r>
                <w:rPr>
                  <w:rFonts w:hint="eastAsia"/>
                </w:rPr>
                <w:t>测试用例套件1</w:t>
              </w:r>
            </w:ins>
          </w:p>
        </w:tc>
        <w:tc>
          <w:tcPr>
            <w:tcW w:w="1843" w:type="dxa"/>
            <w:shd w:val="clear" w:color="auto" w:fill="auto"/>
            <w:tcPrChange w:id="11908" w:author="Mouse" w:date="2015-10-21T17:18:00Z">
              <w:tcPr>
                <w:tcW w:w="1843" w:type="dxa"/>
                <w:shd w:val="clear" w:color="auto" w:fill="auto"/>
              </w:tcPr>
            </w:tcPrChange>
          </w:tcPr>
          <w:p w:rsidR="003E23AF" w:rsidRDefault="003E23AF" w:rsidP="003E23AF">
            <w:pPr>
              <w:jc w:val="center"/>
              <w:rPr>
                <w:ins w:id="11909" w:author="Mouse" w:date="2015-10-21T17:18:00Z"/>
              </w:rPr>
            </w:pPr>
            <w:ins w:id="11910" w:author="Mouse" w:date="2015-10-21T17:18:00Z">
              <w:r>
                <w:rPr>
                  <w:rFonts w:hint="eastAsia"/>
                </w:rPr>
                <w:t>测试用例套件2</w:t>
              </w:r>
            </w:ins>
          </w:p>
        </w:tc>
      </w:tr>
      <w:tr w:rsidR="003E23AF" w:rsidTr="003E23AF">
        <w:trPr>
          <w:trHeight w:val="313"/>
          <w:ins w:id="11911" w:author="Mouse" w:date="2015-10-21T17:18:00Z"/>
          <w:trPrChange w:id="11912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13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1914" w:author="Mouse" w:date="2015-10-21T17:18:00Z"/>
              </w:rPr>
            </w:pPr>
            <w:ins w:id="11915" w:author="Mouse" w:date="2015-10-21T17:18:00Z">
              <w:r>
                <w:rPr>
                  <w:rFonts w:hint="eastAsia"/>
                </w:rPr>
                <w:t>CostManage.Input</w:t>
              </w:r>
            </w:ins>
          </w:p>
        </w:tc>
        <w:tc>
          <w:tcPr>
            <w:tcW w:w="1902" w:type="dxa"/>
            <w:shd w:val="clear" w:color="auto" w:fill="auto"/>
            <w:tcPrChange w:id="11916" w:author="Mouse" w:date="2015-10-21T17:18:00Z">
              <w:tcPr>
                <w:tcW w:w="1902" w:type="dxa"/>
                <w:shd w:val="clear" w:color="auto" w:fill="auto"/>
              </w:tcPr>
            </w:tcPrChange>
          </w:tcPr>
          <w:p w:rsidR="003E23AF" w:rsidRDefault="003E23AF" w:rsidP="003E23AF">
            <w:pPr>
              <w:jc w:val="center"/>
              <w:rPr>
                <w:ins w:id="11917" w:author="Mouse" w:date="2015-10-21T17:18:00Z"/>
              </w:rPr>
            </w:pPr>
            <w:ins w:id="11918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19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20" w:author="Mouse" w:date="2015-10-21T17:18:00Z"/>
              </w:rPr>
            </w:pPr>
            <w:ins w:id="11921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1922" w:author="Mouse" w:date="2015-10-21T17:18:00Z"/>
          <w:trPrChange w:id="11923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24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1925" w:author="Mouse" w:date="2015-10-21T17:18:00Z"/>
              </w:rPr>
            </w:pPr>
            <w:ins w:id="11926" w:author="Mouse" w:date="2015-10-21T17:18:00Z">
              <w:r>
                <w:rPr>
                  <w:rFonts w:hint="eastAsia"/>
                </w:rPr>
                <w:t>CostManage.Input.Entry</w:t>
              </w:r>
            </w:ins>
          </w:p>
        </w:tc>
        <w:tc>
          <w:tcPr>
            <w:tcW w:w="1902" w:type="dxa"/>
            <w:shd w:val="clear" w:color="auto" w:fill="auto"/>
            <w:tcPrChange w:id="11927" w:author="Mouse" w:date="2015-10-21T17:18:00Z">
              <w:tcPr>
                <w:tcW w:w="1902" w:type="dxa"/>
                <w:shd w:val="clear" w:color="auto" w:fill="auto"/>
              </w:tcPr>
            </w:tcPrChange>
          </w:tcPr>
          <w:p w:rsidR="003E23AF" w:rsidRDefault="003E23AF" w:rsidP="003E23AF">
            <w:pPr>
              <w:jc w:val="center"/>
              <w:rPr>
                <w:ins w:id="11928" w:author="Mouse" w:date="2015-10-21T17:18:00Z"/>
              </w:rPr>
            </w:pPr>
            <w:ins w:id="11929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30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31" w:author="Mouse" w:date="2015-10-21T17:18:00Z"/>
              </w:rPr>
            </w:pPr>
            <w:ins w:id="11932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1933" w:author="Mouse" w:date="2015-10-21T17:18:00Z"/>
          <w:trPrChange w:id="11934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35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1936" w:author="Mouse" w:date="2015-10-21T17:18:00Z"/>
              </w:rPr>
            </w:pPr>
            <w:ins w:id="11937" w:author="Mouse" w:date="2015-10-21T17:18:00Z">
              <w:r>
                <w:rPr>
                  <w:rFonts w:hint="eastAsia"/>
                </w:rPr>
                <w:t>CostManage.Input.Info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1938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39" w:author="Mouse" w:date="2015-10-21T17:18:00Z"/>
              </w:rPr>
            </w:pPr>
            <w:ins w:id="11940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41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42" w:author="Mouse" w:date="2015-10-21T17:18:00Z"/>
              </w:rPr>
            </w:pPr>
            <w:ins w:id="11943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1944" w:author="Mouse" w:date="2015-10-21T17:18:00Z"/>
          <w:trPrChange w:id="11945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46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1947" w:author="Mouse" w:date="2015-10-21T17:18:00Z"/>
              </w:rPr>
            </w:pPr>
            <w:ins w:id="11948" w:author="Mouse" w:date="2015-10-21T17:18:00Z">
              <w:r>
                <w:rPr>
                  <w:rFonts w:hint="eastAsia"/>
                </w:rPr>
                <w:t>CostManage.Input.Del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1949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50" w:author="Mouse" w:date="2015-10-21T17:18:00Z"/>
              </w:rPr>
            </w:pPr>
            <w:ins w:id="11951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52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53" w:author="Mouse" w:date="2015-10-21T17:18:00Z"/>
              </w:rPr>
            </w:pPr>
          </w:p>
        </w:tc>
      </w:tr>
      <w:tr w:rsidR="003E23AF" w:rsidTr="003E23AF">
        <w:trPr>
          <w:trHeight w:val="313"/>
          <w:ins w:id="11954" w:author="Mouse" w:date="2015-10-21T17:18:00Z"/>
          <w:trPrChange w:id="11955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56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1957" w:author="Mouse" w:date="2015-10-21T17:18:00Z"/>
              </w:rPr>
            </w:pPr>
            <w:ins w:id="11958" w:author="Mouse" w:date="2015-10-21T17:18:00Z">
              <w:r>
                <w:rPr>
                  <w:rFonts w:hint="eastAsia"/>
                </w:rPr>
                <w:t>CostManage.Input.Cancle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1959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60" w:author="Mouse" w:date="2015-10-21T17:18:00Z"/>
              </w:rPr>
            </w:pPr>
          </w:p>
        </w:tc>
        <w:tc>
          <w:tcPr>
            <w:tcW w:w="1843" w:type="dxa"/>
            <w:shd w:val="clear" w:color="auto" w:fill="auto"/>
            <w:vAlign w:val="center"/>
            <w:tcPrChange w:id="11961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62" w:author="Mouse" w:date="2015-10-21T17:18:00Z"/>
              </w:rPr>
            </w:pPr>
            <w:ins w:id="11963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1964" w:author="Mouse" w:date="2015-10-21T17:18:00Z"/>
          <w:trPrChange w:id="11965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66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1967" w:author="Mouse" w:date="2015-10-21T17:18:00Z"/>
              </w:rPr>
            </w:pPr>
            <w:ins w:id="11968" w:author="Mouse" w:date="2015-10-21T17:18:00Z">
              <w:r>
                <w:rPr>
                  <w:rFonts w:hint="eastAsia"/>
                </w:rPr>
                <w:t>CostManage.Input.Change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1969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70" w:author="Mouse" w:date="2015-10-21T17:18:00Z"/>
              </w:rPr>
            </w:pPr>
            <w:ins w:id="11971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72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73" w:author="Mouse" w:date="2015-10-21T17:18:00Z"/>
              </w:rPr>
            </w:pPr>
            <w:ins w:id="11974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1975" w:author="Mouse" w:date="2015-10-21T17:18:00Z"/>
          <w:trPrChange w:id="11976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77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rPr>
                <w:ins w:id="11978" w:author="Mouse" w:date="2015-10-21T17:18:00Z"/>
              </w:rPr>
            </w:pPr>
            <w:ins w:id="11979" w:author="Mouse" w:date="2015-10-21T17:18:00Z">
              <w:r>
                <w:rPr>
                  <w:rFonts w:hint="eastAsia"/>
                </w:rPr>
                <w:t>CostManage.Input.Invalid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1980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81" w:author="Mouse" w:date="2015-10-21T17:18:00Z"/>
              </w:rPr>
            </w:pPr>
            <w:ins w:id="11982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83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84" w:author="Mouse" w:date="2015-10-21T17:18:00Z"/>
              </w:rPr>
            </w:pPr>
            <w:ins w:id="11985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1986" w:author="Mouse" w:date="2015-10-21T17:18:00Z"/>
          <w:trPrChange w:id="11987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88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1989" w:author="Mouse" w:date="2015-10-21T17:18:00Z"/>
              </w:rPr>
            </w:pPr>
            <w:ins w:id="11990" w:author="Mouse" w:date="2015-10-21T17:18:00Z">
              <w:r>
                <w:rPr>
                  <w:rFonts w:hint="eastAsia"/>
                </w:rPr>
                <w:t>CostManage.Entry.Start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1991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92" w:author="Mouse" w:date="2015-10-21T17:18:00Z"/>
              </w:rPr>
            </w:pPr>
            <w:ins w:id="11993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94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1995" w:author="Mouse" w:date="2015-10-21T17:18:00Z"/>
              </w:rPr>
            </w:pPr>
            <w:ins w:id="11996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1997" w:author="Mouse" w:date="2015-10-21T17:18:00Z"/>
          <w:trPrChange w:id="11998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1999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000" w:author="Mouse" w:date="2015-10-21T17:18:00Z"/>
              </w:rPr>
            </w:pPr>
            <w:ins w:id="12001" w:author="Mouse" w:date="2015-10-21T17:18:00Z">
              <w:r>
                <w:rPr>
                  <w:rFonts w:hint="eastAsia"/>
                </w:rPr>
                <w:t>CostManage.Entry.Valid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02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03" w:author="Mouse" w:date="2015-10-21T17:18:00Z"/>
              </w:rPr>
            </w:pPr>
            <w:ins w:id="12004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05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06" w:author="Mouse" w:date="2015-10-21T17:18:00Z"/>
              </w:rPr>
            </w:pPr>
            <w:ins w:id="12007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008" w:author="Mouse" w:date="2015-10-21T17:18:00Z"/>
          <w:trPrChange w:id="12009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10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rPr>
                <w:ins w:id="12011" w:author="Mouse" w:date="2015-10-21T17:18:00Z"/>
              </w:rPr>
            </w:pPr>
            <w:ins w:id="12012" w:author="Mouse" w:date="2015-10-21T17:18:00Z">
              <w:r>
                <w:rPr>
                  <w:rFonts w:hint="eastAsia"/>
                </w:rPr>
                <w:t>CostManage.Entry.Invalid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13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14" w:author="Mouse" w:date="2015-10-21T17:18:00Z"/>
              </w:rPr>
            </w:pPr>
            <w:ins w:id="12015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16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17" w:author="Mouse" w:date="2015-10-21T17:18:00Z"/>
              </w:rPr>
            </w:pPr>
            <w:ins w:id="12018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019" w:author="Mouse" w:date="2015-10-21T17:18:00Z"/>
          <w:trPrChange w:id="12020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21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022" w:author="Mouse" w:date="2015-10-21T17:18:00Z"/>
              </w:rPr>
            </w:pPr>
            <w:ins w:id="12023" w:author="Mouse" w:date="2015-10-21T17:18:00Z">
              <w:r>
                <w:rPr>
                  <w:rFonts w:hint="eastAsia"/>
                </w:rPr>
                <w:t>CostManage.Info.Input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24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25" w:author="Mouse" w:date="2015-10-21T17:18:00Z"/>
              </w:rPr>
            </w:pPr>
            <w:ins w:id="12026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27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28" w:author="Mouse" w:date="2015-10-21T17:18:00Z"/>
              </w:rPr>
            </w:pPr>
            <w:ins w:id="12029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030" w:author="Mouse" w:date="2015-10-21T17:18:00Z"/>
          <w:trPrChange w:id="12031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32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033" w:author="Mouse" w:date="2015-10-21T17:18:00Z"/>
              </w:rPr>
            </w:pPr>
            <w:ins w:id="12034" w:author="Mouse" w:date="2015-10-21T17:18:00Z">
              <w:r>
                <w:rPr>
                  <w:rFonts w:hint="eastAsia"/>
                </w:rPr>
                <w:t>CostManage.Info.Valid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35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36" w:author="Mouse" w:date="2015-10-21T17:18:00Z"/>
              </w:rPr>
            </w:pPr>
            <w:ins w:id="12037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38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39" w:author="Mouse" w:date="2015-10-21T17:18:00Z"/>
              </w:rPr>
            </w:pPr>
            <w:ins w:id="12040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041" w:author="Mouse" w:date="2015-10-21T17:18:00Z"/>
          <w:trPrChange w:id="12042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43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rPr>
                <w:ins w:id="12044" w:author="Mouse" w:date="2015-10-21T17:18:00Z"/>
              </w:rPr>
            </w:pPr>
            <w:ins w:id="12045" w:author="Mouse" w:date="2015-10-21T17:18:00Z">
              <w:r>
                <w:rPr>
                  <w:rFonts w:hint="eastAsia"/>
                </w:rPr>
                <w:t>CostManage.Info.</w:t>
              </w:r>
              <w:r>
                <w:t>Invali</w:t>
              </w:r>
              <w:r>
                <w:rPr>
                  <w:rFonts w:hint="eastAsia"/>
                </w:rPr>
                <w:t>d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46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47" w:author="Mouse" w:date="2015-10-21T17:18:00Z"/>
              </w:rPr>
            </w:pPr>
            <w:ins w:id="12048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49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50" w:author="Mouse" w:date="2015-10-21T17:18:00Z"/>
              </w:rPr>
            </w:pPr>
          </w:p>
        </w:tc>
      </w:tr>
      <w:tr w:rsidR="003E23AF" w:rsidTr="003E23AF">
        <w:trPr>
          <w:trHeight w:val="313"/>
          <w:ins w:id="12051" w:author="Mouse" w:date="2015-10-21T17:18:00Z"/>
          <w:trPrChange w:id="12052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53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054" w:author="Mouse" w:date="2015-10-21T17:18:00Z"/>
              </w:rPr>
            </w:pPr>
            <w:ins w:id="12055" w:author="Mouse" w:date="2015-10-21T17:18:00Z">
              <w:r>
                <w:rPr>
                  <w:rFonts w:hint="eastAsia"/>
                </w:rPr>
                <w:t>CostManage.Del.Choose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56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57" w:author="Mouse" w:date="2015-10-21T17:18:00Z"/>
              </w:rPr>
            </w:pPr>
            <w:ins w:id="12058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59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60" w:author="Mouse" w:date="2015-10-21T17:18:00Z"/>
              </w:rPr>
            </w:pPr>
            <w:ins w:id="12061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062" w:author="Mouse" w:date="2015-10-21T17:18:00Z"/>
          <w:trPrChange w:id="12063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64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065" w:author="Mouse" w:date="2015-10-21T17:18:00Z"/>
              </w:rPr>
            </w:pPr>
            <w:ins w:id="12066" w:author="Mouse" w:date="2015-10-21T17:18:00Z">
              <w:r>
                <w:rPr>
                  <w:rFonts w:hint="eastAsia"/>
                </w:rPr>
                <w:t>CostManage.Del.Confirm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67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68" w:author="Mouse" w:date="2015-10-21T17:18:00Z"/>
              </w:rPr>
            </w:pPr>
            <w:ins w:id="12069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70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71" w:author="Mouse" w:date="2015-10-21T17:18:00Z"/>
              </w:rPr>
            </w:pPr>
            <w:ins w:id="12072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073" w:author="Mouse" w:date="2015-10-21T17:18:00Z"/>
          <w:trPrChange w:id="12074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75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076" w:author="Mouse" w:date="2015-10-21T17:18:00Z"/>
              </w:rPr>
            </w:pPr>
            <w:ins w:id="12077" w:author="Mouse" w:date="2015-10-21T17:18:00Z">
              <w:r>
                <w:rPr>
                  <w:rFonts w:hint="eastAsia"/>
                </w:rPr>
                <w:t>CostManage.Change.On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78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79" w:author="Mouse" w:date="2015-10-21T17:18:00Z"/>
              </w:rPr>
            </w:pPr>
            <w:ins w:id="12080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81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82" w:author="Mouse" w:date="2015-10-21T17:18:00Z"/>
              </w:rPr>
            </w:pPr>
            <w:ins w:id="12083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084" w:author="Mouse" w:date="2015-10-21T17:18:00Z"/>
          <w:trPrChange w:id="12085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086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087" w:author="Mouse" w:date="2015-10-21T17:18:00Z"/>
              </w:rPr>
            </w:pPr>
            <w:ins w:id="12088" w:author="Mouse" w:date="2015-10-21T17:18:00Z">
              <w:r>
                <w:rPr>
                  <w:rFonts w:hint="eastAsia"/>
                </w:rPr>
                <w:t>CostManage.Change.Finish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089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90" w:author="Mouse" w:date="2015-10-21T17:18:00Z"/>
              </w:rPr>
            </w:pPr>
            <w:ins w:id="12091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092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093" w:author="Mouse" w:date="2015-10-21T17:18:00Z"/>
              </w:rPr>
            </w:pPr>
            <w:ins w:id="12094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90"/>
          <w:ins w:id="12095" w:author="Mouse" w:date="2015-10-21T17:18:00Z"/>
          <w:trPrChange w:id="12096" w:author="Mouse" w:date="2015-10-21T17:18:00Z">
            <w:trPr>
              <w:trHeight w:val="90"/>
            </w:trPr>
          </w:trPrChange>
        </w:trPr>
        <w:tc>
          <w:tcPr>
            <w:tcW w:w="2801" w:type="dxa"/>
            <w:shd w:val="clear" w:color="auto" w:fill="auto"/>
            <w:tcPrChange w:id="12097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rPr>
                <w:ins w:id="12098" w:author="Mouse" w:date="2015-10-21T17:18:00Z"/>
              </w:rPr>
            </w:pPr>
            <w:ins w:id="12099" w:author="Mouse" w:date="2015-10-21T17:18:00Z">
              <w:r>
                <w:rPr>
                  <w:rFonts w:hint="eastAsia"/>
                </w:rPr>
                <w:t>CostManage.Change.Invalid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100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01" w:author="Mouse" w:date="2015-10-21T17:18:00Z"/>
              </w:rPr>
            </w:pPr>
            <w:ins w:id="12102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103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04" w:author="Mouse" w:date="2015-10-21T17:18:00Z"/>
              </w:rPr>
            </w:pPr>
            <w:ins w:id="12105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106" w:author="Mouse" w:date="2015-10-21T17:18:00Z"/>
          <w:trPrChange w:id="12107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108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109" w:author="Mouse" w:date="2015-10-21T17:18:00Z"/>
              </w:rPr>
            </w:pPr>
            <w:ins w:id="12110" w:author="Mouse" w:date="2015-10-21T17:18:00Z">
              <w:r>
                <w:rPr>
                  <w:rFonts w:hint="eastAsia"/>
                </w:rPr>
                <w:t>CostManage.End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111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12" w:author="Mouse" w:date="2015-10-21T17:18:00Z"/>
              </w:rPr>
            </w:pPr>
            <w:ins w:id="12113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114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15" w:author="Mouse" w:date="2015-10-21T17:18:00Z"/>
              </w:rPr>
            </w:pPr>
            <w:ins w:id="12116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117" w:author="Mouse" w:date="2015-10-21T17:18:00Z"/>
          <w:trPrChange w:id="12118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119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120" w:author="Mouse" w:date="2015-10-21T17:18:00Z"/>
              </w:rPr>
            </w:pPr>
            <w:ins w:id="12121" w:author="Mouse" w:date="2015-10-21T17:18:00Z">
              <w:r>
                <w:rPr>
                  <w:rFonts w:hint="eastAsia"/>
                </w:rPr>
                <w:t>CostManage.End.Close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122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23" w:author="Mouse" w:date="2015-10-21T17:18:00Z"/>
              </w:rPr>
            </w:pPr>
            <w:ins w:id="12124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125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26" w:author="Mouse" w:date="2015-10-21T17:18:00Z"/>
              </w:rPr>
            </w:pPr>
            <w:ins w:id="12127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128" w:author="Mouse" w:date="2015-10-21T17:18:00Z"/>
          <w:trPrChange w:id="12129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130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spacing w:line="288" w:lineRule="auto"/>
              <w:rPr>
                <w:ins w:id="12131" w:author="Mouse" w:date="2015-10-21T17:18:00Z"/>
              </w:rPr>
            </w:pPr>
            <w:ins w:id="12132" w:author="Mouse" w:date="2015-10-21T17:18:00Z">
              <w:r>
                <w:rPr>
                  <w:rFonts w:hint="eastAsia"/>
                </w:rPr>
                <w:t>CostManage.Close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133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34" w:author="Mouse" w:date="2015-10-21T17:18:00Z"/>
              </w:rPr>
            </w:pPr>
            <w:ins w:id="12135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136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37" w:author="Mouse" w:date="2015-10-21T17:18:00Z"/>
              </w:rPr>
            </w:pPr>
            <w:ins w:id="12138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3E23AF">
        <w:trPr>
          <w:trHeight w:val="313"/>
          <w:ins w:id="12139" w:author="Mouse" w:date="2015-10-21T17:18:00Z"/>
          <w:trPrChange w:id="12140" w:author="Mouse" w:date="2015-10-21T17:18:00Z">
            <w:trPr>
              <w:trHeight w:val="313"/>
            </w:trPr>
          </w:trPrChange>
        </w:trPr>
        <w:tc>
          <w:tcPr>
            <w:tcW w:w="2801" w:type="dxa"/>
            <w:shd w:val="clear" w:color="auto" w:fill="auto"/>
            <w:tcPrChange w:id="12141" w:author="Mouse" w:date="2015-10-21T17:18:00Z">
              <w:tcPr>
                <w:tcW w:w="2801" w:type="dxa"/>
                <w:shd w:val="clear" w:color="auto" w:fill="auto"/>
              </w:tcPr>
            </w:tcPrChange>
          </w:tcPr>
          <w:p w:rsidR="003E23AF" w:rsidRDefault="003E23AF" w:rsidP="003E23AF">
            <w:pPr>
              <w:rPr>
                <w:ins w:id="12142" w:author="Mouse" w:date="2015-10-21T17:18:00Z"/>
              </w:rPr>
            </w:pPr>
            <w:ins w:id="12143" w:author="Mouse" w:date="2015-10-21T17:18:00Z">
              <w:r>
                <w:rPr>
                  <w:rFonts w:hint="eastAsia"/>
                </w:rPr>
                <w:t xml:space="preserve">CostManage.Close.Next      </w:t>
              </w:r>
            </w:ins>
          </w:p>
        </w:tc>
        <w:tc>
          <w:tcPr>
            <w:tcW w:w="1902" w:type="dxa"/>
            <w:shd w:val="clear" w:color="auto" w:fill="auto"/>
            <w:vAlign w:val="center"/>
            <w:tcPrChange w:id="12144" w:author="Mouse" w:date="2015-10-21T17:18:00Z">
              <w:tcPr>
                <w:tcW w:w="1902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45" w:author="Mouse" w:date="2015-10-21T17:18:00Z"/>
              </w:rPr>
            </w:pPr>
            <w:ins w:id="12146" w:author="Mouse" w:date="2015-10-21T17:18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147" w:author="Mouse" w:date="2015-10-21T17:18:00Z">
              <w:tcPr>
                <w:tcW w:w="1843" w:type="dxa"/>
                <w:shd w:val="clear" w:color="auto" w:fill="auto"/>
                <w:vAlign w:val="center"/>
              </w:tcPr>
            </w:tcPrChange>
          </w:tcPr>
          <w:p w:rsidR="003E23AF" w:rsidRDefault="003E23AF" w:rsidP="003E23AF">
            <w:pPr>
              <w:jc w:val="center"/>
              <w:rPr>
                <w:ins w:id="12148" w:author="Mouse" w:date="2015-10-21T17:18:00Z"/>
              </w:rPr>
            </w:pPr>
            <w:ins w:id="12149" w:author="Mouse" w:date="2015-10-21T17:18:00Z">
              <w:r>
                <w:rPr>
                  <w:rFonts w:hint="eastAsia"/>
                </w:rPr>
                <w:t>TUS2</w:t>
              </w:r>
            </w:ins>
          </w:p>
        </w:tc>
      </w:tr>
    </w:tbl>
    <w:p w:rsidR="003E23AF" w:rsidRDefault="003E23AF" w:rsidP="003E23AF">
      <w:pPr>
        <w:rPr>
          <w:ins w:id="12150" w:author="Mouse" w:date="2015-10-21T17:18:00Z"/>
        </w:rPr>
      </w:pPr>
    </w:p>
    <w:p w:rsidR="003E23AF" w:rsidRDefault="003E23AF" w:rsidP="003E23AF">
      <w:pPr>
        <w:rPr>
          <w:ins w:id="12151" w:author="Mouse" w:date="2015-10-21T17:18:00Z"/>
        </w:rPr>
      </w:pPr>
    </w:p>
    <w:p w:rsidR="003E23AF" w:rsidRDefault="003E23AF" w:rsidP="003E23AF">
      <w:pPr>
        <w:rPr>
          <w:ins w:id="12152" w:author="Mouse" w:date="2015-10-21T17:18:00Z"/>
        </w:rPr>
      </w:pPr>
    </w:p>
    <w:p w:rsidR="003E23AF" w:rsidRDefault="003E23AF" w:rsidP="003E23AF">
      <w:pPr>
        <w:rPr>
          <w:ins w:id="12153" w:author="Mouse" w:date="2015-10-21T17:18:00Z"/>
        </w:rPr>
      </w:pPr>
    </w:p>
    <w:p w:rsidR="003E23AF" w:rsidRDefault="003E23AF" w:rsidP="003E23AF">
      <w:pPr>
        <w:rPr>
          <w:ins w:id="12154" w:author="Mouse" w:date="2015-10-21T17:18:00Z"/>
        </w:rPr>
      </w:pPr>
    </w:p>
    <w:p w:rsidR="003E23AF" w:rsidRDefault="003E23AF" w:rsidP="003E23AF">
      <w:pPr>
        <w:rPr>
          <w:ins w:id="12155" w:author="Mouse" w:date="2015-10-21T17:18:00Z"/>
        </w:rPr>
      </w:pPr>
    </w:p>
    <w:p w:rsidR="003E23AF" w:rsidRDefault="003E23AF" w:rsidP="003E23AF">
      <w:pPr>
        <w:rPr>
          <w:ins w:id="12156" w:author="Mouse" w:date="2015-10-21T17:18:00Z"/>
        </w:rPr>
      </w:pPr>
    </w:p>
    <w:p w:rsidR="003E23AF" w:rsidRDefault="003E23AF" w:rsidP="003E23AF">
      <w:pPr>
        <w:rPr>
          <w:ins w:id="12157" w:author="Mouse" w:date="2015-10-21T17:18:00Z"/>
        </w:rPr>
      </w:pPr>
    </w:p>
    <w:p w:rsidR="003E23AF" w:rsidRDefault="003E23AF" w:rsidP="003E23AF">
      <w:pPr>
        <w:rPr>
          <w:ins w:id="12158" w:author="Mouse" w:date="2015-10-21T17:18:00Z"/>
        </w:rPr>
      </w:pPr>
    </w:p>
    <w:p w:rsidR="003E23AF" w:rsidRDefault="003E23AF" w:rsidP="003E23AF">
      <w:pPr>
        <w:rPr>
          <w:ins w:id="12159" w:author="Mouse" w:date="2015-10-21T17:18:00Z"/>
        </w:rPr>
      </w:pPr>
    </w:p>
    <w:p w:rsidR="003E23AF" w:rsidRDefault="003E23AF" w:rsidP="003E23AF">
      <w:pPr>
        <w:rPr>
          <w:ins w:id="12160" w:author="Mouse" w:date="2015-10-21T17:18:00Z"/>
        </w:rPr>
      </w:pPr>
    </w:p>
    <w:p w:rsidR="003E23AF" w:rsidRDefault="003E23AF" w:rsidP="003E23AF">
      <w:pPr>
        <w:rPr>
          <w:ins w:id="12161" w:author="Mouse" w:date="2015-10-21T17:18:00Z"/>
        </w:rPr>
      </w:pPr>
    </w:p>
    <w:p w:rsidR="003E23AF" w:rsidRDefault="003E23AF" w:rsidP="003E23AF">
      <w:pPr>
        <w:rPr>
          <w:ins w:id="12162" w:author="Mouse" w:date="2015-10-21T17:18:00Z"/>
        </w:rPr>
      </w:pPr>
    </w:p>
    <w:p w:rsidR="003E23AF" w:rsidRDefault="003E23AF" w:rsidP="003E23AF">
      <w:pPr>
        <w:rPr>
          <w:ins w:id="12163" w:author="Mouse" w:date="2015-10-21T17:18:00Z"/>
        </w:rPr>
      </w:pPr>
    </w:p>
    <w:p w:rsidR="003E23AF" w:rsidRDefault="003E23AF" w:rsidP="003E23AF">
      <w:pPr>
        <w:rPr>
          <w:ins w:id="12164" w:author="Mouse" w:date="2015-10-21T17:18:00Z"/>
        </w:rPr>
      </w:pPr>
    </w:p>
    <w:p w:rsidR="003E23AF" w:rsidRDefault="003E23AF" w:rsidP="003E23AF">
      <w:pPr>
        <w:rPr>
          <w:ins w:id="12165" w:author="Mouse" w:date="2015-10-21T17:18:00Z"/>
        </w:rPr>
      </w:pPr>
    </w:p>
    <w:p w:rsidR="003E23AF" w:rsidRDefault="003E23AF" w:rsidP="003E23AF">
      <w:pPr>
        <w:rPr>
          <w:ins w:id="12166" w:author="Mouse" w:date="2015-10-21T17:18:00Z"/>
        </w:rPr>
      </w:pPr>
    </w:p>
    <w:p w:rsidR="003E23AF" w:rsidRDefault="003E23AF" w:rsidP="003E23AF">
      <w:pPr>
        <w:rPr>
          <w:ins w:id="12167" w:author="Mouse" w:date="2015-10-21T17:18:00Z"/>
        </w:rPr>
      </w:pPr>
    </w:p>
    <w:p w:rsidR="003E23AF" w:rsidRDefault="003E23AF" w:rsidP="003E23AF">
      <w:pPr>
        <w:rPr>
          <w:ins w:id="12168" w:author="Mouse" w:date="2015-10-21T17:18:00Z"/>
        </w:rPr>
      </w:pPr>
    </w:p>
    <w:p w:rsidR="003E23AF" w:rsidRDefault="003E23AF" w:rsidP="003E23AF">
      <w:pPr>
        <w:rPr>
          <w:ins w:id="12169" w:author="Mouse" w:date="2015-10-21T17:18:00Z"/>
        </w:rPr>
      </w:pPr>
    </w:p>
    <w:p w:rsidR="003E23AF" w:rsidRDefault="003E23AF" w:rsidP="003E23AF">
      <w:pPr>
        <w:rPr>
          <w:ins w:id="12170" w:author="Mouse" w:date="2015-10-21T17:18:00Z"/>
        </w:rPr>
      </w:pPr>
    </w:p>
    <w:p w:rsidR="003E23AF" w:rsidRDefault="003E23AF" w:rsidP="003E23AF">
      <w:pPr>
        <w:rPr>
          <w:ins w:id="12171" w:author="Mouse" w:date="2015-10-21T17:18:00Z"/>
        </w:rPr>
      </w:pPr>
    </w:p>
    <w:p w:rsidR="003E23AF" w:rsidRDefault="003E23AF" w:rsidP="003E23AF">
      <w:pPr>
        <w:rPr>
          <w:ins w:id="12172" w:author="Mouse" w:date="2015-10-21T17:18:00Z"/>
        </w:rPr>
      </w:pPr>
    </w:p>
    <w:p w:rsidR="003E23AF" w:rsidRDefault="003E23AF" w:rsidP="003E23AF">
      <w:pPr>
        <w:rPr>
          <w:ins w:id="12173" w:author="Mouse" w:date="2015-10-21T17:18:00Z"/>
        </w:rPr>
      </w:pPr>
    </w:p>
    <w:p w:rsidR="003E23AF" w:rsidRDefault="003E23AF" w:rsidP="003E23AF">
      <w:pPr>
        <w:rPr>
          <w:ins w:id="12174" w:author="Mouse" w:date="2015-10-21T17:18:00Z"/>
        </w:rPr>
      </w:pPr>
    </w:p>
    <w:p w:rsidR="003E23AF" w:rsidRDefault="003E23AF" w:rsidP="003E23AF">
      <w:pPr>
        <w:rPr>
          <w:ins w:id="12175" w:author="Mouse" w:date="2015-10-21T17:18:00Z"/>
        </w:rPr>
      </w:pPr>
    </w:p>
    <w:p w:rsidR="003E23AF" w:rsidRDefault="003E23AF" w:rsidP="003E23AF">
      <w:pPr>
        <w:rPr>
          <w:ins w:id="12176" w:author="Mouse" w:date="2015-10-21T17:18:00Z"/>
        </w:rPr>
      </w:pPr>
    </w:p>
    <w:p w:rsidR="003E23AF" w:rsidRDefault="003E23AF" w:rsidP="003E23AF">
      <w:pPr>
        <w:rPr>
          <w:ins w:id="12177" w:author="Mouse" w:date="2015-10-21T17:18:00Z"/>
        </w:rPr>
      </w:pPr>
    </w:p>
    <w:p w:rsidR="003E23AF" w:rsidRDefault="003E23AF" w:rsidP="003E23AF">
      <w:pPr>
        <w:rPr>
          <w:ins w:id="12178" w:author="Mouse" w:date="2015-10-21T17:18:00Z"/>
        </w:rPr>
      </w:pPr>
    </w:p>
    <w:p w:rsidR="003E23AF" w:rsidRDefault="003E23AF" w:rsidP="003E23AF">
      <w:pPr>
        <w:jc w:val="center"/>
        <w:rPr>
          <w:ins w:id="12179" w:author="Mouse" w:date="2015-10-21T17:18:00Z"/>
        </w:rPr>
      </w:pPr>
      <w:ins w:id="12180" w:author="Mouse" w:date="2015-10-21T17:18:00Z">
        <w:r>
          <w:rPr>
            <w:rFonts w:hint="eastAsia"/>
          </w:rPr>
          <w:t>TUS1的测试用例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290"/>
        <w:gridCol w:w="2745"/>
        <w:gridCol w:w="2661"/>
      </w:tblGrid>
      <w:tr w:rsidR="003E23AF" w:rsidTr="00560072">
        <w:trPr>
          <w:trHeight w:val="426"/>
          <w:ins w:id="12181" w:author="Mouse" w:date="2015-10-21T17:18:00Z"/>
        </w:trPr>
        <w:tc>
          <w:tcPr>
            <w:tcW w:w="1764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182" w:author="Mouse" w:date="2015-10-21T17:18:00Z"/>
              </w:rPr>
            </w:pPr>
            <w:ins w:id="12183" w:author="Mouse" w:date="2015-10-21T17:18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4035" w:type="dxa"/>
            <w:gridSpan w:val="2"/>
            <w:shd w:val="clear" w:color="auto" w:fill="auto"/>
          </w:tcPr>
          <w:p w:rsidR="003E23AF" w:rsidRDefault="003E23AF" w:rsidP="00560072">
            <w:pPr>
              <w:jc w:val="center"/>
              <w:rPr>
                <w:ins w:id="12184" w:author="Mouse" w:date="2015-10-21T17:18:00Z"/>
              </w:rPr>
            </w:pPr>
            <w:ins w:id="12185" w:author="Mouse" w:date="2015-10-21T17:18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266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186" w:author="Mouse" w:date="2015-10-21T17:18:00Z"/>
              </w:rPr>
            </w:pPr>
            <w:ins w:id="12187" w:author="Mouse" w:date="2015-10-21T17:18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426"/>
          <w:ins w:id="12188" w:author="Mouse" w:date="2015-10-21T17:18:00Z"/>
        </w:trPr>
        <w:tc>
          <w:tcPr>
            <w:tcW w:w="1764" w:type="dxa"/>
            <w:vMerge/>
            <w:shd w:val="clear" w:color="auto" w:fill="auto"/>
          </w:tcPr>
          <w:p w:rsidR="003E23AF" w:rsidRDefault="003E23AF" w:rsidP="00560072">
            <w:pPr>
              <w:rPr>
                <w:ins w:id="12189" w:author="Mouse" w:date="2015-10-21T17:18:00Z"/>
              </w:rPr>
            </w:pPr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190" w:author="Mouse" w:date="2015-10-21T17:18:00Z"/>
              </w:rPr>
            </w:pPr>
            <w:ins w:id="12191" w:author="Mouse" w:date="2015-10-21T17:18:00Z">
              <w:r>
                <w:rPr>
                  <w:rFonts w:hint="eastAsia"/>
                </w:rPr>
                <w:t>条目类型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192" w:author="Mouse" w:date="2015-10-21T17:18:00Z"/>
              </w:rPr>
            </w:pPr>
            <w:ins w:id="12193" w:author="Mouse" w:date="2015-10-21T17:18:00Z">
              <w:r>
                <w:rPr>
                  <w:rFonts w:hint="eastAsia"/>
                </w:rPr>
                <w:t>条目信息</w:t>
              </w:r>
            </w:ins>
          </w:p>
        </w:tc>
        <w:tc>
          <w:tcPr>
            <w:tcW w:w="2661" w:type="dxa"/>
            <w:vMerge/>
            <w:shd w:val="clear" w:color="auto" w:fill="auto"/>
          </w:tcPr>
          <w:p w:rsidR="003E23AF" w:rsidRDefault="003E23AF" w:rsidP="00560072">
            <w:pPr>
              <w:rPr>
                <w:ins w:id="12194" w:author="Mouse" w:date="2015-10-21T17:18:00Z"/>
              </w:rPr>
            </w:pPr>
          </w:p>
        </w:tc>
      </w:tr>
      <w:tr w:rsidR="003E23AF" w:rsidTr="00560072">
        <w:trPr>
          <w:trHeight w:val="426"/>
          <w:ins w:id="12195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196" w:author="Mouse" w:date="2015-10-21T17:18:00Z"/>
              </w:rPr>
            </w:pPr>
            <w:ins w:id="12197" w:author="Mouse" w:date="2015-10-21T17:18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198" w:author="Mouse" w:date="2015-10-21T17:18:00Z"/>
              </w:rPr>
            </w:pPr>
            <w:ins w:id="12199" w:author="Mouse" w:date="2015-10-21T17:18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00" w:author="Mouse" w:date="2015-10-21T17:18:00Z"/>
              </w:rPr>
            </w:pPr>
            <w:ins w:id="12201" w:author="Mouse" w:date="2015-10-21T17:18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02" w:author="Mouse" w:date="2015-10-21T17:18:00Z"/>
              </w:rPr>
            </w:pPr>
            <w:ins w:id="12203" w:author="Mouse" w:date="2015-10-21T17:18:00Z">
              <w:r>
                <w:rPr>
                  <w:rFonts w:hint="eastAsia"/>
                </w:rPr>
                <w:t>未选择条目类型，请选择</w:t>
              </w:r>
            </w:ins>
          </w:p>
        </w:tc>
      </w:tr>
      <w:tr w:rsidR="003E23AF" w:rsidTr="00560072">
        <w:trPr>
          <w:trHeight w:val="446"/>
          <w:ins w:id="12204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05" w:author="Mouse" w:date="2015-10-21T17:18:00Z"/>
              </w:rPr>
            </w:pPr>
            <w:ins w:id="12206" w:author="Mouse" w:date="2015-10-21T17:18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07" w:author="Mouse" w:date="2015-10-21T17:18:00Z"/>
              </w:rPr>
            </w:pPr>
            <w:ins w:id="12208" w:author="Mouse" w:date="2015-10-21T17:18:00Z">
              <w:r>
                <w:rPr>
                  <w:rFonts w:hint="eastAsia"/>
                </w:rPr>
                <w:t>租金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09" w:author="Mouse" w:date="2015-10-21T17:18:00Z"/>
              </w:rPr>
            </w:pPr>
            <w:ins w:id="12210" w:author="Mouse" w:date="2015-10-21T17:18:00Z">
              <w:r>
                <w:rPr>
                  <w:rFonts w:hint="eastAsia"/>
                </w:rPr>
                <w:t>日期：2015-10-13</w:t>
              </w:r>
            </w:ins>
          </w:p>
          <w:p w:rsidR="003E23AF" w:rsidRDefault="003E23AF" w:rsidP="00560072">
            <w:pPr>
              <w:jc w:val="left"/>
              <w:rPr>
                <w:ins w:id="12211" w:author="Mouse" w:date="2015-10-21T17:18:00Z"/>
              </w:rPr>
            </w:pPr>
            <w:ins w:id="12212" w:author="Mouse" w:date="2015-10-21T17:18:00Z">
              <w:r>
                <w:rPr>
                  <w:rFonts w:hint="eastAsia"/>
                </w:rPr>
                <w:t>金额：10000</w:t>
              </w:r>
            </w:ins>
          </w:p>
          <w:p w:rsidR="003E23AF" w:rsidRDefault="003E23AF" w:rsidP="00560072">
            <w:pPr>
              <w:jc w:val="left"/>
              <w:rPr>
                <w:ins w:id="12213" w:author="Mouse" w:date="2015-10-21T17:18:00Z"/>
              </w:rPr>
            </w:pPr>
            <w:ins w:id="12214" w:author="Mouse" w:date="2015-10-21T17:18:00Z">
              <w:r>
                <w:rPr>
                  <w:rFonts w:hint="eastAsia"/>
                </w:rPr>
                <w:t>付款公司：xx公司</w:t>
              </w:r>
            </w:ins>
          </w:p>
          <w:p w:rsidR="003E23AF" w:rsidRDefault="003E23AF" w:rsidP="00560072">
            <w:pPr>
              <w:jc w:val="left"/>
              <w:rPr>
                <w:ins w:id="12215" w:author="Mouse" w:date="2015-10-21T17:18:00Z"/>
              </w:rPr>
            </w:pPr>
            <w:ins w:id="12216" w:author="Mouse" w:date="2015-10-21T17:18:00Z">
              <w:r>
                <w:rPr>
                  <w:rFonts w:hint="eastAsia"/>
                </w:rPr>
                <w:t>付款账号：xx账号</w:t>
              </w:r>
            </w:ins>
          </w:p>
          <w:p w:rsidR="003E23AF" w:rsidRDefault="003E23AF" w:rsidP="00560072">
            <w:pPr>
              <w:jc w:val="left"/>
              <w:rPr>
                <w:ins w:id="12217" w:author="Mouse" w:date="2015-10-21T17:18:00Z"/>
              </w:rPr>
            </w:pPr>
            <w:ins w:id="12218" w:author="Mouse" w:date="2015-10-21T17:18:00Z">
              <w:r>
                <w:rPr>
                  <w:rFonts w:hint="eastAsia"/>
                </w:rPr>
                <w:t>备注：2015年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19" w:author="Mouse" w:date="2015-10-21T17:18:00Z"/>
              </w:rPr>
            </w:pPr>
            <w:ins w:id="12220" w:author="Mouse" w:date="2015-10-21T17:18:00Z">
              <w:r>
                <w:rPr>
                  <w:rFonts w:hint="eastAsia"/>
                </w:rPr>
                <w:t>此条目添加到付款单中；系统满足后置条件</w:t>
              </w:r>
            </w:ins>
          </w:p>
        </w:tc>
      </w:tr>
      <w:tr w:rsidR="003E23AF" w:rsidTr="00560072">
        <w:trPr>
          <w:trHeight w:val="446"/>
          <w:ins w:id="12221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22" w:author="Mouse" w:date="2015-10-21T17:18:00Z"/>
              </w:rPr>
            </w:pPr>
            <w:ins w:id="12223" w:author="Mouse" w:date="2015-10-21T17:18:00Z">
              <w:r>
                <w:rPr>
                  <w:rFonts w:hint="eastAsia"/>
                </w:rPr>
                <w:t>TUS1-3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24" w:author="Mouse" w:date="2015-10-21T17:18:00Z"/>
              </w:rPr>
            </w:pPr>
            <w:ins w:id="12225" w:author="Mouse" w:date="2015-10-21T17:18:00Z">
              <w:r>
                <w:rPr>
                  <w:rFonts w:hint="eastAsia"/>
                </w:rPr>
                <w:t>租金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26" w:author="Mouse" w:date="2015-10-21T17:18:00Z"/>
              </w:rPr>
            </w:pPr>
            <w:ins w:id="12227" w:author="Mouse" w:date="2015-10-21T17:18:00Z">
              <w:r>
                <w:rPr>
                  <w:rFonts w:hint="eastAsia"/>
                </w:rPr>
                <w:t>日期：2015-10-13</w:t>
              </w:r>
            </w:ins>
          </w:p>
          <w:p w:rsidR="003E23AF" w:rsidRDefault="003E23AF" w:rsidP="00560072">
            <w:pPr>
              <w:jc w:val="left"/>
              <w:rPr>
                <w:ins w:id="12228" w:author="Mouse" w:date="2015-10-21T17:18:00Z"/>
              </w:rPr>
            </w:pPr>
            <w:ins w:id="12229" w:author="Mouse" w:date="2015-10-21T17:18:00Z">
              <w:r>
                <w:rPr>
                  <w:rFonts w:hint="eastAsia"/>
                </w:rPr>
                <w:t>金额：10000</w:t>
              </w:r>
            </w:ins>
          </w:p>
          <w:p w:rsidR="003E23AF" w:rsidRDefault="003E23AF" w:rsidP="00560072">
            <w:pPr>
              <w:jc w:val="left"/>
              <w:rPr>
                <w:ins w:id="12230" w:author="Mouse" w:date="2015-10-21T17:18:00Z"/>
              </w:rPr>
            </w:pPr>
            <w:ins w:id="12231" w:author="Mouse" w:date="2015-10-21T17:18:00Z">
              <w:r>
                <w:rPr>
                  <w:rFonts w:hint="eastAsia"/>
                </w:rPr>
                <w:lastRenderedPageBreak/>
                <w:t>付款人：xx公司</w:t>
              </w:r>
            </w:ins>
          </w:p>
          <w:p w:rsidR="003E23AF" w:rsidRDefault="003E23AF" w:rsidP="00560072">
            <w:pPr>
              <w:jc w:val="left"/>
              <w:rPr>
                <w:ins w:id="12232" w:author="Mouse" w:date="2015-10-21T17:18:00Z"/>
              </w:rPr>
            </w:pPr>
            <w:ins w:id="12233" w:author="Mouse" w:date="2015-10-21T17:18:00Z">
              <w:r>
                <w:rPr>
                  <w:rFonts w:hint="eastAsia"/>
                </w:rPr>
                <w:t>付款账号：</w:t>
              </w:r>
            </w:ins>
          </w:p>
          <w:p w:rsidR="003E23AF" w:rsidRDefault="003E23AF" w:rsidP="00560072">
            <w:pPr>
              <w:jc w:val="left"/>
              <w:rPr>
                <w:ins w:id="12234" w:author="Mouse" w:date="2015-10-21T17:18:00Z"/>
              </w:rPr>
            </w:pPr>
            <w:ins w:id="12235" w:author="Mouse" w:date="2015-10-21T17:18:00Z">
              <w:r>
                <w:rPr>
                  <w:rFonts w:hint="eastAsia"/>
                </w:rPr>
                <w:t>备注：2015年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36" w:author="Mouse" w:date="2015-10-21T17:18:00Z"/>
              </w:rPr>
            </w:pPr>
            <w:ins w:id="12237" w:author="Mouse" w:date="2015-10-21T17:18:00Z">
              <w:r>
                <w:rPr>
                  <w:rFonts w:hint="eastAsia"/>
                </w:rPr>
                <w:lastRenderedPageBreak/>
                <w:t>未填写完整，请继续填写；系统不满足后置条件</w:t>
              </w:r>
            </w:ins>
          </w:p>
        </w:tc>
      </w:tr>
      <w:tr w:rsidR="003E23AF" w:rsidTr="00560072">
        <w:trPr>
          <w:trHeight w:val="446"/>
          <w:ins w:id="12238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39" w:author="Mouse" w:date="2015-10-21T17:18:00Z"/>
              </w:rPr>
            </w:pPr>
            <w:ins w:id="12240" w:author="Mouse" w:date="2015-10-21T17:18:00Z">
              <w:r>
                <w:rPr>
                  <w:rFonts w:hint="eastAsia"/>
                </w:rPr>
                <w:lastRenderedPageBreak/>
                <w:t>TUS1-4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41" w:author="Mouse" w:date="2015-10-21T17:18:00Z"/>
              </w:rPr>
            </w:pPr>
            <w:ins w:id="12242" w:author="Mouse" w:date="2015-10-21T17:18:00Z">
              <w:r>
                <w:rPr>
                  <w:rFonts w:hint="eastAsia"/>
                </w:rPr>
                <w:t>运费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43" w:author="Mouse" w:date="2015-10-21T17:18:00Z"/>
              </w:rPr>
            </w:pPr>
            <w:ins w:id="12244" w:author="Mouse" w:date="2015-10-21T17:18:00Z">
              <w:r>
                <w:rPr>
                  <w:rFonts w:hint="eastAsia"/>
                </w:rPr>
                <w:t>日期：2015-10-13</w:t>
              </w:r>
            </w:ins>
          </w:p>
          <w:p w:rsidR="003E23AF" w:rsidRDefault="003E23AF" w:rsidP="00560072">
            <w:pPr>
              <w:jc w:val="left"/>
              <w:rPr>
                <w:ins w:id="12245" w:author="Mouse" w:date="2015-10-21T17:18:00Z"/>
              </w:rPr>
            </w:pPr>
            <w:ins w:id="12246" w:author="Mouse" w:date="2015-10-21T17:18:00Z">
              <w:r>
                <w:rPr>
                  <w:rFonts w:hint="eastAsia"/>
                </w:rPr>
                <w:t>金额：10000</w:t>
              </w:r>
            </w:ins>
          </w:p>
          <w:p w:rsidR="003E23AF" w:rsidRDefault="003E23AF" w:rsidP="00560072">
            <w:pPr>
              <w:jc w:val="left"/>
              <w:rPr>
                <w:ins w:id="12247" w:author="Mouse" w:date="2015-10-21T17:18:00Z"/>
              </w:rPr>
            </w:pPr>
            <w:ins w:id="12248" w:author="Mouse" w:date="2015-10-21T17:18:00Z">
              <w:r>
                <w:rPr>
                  <w:rFonts w:hint="eastAsia"/>
                </w:rPr>
                <w:t>付款人：xx公司</w:t>
              </w:r>
            </w:ins>
          </w:p>
          <w:p w:rsidR="003E23AF" w:rsidRDefault="003E23AF" w:rsidP="00560072">
            <w:pPr>
              <w:jc w:val="left"/>
              <w:rPr>
                <w:ins w:id="12249" w:author="Mouse" w:date="2015-10-21T17:18:00Z"/>
              </w:rPr>
            </w:pPr>
            <w:ins w:id="12250" w:author="Mouse" w:date="2015-10-21T17:18:00Z">
              <w:r>
                <w:rPr>
                  <w:rFonts w:hint="eastAsia"/>
                </w:rPr>
                <w:t>付款账号：xx账号</w:t>
              </w:r>
            </w:ins>
          </w:p>
          <w:p w:rsidR="003E23AF" w:rsidRDefault="003E23AF" w:rsidP="00560072">
            <w:pPr>
              <w:jc w:val="left"/>
              <w:rPr>
                <w:ins w:id="12251" w:author="Mouse" w:date="2015-10-21T17:18:00Z"/>
              </w:rPr>
            </w:pPr>
            <w:ins w:id="12252" w:author="Mouse" w:date="2015-10-21T17:18:00Z">
              <w:r>
                <w:rPr>
                  <w:rFonts w:hint="eastAsia"/>
                </w:rPr>
                <w:t>备注：运单号xxx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53" w:author="Mouse" w:date="2015-10-21T17:18:00Z"/>
              </w:rPr>
            </w:pPr>
            <w:ins w:id="12254" w:author="Mouse" w:date="2015-10-21T17:18:00Z">
              <w:r>
                <w:rPr>
                  <w:rFonts w:hint="eastAsia"/>
                </w:rPr>
                <w:t>此条目添加到付款单中；系统满足后置条件</w:t>
              </w:r>
            </w:ins>
          </w:p>
        </w:tc>
      </w:tr>
    </w:tbl>
    <w:p w:rsidR="003E23AF" w:rsidRDefault="003E23AF" w:rsidP="003E23AF">
      <w:pPr>
        <w:rPr>
          <w:ins w:id="12255" w:author="Mouse" w:date="2015-10-21T17:18:00Z"/>
        </w:rPr>
      </w:pPr>
    </w:p>
    <w:p w:rsidR="003E23AF" w:rsidRDefault="003E23AF" w:rsidP="003E23AF">
      <w:pPr>
        <w:rPr>
          <w:ins w:id="12256" w:author="Mouse" w:date="2015-10-21T17:18:00Z"/>
        </w:rPr>
      </w:pPr>
    </w:p>
    <w:p w:rsidR="003E23AF" w:rsidRDefault="003E23AF" w:rsidP="003E23AF">
      <w:pPr>
        <w:jc w:val="center"/>
        <w:rPr>
          <w:ins w:id="12257" w:author="Mouse" w:date="2015-10-21T17:18:00Z"/>
        </w:rPr>
      </w:pPr>
      <w:ins w:id="12258" w:author="Mouse" w:date="2015-10-21T17:18:00Z">
        <w:r>
          <w:rPr>
            <w:rFonts w:hint="eastAsia"/>
          </w:rPr>
          <w:t>TUS2的测试用例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290"/>
        <w:gridCol w:w="2745"/>
        <w:gridCol w:w="2661"/>
      </w:tblGrid>
      <w:tr w:rsidR="003E23AF" w:rsidTr="00560072">
        <w:trPr>
          <w:trHeight w:val="426"/>
          <w:ins w:id="12259" w:author="Mouse" w:date="2015-10-21T17:18:00Z"/>
        </w:trPr>
        <w:tc>
          <w:tcPr>
            <w:tcW w:w="1764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260" w:author="Mouse" w:date="2015-10-21T17:18:00Z"/>
              </w:rPr>
            </w:pPr>
            <w:ins w:id="12261" w:author="Mouse" w:date="2015-10-21T17:18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4035" w:type="dxa"/>
            <w:gridSpan w:val="2"/>
            <w:shd w:val="clear" w:color="auto" w:fill="auto"/>
          </w:tcPr>
          <w:p w:rsidR="003E23AF" w:rsidRDefault="003E23AF" w:rsidP="00560072">
            <w:pPr>
              <w:jc w:val="center"/>
              <w:rPr>
                <w:ins w:id="12262" w:author="Mouse" w:date="2015-10-21T17:18:00Z"/>
              </w:rPr>
            </w:pPr>
            <w:ins w:id="12263" w:author="Mouse" w:date="2015-10-21T17:18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266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264" w:author="Mouse" w:date="2015-10-21T17:18:00Z"/>
              </w:rPr>
            </w:pPr>
            <w:ins w:id="12265" w:author="Mouse" w:date="2015-10-21T17:18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426"/>
          <w:ins w:id="12266" w:author="Mouse" w:date="2015-10-21T17:18:00Z"/>
        </w:trPr>
        <w:tc>
          <w:tcPr>
            <w:tcW w:w="1764" w:type="dxa"/>
            <w:vMerge/>
            <w:shd w:val="clear" w:color="auto" w:fill="auto"/>
          </w:tcPr>
          <w:p w:rsidR="003E23AF" w:rsidRDefault="003E23AF" w:rsidP="00560072">
            <w:pPr>
              <w:rPr>
                <w:ins w:id="12267" w:author="Mouse" w:date="2015-10-21T17:18:00Z"/>
              </w:rPr>
            </w:pPr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68" w:author="Mouse" w:date="2015-10-21T17:18:00Z"/>
              </w:rPr>
            </w:pPr>
            <w:ins w:id="12269" w:author="Mouse" w:date="2015-10-21T17:18:00Z">
              <w:r>
                <w:rPr>
                  <w:rFonts w:hint="eastAsia"/>
                </w:rPr>
                <w:t>条目类型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70" w:author="Mouse" w:date="2015-10-21T17:18:00Z"/>
              </w:rPr>
            </w:pPr>
            <w:ins w:id="12271" w:author="Mouse" w:date="2015-10-21T17:18:00Z">
              <w:r>
                <w:rPr>
                  <w:rFonts w:hint="eastAsia"/>
                </w:rPr>
                <w:t>条目信息</w:t>
              </w:r>
            </w:ins>
          </w:p>
        </w:tc>
        <w:tc>
          <w:tcPr>
            <w:tcW w:w="2661" w:type="dxa"/>
            <w:vMerge/>
            <w:shd w:val="clear" w:color="auto" w:fill="auto"/>
          </w:tcPr>
          <w:p w:rsidR="003E23AF" w:rsidRDefault="003E23AF" w:rsidP="00560072">
            <w:pPr>
              <w:rPr>
                <w:ins w:id="12272" w:author="Mouse" w:date="2015-10-21T17:18:00Z"/>
              </w:rPr>
            </w:pPr>
          </w:p>
        </w:tc>
      </w:tr>
      <w:tr w:rsidR="003E23AF" w:rsidTr="00560072">
        <w:trPr>
          <w:trHeight w:val="426"/>
          <w:ins w:id="12273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74" w:author="Mouse" w:date="2015-10-21T17:18:00Z"/>
              </w:rPr>
            </w:pPr>
            <w:ins w:id="12275" w:author="Mouse" w:date="2015-10-21T17:18:00Z">
              <w:r>
                <w:rPr>
                  <w:rFonts w:hint="eastAsia"/>
                </w:rPr>
                <w:t>TUS2-1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76" w:author="Mouse" w:date="2015-10-21T17:18:00Z"/>
              </w:rPr>
            </w:pPr>
            <w:ins w:id="12277" w:author="Mouse" w:date="2015-10-21T17:18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78" w:author="Mouse" w:date="2015-10-21T17:18:00Z"/>
              </w:rPr>
            </w:pPr>
            <w:ins w:id="12279" w:author="Mouse" w:date="2015-10-21T17:18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80" w:author="Mouse" w:date="2015-10-21T17:18:00Z"/>
              </w:rPr>
            </w:pPr>
            <w:ins w:id="12281" w:author="Mouse" w:date="2015-10-21T17:18:00Z">
              <w:r>
                <w:rPr>
                  <w:rFonts w:hint="eastAsia"/>
                </w:rPr>
                <w:t>未选择条目类型，请选择</w:t>
              </w:r>
            </w:ins>
          </w:p>
        </w:tc>
      </w:tr>
      <w:tr w:rsidR="003E23AF" w:rsidTr="00560072">
        <w:trPr>
          <w:trHeight w:val="446"/>
          <w:ins w:id="12282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83" w:author="Mouse" w:date="2015-10-21T17:18:00Z"/>
              </w:rPr>
            </w:pPr>
            <w:ins w:id="12284" w:author="Mouse" w:date="2015-10-21T17:18:00Z">
              <w:r>
                <w:rPr>
                  <w:rFonts w:hint="eastAsia"/>
                </w:rPr>
                <w:t>TUS2-2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285" w:author="Mouse" w:date="2015-10-21T17:18:00Z"/>
              </w:rPr>
            </w:pPr>
            <w:ins w:id="12286" w:author="Mouse" w:date="2015-10-21T17:18:00Z">
              <w:r>
                <w:rPr>
                  <w:rFonts w:hint="eastAsia"/>
                </w:rPr>
                <w:t>租金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87" w:author="Mouse" w:date="2015-10-21T17:18:00Z"/>
              </w:rPr>
            </w:pPr>
            <w:ins w:id="12288" w:author="Mouse" w:date="2015-10-21T17:18:00Z">
              <w:r>
                <w:rPr>
                  <w:rFonts w:hint="eastAsia"/>
                </w:rPr>
                <w:t>日期：2015-10-13</w:t>
              </w:r>
            </w:ins>
          </w:p>
          <w:p w:rsidR="003E23AF" w:rsidRDefault="003E23AF" w:rsidP="00560072">
            <w:pPr>
              <w:jc w:val="left"/>
              <w:rPr>
                <w:ins w:id="12289" w:author="Mouse" w:date="2015-10-21T17:18:00Z"/>
              </w:rPr>
            </w:pPr>
            <w:ins w:id="12290" w:author="Mouse" w:date="2015-10-21T17:18:00Z">
              <w:r>
                <w:rPr>
                  <w:rFonts w:hint="eastAsia"/>
                </w:rPr>
                <w:t>金额：10000</w:t>
              </w:r>
            </w:ins>
          </w:p>
          <w:p w:rsidR="003E23AF" w:rsidRDefault="003E23AF" w:rsidP="00560072">
            <w:pPr>
              <w:jc w:val="left"/>
              <w:rPr>
                <w:ins w:id="12291" w:author="Mouse" w:date="2015-10-21T17:18:00Z"/>
              </w:rPr>
            </w:pPr>
            <w:ins w:id="12292" w:author="Mouse" w:date="2015-10-21T17:18:00Z">
              <w:r>
                <w:rPr>
                  <w:rFonts w:hint="eastAsia"/>
                </w:rPr>
                <w:t>付款公司：xx公司</w:t>
              </w:r>
            </w:ins>
          </w:p>
          <w:p w:rsidR="003E23AF" w:rsidRDefault="003E23AF" w:rsidP="00560072">
            <w:pPr>
              <w:jc w:val="left"/>
              <w:rPr>
                <w:ins w:id="12293" w:author="Mouse" w:date="2015-10-21T17:18:00Z"/>
              </w:rPr>
            </w:pPr>
            <w:ins w:id="12294" w:author="Mouse" w:date="2015-10-21T17:18:00Z">
              <w:r>
                <w:rPr>
                  <w:rFonts w:hint="eastAsia"/>
                </w:rPr>
                <w:t>付款账号：xx账号</w:t>
              </w:r>
            </w:ins>
          </w:p>
          <w:p w:rsidR="003E23AF" w:rsidRDefault="003E23AF" w:rsidP="00560072">
            <w:pPr>
              <w:jc w:val="left"/>
              <w:rPr>
                <w:ins w:id="12295" w:author="Mouse" w:date="2015-10-21T17:18:00Z"/>
              </w:rPr>
            </w:pPr>
            <w:ins w:id="12296" w:author="Mouse" w:date="2015-10-21T17:18:00Z">
              <w:r>
                <w:rPr>
                  <w:rFonts w:hint="eastAsia"/>
                </w:rPr>
                <w:t>备注：2015年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297" w:author="Mouse" w:date="2015-10-21T17:18:00Z"/>
              </w:rPr>
            </w:pPr>
            <w:ins w:id="12298" w:author="Mouse" w:date="2015-10-21T17:18:00Z">
              <w:r>
                <w:rPr>
                  <w:rFonts w:hint="eastAsia"/>
                </w:rPr>
                <w:t>此条目添加到付款单中；系统满足后置条件</w:t>
              </w:r>
            </w:ins>
          </w:p>
        </w:tc>
      </w:tr>
      <w:tr w:rsidR="003E23AF" w:rsidTr="00560072">
        <w:trPr>
          <w:trHeight w:val="446"/>
          <w:ins w:id="12299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300" w:author="Mouse" w:date="2015-10-21T17:18:00Z"/>
              </w:rPr>
            </w:pPr>
            <w:ins w:id="12301" w:author="Mouse" w:date="2015-10-21T17:18:00Z">
              <w:r>
                <w:rPr>
                  <w:rFonts w:hint="eastAsia"/>
                </w:rPr>
                <w:t>TUS2-3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302" w:author="Mouse" w:date="2015-10-21T17:18:00Z"/>
              </w:rPr>
            </w:pPr>
            <w:ins w:id="12303" w:author="Mouse" w:date="2015-10-21T17:18:00Z">
              <w:r>
                <w:rPr>
                  <w:rFonts w:hint="eastAsia"/>
                </w:rPr>
                <w:t>工资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304" w:author="Mouse" w:date="2015-10-21T17:18:00Z"/>
              </w:rPr>
            </w:pPr>
            <w:ins w:id="12305" w:author="Mouse" w:date="2015-10-21T17:18:00Z">
              <w:r>
                <w:rPr>
                  <w:rFonts w:hint="eastAsia"/>
                </w:rPr>
                <w:t>日期：2015-10-13</w:t>
              </w:r>
            </w:ins>
          </w:p>
          <w:p w:rsidR="003E23AF" w:rsidRDefault="003E23AF" w:rsidP="00560072">
            <w:pPr>
              <w:jc w:val="left"/>
              <w:rPr>
                <w:ins w:id="12306" w:author="Mouse" w:date="2015-10-21T17:18:00Z"/>
              </w:rPr>
            </w:pPr>
            <w:ins w:id="12307" w:author="Mouse" w:date="2015-10-21T17:18:00Z">
              <w:r>
                <w:rPr>
                  <w:rFonts w:hint="eastAsia"/>
                </w:rPr>
                <w:t>金额：5000</w:t>
              </w:r>
            </w:ins>
          </w:p>
          <w:p w:rsidR="003E23AF" w:rsidRDefault="003E23AF" w:rsidP="00560072">
            <w:pPr>
              <w:jc w:val="left"/>
              <w:rPr>
                <w:ins w:id="12308" w:author="Mouse" w:date="2015-10-21T17:18:00Z"/>
              </w:rPr>
            </w:pPr>
            <w:ins w:id="12309" w:author="Mouse" w:date="2015-10-21T17:18:00Z">
              <w:r>
                <w:rPr>
                  <w:rFonts w:hint="eastAsia"/>
                </w:rPr>
                <w:t>付款人：xxx</w:t>
              </w:r>
            </w:ins>
          </w:p>
          <w:p w:rsidR="003E23AF" w:rsidRDefault="003E23AF" w:rsidP="00560072">
            <w:pPr>
              <w:jc w:val="left"/>
              <w:rPr>
                <w:ins w:id="12310" w:author="Mouse" w:date="2015-10-21T17:18:00Z"/>
              </w:rPr>
            </w:pPr>
            <w:ins w:id="12311" w:author="Mouse" w:date="2015-10-21T17:18:00Z">
              <w:r>
                <w:rPr>
                  <w:rFonts w:hint="eastAsia"/>
                </w:rPr>
                <w:t>付款账号：xxxxx</w:t>
              </w:r>
            </w:ins>
          </w:p>
          <w:p w:rsidR="003E23AF" w:rsidRDefault="003E23AF" w:rsidP="00560072">
            <w:pPr>
              <w:jc w:val="left"/>
              <w:rPr>
                <w:ins w:id="12312" w:author="Mouse" w:date="2015-10-21T17:18:00Z"/>
              </w:rPr>
            </w:pPr>
            <w:ins w:id="12313" w:author="Mouse" w:date="2015-10-21T17:18:00Z">
              <w:r>
                <w:rPr>
                  <w:rFonts w:hint="eastAsia"/>
                </w:rPr>
                <w:t>备注：业务员10月月薪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314" w:author="Mouse" w:date="2015-10-21T17:18:00Z"/>
              </w:rPr>
            </w:pPr>
            <w:ins w:id="12315" w:author="Mouse" w:date="2015-10-21T17:18:00Z">
              <w:r>
                <w:rPr>
                  <w:rFonts w:hint="eastAsia"/>
                </w:rPr>
                <w:t>此条目添加到付款单中；系统满足后置条件</w:t>
              </w:r>
            </w:ins>
          </w:p>
        </w:tc>
      </w:tr>
      <w:tr w:rsidR="003E23AF" w:rsidTr="00560072">
        <w:trPr>
          <w:trHeight w:val="446"/>
          <w:ins w:id="12316" w:author="Mouse" w:date="2015-10-21T17:18:00Z"/>
        </w:trPr>
        <w:tc>
          <w:tcPr>
            <w:tcW w:w="176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317" w:author="Mouse" w:date="2015-10-21T17:18:00Z"/>
              </w:rPr>
            </w:pPr>
            <w:ins w:id="12318" w:author="Mouse" w:date="2015-10-21T17:18:00Z">
              <w:r>
                <w:rPr>
                  <w:rFonts w:hint="eastAsia"/>
                </w:rPr>
                <w:t>TUS2-4</w:t>
              </w:r>
            </w:ins>
          </w:p>
        </w:tc>
        <w:tc>
          <w:tcPr>
            <w:tcW w:w="129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319" w:author="Mouse" w:date="2015-10-21T17:18:00Z"/>
              </w:rPr>
            </w:pPr>
            <w:ins w:id="12320" w:author="Mouse" w:date="2015-10-21T17:18:00Z">
              <w:r>
                <w:rPr>
                  <w:rFonts w:hint="eastAsia"/>
                </w:rPr>
                <w:t>奖励</w:t>
              </w:r>
            </w:ins>
          </w:p>
        </w:tc>
        <w:tc>
          <w:tcPr>
            <w:tcW w:w="2745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321" w:author="Mouse" w:date="2015-10-21T17:18:00Z"/>
              </w:rPr>
            </w:pPr>
            <w:ins w:id="12322" w:author="Mouse" w:date="2015-10-21T17:18:00Z">
              <w:r>
                <w:rPr>
                  <w:rFonts w:hint="eastAsia"/>
                </w:rPr>
                <w:t>日期：2015-10-13</w:t>
              </w:r>
            </w:ins>
          </w:p>
          <w:p w:rsidR="003E23AF" w:rsidRDefault="003E23AF" w:rsidP="00560072">
            <w:pPr>
              <w:jc w:val="left"/>
              <w:rPr>
                <w:ins w:id="12323" w:author="Mouse" w:date="2015-10-21T17:18:00Z"/>
              </w:rPr>
            </w:pPr>
            <w:ins w:id="12324" w:author="Mouse" w:date="2015-10-21T17:18:00Z">
              <w:r>
                <w:rPr>
                  <w:rFonts w:hint="eastAsia"/>
                </w:rPr>
                <w:t>金额：5000</w:t>
              </w:r>
            </w:ins>
          </w:p>
          <w:p w:rsidR="003E23AF" w:rsidRDefault="003E23AF" w:rsidP="00560072">
            <w:pPr>
              <w:jc w:val="left"/>
              <w:rPr>
                <w:ins w:id="12325" w:author="Mouse" w:date="2015-10-21T17:18:00Z"/>
              </w:rPr>
            </w:pPr>
            <w:ins w:id="12326" w:author="Mouse" w:date="2015-10-21T17:18:00Z">
              <w:r>
                <w:rPr>
                  <w:rFonts w:hint="eastAsia"/>
                </w:rPr>
                <w:t>付款人：xxx</w:t>
              </w:r>
            </w:ins>
          </w:p>
          <w:p w:rsidR="003E23AF" w:rsidRDefault="003E23AF" w:rsidP="00560072">
            <w:pPr>
              <w:jc w:val="left"/>
              <w:rPr>
                <w:ins w:id="12327" w:author="Mouse" w:date="2015-10-21T17:18:00Z"/>
              </w:rPr>
            </w:pPr>
            <w:ins w:id="12328" w:author="Mouse" w:date="2015-10-21T17:18:00Z">
              <w:r>
                <w:rPr>
                  <w:rFonts w:hint="eastAsia"/>
                </w:rPr>
                <w:t>付款账号：xxxxx</w:t>
              </w:r>
            </w:ins>
          </w:p>
          <w:p w:rsidR="003E23AF" w:rsidRDefault="003E23AF" w:rsidP="00560072">
            <w:pPr>
              <w:jc w:val="left"/>
              <w:rPr>
                <w:ins w:id="12329" w:author="Mouse" w:date="2015-10-21T17:18:00Z"/>
              </w:rPr>
            </w:pPr>
            <w:ins w:id="12330" w:author="Mouse" w:date="2015-10-21T17:18:00Z">
              <w:r>
                <w:rPr>
                  <w:rFonts w:hint="eastAsia"/>
                </w:rPr>
                <w:t>备注：奖励给业务员国庆加班费</w:t>
              </w:r>
            </w:ins>
          </w:p>
        </w:tc>
        <w:tc>
          <w:tcPr>
            <w:tcW w:w="2661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2331" w:author="Mouse" w:date="2015-10-21T17:18:00Z"/>
              </w:rPr>
            </w:pPr>
            <w:ins w:id="12332" w:author="Mouse" w:date="2015-10-21T17:18:00Z">
              <w:r>
                <w:rPr>
                  <w:rFonts w:hint="eastAsia"/>
                </w:rPr>
                <w:t>此条目添加到付款单中；系统满足后置条件</w:t>
              </w:r>
            </w:ins>
          </w:p>
        </w:tc>
      </w:tr>
    </w:tbl>
    <w:p w:rsidR="003E23AF" w:rsidRDefault="003E23AF" w:rsidP="003E23AF">
      <w:pPr>
        <w:rPr>
          <w:ins w:id="12333" w:author="Mouse" w:date="2015-10-21T17:18:00Z"/>
        </w:rPr>
      </w:pPr>
    </w:p>
    <w:p w:rsidR="003E23AF" w:rsidRDefault="003E23AF">
      <w:pPr>
        <w:widowControl/>
        <w:jc w:val="left"/>
        <w:rPr>
          <w:ins w:id="12334" w:author="Mouse" w:date="2015-10-21T17:19:00Z"/>
          <w:rFonts w:asciiTheme="minorEastAsia" w:hAnsiTheme="minorEastAsia"/>
        </w:rPr>
      </w:pPr>
      <w:ins w:id="12335" w:author="Mouse" w:date="2015-10-21T17:19:00Z">
        <w:r>
          <w:rPr>
            <w:rFonts w:asciiTheme="minorEastAsia" w:hAnsiTheme="minorEastAsia"/>
          </w:rPr>
          <w:br w:type="page"/>
        </w:r>
      </w:ins>
    </w:p>
    <w:p w:rsidR="003E23AF" w:rsidRDefault="003E23AF" w:rsidP="003E23AF">
      <w:pPr>
        <w:pStyle w:val="2"/>
        <w:rPr>
          <w:ins w:id="12336" w:author="Mouse" w:date="2015-10-21T17:19:00Z"/>
        </w:rPr>
        <w:pPrChange w:id="12337" w:author="Mouse" w:date="2015-10-21T17:19:00Z">
          <w:pPr/>
        </w:pPrChange>
      </w:pPr>
      <w:ins w:id="12338" w:author="Mouse" w:date="2015-10-21T17:19:00Z">
        <w:r>
          <w:rPr>
            <w:rFonts w:hint="eastAsia"/>
          </w:rPr>
          <w:lastRenderedPageBreak/>
          <w:t>TUS23</w:t>
        </w:r>
      </w:ins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9"/>
        <w:gridCol w:w="1757"/>
        <w:gridCol w:w="1831"/>
        <w:gridCol w:w="1831"/>
      </w:tblGrid>
      <w:tr w:rsidR="003E23AF" w:rsidTr="00560072">
        <w:trPr>
          <w:trHeight w:val="321"/>
          <w:ins w:id="12339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340" w:author="Mouse" w:date="2015-10-21T17:19:00Z"/>
              </w:rPr>
            </w:pPr>
            <w:ins w:id="12341" w:author="Mouse" w:date="2015-10-21T17:19:00Z">
              <w:r>
                <w:rPr>
                  <w:rFonts w:hint="eastAsia"/>
                </w:rPr>
                <w:t xml:space="preserve">           编号                    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42" w:author="Mouse" w:date="2015-10-21T17:19:00Z"/>
              </w:rPr>
            </w:pPr>
            <w:ins w:id="12343" w:author="Mouse" w:date="2015-10-21T17:19:00Z">
              <w:r>
                <w:rPr>
                  <w:rFonts w:hint="eastAsia"/>
                </w:rPr>
                <w:t>测试用例套件1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44" w:author="Mouse" w:date="2015-10-21T17:19:00Z"/>
              </w:rPr>
            </w:pPr>
            <w:ins w:id="12345" w:author="Mouse" w:date="2015-10-21T17:19:00Z">
              <w:r>
                <w:rPr>
                  <w:rFonts w:hint="eastAsia"/>
                </w:rPr>
                <w:t>测试用例套件2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46" w:author="Mouse" w:date="2015-10-21T17:19:00Z"/>
              </w:rPr>
            </w:pPr>
            <w:ins w:id="12347" w:author="Mouse" w:date="2015-10-21T17:19:00Z">
              <w:r>
                <w:rPr>
                  <w:rFonts w:hint="eastAsia"/>
                </w:rPr>
                <w:t>测试用例套件3</w:t>
              </w:r>
            </w:ins>
          </w:p>
        </w:tc>
      </w:tr>
      <w:tr w:rsidR="003E23AF" w:rsidTr="00560072">
        <w:trPr>
          <w:trHeight w:val="90"/>
          <w:ins w:id="12348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349" w:author="Mouse" w:date="2015-10-21T17:19:00Z"/>
              </w:rPr>
            </w:pPr>
            <w:ins w:id="12350" w:author="Mouse" w:date="2015-10-21T17:19:00Z">
              <w:r>
                <w:rPr>
                  <w:rFonts w:hint="eastAsia"/>
                </w:rPr>
                <w:t>StaffManage.Input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51" w:author="Mouse" w:date="2015-10-21T17:19:00Z"/>
              </w:rPr>
            </w:pPr>
            <w:ins w:id="12352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53" w:author="Mouse" w:date="2015-10-21T17:19:00Z"/>
              </w:rPr>
            </w:pPr>
            <w:ins w:id="12354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55" w:author="Mouse" w:date="2015-10-21T17:19:00Z"/>
              </w:rPr>
            </w:pPr>
            <w:ins w:id="12356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357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358" w:author="Mouse" w:date="2015-10-21T17:19:00Z"/>
              </w:rPr>
            </w:pPr>
            <w:ins w:id="12359" w:author="Mouse" w:date="2015-10-21T17:19:00Z">
              <w:r>
                <w:rPr>
                  <w:rFonts w:hint="eastAsia"/>
                </w:rPr>
                <w:t>StaffManage.Input.Type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60" w:author="Mouse" w:date="2015-10-21T17:19:00Z"/>
              </w:rPr>
            </w:pPr>
            <w:ins w:id="12361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62" w:author="Mouse" w:date="2015-10-21T17:19:00Z"/>
              </w:rPr>
            </w:pPr>
            <w:ins w:id="12363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64" w:author="Mouse" w:date="2015-10-21T17:19:00Z"/>
              </w:rPr>
            </w:pPr>
            <w:ins w:id="12365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366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367" w:author="Mouse" w:date="2015-10-21T17:19:00Z"/>
              </w:rPr>
            </w:pPr>
            <w:ins w:id="12368" w:author="Mouse" w:date="2015-10-21T17:19:00Z">
              <w:r>
                <w:rPr>
                  <w:rFonts w:hint="eastAsia"/>
                </w:rPr>
                <w:t>StaffManage.Input.Del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69" w:author="Mouse" w:date="2015-10-21T17:19:00Z"/>
              </w:rPr>
            </w:pPr>
            <w:ins w:id="12370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71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72" w:author="Mouse" w:date="2015-10-21T17:19:00Z"/>
              </w:rPr>
            </w:pPr>
            <w:ins w:id="12373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374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375" w:author="Mouse" w:date="2015-10-21T17:19:00Z"/>
              </w:rPr>
            </w:pPr>
            <w:ins w:id="12376" w:author="Mouse" w:date="2015-10-21T17:19:00Z">
              <w:r>
                <w:rPr>
                  <w:rFonts w:hint="eastAsia"/>
                </w:rPr>
                <w:t>StaffManage.Input.Add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77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78" w:author="Mouse" w:date="2015-10-21T17:19:00Z"/>
              </w:rPr>
            </w:pPr>
            <w:ins w:id="12379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80" w:author="Mouse" w:date="2015-10-21T17:19:00Z"/>
              </w:rPr>
            </w:pPr>
            <w:ins w:id="12381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382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383" w:author="Mouse" w:date="2015-10-21T17:19:00Z"/>
              </w:rPr>
            </w:pPr>
            <w:ins w:id="12384" w:author="Mouse" w:date="2015-10-21T17:19:00Z">
              <w:r>
                <w:rPr>
                  <w:rFonts w:hint="eastAsia"/>
                </w:rPr>
                <w:t>StaffManage.Input.Salary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85" w:author="Mouse" w:date="2015-10-21T17:19:00Z"/>
              </w:rPr>
            </w:pPr>
            <w:ins w:id="12386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87" w:author="Mouse" w:date="2015-10-21T17:19:00Z"/>
              </w:rPr>
            </w:pPr>
            <w:ins w:id="12388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89" w:author="Mouse" w:date="2015-10-21T17:19:00Z"/>
              </w:rPr>
            </w:pPr>
          </w:p>
        </w:tc>
      </w:tr>
      <w:tr w:rsidR="003E23AF" w:rsidTr="00560072">
        <w:trPr>
          <w:trHeight w:val="321"/>
          <w:ins w:id="12390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391" w:author="Mouse" w:date="2015-10-21T17:19:00Z"/>
              </w:rPr>
            </w:pPr>
            <w:ins w:id="12392" w:author="Mouse" w:date="2015-10-21T17:19:00Z">
              <w:r>
                <w:rPr>
                  <w:rFonts w:hint="eastAsia"/>
                </w:rPr>
                <w:t>StaffManage.Input.Cancle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93" w:author="Mouse" w:date="2015-10-21T17:19:00Z"/>
              </w:rPr>
            </w:pPr>
            <w:ins w:id="12394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95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396" w:author="Mouse" w:date="2015-10-21T17:19:00Z"/>
              </w:rPr>
            </w:pPr>
            <w:ins w:id="12397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398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399" w:author="Mouse" w:date="2015-10-21T17:19:00Z"/>
              </w:rPr>
            </w:pPr>
            <w:ins w:id="12400" w:author="Mouse" w:date="2015-10-21T17:19:00Z">
              <w:r>
                <w:rPr>
                  <w:rFonts w:hint="eastAsia"/>
                </w:rPr>
                <w:t>StaffManage.Input.Invalid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01" w:author="Mouse" w:date="2015-10-21T17:19:00Z"/>
              </w:rPr>
            </w:pPr>
            <w:ins w:id="12402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03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04" w:author="Mouse" w:date="2015-10-21T17:19:00Z"/>
              </w:rPr>
            </w:pPr>
            <w:ins w:id="12405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06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07" w:author="Mouse" w:date="2015-10-21T17:19:00Z"/>
              </w:rPr>
            </w:pPr>
            <w:ins w:id="12408" w:author="Mouse" w:date="2015-10-21T17:19:00Z">
              <w:r>
                <w:rPr>
                  <w:rFonts w:hint="eastAsia"/>
                </w:rPr>
                <w:t>StaffManage.Type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09" w:author="Mouse" w:date="2015-10-21T17:19:00Z"/>
              </w:rPr>
            </w:pPr>
            <w:ins w:id="12410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11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12" w:author="Mouse" w:date="2015-10-21T17:19:00Z"/>
              </w:rPr>
            </w:pPr>
            <w:ins w:id="12413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14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415" w:author="Mouse" w:date="2015-10-21T17:19:00Z"/>
              </w:rPr>
            </w:pPr>
            <w:ins w:id="12416" w:author="Mouse" w:date="2015-10-21T17:19:00Z">
              <w:r>
                <w:rPr>
                  <w:rFonts w:hint="eastAsia"/>
                </w:rPr>
                <w:t>StaffManage.Type.Show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17" w:author="Mouse" w:date="2015-10-21T17:19:00Z"/>
              </w:rPr>
            </w:pPr>
            <w:ins w:id="12418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19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20" w:author="Mouse" w:date="2015-10-21T17:19:00Z"/>
              </w:rPr>
            </w:pPr>
            <w:ins w:id="12421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22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23" w:author="Mouse" w:date="2015-10-21T17:19:00Z"/>
              </w:rPr>
            </w:pPr>
            <w:ins w:id="12424" w:author="Mouse" w:date="2015-10-21T17:19:00Z">
              <w:r>
                <w:rPr>
                  <w:rFonts w:hint="eastAsia"/>
                </w:rPr>
                <w:t>StaffManage.Del.Choose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25" w:author="Mouse" w:date="2015-10-21T17:19:00Z"/>
              </w:rPr>
            </w:pPr>
            <w:ins w:id="12426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27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28" w:author="Mouse" w:date="2015-10-21T17:19:00Z"/>
              </w:rPr>
            </w:pPr>
            <w:ins w:id="12429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30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431" w:author="Mouse" w:date="2015-10-21T17:19:00Z"/>
              </w:rPr>
            </w:pPr>
            <w:ins w:id="12432" w:author="Mouse" w:date="2015-10-21T17:19:00Z">
              <w:r>
                <w:rPr>
                  <w:rFonts w:hint="eastAsia"/>
                </w:rPr>
                <w:t>StaffManage.Del.Confirm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33" w:author="Mouse" w:date="2015-10-21T17:19:00Z"/>
              </w:rPr>
            </w:pPr>
            <w:ins w:id="12434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35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36" w:author="Mouse" w:date="2015-10-21T17:19:00Z"/>
              </w:rPr>
            </w:pPr>
            <w:ins w:id="12437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38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39" w:author="Mouse" w:date="2015-10-21T17:19:00Z"/>
              </w:rPr>
            </w:pPr>
            <w:ins w:id="12440" w:author="Mouse" w:date="2015-10-21T17:19:00Z">
              <w:r>
                <w:rPr>
                  <w:rFonts w:hint="eastAsia"/>
                </w:rPr>
                <w:t>StaffManage.Add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41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42" w:author="Mouse" w:date="2015-10-21T17:19:00Z"/>
              </w:rPr>
            </w:pPr>
            <w:ins w:id="12443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44" w:author="Mouse" w:date="2015-10-21T17:19:00Z"/>
              </w:rPr>
            </w:pPr>
            <w:ins w:id="12445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46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47" w:author="Mouse" w:date="2015-10-21T17:19:00Z"/>
              </w:rPr>
            </w:pPr>
            <w:ins w:id="12448" w:author="Mouse" w:date="2015-10-21T17:19:00Z">
              <w:r>
                <w:rPr>
                  <w:rFonts w:hint="eastAsia"/>
                </w:rPr>
                <w:t>StaffManage.Add.Info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49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50" w:author="Mouse" w:date="2015-10-21T17:19:00Z"/>
              </w:rPr>
            </w:pPr>
            <w:ins w:id="12451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52" w:author="Mouse" w:date="2015-10-21T17:19:00Z"/>
              </w:rPr>
            </w:pPr>
            <w:ins w:id="12453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54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55" w:author="Mouse" w:date="2015-10-21T17:19:00Z"/>
              </w:rPr>
            </w:pPr>
            <w:ins w:id="12456" w:author="Mouse" w:date="2015-10-21T17:19:00Z">
              <w:r>
                <w:rPr>
                  <w:rFonts w:hint="eastAsia"/>
                </w:rPr>
                <w:t>StaffManage.Add.Lack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57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58" w:author="Mouse" w:date="2015-10-21T17:19:00Z"/>
              </w:rPr>
            </w:pPr>
            <w:ins w:id="12459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60" w:author="Mouse" w:date="2015-10-21T17:19:00Z"/>
              </w:rPr>
            </w:pPr>
            <w:ins w:id="12461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62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463" w:author="Mouse" w:date="2015-10-21T17:19:00Z"/>
              </w:rPr>
            </w:pPr>
            <w:ins w:id="12464" w:author="Mouse" w:date="2015-10-21T17:19:00Z">
              <w:r>
                <w:rPr>
                  <w:rFonts w:hint="eastAsia"/>
                </w:rPr>
                <w:t>StaffManage.Add.Over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65" w:author="Mouse" w:date="2015-10-21T17:19:00Z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66" w:author="Mouse" w:date="2015-10-21T17:19:00Z"/>
              </w:rPr>
            </w:pPr>
            <w:ins w:id="12467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68" w:author="Mouse" w:date="2015-10-21T17:19:00Z"/>
              </w:rPr>
            </w:pPr>
            <w:ins w:id="12469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470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71" w:author="Mouse" w:date="2015-10-21T17:19:00Z"/>
              </w:rPr>
            </w:pPr>
            <w:ins w:id="12472" w:author="Mouse" w:date="2015-10-21T17:19:00Z">
              <w:r>
                <w:rPr>
                  <w:rFonts w:hint="eastAsia"/>
                </w:rPr>
                <w:t>StaffManage.Salary.On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73" w:author="Mouse" w:date="2015-10-21T17:19:00Z"/>
              </w:rPr>
            </w:pPr>
            <w:ins w:id="12474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75" w:author="Mouse" w:date="2015-10-21T17:19:00Z"/>
              </w:rPr>
            </w:pPr>
            <w:ins w:id="12476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77" w:author="Mouse" w:date="2015-10-21T17:19:00Z"/>
              </w:rPr>
            </w:pPr>
          </w:p>
        </w:tc>
      </w:tr>
      <w:tr w:rsidR="003E23AF" w:rsidTr="00560072">
        <w:trPr>
          <w:trHeight w:val="321"/>
          <w:ins w:id="12478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79" w:author="Mouse" w:date="2015-10-21T17:19:00Z"/>
              </w:rPr>
            </w:pPr>
            <w:ins w:id="12480" w:author="Mouse" w:date="2015-10-21T17:19:00Z">
              <w:r>
                <w:rPr>
                  <w:rFonts w:hint="eastAsia"/>
                </w:rPr>
                <w:t>StaffManage.Salary.Finish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81" w:author="Mouse" w:date="2015-10-21T17:19:00Z"/>
              </w:rPr>
            </w:pPr>
            <w:ins w:id="12482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83" w:author="Mouse" w:date="2015-10-21T17:19:00Z"/>
              </w:rPr>
            </w:pPr>
            <w:ins w:id="12484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85" w:author="Mouse" w:date="2015-10-21T17:19:00Z"/>
              </w:rPr>
            </w:pPr>
          </w:p>
        </w:tc>
      </w:tr>
      <w:tr w:rsidR="003E23AF" w:rsidTr="00560072">
        <w:trPr>
          <w:trHeight w:val="321"/>
          <w:ins w:id="12486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487" w:author="Mouse" w:date="2015-10-21T17:19:00Z"/>
              </w:rPr>
            </w:pPr>
            <w:ins w:id="12488" w:author="Mouse" w:date="2015-10-21T17:19:00Z">
              <w:r>
                <w:rPr>
                  <w:rFonts w:hint="eastAsia"/>
                </w:rPr>
                <w:t>StaffManage.Salary.Invalid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89" w:author="Mouse" w:date="2015-10-21T17:19:00Z"/>
              </w:rPr>
            </w:pPr>
            <w:ins w:id="12490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91" w:author="Mouse" w:date="2015-10-21T17:19:00Z"/>
              </w:rPr>
            </w:pPr>
            <w:ins w:id="12492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93" w:author="Mouse" w:date="2015-10-21T17:19:00Z"/>
              </w:rPr>
            </w:pPr>
          </w:p>
        </w:tc>
      </w:tr>
      <w:tr w:rsidR="003E23AF" w:rsidTr="00560072">
        <w:trPr>
          <w:trHeight w:val="321"/>
          <w:ins w:id="12494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495" w:author="Mouse" w:date="2015-10-21T17:19:00Z"/>
              </w:rPr>
            </w:pPr>
            <w:ins w:id="12496" w:author="Mouse" w:date="2015-10-21T17:19:00Z">
              <w:r>
                <w:rPr>
                  <w:rFonts w:hint="eastAsia"/>
                </w:rPr>
                <w:t>StaffManage.End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97" w:author="Mouse" w:date="2015-10-21T17:19:00Z"/>
              </w:rPr>
            </w:pPr>
            <w:ins w:id="12498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499" w:author="Mouse" w:date="2015-10-21T17:19:00Z"/>
              </w:rPr>
            </w:pPr>
            <w:ins w:id="12500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01" w:author="Mouse" w:date="2015-10-21T17:19:00Z"/>
              </w:rPr>
            </w:pPr>
            <w:ins w:id="12502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503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504" w:author="Mouse" w:date="2015-10-21T17:19:00Z"/>
              </w:rPr>
            </w:pPr>
            <w:ins w:id="12505" w:author="Mouse" w:date="2015-10-21T17:19:00Z">
              <w:r>
                <w:rPr>
                  <w:rFonts w:hint="eastAsia"/>
                </w:rPr>
                <w:t>StaffManage.End.Update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06" w:author="Mouse" w:date="2015-10-21T17:19:00Z"/>
              </w:rPr>
            </w:pPr>
            <w:ins w:id="12507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08" w:author="Mouse" w:date="2015-10-21T17:19:00Z"/>
              </w:rPr>
            </w:pPr>
            <w:ins w:id="12509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10" w:author="Mouse" w:date="2015-10-21T17:19:00Z"/>
              </w:rPr>
            </w:pPr>
            <w:ins w:id="12511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512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513" w:author="Mouse" w:date="2015-10-21T17:19:00Z"/>
              </w:rPr>
            </w:pPr>
            <w:ins w:id="12514" w:author="Mouse" w:date="2015-10-21T17:19:00Z">
              <w:r>
                <w:rPr>
                  <w:rFonts w:hint="eastAsia"/>
                </w:rPr>
                <w:t>StaffManage.End.Close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15" w:author="Mouse" w:date="2015-10-21T17:19:00Z"/>
              </w:rPr>
            </w:pPr>
            <w:ins w:id="12516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17" w:author="Mouse" w:date="2015-10-21T17:19:00Z"/>
              </w:rPr>
            </w:pPr>
            <w:ins w:id="12518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19" w:author="Mouse" w:date="2015-10-21T17:19:00Z"/>
              </w:rPr>
            </w:pPr>
            <w:ins w:id="12520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521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522" w:author="Mouse" w:date="2015-10-21T17:19:00Z"/>
              </w:rPr>
            </w:pPr>
            <w:ins w:id="12523" w:author="Mouse" w:date="2015-10-21T17:19:00Z">
              <w:r>
                <w:rPr>
                  <w:rFonts w:hint="eastAsia"/>
                </w:rPr>
                <w:t>StaffManage.Update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24" w:author="Mouse" w:date="2015-10-21T17:19:00Z"/>
              </w:rPr>
            </w:pPr>
            <w:ins w:id="12525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26" w:author="Mouse" w:date="2015-10-21T17:19:00Z"/>
              </w:rPr>
            </w:pPr>
            <w:ins w:id="12527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28" w:author="Mouse" w:date="2015-10-21T17:19:00Z"/>
              </w:rPr>
            </w:pPr>
            <w:ins w:id="12529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530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531" w:author="Mouse" w:date="2015-10-21T17:19:00Z"/>
              </w:rPr>
            </w:pPr>
            <w:ins w:id="12532" w:author="Mouse" w:date="2015-10-21T17:19:00Z">
              <w:r>
                <w:rPr>
                  <w:rFonts w:hint="eastAsia"/>
                </w:rPr>
                <w:t xml:space="preserve">StaffManage.Update.Salary  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33" w:author="Mouse" w:date="2015-10-21T17:19:00Z"/>
              </w:rPr>
            </w:pPr>
            <w:ins w:id="12534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35" w:author="Mouse" w:date="2015-10-21T17:19:00Z"/>
              </w:rPr>
            </w:pPr>
            <w:ins w:id="12536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37" w:author="Mouse" w:date="2015-10-21T17:19:00Z"/>
              </w:rPr>
            </w:pPr>
            <w:ins w:id="12538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539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540" w:author="Mouse" w:date="2015-10-21T17:19:00Z"/>
              </w:rPr>
            </w:pPr>
            <w:ins w:id="12541" w:author="Mouse" w:date="2015-10-21T17:19:00Z">
              <w:r>
                <w:rPr>
                  <w:rFonts w:hint="eastAsia"/>
                </w:rPr>
                <w:t xml:space="preserve">StaffManage.Update.Info    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42" w:author="Mouse" w:date="2015-10-21T17:19:00Z"/>
              </w:rPr>
            </w:pPr>
            <w:ins w:id="12543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44" w:author="Mouse" w:date="2015-10-21T17:19:00Z"/>
              </w:rPr>
            </w:pPr>
            <w:ins w:id="12545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46" w:author="Mouse" w:date="2015-10-21T17:19:00Z"/>
              </w:rPr>
            </w:pPr>
            <w:ins w:id="12547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548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549" w:author="Mouse" w:date="2015-10-21T17:19:00Z"/>
              </w:rPr>
            </w:pPr>
            <w:ins w:id="12550" w:author="Mouse" w:date="2015-10-21T17:19:00Z">
              <w:r>
                <w:rPr>
                  <w:rFonts w:hint="eastAsia"/>
                </w:rPr>
                <w:t>StaffManage.Close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51" w:author="Mouse" w:date="2015-10-21T17:19:00Z"/>
              </w:rPr>
            </w:pPr>
            <w:ins w:id="12552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53" w:author="Mouse" w:date="2015-10-21T17:19:00Z"/>
              </w:rPr>
            </w:pPr>
            <w:ins w:id="12554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55" w:author="Mouse" w:date="2015-10-21T17:19:00Z"/>
              </w:rPr>
            </w:pPr>
            <w:ins w:id="12556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1"/>
          <w:ins w:id="12557" w:author="Mouse" w:date="2015-10-21T17:19:00Z"/>
        </w:trPr>
        <w:tc>
          <w:tcPr>
            <w:tcW w:w="2909" w:type="dxa"/>
            <w:shd w:val="clear" w:color="auto" w:fill="auto"/>
          </w:tcPr>
          <w:p w:rsidR="003E23AF" w:rsidRDefault="003E23AF" w:rsidP="00560072">
            <w:pPr>
              <w:rPr>
                <w:ins w:id="12558" w:author="Mouse" w:date="2015-10-21T17:19:00Z"/>
              </w:rPr>
            </w:pPr>
            <w:ins w:id="12559" w:author="Mouse" w:date="2015-10-21T17:19:00Z">
              <w:r>
                <w:rPr>
                  <w:rFonts w:hint="eastAsia"/>
                </w:rPr>
                <w:t>StaffManage.Close.Off</w:t>
              </w:r>
            </w:ins>
          </w:p>
        </w:tc>
        <w:tc>
          <w:tcPr>
            <w:tcW w:w="1757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60" w:author="Mouse" w:date="2015-10-21T17:19:00Z"/>
              </w:rPr>
            </w:pPr>
            <w:ins w:id="12561" w:author="Mouse" w:date="2015-10-21T17:19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62" w:author="Mouse" w:date="2015-10-21T17:19:00Z"/>
              </w:rPr>
            </w:pPr>
            <w:ins w:id="12563" w:author="Mouse" w:date="2015-10-21T17:19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1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564" w:author="Mouse" w:date="2015-10-21T17:19:00Z"/>
              </w:rPr>
            </w:pPr>
            <w:ins w:id="12565" w:author="Mouse" w:date="2015-10-21T17:19:00Z">
              <w:r>
                <w:rPr>
                  <w:rFonts w:hint="eastAsia"/>
                </w:rPr>
                <w:t>TUS3</w:t>
              </w:r>
            </w:ins>
          </w:p>
        </w:tc>
      </w:tr>
    </w:tbl>
    <w:p w:rsidR="003E23AF" w:rsidRDefault="003E23AF" w:rsidP="003E23AF">
      <w:pPr>
        <w:rPr>
          <w:ins w:id="12566" w:author="Mouse" w:date="2015-10-21T17:19:00Z"/>
        </w:rPr>
      </w:pPr>
    </w:p>
    <w:p w:rsidR="003E23AF" w:rsidRDefault="003E23AF" w:rsidP="003E23AF">
      <w:pPr>
        <w:rPr>
          <w:ins w:id="12567" w:author="Mouse" w:date="2015-10-21T17:19:00Z"/>
        </w:rPr>
      </w:pPr>
    </w:p>
    <w:p w:rsidR="003E23AF" w:rsidRDefault="003E23AF" w:rsidP="003E23AF">
      <w:pPr>
        <w:rPr>
          <w:ins w:id="12568" w:author="Mouse" w:date="2015-10-21T17:19:00Z"/>
        </w:rPr>
      </w:pPr>
    </w:p>
    <w:p w:rsidR="003E23AF" w:rsidRDefault="003E23AF" w:rsidP="003E23AF">
      <w:pPr>
        <w:jc w:val="center"/>
        <w:rPr>
          <w:ins w:id="12569" w:author="Mouse" w:date="2015-10-21T17:19:00Z"/>
        </w:rPr>
      </w:pPr>
      <w:ins w:id="12570" w:author="Mouse" w:date="2015-10-21T17:19:00Z">
        <w:r>
          <w:rPr>
            <w:rFonts w:hint="eastAsia"/>
          </w:rPr>
          <w:t>TUS1的测试用例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E23AF" w:rsidTr="00560072">
        <w:trPr>
          <w:ins w:id="12571" w:author="Mouse" w:date="2015-10-21T17:19:00Z"/>
        </w:trPr>
        <w:tc>
          <w:tcPr>
            <w:tcW w:w="1704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572" w:author="Mouse" w:date="2015-10-21T17:19:00Z"/>
              </w:rPr>
            </w:pPr>
            <w:ins w:id="12573" w:author="Mouse" w:date="2015-10-21T17:19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113" w:type="dxa"/>
            <w:gridSpan w:val="3"/>
            <w:shd w:val="clear" w:color="auto" w:fill="auto"/>
          </w:tcPr>
          <w:p w:rsidR="003E23AF" w:rsidRDefault="003E23AF" w:rsidP="00560072">
            <w:pPr>
              <w:jc w:val="center"/>
              <w:rPr>
                <w:ins w:id="12574" w:author="Mouse" w:date="2015-10-21T17:19:00Z"/>
              </w:rPr>
            </w:pPr>
            <w:ins w:id="12575" w:author="Mouse" w:date="2015-10-21T17:19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705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576" w:author="Mouse" w:date="2015-10-21T17:19:00Z"/>
              </w:rPr>
            </w:pPr>
            <w:ins w:id="12577" w:author="Mouse" w:date="2015-10-21T17:19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2578" w:author="Mouse" w:date="2015-10-21T17:19:00Z"/>
        </w:trPr>
        <w:tc>
          <w:tcPr>
            <w:tcW w:w="1704" w:type="dxa"/>
            <w:vMerge/>
            <w:shd w:val="clear" w:color="auto" w:fill="auto"/>
          </w:tcPr>
          <w:p w:rsidR="003E23AF" w:rsidRDefault="003E23AF" w:rsidP="00560072">
            <w:pPr>
              <w:rPr>
                <w:ins w:id="12579" w:author="Mouse" w:date="2015-10-21T17:19:00Z"/>
              </w:rPr>
            </w:pPr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580" w:author="Mouse" w:date="2015-10-21T17:19:00Z"/>
              </w:rPr>
            </w:pPr>
            <w:ins w:id="12581" w:author="Mouse" w:date="2015-10-21T17:19:00Z">
              <w:r>
                <w:rPr>
                  <w:rFonts w:hint="eastAsia"/>
                </w:rPr>
                <w:t>员工类型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582" w:author="Mouse" w:date="2015-10-21T17:19:00Z"/>
              </w:rPr>
            </w:pPr>
            <w:ins w:id="12583" w:author="Mouse" w:date="2015-10-21T17:19:00Z">
              <w:r>
                <w:rPr>
                  <w:rFonts w:hint="eastAsia"/>
                </w:rPr>
                <w:t>工资数据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584" w:author="Mouse" w:date="2015-10-21T17:19:00Z"/>
              </w:rPr>
            </w:pPr>
            <w:ins w:id="12585" w:author="Mouse" w:date="2015-10-21T17:19:00Z">
              <w:r>
                <w:rPr>
                  <w:rFonts w:hint="eastAsia"/>
                </w:rPr>
                <w:t>员工信息</w:t>
              </w:r>
            </w:ins>
          </w:p>
        </w:tc>
        <w:tc>
          <w:tcPr>
            <w:tcW w:w="1705" w:type="dxa"/>
            <w:vMerge/>
            <w:shd w:val="clear" w:color="auto" w:fill="auto"/>
          </w:tcPr>
          <w:p w:rsidR="003E23AF" w:rsidRDefault="003E23AF" w:rsidP="00560072">
            <w:pPr>
              <w:rPr>
                <w:ins w:id="12586" w:author="Mouse" w:date="2015-10-21T17:19:00Z"/>
              </w:rPr>
            </w:pPr>
          </w:p>
        </w:tc>
      </w:tr>
      <w:tr w:rsidR="003E23AF" w:rsidTr="00560072">
        <w:trPr>
          <w:ins w:id="12587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588" w:author="Mouse" w:date="2015-10-21T17:19:00Z"/>
              </w:rPr>
            </w:pPr>
            <w:ins w:id="12589" w:author="Mouse" w:date="2015-10-21T17:19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590" w:author="Mouse" w:date="2015-10-21T17:19:00Z"/>
              </w:rPr>
            </w:pPr>
            <w:ins w:id="12591" w:author="Mouse" w:date="2015-10-21T17:19:00Z">
              <w:r>
                <w:rPr>
                  <w:rFonts w:hint="eastAsia"/>
                </w:rPr>
                <w:t>业务员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592" w:author="Mouse" w:date="2015-10-21T17:19:00Z"/>
              </w:rPr>
            </w:pPr>
            <w:ins w:id="12593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594" w:author="Mouse" w:date="2015-10-21T17:19:00Z"/>
              </w:rPr>
            </w:pPr>
            <w:ins w:id="12595" w:author="Mouse" w:date="2015-10-21T17:19:00Z">
              <w:r>
                <w:rPr>
                  <w:rFonts w:hint="eastAsia"/>
                </w:rPr>
                <w:t>姓名：xx</w:t>
              </w:r>
            </w:ins>
          </w:p>
          <w:p w:rsidR="003E23AF" w:rsidRDefault="003E23AF" w:rsidP="00560072">
            <w:pPr>
              <w:rPr>
                <w:ins w:id="12596" w:author="Mouse" w:date="2015-10-21T17:19:00Z"/>
              </w:rPr>
            </w:pPr>
            <w:ins w:id="12597" w:author="Mouse" w:date="2015-10-21T17:19:00Z">
              <w:r>
                <w:rPr>
                  <w:rFonts w:hint="eastAsia"/>
                </w:rPr>
                <w:t>性别：男</w:t>
              </w:r>
            </w:ins>
          </w:p>
          <w:p w:rsidR="003E23AF" w:rsidRDefault="003E23AF" w:rsidP="00560072">
            <w:pPr>
              <w:rPr>
                <w:ins w:id="12598" w:author="Mouse" w:date="2015-10-21T17:19:00Z"/>
              </w:rPr>
            </w:pPr>
            <w:ins w:id="12599" w:author="Mouse" w:date="2015-10-21T17:19:00Z">
              <w:r>
                <w:rPr>
                  <w:rFonts w:hint="eastAsia"/>
                </w:rPr>
                <w:t>编号：111111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00" w:author="Mouse" w:date="2015-10-21T17:19:00Z"/>
              </w:rPr>
            </w:pPr>
            <w:ins w:id="12601" w:author="Mouse" w:date="2015-10-21T17:19:00Z">
              <w:r>
                <w:rPr>
                  <w:rFonts w:hint="eastAsia"/>
                </w:rPr>
                <w:t>从员工表中删除；系统满足后置条件</w:t>
              </w:r>
            </w:ins>
          </w:p>
        </w:tc>
      </w:tr>
      <w:tr w:rsidR="003E23AF" w:rsidTr="00560072">
        <w:trPr>
          <w:ins w:id="12602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03" w:author="Mouse" w:date="2015-10-21T17:19:00Z"/>
              </w:rPr>
            </w:pPr>
            <w:ins w:id="12604" w:author="Mouse" w:date="2015-10-21T17:19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05" w:author="Mouse" w:date="2015-10-21T17:19:00Z"/>
              </w:rPr>
            </w:pPr>
            <w:ins w:id="12606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07" w:author="Mouse" w:date="2015-10-21T17:19:00Z"/>
              </w:rPr>
            </w:pPr>
            <w:ins w:id="12608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09" w:author="Mouse" w:date="2015-10-21T17:19:00Z"/>
              </w:rPr>
            </w:pPr>
            <w:ins w:id="12610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11" w:author="Mouse" w:date="2015-10-21T17:19:00Z"/>
              </w:rPr>
            </w:pPr>
            <w:ins w:id="12612" w:author="Mouse" w:date="2015-10-21T17:19:00Z">
              <w:r>
                <w:rPr>
                  <w:rFonts w:hint="eastAsia"/>
                </w:rPr>
                <w:t>选择员工类型；</w:t>
              </w:r>
              <w:r>
                <w:rPr>
                  <w:rFonts w:hint="eastAsia"/>
                </w:rPr>
                <w:lastRenderedPageBreak/>
                <w:t>系统不满足后置条件</w:t>
              </w:r>
            </w:ins>
          </w:p>
        </w:tc>
      </w:tr>
      <w:tr w:rsidR="003E23AF" w:rsidTr="00560072">
        <w:trPr>
          <w:ins w:id="12613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14" w:author="Mouse" w:date="2015-10-21T17:19:00Z"/>
              </w:rPr>
            </w:pPr>
            <w:ins w:id="12615" w:author="Mouse" w:date="2015-10-21T17:19:00Z">
              <w:r>
                <w:rPr>
                  <w:rFonts w:hint="eastAsia"/>
                </w:rPr>
                <w:lastRenderedPageBreak/>
                <w:t>TUS1-3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16" w:author="Mouse" w:date="2015-10-21T17:19:00Z"/>
              </w:rPr>
            </w:pPr>
            <w:ins w:id="12617" w:author="Mouse" w:date="2015-10-21T17:19:00Z">
              <w:r>
                <w:rPr>
                  <w:rFonts w:hint="eastAsia"/>
                </w:rPr>
                <w:t>业务员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18" w:author="Mouse" w:date="2015-10-21T17:19:00Z"/>
              </w:rPr>
            </w:pPr>
            <w:ins w:id="12619" w:author="Mouse" w:date="2015-10-21T17:19:00Z">
              <w:r>
                <w:rPr>
                  <w:rFonts w:hint="eastAsia"/>
                </w:rPr>
                <w:t>5000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20" w:author="Mouse" w:date="2015-10-21T17:19:00Z"/>
              </w:rPr>
            </w:pPr>
            <w:ins w:id="12621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22" w:author="Mouse" w:date="2015-10-21T17:19:00Z"/>
              </w:rPr>
            </w:pPr>
            <w:ins w:id="12623" w:author="Mouse" w:date="2015-10-21T17:19:00Z">
              <w:r>
                <w:rPr>
                  <w:rFonts w:hint="eastAsia"/>
                </w:rPr>
                <w:t>业务员月薪变为5000；系统不满足后置条件</w:t>
              </w:r>
            </w:ins>
          </w:p>
        </w:tc>
      </w:tr>
    </w:tbl>
    <w:p w:rsidR="003E23AF" w:rsidRDefault="003E23AF" w:rsidP="003E23AF">
      <w:pPr>
        <w:rPr>
          <w:ins w:id="12624" w:author="Mouse" w:date="2015-10-21T17:19:00Z"/>
        </w:rPr>
      </w:pPr>
    </w:p>
    <w:p w:rsidR="003E23AF" w:rsidRDefault="003E23AF" w:rsidP="003E23AF">
      <w:pPr>
        <w:rPr>
          <w:ins w:id="12625" w:author="Mouse" w:date="2015-10-21T17:19:00Z"/>
        </w:rPr>
      </w:pPr>
    </w:p>
    <w:p w:rsidR="003E23AF" w:rsidRDefault="003E23AF" w:rsidP="003E23AF">
      <w:pPr>
        <w:jc w:val="center"/>
        <w:rPr>
          <w:ins w:id="12626" w:author="Mouse" w:date="2015-10-21T17:19:00Z"/>
        </w:rPr>
      </w:pPr>
      <w:ins w:id="12627" w:author="Mouse" w:date="2015-10-21T17:19:00Z">
        <w:r>
          <w:rPr>
            <w:rFonts w:hint="eastAsia"/>
          </w:rPr>
          <w:t>TUS2的测试用例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E23AF" w:rsidTr="00560072">
        <w:trPr>
          <w:ins w:id="12628" w:author="Mouse" w:date="2015-10-21T17:19:00Z"/>
        </w:trPr>
        <w:tc>
          <w:tcPr>
            <w:tcW w:w="1704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629" w:author="Mouse" w:date="2015-10-21T17:19:00Z"/>
              </w:rPr>
            </w:pPr>
            <w:ins w:id="12630" w:author="Mouse" w:date="2015-10-21T17:19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113" w:type="dxa"/>
            <w:gridSpan w:val="3"/>
            <w:shd w:val="clear" w:color="auto" w:fill="auto"/>
          </w:tcPr>
          <w:p w:rsidR="003E23AF" w:rsidRDefault="003E23AF" w:rsidP="00560072">
            <w:pPr>
              <w:jc w:val="center"/>
              <w:rPr>
                <w:ins w:id="12631" w:author="Mouse" w:date="2015-10-21T17:19:00Z"/>
              </w:rPr>
            </w:pPr>
            <w:ins w:id="12632" w:author="Mouse" w:date="2015-10-21T17:19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705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633" w:author="Mouse" w:date="2015-10-21T17:19:00Z"/>
              </w:rPr>
            </w:pPr>
            <w:ins w:id="12634" w:author="Mouse" w:date="2015-10-21T17:19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2635" w:author="Mouse" w:date="2015-10-21T17:19:00Z"/>
        </w:trPr>
        <w:tc>
          <w:tcPr>
            <w:tcW w:w="1704" w:type="dxa"/>
            <w:vMerge/>
            <w:shd w:val="clear" w:color="auto" w:fill="auto"/>
          </w:tcPr>
          <w:p w:rsidR="003E23AF" w:rsidRDefault="003E23AF" w:rsidP="00560072">
            <w:pPr>
              <w:rPr>
                <w:ins w:id="12636" w:author="Mouse" w:date="2015-10-21T17:19:00Z"/>
              </w:rPr>
            </w:pPr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37" w:author="Mouse" w:date="2015-10-21T17:19:00Z"/>
              </w:rPr>
            </w:pPr>
            <w:ins w:id="12638" w:author="Mouse" w:date="2015-10-21T17:19:00Z">
              <w:r>
                <w:rPr>
                  <w:rFonts w:hint="eastAsia"/>
                </w:rPr>
                <w:t>员工类型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39" w:author="Mouse" w:date="2015-10-21T17:19:00Z"/>
              </w:rPr>
            </w:pPr>
            <w:ins w:id="12640" w:author="Mouse" w:date="2015-10-21T17:19:00Z">
              <w:r>
                <w:rPr>
                  <w:rFonts w:hint="eastAsia"/>
                </w:rPr>
                <w:t>工资数据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41" w:author="Mouse" w:date="2015-10-21T17:19:00Z"/>
              </w:rPr>
            </w:pPr>
            <w:ins w:id="12642" w:author="Mouse" w:date="2015-10-21T17:19:00Z">
              <w:r>
                <w:rPr>
                  <w:rFonts w:hint="eastAsia"/>
                </w:rPr>
                <w:t>员工信息</w:t>
              </w:r>
            </w:ins>
          </w:p>
        </w:tc>
        <w:tc>
          <w:tcPr>
            <w:tcW w:w="1705" w:type="dxa"/>
            <w:vMerge/>
            <w:shd w:val="clear" w:color="auto" w:fill="auto"/>
          </w:tcPr>
          <w:p w:rsidR="003E23AF" w:rsidRDefault="003E23AF" w:rsidP="00560072">
            <w:pPr>
              <w:rPr>
                <w:ins w:id="12643" w:author="Mouse" w:date="2015-10-21T17:19:00Z"/>
              </w:rPr>
            </w:pPr>
          </w:p>
        </w:tc>
      </w:tr>
      <w:tr w:rsidR="003E23AF" w:rsidTr="00560072">
        <w:trPr>
          <w:ins w:id="12644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45" w:author="Mouse" w:date="2015-10-21T17:19:00Z"/>
              </w:rPr>
            </w:pPr>
            <w:ins w:id="12646" w:author="Mouse" w:date="2015-10-21T17:19:00Z">
              <w:r>
                <w:rPr>
                  <w:rFonts w:hint="eastAsia"/>
                </w:rPr>
                <w:t>TUS2-1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47" w:author="Mouse" w:date="2015-10-21T17:19:00Z"/>
              </w:rPr>
            </w:pPr>
            <w:ins w:id="12648" w:author="Mouse" w:date="2015-10-21T17:19:00Z">
              <w:r>
                <w:rPr>
                  <w:rFonts w:hint="eastAsia"/>
                </w:rPr>
                <w:t>业务员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49" w:author="Mouse" w:date="2015-10-21T17:19:00Z"/>
              </w:rPr>
            </w:pPr>
            <w:ins w:id="12650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51" w:author="Mouse" w:date="2015-10-21T17:19:00Z"/>
              </w:rPr>
            </w:pPr>
            <w:ins w:id="12652" w:author="Mouse" w:date="2015-10-21T17:19:00Z">
              <w:r>
                <w:rPr>
                  <w:rFonts w:hint="eastAsia"/>
                </w:rPr>
                <w:t>姓名：xx</w:t>
              </w:r>
            </w:ins>
          </w:p>
          <w:p w:rsidR="003E23AF" w:rsidRDefault="003E23AF" w:rsidP="00560072">
            <w:pPr>
              <w:rPr>
                <w:ins w:id="12653" w:author="Mouse" w:date="2015-10-21T17:19:00Z"/>
              </w:rPr>
            </w:pPr>
            <w:ins w:id="12654" w:author="Mouse" w:date="2015-10-21T17:19:00Z">
              <w:r>
                <w:rPr>
                  <w:rFonts w:hint="eastAsia"/>
                </w:rPr>
                <w:t>性别：男</w:t>
              </w:r>
            </w:ins>
          </w:p>
          <w:p w:rsidR="003E23AF" w:rsidRDefault="003E23AF" w:rsidP="00560072">
            <w:pPr>
              <w:rPr>
                <w:ins w:id="12655" w:author="Mouse" w:date="2015-10-21T17:19:00Z"/>
              </w:rPr>
            </w:pPr>
            <w:ins w:id="12656" w:author="Mouse" w:date="2015-10-21T17:19:00Z">
              <w:r>
                <w:rPr>
                  <w:rFonts w:hint="eastAsia"/>
                </w:rPr>
                <w:t>编号：111111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57" w:author="Mouse" w:date="2015-10-21T17:19:00Z"/>
              </w:rPr>
            </w:pPr>
            <w:ins w:id="12658" w:author="Mouse" w:date="2015-10-21T17:19:00Z">
              <w:r>
                <w:rPr>
                  <w:rFonts w:hint="eastAsia"/>
                </w:rPr>
                <w:t>员工表中添加；系统满足后置条件</w:t>
              </w:r>
            </w:ins>
          </w:p>
        </w:tc>
      </w:tr>
      <w:tr w:rsidR="003E23AF" w:rsidTr="00560072">
        <w:trPr>
          <w:ins w:id="12659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60" w:author="Mouse" w:date="2015-10-21T17:19:00Z"/>
              </w:rPr>
            </w:pPr>
            <w:ins w:id="12661" w:author="Mouse" w:date="2015-10-21T17:19:00Z">
              <w:r>
                <w:rPr>
                  <w:rFonts w:hint="eastAsia"/>
                </w:rPr>
                <w:t>TUS2-2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62" w:author="Mouse" w:date="2015-10-21T17:19:00Z"/>
              </w:rPr>
            </w:pPr>
            <w:ins w:id="12663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64" w:author="Mouse" w:date="2015-10-21T17:19:00Z"/>
              </w:rPr>
            </w:pPr>
            <w:ins w:id="12665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66" w:author="Mouse" w:date="2015-10-21T17:19:00Z"/>
              </w:rPr>
            </w:pPr>
            <w:ins w:id="12667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68" w:author="Mouse" w:date="2015-10-21T17:19:00Z"/>
              </w:rPr>
            </w:pPr>
            <w:ins w:id="12669" w:author="Mouse" w:date="2015-10-21T17:19:00Z">
              <w:r>
                <w:rPr>
                  <w:rFonts w:hint="eastAsia"/>
                </w:rPr>
                <w:t>选择员工类型；系统不满足后置条件</w:t>
              </w:r>
            </w:ins>
          </w:p>
        </w:tc>
      </w:tr>
      <w:tr w:rsidR="003E23AF" w:rsidTr="00560072">
        <w:trPr>
          <w:ins w:id="12670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71" w:author="Mouse" w:date="2015-10-21T17:19:00Z"/>
              </w:rPr>
            </w:pPr>
            <w:ins w:id="12672" w:author="Mouse" w:date="2015-10-21T17:19:00Z">
              <w:r>
                <w:rPr>
                  <w:rFonts w:hint="eastAsia"/>
                </w:rPr>
                <w:t>TUS2-2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73" w:author="Mouse" w:date="2015-10-21T17:19:00Z"/>
              </w:rPr>
            </w:pPr>
            <w:ins w:id="12674" w:author="Mouse" w:date="2015-10-21T17:19:00Z">
              <w:r>
                <w:rPr>
                  <w:rFonts w:hint="eastAsia"/>
                </w:rPr>
                <w:t>业务员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675" w:author="Mouse" w:date="2015-10-21T17:19:00Z"/>
              </w:rPr>
            </w:pPr>
            <w:ins w:id="12676" w:author="Mouse" w:date="2015-10-21T17:19:00Z">
              <w:r>
                <w:rPr>
                  <w:rFonts w:hint="eastAsia"/>
                </w:rPr>
                <w:t>5000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77" w:author="Mouse" w:date="2015-10-21T17:19:00Z"/>
              </w:rPr>
            </w:pPr>
            <w:ins w:id="12678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679" w:author="Mouse" w:date="2015-10-21T17:19:00Z"/>
              </w:rPr>
            </w:pPr>
            <w:ins w:id="12680" w:author="Mouse" w:date="2015-10-21T17:19:00Z">
              <w:r>
                <w:rPr>
                  <w:rFonts w:hint="eastAsia"/>
                </w:rPr>
                <w:t>业务员月薪变为5000；系统不满足后置条件</w:t>
              </w:r>
            </w:ins>
          </w:p>
        </w:tc>
      </w:tr>
    </w:tbl>
    <w:p w:rsidR="003E23AF" w:rsidRDefault="003E23AF" w:rsidP="003E23AF">
      <w:pPr>
        <w:rPr>
          <w:ins w:id="12681" w:author="Mouse" w:date="2015-10-21T17:19:00Z"/>
        </w:rPr>
      </w:pPr>
    </w:p>
    <w:p w:rsidR="003E23AF" w:rsidRDefault="003E23AF" w:rsidP="003E23AF">
      <w:pPr>
        <w:rPr>
          <w:ins w:id="12682" w:author="Mouse" w:date="2015-10-21T17:19:00Z"/>
        </w:rPr>
      </w:pPr>
    </w:p>
    <w:p w:rsidR="003E23AF" w:rsidRDefault="003E23AF" w:rsidP="003E23AF">
      <w:pPr>
        <w:jc w:val="center"/>
        <w:rPr>
          <w:ins w:id="12683" w:author="Mouse" w:date="2015-10-21T17:19:00Z"/>
        </w:rPr>
      </w:pPr>
      <w:ins w:id="12684" w:author="Mouse" w:date="2015-10-21T17:19:00Z">
        <w:r>
          <w:rPr>
            <w:rFonts w:hint="eastAsia"/>
          </w:rPr>
          <w:t>TUS3的测试用例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E23AF" w:rsidTr="00560072">
        <w:trPr>
          <w:ins w:id="12685" w:author="Mouse" w:date="2015-10-21T17:19:00Z"/>
        </w:trPr>
        <w:tc>
          <w:tcPr>
            <w:tcW w:w="1704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686" w:author="Mouse" w:date="2015-10-21T17:19:00Z"/>
              </w:rPr>
            </w:pPr>
            <w:ins w:id="12687" w:author="Mouse" w:date="2015-10-21T17:19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113" w:type="dxa"/>
            <w:gridSpan w:val="3"/>
            <w:shd w:val="clear" w:color="auto" w:fill="auto"/>
          </w:tcPr>
          <w:p w:rsidR="003E23AF" w:rsidRDefault="003E23AF" w:rsidP="00560072">
            <w:pPr>
              <w:jc w:val="center"/>
              <w:rPr>
                <w:ins w:id="12688" w:author="Mouse" w:date="2015-10-21T17:19:00Z"/>
              </w:rPr>
            </w:pPr>
            <w:ins w:id="12689" w:author="Mouse" w:date="2015-10-21T17:19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705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690" w:author="Mouse" w:date="2015-10-21T17:19:00Z"/>
              </w:rPr>
            </w:pPr>
            <w:ins w:id="12691" w:author="Mouse" w:date="2015-10-21T17:19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2692" w:author="Mouse" w:date="2015-10-21T17:19:00Z"/>
        </w:trPr>
        <w:tc>
          <w:tcPr>
            <w:tcW w:w="1704" w:type="dxa"/>
            <w:vMerge/>
            <w:shd w:val="clear" w:color="auto" w:fill="auto"/>
          </w:tcPr>
          <w:p w:rsidR="003E23AF" w:rsidRDefault="003E23AF" w:rsidP="00560072">
            <w:pPr>
              <w:rPr>
                <w:ins w:id="12693" w:author="Mouse" w:date="2015-10-21T17:19:00Z"/>
              </w:rPr>
            </w:pPr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94" w:author="Mouse" w:date="2015-10-21T17:19:00Z"/>
              </w:rPr>
            </w:pPr>
            <w:ins w:id="12695" w:author="Mouse" w:date="2015-10-21T17:19:00Z">
              <w:r>
                <w:rPr>
                  <w:rFonts w:hint="eastAsia"/>
                </w:rPr>
                <w:t>员工类型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96" w:author="Mouse" w:date="2015-10-21T17:19:00Z"/>
              </w:rPr>
            </w:pPr>
            <w:ins w:id="12697" w:author="Mouse" w:date="2015-10-21T17:19:00Z">
              <w:r>
                <w:rPr>
                  <w:rFonts w:hint="eastAsia"/>
                </w:rPr>
                <w:t>工资数据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698" w:author="Mouse" w:date="2015-10-21T17:19:00Z"/>
              </w:rPr>
            </w:pPr>
            <w:ins w:id="12699" w:author="Mouse" w:date="2015-10-21T17:19:00Z">
              <w:r>
                <w:rPr>
                  <w:rFonts w:hint="eastAsia"/>
                </w:rPr>
                <w:t>员工信息</w:t>
              </w:r>
            </w:ins>
          </w:p>
        </w:tc>
        <w:tc>
          <w:tcPr>
            <w:tcW w:w="1705" w:type="dxa"/>
            <w:vMerge/>
            <w:shd w:val="clear" w:color="auto" w:fill="auto"/>
          </w:tcPr>
          <w:p w:rsidR="003E23AF" w:rsidRDefault="003E23AF" w:rsidP="00560072">
            <w:pPr>
              <w:rPr>
                <w:ins w:id="12700" w:author="Mouse" w:date="2015-10-21T17:19:00Z"/>
              </w:rPr>
            </w:pPr>
          </w:p>
        </w:tc>
      </w:tr>
      <w:tr w:rsidR="003E23AF" w:rsidTr="00560072">
        <w:trPr>
          <w:ins w:id="12701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702" w:author="Mouse" w:date="2015-10-21T17:19:00Z"/>
              </w:rPr>
            </w:pPr>
            <w:ins w:id="12703" w:author="Mouse" w:date="2015-10-21T17:19:00Z">
              <w:r>
                <w:rPr>
                  <w:rFonts w:hint="eastAsia"/>
                </w:rPr>
                <w:t>TUS3-1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704" w:author="Mouse" w:date="2015-10-21T17:19:00Z"/>
              </w:rPr>
            </w:pPr>
            <w:ins w:id="12705" w:author="Mouse" w:date="2015-10-21T17:19:00Z">
              <w:r>
                <w:rPr>
                  <w:rFonts w:hint="eastAsia"/>
                </w:rPr>
                <w:t>业务员</w:t>
              </w:r>
            </w:ins>
          </w:p>
          <w:p w:rsidR="003E23AF" w:rsidRDefault="003E23AF" w:rsidP="00560072">
            <w:pPr>
              <w:rPr>
                <w:ins w:id="12706" w:author="Mouse" w:date="2015-10-21T17:19:00Z"/>
              </w:rPr>
            </w:pPr>
            <w:ins w:id="12707" w:author="Mouse" w:date="2015-10-21T17:19:00Z">
              <w:r>
                <w:rPr>
                  <w:rFonts w:hint="eastAsia"/>
                </w:rPr>
                <w:t>快递员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708" w:author="Mouse" w:date="2015-10-21T17:19:00Z"/>
              </w:rPr>
            </w:pPr>
            <w:ins w:id="12709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710" w:author="Mouse" w:date="2015-10-21T17:19:00Z"/>
              </w:rPr>
            </w:pPr>
            <w:ins w:id="12711" w:author="Mouse" w:date="2015-10-21T17:19:00Z">
              <w:r>
                <w:rPr>
                  <w:rFonts w:hint="eastAsia"/>
                </w:rPr>
                <w:t>姓名：xx</w:t>
              </w:r>
            </w:ins>
          </w:p>
          <w:p w:rsidR="003E23AF" w:rsidRDefault="003E23AF" w:rsidP="00560072">
            <w:pPr>
              <w:rPr>
                <w:ins w:id="12712" w:author="Mouse" w:date="2015-10-21T17:19:00Z"/>
              </w:rPr>
            </w:pPr>
            <w:ins w:id="12713" w:author="Mouse" w:date="2015-10-21T17:19:00Z">
              <w:r>
                <w:rPr>
                  <w:rFonts w:hint="eastAsia"/>
                </w:rPr>
                <w:t>性别：男</w:t>
              </w:r>
            </w:ins>
          </w:p>
          <w:p w:rsidR="003E23AF" w:rsidRDefault="003E23AF" w:rsidP="00560072">
            <w:pPr>
              <w:rPr>
                <w:ins w:id="12714" w:author="Mouse" w:date="2015-10-21T17:19:00Z"/>
              </w:rPr>
            </w:pPr>
            <w:ins w:id="12715" w:author="Mouse" w:date="2015-10-21T17:19:00Z">
              <w:r>
                <w:rPr>
                  <w:rFonts w:hint="eastAsia"/>
                </w:rPr>
                <w:t>编号：111111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716" w:author="Mouse" w:date="2015-10-21T17:19:00Z"/>
              </w:rPr>
            </w:pPr>
            <w:ins w:id="12717" w:author="Mouse" w:date="2015-10-21T17:19:00Z">
              <w:r>
                <w:rPr>
                  <w:rFonts w:hint="eastAsia"/>
                </w:rPr>
                <w:t>从业务员员工表中删除，添加到快递员员工表中；系统满足后置条件</w:t>
              </w:r>
            </w:ins>
          </w:p>
        </w:tc>
      </w:tr>
      <w:tr w:rsidR="003E23AF" w:rsidTr="00560072">
        <w:trPr>
          <w:ins w:id="12718" w:author="Mouse" w:date="2015-10-21T17:19:00Z"/>
        </w:trPr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719" w:author="Mouse" w:date="2015-10-21T17:19:00Z"/>
              </w:rPr>
            </w:pPr>
            <w:ins w:id="12720" w:author="Mouse" w:date="2015-10-21T17:19:00Z">
              <w:r>
                <w:rPr>
                  <w:rFonts w:hint="eastAsia"/>
                </w:rPr>
                <w:t>TUS3-2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721" w:author="Mouse" w:date="2015-10-21T17:19:00Z"/>
              </w:rPr>
            </w:pPr>
            <w:ins w:id="12722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4" w:type="dxa"/>
            <w:shd w:val="clear" w:color="auto" w:fill="auto"/>
          </w:tcPr>
          <w:p w:rsidR="003E23AF" w:rsidRDefault="003E23AF" w:rsidP="00560072">
            <w:pPr>
              <w:rPr>
                <w:ins w:id="12723" w:author="Mouse" w:date="2015-10-21T17:19:00Z"/>
              </w:rPr>
            </w:pPr>
            <w:ins w:id="12724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725" w:author="Mouse" w:date="2015-10-21T17:19:00Z"/>
              </w:rPr>
            </w:pPr>
            <w:ins w:id="12726" w:author="Mouse" w:date="2015-10-21T17:19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rPr>
                <w:ins w:id="12727" w:author="Mouse" w:date="2015-10-21T17:19:00Z"/>
              </w:rPr>
            </w:pPr>
            <w:ins w:id="12728" w:author="Mouse" w:date="2015-10-21T17:19:00Z">
              <w:r>
                <w:rPr>
                  <w:rFonts w:hint="eastAsia"/>
                </w:rPr>
                <w:t>选择员工类型；系统不满足后置条件</w:t>
              </w:r>
            </w:ins>
          </w:p>
        </w:tc>
      </w:tr>
    </w:tbl>
    <w:p w:rsidR="003E23AF" w:rsidRDefault="003E23AF" w:rsidP="000B3E63">
      <w:pPr>
        <w:jc w:val="left"/>
        <w:rPr>
          <w:ins w:id="12729" w:author="Mouse" w:date="2015-10-21T17:20:00Z"/>
          <w:rFonts w:asciiTheme="minorEastAsia" w:hAnsiTheme="minorEastAsia"/>
        </w:rPr>
      </w:pPr>
    </w:p>
    <w:p w:rsidR="003E23AF" w:rsidRDefault="003E23AF">
      <w:pPr>
        <w:widowControl/>
        <w:jc w:val="left"/>
        <w:rPr>
          <w:ins w:id="12730" w:author="Mouse" w:date="2015-10-21T17:20:00Z"/>
          <w:rFonts w:asciiTheme="minorEastAsia" w:hAnsiTheme="minorEastAsia"/>
        </w:rPr>
      </w:pPr>
      <w:ins w:id="12731" w:author="Mouse" w:date="2015-10-21T17:20:00Z">
        <w:r>
          <w:rPr>
            <w:rFonts w:asciiTheme="minorEastAsia" w:hAnsiTheme="minorEastAsia"/>
          </w:rPr>
          <w:br w:type="page"/>
        </w:r>
      </w:ins>
    </w:p>
    <w:p w:rsidR="003E23AF" w:rsidRPr="003E23AF" w:rsidRDefault="003E23AF" w:rsidP="003E23AF">
      <w:pPr>
        <w:pStyle w:val="2"/>
        <w:rPr>
          <w:ins w:id="12732" w:author="Mouse" w:date="2015-10-21T17:20:00Z"/>
          <w:rFonts w:hint="eastAsia"/>
          <w:rPrChange w:id="12733" w:author="Mouse" w:date="2015-10-21T17:21:00Z">
            <w:rPr>
              <w:ins w:id="12734" w:author="Mouse" w:date="2015-10-21T17:20:00Z"/>
            </w:rPr>
          </w:rPrChange>
        </w:rPr>
        <w:pPrChange w:id="12735" w:author="Mouse" w:date="2015-10-21T17:21:00Z">
          <w:pPr/>
        </w:pPrChange>
      </w:pPr>
      <w:ins w:id="12736" w:author="Mouse" w:date="2015-10-21T17:20:00Z">
        <w:r>
          <w:rPr>
            <w:rFonts w:hint="eastAsia"/>
          </w:rPr>
          <w:lastRenderedPageBreak/>
          <w:t>TUS2</w:t>
        </w:r>
      </w:ins>
      <w:ins w:id="12737" w:author="Mouse" w:date="2015-10-21T17:21:00Z">
        <w:r>
          <w:rPr>
            <w:rFonts w:hint="eastAsia"/>
          </w:rPr>
          <w:t>4</w:t>
        </w:r>
      </w:ins>
    </w:p>
    <w:p w:rsidR="003E23AF" w:rsidRDefault="003E23AF" w:rsidP="003E23AF">
      <w:pPr>
        <w:rPr>
          <w:ins w:id="12738" w:author="Mouse" w:date="2015-10-21T17:20:00Z"/>
        </w:rPr>
      </w:pPr>
    </w:p>
    <w:tbl>
      <w:tblPr>
        <w:tblpPr w:leftFromText="180" w:rightFromText="180" w:vertAnchor="text" w:horzAnchor="page" w:tblpX="1995" w:tblpY="3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8"/>
        <w:gridCol w:w="1762"/>
        <w:gridCol w:w="1836"/>
        <w:gridCol w:w="1836"/>
      </w:tblGrid>
      <w:tr w:rsidR="003E23AF" w:rsidTr="00560072">
        <w:trPr>
          <w:trHeight w:val="320"/>
          <w:ins w:id="12739" w:author="Mouse" w:date="2015-10-21T17:20:00Z"/>
        </w:trPr>
        <w:tc>
          <w:tcPr>
            <w:tcW w:w="2888" w:type="dxa"/>
            <w:shd w:val="clear" w:color="auto" w:fill="auto"/>
            <w:vAlign w:val="center"/>
          </w:tcPr>
          <w:p w:rsidR="003E23AF" w:rsidRDefault="003E23AF" w:rsidP="00560072">
            <w:pPr>
              <w:spacing w:line="288" w:lineRule="auto"/>
              <w:jc w:val="center"/>
              <w:rPr>
                <w:ins w:id="12740" w:author="Mouse" w:date="2015-10-21T17:20:00Z"/>
              </w:rPr>
            </w:pPr>
            <w:ins w:id="12741" w:author="Mouse" w:date="2015-10-21T17:20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42" w:author="Mouse" w:date="2015-10-21T17:20:00Z"/>
              </w:rPr>
            </w:pPr>
            <w:ins w:id="12743" w:author="Mouse" w:date="2015-10-21T17:20:00Z">
              <w:r>
                <w:rPr>
                  <w:rFonts w:hint="eastAsia"/>
                </w:rPr>
                <w:t>测试用例套件1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44" w:author="Mouse" w:date="2015-10-21T17:20:00Z"/>
              </w:rPr>
            </w:pPr>
            <w:ins w:id="12745" w:author="Mouse" w:date="2015-10-21T17:20:00Z">
              <w:r>
                <w:rPr>
                  <w:rFonts w:hint="eastAsia"/>
                </w:rPr>
                <w:t>测试用例套件2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46" w:author="Mouse" w:date="2015-10-21T17:20:00Z"/>
              </w:rPr>
            </w:pPr>
            <w:ins w:id="12747" w:author="Mouse" w:date="2015-10-21T17:20:00Z">
              <w:r>
                <w:rPr>
                  <w:rFonts w:hint="eastAsia"/>
                </w:rPr>
                <w:t>测试用例套件3</w:t>
              </w:r>
            </w:ins>
          </w:p>
        </w:tc>
      </w:tr>
      <w:tr w:rsidR="003E23AF" w:rsidTr="00560072">
        <w:trPr>
          <w:trHeight w:val="320"/>
          <w:ins w:id="12748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749" w:author="Mouse" w:date="2015-10-21T17:20:00Z"/>
              </w:rPr>
            </w:pPr>
            <w:ins w:id="12750" w:author="Mouse" w:date="2015-10-21T17:20:00Z">
              <w:r>
                <w:rPr>
                  <w:rFonts w:hint="eastAsia"/>
                </w:rPr>
                <w:t xml:space="preserve">CityManage.Input 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51" w:author="Mouse" w:date="2015-10-21T17:20:00Z"/>
              </w:rPr>
            </w:pPr>
            <w:ins w:id="12752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53" w:author="Mouse" w:date="2015-10-21T17:20:00Z"/>
              </w:rPr>
            </w:pPr>
            <w:ins w:id="12754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55" w:author="Mouse" w:date="2015-10-21T17:20:00Z"/>
              </w:rPr>
            </w:pPr>
            <w:ins w:id="12756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757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758" w:author="Mouse" w:date="2015-10-21T17:20:00Z"/>
              </w:rPr>
            </w:pPr>
            <w:ins w:id="12759" w:author="Mouse" w:date="2015-10-21T17:20:00Z">
              <w:r>
                <w:rPr>
                  <w:rFonts w:hint="eastAsia"/>
                </w:rPr>
                <w:t xml:space="preserve">CityManage.Input.Price      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60" w:author="Mouse" w:date="2015-10-21T17:20:00Z"/>
              </w:rPr>
            </w:pPr>
            <w:ins w:id="12761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62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63" w:author="Mouse" w:date="2015-10-21T17:20:00Z"/>
              </w:rPr>
            </w:pPr>
            <w:ins w:id="12764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765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rPr>
                <w:ins w:id="12766" w:author="Mouse" w:date="2015-10-21T17:20:00Z"/>
              </w:rPr>
            </w:pPr>
            <w:ins w:id="12767" w:author="Mouse" w:date="2015-10-21T17:20:00Z">
              <w:r>
                <w:rPr>
                  <w:rFonts w:hint="eastAsia"/>
                </w:rPr>
                <w:t xml:space="preserve">CityManage.Input.Distance   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68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69" w:author="Mouse" w:date="2015-10-21T17:20:00Z"/>
              </w:rPr>
            </w:pPr>
            <w:ins w:id="12770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71" w:author="Mouse" w:date="2015-10-21T17:20:00Z"/>
              </w:rPr>
            </w:pPr>
            <w:ins w:id="12772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773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774" w:author="Mouse" w:date="2015-10-21T17:20:00Z"/>
              </w:rPr>
            </w:pPr>
            <w:ins w:id="12775" w:author="Mouse" w:date="2015-10-21T17:20:00Z">
              <w:r>
                <w:rPr>
                  <w:rFonts w:hint="eastAsia"/>
                </w:rPr>
                <w:t xml:space="preserve">CityManage.Input.Cancle 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76" w:author="Mouse" w:date="2015-10-21T17:20:00Z"/>
              </w:rPr>
            </w:pPr>
            <w:ins w:id="12777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78" w:author="Mouse" w:date="2015-10-21T17:20:00Z"/>
              </w:rPr>
            </w:pPr>
            <w:ins w:id="12779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80" w:author="Mouse" w:date="2015-10-21T17:20:00Z"/>
              </w:rPr>
            </w:pPr>
            <w:ins w:id="12781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782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rPr>
                <w:ins w:id="12783" w:author="Mouse" w:date="2015-10-21T17:20:00Z"/>
              </w:rPr>
            </w:pPr>
            <w:ins w:id="12784" w:author="Mouse" w:date="2015-10-21T17:20:00Z">
              <w:r>
                <w:rPr>
                  <w:rFonts w:hint="eastAsia"/>
                </w:rPr>
                <w:t xml:space="preserve">CityManage.Input.Invalid 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85" w:author="Mouse" w:date="2015-10-21T17:20:00Z"/>
              </w:rPr>
            </w:pPr>
            <w:ins w:id="12786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87" w:author="Mouse" w:date="2015-10-21T17:20:00Z"/>
              </w:rPr>
            </w:pPr>
            <w:ins w:id="12788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89" w:author="Mouse" w:date="2015-10-21T17:20:00Z"/>
              </w:rPr>
            </w:pPr>
            <w:ins w:id="12790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791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792" w:author="Mouse" w:date="2015-10-21T17:20:00Z"/>
              </w:rPr>
            </w:pPr>
            <w:ins w:id="12793" w:author="Mouse" w:date="2015-10-21T17:20:00Z">
              <w:r>
                <w:rPr>
                  <w:rFonts w:hint="eastAsia"/>
                </w:rPr>
                <w:t>CityManage.Price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94" w:author="Mouse" w:date="2015-10-21T17:20:00Z"/>
              </w:rPr>
            </w:pPr>
            <w:ins w:id="12795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96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797" w:author="Mouse" w:date="2015-10-21T17:20:00Z"/>
              </w:rPr>
            </w:pPr>
            <w:ins w:id="12798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799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00" w:author="Mouse" w:date="2015-10-21T17:20:00Z"/>
              </w:rPr>
            </w:pPr>
            <w:ins w:id="12801" w:author="Mouse" w:date="2015-10-21T17:20:00Z">
              <w:r>
                <w:rPr>
                  <w:rFonts w:hint="eastAsia"/>
                </w:rPr>
                <w:t>CityManage.Price.Modify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02" w:author="Mouse" w:date="2015-10-21T17:20:00Z"/>
              </w:rPr>
            </w:pPr>
            <w:ins w:id="12803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04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05" w:author="Mouse" w:date="2015-10-21T17:20:00Z"/>
              </w:rPr>
            </w:pPr>
            <w:ins w:id="12806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07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08" w:author="Mouse" w:date="2015-10-21T17:20:00Z"/>
              </w:rPr>
            </w:pPr>
            <w:ins w:id="12809" w:author="Mouse" w:date="2015-10-21T17:20:00Z">
              <w:r>
                <w:rPr>
                  <w:rFonts w:hint="eastAsia"/>
                </w:rPr>
                <w:t>CityManage.Price.Finish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10" w:author="Mouse" w:date="2015-10-21T17:20:00Z"/>
              </w:rPr>
            </w:pPr>
            <w:ins w:id="12811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12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13" w:author="Mouse" w:date="2015-10-21T17:20:00Z"/>
              </w:rPr>
            </w:pPr>
            <w:ins w:id="12814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15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16" w:author="Mouse" w:date="2015-10-21T17:20:00Z"/>
              </w:rPr>
            </w:pPr>
            <w:ins w:id="12817" w:author="Mouse" w:date="2015-10-21T17:20:00Z">
              <w:r>
                <w:rPr>
                  <w:rFonts w:hint="eastAsia"/>
                </w:rPr>
                <w:t>CityManage.Price.Update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18" w:author="Mouse" w:date="2015-10-21T17:20:00Z"/>
              </w:rPr>
            </w:pPr>
            <w:ins w:id="12819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20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21" w:author="Mouse" w:date="2015-10-21T17:20:00Z"/>
              </w:rPr>
            </w:pPr>
            <w:ins w:id="12822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23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24" w:author="Mouse" w:date="2015-10-21T17:20:00Z"/>
              </w:rPr>
            </w:pPr>
            <w:ins w:id="12825" w:author="Mouse" w:date="2015-10-21T17:20:00Z">
              <w:r>
                <w:rPr>
                  <w:rFonts w:hint="eastAsia"/>
                </w:rPr>
                <w:t>CityManage.Price.End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26" w:author="Mouse" w:date="2015-10-21T17:20:00Z"/>
              </w:rPr>
            </w:pPr>
            <w:ins w:id="12827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28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29" w:author="Mouse" w:date="2015-10-21T17:20:00Z"/>
              </w:rPr>
            </w:pPr>
            <w:ins w:id="12830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31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rPr>
                <w:ins w:id="12832" w:author="Mouse" w:date="2015-10-21T17:20:00Z"/>
              </w:rPr>
            </w:pPr>
            <w:ins w:id="12833" w:author="Mouse" w:date="2015-10-21T17:20:00Z">
              <w:r>
                <w:rPr>
                  <w:rFonts w:hint="eastAsia"/>
                </w:rPr>
                <w:t>CityManage.Price.Invalid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34" w:author="Mouse" w:date="2015-10-21T17:20:00Z"/>
              </w:rPr>
            </w:pPr>
            <w:ins w:id="12835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36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37" w:author="Mouse" w:date="2015-10-21T17:20:00Z"/>
              </w:rPr>
            </w:pPr>
            <w:ins w:id="12838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79"/>
          <w:ins w:id="12839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40" w:author="Mouse" w:date="2015-10-21T17:20:00Z"/>
              </w:rPr>
            </w:pPr>
            <w:ins w:id="12841" w:author="Mouse" w:date="2015-10-21T17:20:00Z">
              <w:r>
                <w:rPr>
                  <w:rFonts w:hint="eastAsia"/>
                </w:rPr>
                <w:t>CityManage.Distance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42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43" w:author="Mouse" w:date="2015-10-21T17:20:00Z"/>
              </w:rPr>
            </w:pPr>
            <w:ins w:id="12844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45" w:author="Mouse" w:date="2015-10-21T17:20:00Z"/>
              </w:rPr>
            </w:pPr>
            <w:ins w:id="12846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47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48" w:author="Mouse" w:date="2015-10-21T17:20:00Z"/>
              </w:rPr>
            </w:pPr>
            <w:ins w:id="12849" w:author="Mouse" w:date="2015-10-21T17:20:00Z">
              <w:r>
                <w:rPr>
                  <w:rFonts w:hint="eastAsia"/>
                </w:rPr>
                <w:t>CityManage.Distance.Input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50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51" w:author="Mouse" w:date="2015-10-21T17:20:00Z"/>
              </w:rPr>
            </w:pPr>
            <w:ins w:id="12852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53" w:author="Mouse" w:date="2015-10-21T17:20:00Z"/>
              </w:rPr>
            </w:pPr>
            <w:ins w:id="12854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55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56" w:author="Mouse" w:date="2015-10-21T17:20:00Z"/>
              </w:rPr>
            </w:pPr>
            <w:ins w:id="12857" w:author="Mouse" w:date="2015-10-21T17:20:00Z">
              <w:r>
                <w:rPr>
                  <w:rFonts w:hint="eastAsia"/>
                </w:rPr>
                <w:t>CityManage.Distance.Modify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58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59" w:author="Mouse" w:date="2015-10-21T17:20:00Z"/>
              </w:rPr>
            </w:pPr>
            <w:ins w:id="12860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61" w:author="Mouse" w:date="2015-10-21T17:20:00Z"/>
              </w:rPr>
            </w:pPr>
            <w:ins w:id="12862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63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64" w:author="Mouse" w:date="2015-10-21T17:20:00Z"/>
              </w:rPr>
            </w:pPr>
            <w:ins w:id="12865" w:author="Mouse" w:date="2015-10-21T17:20:00Z">
              <w:r>
                <w:rPr>
                  <w:rFonts w:hint="eastAsia"/>
                </w:rPr>
                <w:t>CityManage.Distance.Update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66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67" w:author="Mouse" w:date="2015-10-21T17:20:00Z"/>
              </w:rPr>
            </w:pPr>
            <w:ins w:id="12868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69" w:author="Mouse" w:date="2015-10-21T17:20:00Z"/>
              </w:rPr>
            </w:pPr>
            <w:ins w:id="12870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71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72" w:author="Mouse" w:date="2015-10-21T17:20:00Z"/>
              </w:rPr>
            </w:pPr>
            <w:ins w:id="12873" w:author="Mouse" w:date="2015-10-21T17:20:00Z">
              <w:r>
                <w:rPr>
                  <w:rFonts w:hint="eastAsia"/>
                </w:rPr>
                <w:t>CityManage.Distance.Next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74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75" w:author="Mouse" w:date="2015-10-21T17:20:00Z"/>
              </w:rPr>
            </w:pPr>
            <w:ins w:id="12876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77" w:author="Mouse" w:date="2015-10-21T17:20:00Z"/>
              </w:rPr>
            </w:pPr>
            <w:ins w:id="12878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79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rPr>
                <w:ins w:id="12880" w:author="Mouse" w:date="2015-10-21T17:20:00Z"/>
              </w:rPr>
            </w:pPr>
            <w:ins w:id="12881" w:author="Mouse" w:date="2015-10-21T17:20:00Z">
              <w:r>
                <w:rPr>
                  <w:rFonts w:hint="eastAsia"/>
                </w:rPr>
                <w:t>CityManage.Distance.End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82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83" w:author="Mouse" w:date="2015-10-21T17:20:00Z"/>
              </w:rPr>
            </w:pPr>
            <w:ins w:id="12884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85" w:author="Mouse" w:date="2015-10-21T17:20:00Z"/>
              </w:rPr>
            </w:pPr>
            <w:ins w:id="12886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87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88" w:author="Mouse" w:date="2015-10-21T17:20:00Z"/>
              </w:rPr>
            </w:pPr>
            <w:ins w:id="12889" w:author="Mouse" w:date="2015-10-21T17:20:00Z">
              <w:r>
                <w:rPr>
                  <w:rFonts w:hint="eastAsia"/>
                </w:rPr>
                <w:t>CityManage.Update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90" w:author="Mouse" w:date="2015-10-21T17:20:00Z"/>
              </w:rPr>
            </w:pPr>
            <w:ins w:id="12891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92" w:author="Mouse" w:date="2015-10-21T17:20:00Z"/>
              </w:rPr>
            </w:pPr>
            <w:ins w:id="12893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94" w:author="Mouse" w:date="2015-10-21T17:20:00Z"/>
              </w:rPr>
            </w:pPr>
            <w:ins w:id="12895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896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897" w:author="Mouse" w:date="2015-10-21T17:20:00Z"/>
              </w:rPr>
            </w:pPr>
            <w:ins w:id="12898" w:author="Mouse" w:date="2015-10-21T17:20:00Z">
              <w:r>
                <w:rPr>
                  <w:rFonts w:hint="eastAsia"/>
                </w:rPr>
                <w:t>CityManage.Update.Price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899" w:author="Mouse" w:date="2015-10-21T17:20:00Z"/>
              </w:rPr>
            </w:pPr>
            <w:ins w:id="12900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01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02" w:author="Mouse" w:date="2015-10-21T17:20:00Z"/>
              </w:rPr>
            </w:pPr>
            <w:ins w:id="12903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904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rPr>
                <w:ins w:id="12905" w:author="Mouse" w:date="2015-10-21T17:20:00Z"/>
              </w:rPr>
            </w:pPr>
            <w:ins w:id="12906" w:author="Mouse" w:date="2015-10-21T17:20:00Z">
              <w:r>
                <w:rPr>
                  <w:rFonts w:hint="eastAsia"/>
                </w:rPr>
                <w:t>CityManage.Update.Distance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07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08" w:author="Mouse" w:date="2015-10-21T17:20:00Z"/>
              </w:rPr>
            </w:pPr>
            <w:ins w:id="12909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10" w:author="Mouse" w:date="2015-10-21T17:20:00Z"/>
              </w:rPr>
            </w:pPr>
            <w:ins w:id="12911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912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913" w:author="Mouse" w:date="2015-10-21T17:20:00Z"/>
              </w:rPr>
            </w:pPr>
            <w:ins w:id="12914" w:author="Mouse" w:date="2015-10-21T17:20:00Z">
              <w:r>
                <w:rPr>
                  <w:rFonts w:hint="eastAsia"/>
                </w:rPr>
                <w:t>CityManage.End.Price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15" w:author="Mouse" w:date="2015-10-21T17:20:00Z"/>
              </w:rPr>
            </w:pPr>
            <w:ins w:id="12916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17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18" w:author="Mouse" w:date="2015-10-21T17:20:00Z"/>
              </w:rPr>
            </w:pPr>
            <w:ins w:id="12919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920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921" w:author="Mouse" w:date="2015-10-21T17:20:00Z"/>
              </w:rPr>
            </w:pPr>
            <w:ins w:id="12922" w:author="Mouse" w:date="2015-10-21T17:20:00Z">
              <w:r>
                <w:rPr>
                  <w:rFonts w:hint="eastAsia"/>
                </w:rPr>
                <w:t>CityManage.End.Distance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23" w:author="Mouse" w:date="2015-10-21T17:20:00Z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24" w:author="Mouse" w:date="2015-10-21T17:20:00Z"/>
              </w:rPr>
            </w:pPr>
            <w:ins w:id="12925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26" w:author="Mouse" w:date="2015-10-21T17:20:00Z"/>
              </w:rPr>
            </w:pPr>
            <w:ins w:id="12927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928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rPr>
                <w:ins w:id="12929" w:author="Mouse" w:date="2015-10-21T17:20:00Z"/>
              </w:rPr>
            </w:pPr>
            <w:ins w:id="12930" w:author="Mouse" w:date="2015-10-21T17:20:00Z">
              <w:r>
                <w:rPr>
                  <w:rFonts w:hint="eastAsia"/>
                </w:rPr>
                <w:t>CityManage.End.Close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31" w:author="Mouse" w:date="2015-10-21T17:20:00Z"/>
              </w:rPr>
            </w:pPr>
            <w:ins w:id="12932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33" w:author="Mouse" w:date="2015-10-21T17:20:00Z"/>
              </w:rPr>
            </w:pPr>
            <w:ins w:id="12934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35" w:author="Mouse" w:date="2015-10-21T17:20:00Z"/>
              </w:rPr>
            </w:pPr>
            <w:ins w:id="12936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937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2938" w:author="Mouse" w:date="2015-10-21T17:20:00Z"/>
              </w:rPr>
            </w:pPr>
            <w:ins w:id="12939" w:author="Mouse" w:date="2015-10-21T17:20:00Z">
              <w:r>
                <w:rPr>
                  <w:rFonts w:hint="eastAsia"/>
                </w:rPr>
                <w:t>CityManage.Close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40" w:author="Mouse" w:date="2015-10-21T17:20:00Z"/>
              </w:rPr>
            </w:pPr>
            <w:ins w:id="12941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42" w:author="Mouse" w:date="2015-10-21T17:20:00Z"/>
              </w:rPr>
            </w:pPr>
            <w:ins w:id="12943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44" w:author="Mouse" w:date="2015-10-21T17:20:00Z"/>
              </w:rPr>
            </w:pPr>
            <w:ins w:id="12945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  <w:tr w:rsidR="003E23AF" w:rsidTr="00560072">
        <w:trPr>
          <w:trHeight w:val="320"/>
          <w:ins w:id="12946" w:author="Mouse" w:date="2015-10-21T17:20:00Z"/>
        </w:trPr>
        <w:tc>
          <w:tcPr>
            <w:tcW w:w="2888" w:type="dxa"/>
            <w:shd w:val="clear" w:color="auto" w:fill="auto"/>
          </w:tcPr>
          <w:p w:rsidR="003E23AF" w:rsidRDefault="003E23AF" w:rsidP="00560072">
            <w:pPr>
              <w:rPr>
                <w:ins w:id="12947" w:author="Mouse" w:date="2015-10-21T17:20:00Z"/>
              </w:rPr>
            </w:pPr>
            <w:ins w:id="12948" w:author="Mouse" w:date="2015-10-21T17:20:00Z">
              <w:r>
                <w:rPr>
                  <w:rFonts w:hint="eastAsia"/>
                </w:rPr>
                <w:t>CityManage.Close.Off</w:t>
              </w:r>
            </w:ins>
          </w:p>
        </w:tc>
        <w:tc>
          <w:tcPr>
            <w:tcW w:w="1762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49" w:author="Mouse" w:date="2015-10-21T17:20:00Z"/>
              </w:rPr>
            </w:pPr>
            <w:ins w:id="12950" w:author="Mouse" w:date="2015-10-21T17:20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51" w:author="Mouse" w:date="2015-10-21T17:20:00Z"/>
              </w:rPr>
            </w:pPr>
            <w:ins w:id="12952" w:author="Mouse" w:date="2015-10-21T17:20:00Z">
              <w:r>
                <w:rPr>
                  <w:rFonts w:hint="eastAsia"/>
                </w:rPr>
                <w:t>TUS2</w:t>
              </w:r>
            </w:ins>
          </w:p>
        </w:tc>
        <w:tc>
          <w:tcPr>
            <w:tcW w:w="1836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2953" w:author="Mouse" w:date="2015-10-21T17:20:00Z"/>
              </w:rPr>
            </w:pPr>
            <w:ins w:id="12954" w:author="Mouse" w:date="2015-10-21T17:20:00Z">
              <w:r>
                <w:rPr>
                  <w:rFonts w:hint="eastAsia"/>
                </w:rPr>
                <w:t>TUS3</w:t>
              </w:r>
            </w:ins>
          </w:p>
        </w:tc>
      </w:tr>
    </w:tbl>
    <w:p w:rsidR="003E23AF" w:rsidRDefault="003E23AF" w:rsidP="003E23AF">
      <w:pPr>
        <w:rPr>
          <w:ins w:id="12955" w:author="Mouse" w:date="2015-10-21T17:20:00Z"/>
        </w:rPr>
      </w:pPr>
    </w:p>
    <w:p w:rsidR="003E23AF" w:rsidRDefault="003E23AF" w:rsidP="003E23AF">
      <w:pPr>
        <w:rPr>
          <w:ins w:id="12956" w:author="Mouse" w:date="2015-10-21T17:20:00Z"/>
        </w:rPr>
      </w:pPr>
    </w:p>
    <w:p w:rsidR="003E23AF" w:rsidRDefault="003E23AF" w:rsidP="003E23AF">
      <w:pPr>
        <w:jc w:val="center"/>
        <w:rPr>
          <w:ins w:id="12957" w:author="Mouse" w:date="2015-10-21T17:20:00Z"/>
        </w:rPr>
      </w:pPr>
      <w:ins w:id="12958" w:author="Mouse" w:date="2015-10-21T17:20:00Z">
        <w:r>
          <w:rPr>
            <w:rFonts w:hint="eastAsia"/>
          </w:rPr>
          <w:t>TUS1的测试用例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3E23AF" w:rsidTr="00560072">
        <w:trPr>
          <w:ins w:id="12959" w:author="Mouse" w:date="2015-10-21T17:20:00Z"/>
        </w:trPr>
        <w:tc>
          <w:tcPr>
            <w:tcW w:w="1420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960" w:author="Mouse" w:date="2015-10-21T17:20:00Z"/>
              </w:rPr>
            </w:pPr>
            <w:ins w:id="12961" w:author="Mouse" w:date="2015-10-21T17:20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681" w:type="dxa"/>
            <w:gridSpan w:val="4"/>
            <w:shd w:val="clear" w:color="auto" w:fill="auto"/>
          </w:tcPr>
          <w:p w:rsidR="003E23AF" w:rsidRDefault="003E23AF" w:rsidP="00560072">
            <w:pPr>
              <w:jc w:val="center"/>
              <w:rPr>
                <w:ins w:id="12962" w:author="Mouse" w:date="2015-10-21T17:20:00Z"/>
              </w:rPr>
            </w:pPr>
            <w:ins w:id="12963" w:author="Mouse" w:date="2015-10-21T17:20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42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2964" w:author="Mouse" w:date="2015-10-21T17:20:00Z"/>
              </w:rPr>
            </w:pPr>
            <w:ins w:id="12965" w:author="Mouse" w:date="2015-10-21T17:20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2966" w:author="Mouse" w:date="2015-10-21T17:20:00Z"/>
        </w:trPr>
        <w:tc>
          <w:tcPr>
            <w:tcW w:w="1420" w:type="dxa"/>
            <w:vMerge/>
            <w:shd w:val="clear" w:color="auto" w:fill="auto"/>
          </w:tcPr>
          <w:p w:rsidR="003E23AF" w:rsidRDefault="003E23AF" w:rsidP="00560072">
            <w:pPr>
              <w:rPr>
                <w:ins w:id="12967" w:author="Mouse" w:date="2015-10-21T17:20:00Z"/>
              </w:rPr>
            </w:pPr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968" w:author="Mouse" w:date="2015-10-21T17:20:00Z"/>
              </w:rPr>
            </w:pPr>
            <w:ins w:id="12969" w:author="Mouse" w:date="2015-10-21T17:20:00Z">
              <w:r>
                <w:rPr>
                  <w:rFonts w:hint="eastAsia"/>
                </w:rPr>
                <w:t>始末城市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970" w:author="Mouse" w:date="2015-10-21T17:20:00Z"/>
              </w:rPr>
            </w:pPr>
            <w:ins w:id="12971" w:author="Mouse" w:date="2015-10-21T17:20:00Z">
              <w:r>
                <w:rPr>
                  <w:rFonts w:hint="eastAsia"/>
                </w:rPr>
                <w:t>交通类型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972" w:author="Mouse" w:date="2015-10-21T17:20:00Z"/>
              </w:rPr>
            </w:pPr>
            <w:ins w:id="12973" w:author="Mouse" w:date="2015-10-21T17:20:00Z">
              <w:r>
                <w:rPr>
                  <w:rFonts w:hint="eastAsia"/>
                </w:rPr>
                <w:t>距离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974" w:author="Mouse" w:date="2015-10-21T17:20:00Z"/>
              </w:rPr>
            </w:pPr>
            <w:ins w:id="12975" w:author="Mouse" w:date="2015-10-21T17:20:00Z">
              <w:r>
                <w:rPr>
                  <w:rFonts w:hint="eastAsia"/>
                </w:rPr>
                <w:t>价格</w:t>
              </w:r>
            </w:ins>
          </w:p>
        </w:tc>
        <w:tc>
          <w:tcPr>
            <w:tcW w:w="1421" w:type="dxa"/>
            <w:vMerge/>
            <w:shd w:val="clear" w:color="auto" w:fill="auto"/>
          </w:tcPr>
          <w:p w:rsidR="003E23AF" w:rsidRDefault="003E23AF" w:rsidP="00560072">
            <w:pPr>
              <w:rPr>
                <w:ins w:id="12976" w:author="Mouse" w:date="2015-10-21T17:20:00Z"/>
              </w:rPr>
            </w:pPr>
          </w:p>
        </w:tc>
      </w:tr>
      <w:tr w:rsidR="003E23AF" w:rsidTr="00560072">
        <w:trPr>
          <w:ins w:id="12977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978" w:author="Mouse" w:date="2015-10-21T17:20:00Z"/>
              </w:rPr>
            </w:pPr>
            <w:ins w:id="12979" w:author="Mouse" w:date="2015-10-21T17:20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2980" w:author="Mouse" w:date="2015-10-21T17:20:00Z"/>
              </w:rPr>
            </w:pPr>
            <w:ins w:id="12981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2982" w:author="Mouse" w:date="2015-10-21T17:20:00Z"/>
              </w:rPr>
            </w:pPr>
            <w:ins w:id="12983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2984" w:author="Mouse" w:date="2015-10-21T17:20:00Z"/>
              </w:rPr>
            </w:pPr>
            <w:ins w:id="12985" w:author="Mouse" w:date="2015-10-21T17:20:00Z">
              <w:r>
                <w:rPr>
                  <w:rFonts w:hint="eastAsia"/>
                </w:rPr>
                <w:t>汽车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2986" w:author="Mouse" w:date="2015-10-21T17:20:00Z"/>
              </w:rPr>
            </w:pPr>
            <w:ins w:id="12987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2988" w:author="Mouse" w:date="2015-10-21T17:20:00Z"/>
              </w:rPr>
            </w:pPr>
            <w:ins w:id="12989" w:author="Mouse" w:date="2015-10-21T17:20:00Z">
              <w:r>
                <w:rPr>
                  <w:rFonts w:hint="eastAsia"/>
                </w:rPr>
                <w:t>10元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2990" w:author="Mouse" w:date="2015-10-21T17:20:00Z"/>
              </w:rPr>
            </w:pPr>
            <w:ins w:id="12991" w:author="Mouse" w:date="2015-10-21T17:20:00Z">
              <w:r>
                <w:rPr>
                  <w:rFonts w:hint="eastAsia"/>
                </w:rPr>
                <w:t>南京-上海陆运价格10元；系统满足后置条件</w:t>
              </w:r>
            </w:ins>
          </w:p>
        </w:tc>
      </w:tr>
      <w:tr w:rsidR="003E23AF" w:rsidTr="00560072">
        <w:trPr>
          <w:ins w:id="12992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2993" w:author="Mouse" w:date="2015-10-21T17:20:00Z"/>
              </w:rPr>
            </w:pPr>
            <w:ins w:id="12994" w:author="Mouse" w:date="2015-10-21T17:20:00Z">
              <w:r>
                <w:rPr>
                  <w:rFonts w:hint="eastAsia"/>
                </w:rPr>
                <w:lastRenderedPageBreak/>
                <w:t>TUS1-2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2995" w:author="Mouse" w:date="2015-10-21T17:20:00Z"/>
              </w:rPr>
            </w:pPr>
            <w:ins w:id="12996" w:author="Mouse" w:date="2015-10-21T17:20:00Z">
              <w:r>
                <w:rPr>
                  <w:rFonts w:hint="eastAsia"/>
                </w:rPr>
                <w:t>南京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2997" w:author="Mouse" w:date="2015-10-21T17:20:00Z"/>
              </w:rPr>
            </w:pPr>
            <w:ins w:id="12998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2999" w:author="Mouse" w:date="2015-10-21T17:20:00Z"/>
              </w:rPr>
            </w:pPr>
            <w:ins w:id="13000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01" w:author="Mouse" w:date="2015-10-21T17:20:00Z"/>
              </w:rPr>
            </w:pPr>
            <w:ins w:id="13002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03" w:author="Mouse" w:date="2015-10-21T17:20:00Z"/>
              </w:rPr>
            </w:pPr>
            <w:ins w:id="13004" w:author="Mouse" w:date="2015-10-21T17:20:00Z">
              <w:r>
                <w:rPr>
                  <w:rFonts w:hint="eastAsia"/>
                </w:rPr>
                <w:t>选择结束城市；系统不满足后置条件</w:t>
              </w:r>
            </w:ins>
          </w:p>
        </w:tc>
      </w:tr>
      <w:tr w:rsidR="003E23AF" w:rsidTr="00560072">
        <w:trPr>
          <w:ins w:id="13005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06" w:author="Mouse" w:date="2015-10-21T17:20:00Z"/>
              </w:rPr>
            </w:pPr>
            <w:ins w:id="13007" w:author="Mouse" w:date="2015-10-21T17:20:00Z">
              <w:r>
                <w:rPr>
                  <w:rFonts w:hint="eastAsia"/>
                </w:rPr>
                <w:t>TUS1-3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08" w:author="Mouse" w:date="2015-10-21T17:20:00Z"/>
              </w:rPr>
            </w:pPr>
            <w:ins w:id="13009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3010" w:author="Mouse" w:date="2015-10-21T17:20:00Z"/>
              </w:rPr>
            </w:pPr>
            <w:ins w:id="13011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12" w:author="Mouse" w:date="2015-10-21T17:20:00Z"/>
              </w:rPr>
            </w:pPr>
            <w:ins w:id="13013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14" w:author="Mouse" w:date="2015-10-21T17:20:00Z"/>
              </w:rPr>
            </w:pPr>
            <w:ins w:id="13015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16" w:author="Mouse" w:date="2015-10-21T17:20:00Z"/>
              </w:rPr>
            </w:pPr>
            <w:ins w:id="13017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18" w:author="Mouse" w:date="2015-10-21T17:20:00Z"/>
              </w:rPr>
            </w:pPr>
            <w:ins w:id="13019" w:author="Mouse" w:date="2015-10-21T17:20:00Z">
              <w:r>
                <w:rPr>
                  <w:rFonts w:hint="eastAsia"/>
                </w:rPr>
                <w:t>选择运输方式；系统不满足后置条件</w:t>
              </w:r>
            </w:ins>
          </w:p>
        </w:tc>
      </w:tr>
    </w:tbl>
    <w:p w:rsidR="003E23AF" w:rsidRDefault="003E23AF" w:rsidP="003E23AF">
      <w:pPr>
        <w:rPr>
          <w:ins w:id="13020" w:author="Mouse" w:date="2015-10-21T17:20:00Z"/>
        </w:rPr>
      </w:pPr>
    </w:p>
    <w:p w:rsidR="003E23AF" w:rsidRDefault="003E23AF" w:rsidP="003E23AF">
      <w:pPr>
        <w:jc w:val="center"/>
        <w:rPr>
          <w:ins w:id="13021" w:author="Mouse" w:date="2015-10-21T17:20:00Z"/>
        </w:rPr>
      </w:pPr>
      <w:ins w:id="13022" w:author="Mouse" w:date="2015-10-21T17:20:00Z">
        <w:r>
          <w:rPr>
            <w:rFonts w:hint="eastAsia"/>
          </w:rPr>
          <w:t>TUS2的测试用例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3E23AF" w:rsidTr="00560072">
        <w:trPr>
          <w:ins w:id="13023" w:author="Mouse" w:date="2015-10-21T17:20:00Z"/>
        </w:trPr>
        <w:tc>
          <w:tcPr>
            <w:tcW w:w="1420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024" w:author="Mouse" w:date="2015-10-21T17:20:00Z"/>
              </w:rPr>
            </w:pPr>
            <w:ins w:id="13025" w:author="Mouse" w:date="2015-10-21T17:20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681" w:type="dxa"/>
            <w:gridSpan w:val="4"/>
            <w:shd w:val="clear" w:color="auto" w:fill="auto"/>
          </w:tcPr>
          <w:p w:rsidR="003E23AF" w:rsidRDefault="003E23AF" w:rsidP="00560072">
            <w:pPr>
              <w:jc w:val="center"/>
              <w:rPr>
                <w:ins w:id="13026" w:author="Mouse" w:date="2015-10-21T17:20:00Z"/>
              </w:rPr>
            </w:pPr>
            <w:ins w:id="13027" w:author="Mouse" w:date="2015-10-21T17:20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42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028" w:author="Mouse" w:date="2015-10-21T17:20:00Z"/>
              </w:rPr>
            </w:pPr>
            <w:ins w:id="13029" w:author="Mouse" w:date="2015-10-21T17:20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3030" w:author="Mouse" w:date="2015-10-21T17:20:00Z"/>
        </w:trPr>
        <w:tc>
          <w:tcPr>
            <w:tcW w:w="1420" w:type="dxa"/>
            <w:vMerge/>
            <w:shd w:val="clear" w:color="auto" w:fill="auto"/>
          </w:tcPr>
          <w:p w:rsidR="003E23AF" w:rsidRDefault="003E23AF" w:rsidP="00560072">
            <w:pPr>
              <w:rPr>
                <w:ins w:id="13031" w:author="Mouse" w:date="2015-10-21T17:20:00Z"/>
              </w:rPr>
            </w:pPr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32" w:author="Mouse" w:date="2015-10-21T17:20:00Z"/>
              </w:rPr>
            </w:pPr>
            <w:ins w:id="13033" w:author="Mouse" w:date="2015-10-21T17:20:00Z">
              <w:r>
                <w:rPr>
                  <w:rFonts w:hint="eastAsia"/>
                </w:rPr>
                <w:t>始末城市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34" w:author="Mouse" w:date="2015-10-21T17:20:00Z"/>
              </w:rPr>
            </w:pPr>
            <w:ins w:id="13035" w:author="Mouse" w:date="2015-10-21T17:20:00Z">
              <w:r>
                <w:rPr>
                  <w:rFonts w:hint="eastAsia"/>
                </w:rPr>
                <w:t>交通类型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36" w:author="Mouse" w:date="2015-10-21T17:20:00Z"/>
              </w:rPr>
            </w:pPr>
            <w:ins w:id="13037" w:author="Mouse" w:date="2015-10-21T17:20:00Z">
              <w:r>
                <w:rPr>
                  <w:rFonts w:hint="eastAsia"/>
                </w:rPr>
                <w:t>距离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38" w:author="Mouse" w:date="2015-10-21T17:20:00Z"/>
              </w:rPr>
            </w:pPr>
            <w:ins w:id="13039" w:author="Mouse" w:date="2015-10-21T17:20:00Z">
              <w:r>
                <w:rPr>
                  <w:rFonts w:hint="eastAsia"/>
                </w:rPr>
                <w:t>价格</w:t>
              </w:r>
            </w:ins>
          </w:p>
        </w:tc>
        <w:tc>
          <w:tcPr>
            <w:tcW w:w="1421" w:type="dxa"/>
            <w:vMerge/>
            <w:shd w:val="clear" w:color="auto" w:fill="auto"/>
          </w:tcPr>
          <w:p w:rsidR="003E23AF" w:rsidRDefault="003E23AF" w:rsidP="00560072">
            <w:pPr>
              <w:rPr>
                <w:ins w:id="13040" w:author="Mouse" w:date="2015-10-21T17:20:00Z"/>
              </w:rPr>
            </w:pPr>
          </w:p>
        </w:tc>
      </w:tr>
      <w:tr w:rsidR="003E23AF" w:rsidTr="00560072">
        <w:trPr>
          <w:ins w:id="13041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42" w:author="Mouse" w:date="2015-10-21T17:20:00Z"/>
              </w:rPr>
            </w:pPr>
            <w:ins w:id="13043" w:author="Mouse" w:date="2015-10-21T17:20:00Z">
              <w:r>
                <w:rPr>
                  <w:rFonts w:hint="eastAsia"/>
                </w:rPr>
                <w:t>TUS2-1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44" w:author="Mouse" w:date="2015-10-21T17:20:00Z"/>
              </w:rPr>
            </w:pPr>
            <w:ins w:id="13045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3046" w:author="Mouse" w:date="2015-10-21T17:20:00Z"/>
              </w:rPr>
            </w:pPr>
            <w:ins w:id="13047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48" w:author="Mouse" w:date="2015-10-21T17:20:00Z"/>
              </w:rPr>
            </w:pPr>
            <w:ins w:id="13049" w:author="Mouse" w:date="2015-10-21T17:20:00Z">
              <w:r>
                <w:rPr>
                  <w:rFonts w:hint="eastAsia"/>
                </w:rPr>
                <w:t>汽车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50" w:author="Mouse" w:date="2015-10-21T17:20:00Z"/>
              </w:rPr>
            </w:pPr>
            <w:ins w:id="13051" w:author="Mouse" w:date="2015-10-21T17:20:00Z">
              <w:r>
                <w:rPr>
                  <w:rFonts w:hint="eastAsia"/>
                </w:rPr>
                <w:t>100km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52" w:author="Mouse" w:date="2015-10-21T17:20:00Z"/>
              </w:rPr>
            </w:pPr>
            <w:ins w:id="13053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54" w:author="Mouse" w:date="2015-10-21T17:20:00Z"/>
              </w:rPr>
            </w:pPr>
            <w:ins w:id="13055" w:author="Mouse" w:date="2015-10-21T17:20:00Z">
              <w:r>
                <w:rPr>
                  <w:rFonts w:hint="eastAsia"/>
                </w:rPr>
                <w:t>南京-上海陆运距离100km；系统满足后置条件</w:t>
              </w:r>
            </w:ins>
          </w:p>
        </w:tc>
      </w:tr>
      <w:tr w:rsidR="003E23AF" w:rsidTr="00560072">
        <w:trPr>
          <w:ins w:id="13056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57" w:author="Mouse" w:date="2015-10-21T17:20:00Z"/>
              </w:rPr>
            </w:pPr>
            <w:ins w:id="13058" w:author="Mouse" w:date="2015-10-21T17:20:00Z">
              <w:r>
                <w:rPr>
                  <w:rFonts w:hint="eastAsia"/>
                </w:rPr>
                <w:t>TUS2-2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59" w:author="Mouse" w:date="2015-10-21T17:20:00Z"/>
              </w:rPr>
            </w:pPr>
            <w:ins w:id="13060" w:author="Mouse" w:date="2015-10-21T17:20:00Z">
              <w:r>
                <w:rPr>
                  <w:rFonts w:hint="eastAsia"/>
                </w:rPr>
                <w:t>南京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61" w:author="Mouse" w:date="2015-10-21T17:20:00Z"/>
              </w:rPr>
            </w:pPr>
            <w:ins w:id="13062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63" w:author="Mouse" w:date="2015-10-21T17:20:00Z"/>
              </w:rPr>
            </w:pPr>
            <w:ins w:id="13064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65" w:author="Mouse" w:date="2015-10-21T17:20:00Z"/>
              </w:rPr>
            </w:pPr>
            <w:ins w:id="13066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67" w:author="Mouse" w:date="2015-10-21T17:20:00Z"/>
              </w:rPr>
            </w:pPr>
            <w:ins w:id="13068" w:author="Mouse" w:date="2015-10-21T17:20:00Z">
              <w:r>
                <w:rPr>
                  <w:rFonts w:hint="eastAsia"/>
                </w:rPr>
                <w:t>选择结束城市；系统不满足后置条件</w:t>
              </w:r>
            </w:ins>
          </w:p>
        </w:tc>
      </w:tr>
      <w:tr w:rsidR="003E23AF" w:rsidTr="00560072">
        <w:trPr>
          <w:ins w:id="13069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70" w:author="Mouse" w:date="2015-10-21T17:20:00Z"/>
              </w:rPr>
            </w:pPr>
            <w:ins w:id="13071" w:author="Mouse" w:date="2015-10-21T17:20:00Z">
              <w:r>
                <w:rPr>
                  <w:rFonts w:hint="eastAsia"/>
                </w:rPr>
                <w:t>TUS2-3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72" w:author="Mouse" w:date="2015-10-21T17:20:00Z"/>
              </w:rPr>
            </w:pPr>
            <w:ins w:id="13073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3074" w:author="Mouse" w:date="2015-10-21T17:20:00Z"/>
              </w:rPr>
            </w:pPr>
            <w:ins w:id="13075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76" w:author="Mouse" w:date="2015-10-21T17:20:00Z"/>
              </w:rPr>
            </w:pPr>
            <w:ins w:id="13077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078" w:author="Mouse" w:date="2015-10-21T17:20:00Z"/>
              </w:rPr>
            </w:pPr>
            <w:ins w:id="13079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80" w:author="Mouse" w:date="2015-10-21T17:20:00Z"/>
              </w:rPr>
            </w:pPr>
            <w:ins w:id="13081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082" w:author="Mouse" w:date="2015-10-21T17:20:00Z"/>
              </w:rPr>
            </w:pPr>
            <w:ins w:id="13083" w:author="Mouse" w:date="2015-10-21T17:20:00Z">
              <w:r>
                <w:rPr>
                  <w:rFonts w:hint="eastAsia"/>
                </w:rPr>
                <w:t>选择运输方式；系统不满足后置条件</w:t>
              </w:r>
            </w:ins>
          </w:p>
        </w:tc>
      </w:tr>
    </w:tbl>
    <w:p w:rsidR="003E23AF" w:rsidRDefault="003E23AF" w:rsidP="003E23AF">
      <w:pPr>
        <w:rPr>
          <w:ins w:id="13084" w:author="Mouse" w:date="2015-10-21T17:20:00Z"/>
        </w:rPr>
      </w:pPr>
    </w:p>
    <w:p w:rsidR="003E23AF" w:rsidRDefault="003E23AF" w:rsidP="003E23AF">
      <w:pPr>
        <w:jc w:val="center"/>
        <w:rPr>
          <w:ins w:id="13085" w:author="Mouse" w:date="2015-10-21T17:20:00Z"/>
        </w:rPr>
      </w:pPr>
      <w:ins w:id="13086" w:author="Mouse" w:date="2015-10-21T17:20:00Z">
        <w:r>
          <w:rPr>
            <w:rFonts w:hint="eastAsia"/>
          </w:rPr>
          <w:t>TUS3的测试用例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3E23AF" w:rsidTr="00560072">
        <w:trPr>
          <w:ins w:id="13087" w:author="Mouse" w:date="2015-10-21T17:20:00Z"/>
        </w:trPr>
        <w:tc>
          <w:tcPr>
            <w:tcW w:w="1420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088" w:author="Mouse" w:date="2015-10-21T17:20:00Z"/>
              </w:rPr>
            </w:pPr>
            <w:ins w:id="13089" w:author="Mouse" w:date="2015-10-21T17:20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681" w:type="dxa"/>
            <w:gridSpan w:val="4"/>
            <w:shd w:val="clear" w:color="auto" w:fill="auto"/>
          </w:tcPr>
          <w:p w:rsidR="003E23AF" w:rsidRDefault="003E23AF" w:rsidP="00560072">
            <w:pPr>
              <w:jc w:val="center"/>
              <w:rPr>
                <w:ins w:id="13090" w:author="Mouse" w:date="2015-10-21T17:20:00Z"/>
              </w:rPr>
            </w:pPr>
            <w:ins w:id="13091" w:author="Mouse" w:date="2015-10-21T17:20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42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092" w:author="Mouse" w:date="2015-10-21T17:20:00Z"/>
              </w:rPr>
            </w:pPr>
            <w:ins w:id="13093" w:author="Mouse" w:date="2015-10-21T17:20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3094" w:author="Mouse" w:date="2015-10-21T17:20:00Z"/>
        </w:trPr>
        <w:tc>
          <w:tcPr>
            <w:tcW w:w="1420" w:type="dxa"/>
            <w:vMerge/>
            <w:shd w:val="clear" w:color="auto" w:fill="auto"/>
          </w:tcPr>
          <w:p w:rsidR="003E23AF" w:rsidRDefault="003E23AF" w:rsidP="00560072">
            <w:pPr>
              <w:rPr>
                <w:ins w:id="13095" w:author="Mouse" w:date="2015-10-21T17:20:00Z"/>
              </w:rPr>
            </w:pPr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96" w:author="Mouse" w:date="2015-10-21T17:20:00Z"/>
              </w:rPr>
            </w:pPr>
            <w:ins w:id="13097" w:author="Mouse" w:date="2015-10-21T17:20:00Z">
              <w:r>
                <w:rPr>
                  <w:rFonts w:hint="eastAsia"/>
                </w:rPr>
                <w:t>始末城市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098" w:author="Mouse" w:date="2015-10-21T17:20:00Z"/>
              </w:rPr>
            </w:pPr>
            <w:ins w:id="13099" w:author="Mouse" w:date="2015-10-21T17:20:00Z">
              <w:r>
                <w:rPr>
                  <w:rFonts w:hint="eastAsia"/>
                </w:rPr>
                <w:t>交通类型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00" w:author="Mouse" w:date="2015-10-21T17:20:00Z"/>
              </w:rPr>
            </w:pPr>
            <w:ins w:id="13101" w:author="Mouse" w:date="2015-10-21T17:20:00Z">
              <w:r>
                <w:rPr>
                  <w:rFonts w:hint="eastAsia"/>
                </w:rPr>
                <w:t>距离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02" w:author="Mouse" w:date="2015-10-21T17:20:00Z"/>
              </w:rPr>
            </w:pPr>
            <w:ins w:id="13103" w:author="Mouse" w:date="2015-10-21T17:20:00Z">
              <w:r>
                <w:rPr>
                  <w:rFonts w:hint="eastAsia"/>
                </w:rPr>
                <w:t>价格</w:t>
              </w:r>
            </w:ins>
          </w:p>
        </w:tc>
        <w:tc>
          <w:tcPr>
            <w:tcW w:w="1421" w:type="dxa"/>
            <w:vMerge/>
            <w:shd w:val="clear" w:color="auto" w:fill="auto"/>
          </w:tcPr>
          <w:p w:rsidR="003E23AF" w:rsidRDefault="003E23AF" w:rsidP="00560072">
            <w:pPr>
              <w:rPr>
                <w:ins w:id="13104" w:author="Mouse" w:date="2015-10-21T17:20:00Z"/>
              </w:rPr>
            </w:pPr>
          </w:p>
        </w:tc>
      </w:tr>
      <w:tr w:rsidR="003E23AF" w:rsidTr="00560072">
        <w:trPr>
          <w:ins w:id="13105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06" w:author="Mouse" w:date="2015-10-21T17:20:00Z"/>
              </w:rPr>
            </w:pPr>
            <w:ins w:id="13107" w:author="Mouse" w:date="2015-10-21T17:20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08" w:author="Mouse" w:date="2015-10-21T17:20:00Z"/>
              </w:rPr>
            </w:pPr>
            <w:ins w:id="13109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3110" w:author="Mouse" w:date="2015-10-21T17:20:00Z"/>
              </w:rPr>
            </w:pPr>
            <w:ins w:id="13111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12" w:author="Mouse" w:date="2015-10-21T17:20:00Z"/>
              </w:rPr>
            </w:pPr>
            <w:ins w:id="13113" w:author="Mouse" w:date="2015-10-21T17:20:00Z">
              <w:r>
                <w:rPr>
                  <w:rFonts w:hint="eastAsia"/>
                </w:rPr>
                <w:t>汽车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14" w:author="Mouse" w:date="2015-10-21T17:20:00Z"/>
              </w:rPr>
            </w:pPr>
            <w:ins w:id="13115" w:author="Mouse" w:date="2015-10-21T17:20:00Z">
              <w:r>
                <w:rPr>
                  <w:rFonts w:hint="eastAsia"/>
                </w:rPr>
                <w:t>100km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16" w:author="Mouse" w:date="2015-10-21T17:20:00Z"/>
              </w:rPr>
            </w:pPr>
            <w:ins w:id="13117" w:author="Mouse" w:date="2015-10-21T17:20:00Z">
              <w:r>
                <w:rPr>
                  <w:rFonts w:hint="eastAsia"/>
                </w:rPr>
                <w:t>10元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18" w:author="Mouse" w:date="2015-10-21T17:20:00Z"/>
              </w:rPr>
            </w:pPr>
            <w:ins w:id="13119" w:author="Mouse" w:date="2015-10-21T17:20:00Z">
              <w:r>
                <w:rPr>
                  <w:rFonts w:hint="eastAsia"/>
                </w:rPr>
                <w:t>南京-上海陆运价格10元，距离100km；系统满足后置条件</w:t>
              </w:r>
            </w:ins>
          </w:p>
        </w:tc>
      </w:tr>
      <w:tr w:rsidR="003E23AF" w:rsidTr="00560072">
        <w:trPr>
          <w:ins w:id="13120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21" w:author="Mouse" w:date="2015-10-21T17:20:00Z"/>
              </w:rPr>
            </w:pPr>
            <w:ins w:id="13122" w:author="Mouse" w:date="2015-10-21T17:20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23" w:author="Mouse" w:date="2015-10-21T17:20:00Z"/>
              </w:rPr>
            </w:pPr>
            <w:ins w:id="13124" w:author="Mouse" w:date="2015-10-21T17:20:00Z">
              <w:r>
                <w:rPr>
                  <w:rFonts w:hint="eastAsia"/>
                </w:rPr>
                <w:t>南京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25" w:author="Mouse" w:date="2015-10-21T17:20:00Z"/>
              </w:rPr>
            </w:pPr>
            <w:ins w:id="13126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27" w:author="Mouse" w:date="2015-10-21T17:20:00Z"/>
              </w:rPr>
            </w:pPr>
            <w:ins w:id="13128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29" w:author="Mouse" w:date="2015-10-21T17:20:00Z"/>
              </w:rPr>
            </w:pPr>
            <w:ins w:id="13130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31" w:author="Mouse" w:date="2015-10-21T17:20:00Z"/>
              </w:rPr>
            </w:pPr>
            <w:ins w:id="13132" w:author="Mouse" w:date="2015-10-21T17:20:00Z">
              <w:r>
                <w:rPr>
                  <w:rFonts w:hint="eastAsia"/>
                </w:rPr>
                <w:t>选择结束城市；系统不满足后置条件</w:t>
              </w:r>
            </w:ins>
          </w:p>
        </w:tc>
      </w:tr>
      <w:tr w:rsidR="003E23AF" w:rsidTr="00560072">
        <w:trPr>
          <w:ins w:id="13133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34" w:author="Mouse" w:date="2015-10-21T17:20:00Z"/>
              </w:rPr>
            </w:pPr>
            <w:ins w:id="13135" w:author="Mouse" w:date="2015-10-21T17:20:00Z">
              <w:r>
                <w:rPr>
                  <w:rFonts w:hint="eastAsia"/>
                </w:rPr>
                <w:t>TUS1-3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36" w:author="Mouse" w:date="2015-10-21T17:20:00Z"/>
              </w:rPr>
            </w:pPr>
            <w:ins w:id="13137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3138" w:author="Mouse" w:date="2015-10-21T17:20:00Z"/>
              </w:rPr>
            </w:pPr>
            <w:ins w:id="13139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40" w:author="Mouse" w:date="2015-10-21T17:20:00Z"/>
              </w:rPr>
            </w:pPr>
            <w:ins w:id="13141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42" w:author="Mouse" w:date="2015-10-21T17:20:00Z"/>
              </w:rPr>
            </w:pPr>
            <w:ins w:id="13143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44" w:author="Mouse" w:date="2015-10-21T17:20:00Z"/>
              </w:rPr>
            </w:pPr>
            <w:ins w:id="13145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46" w:author="Mouse" w:date="2015-10-21T17:20:00Z"/>
              </w:rPr>
            </w:pPr>
            <w:ins w:id="13147" w:author="Mouse" w:date="2015-10-21T17:20:00Z">
              <w:r>
                <w:rPr>
                  <w:rFonts w:hint="eastAsia"/>
                </w:rPr>
                <w:t>选择运输方式；系统不满足后置条件</w:t>
              </w:r>
            </w:ins>
          </w:p>
        </w:tc>
      </w:tr>
      <w:tr w:rsidR="003E23AF" w:rsidTr="00560072">
        <w:trPr>
          <w:ins w:id="13148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49" w:author="Mouse" w:date="2015-10-21T17:20:00Z"/>
              </w:rPr>
            </w:pPr>
            <w:ins w:id="13150" w:author="Mouse" w:date="2015-10-21T17:20:00Z">
              <w:r>
                <w:rPr>
                  <w:rFonts w:hint="eastAsia"/>
                </w:rPr>
                <w:t>TUS1-4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51" w:author="Mouse" w:date="2015-10-21T17:20:00Z"/>
              </w:rPr>
            </w:pPr>
            <w:ins w:id="13152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3153" w:author="Mouse" w:date="2015-10-21T17:20:00Z"/>
              </w:rPr>
            </w:pPr>
            <w:ins w:id="13154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55" w:author="Mouse" w:date="2015-10-21T17:20:00Z"/>
              </w:rPr>
            </w:pPr>
            <w:ins w:id="13156" w:author="Mouse" w:date="2015-10-21T17:20:00Z">
              <w:r>
                <w:rPr>
                  <w:rFonts w:hint="eastAsia"/>
                </w:rPr>
                <w:t>汽车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57" w:author="Mouse" w:date="2015-10-21T17:20:00Z"/>
              </w:rPr>
            </w:pPr>
            <w:ins w:id="13158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59" w:author="Mouse" w:date="2015-10-21T17:20:00Z"/>
              </w:rPr>
            </w:pPr>
            <w:ins w:id="13160" w:author="Mouse" w:date="2015-10-21T17:20:00Z">
              <w:r>
                <w:rPr>
                  <w:rFonts w:hint="eastAsia"/>
                </w:rPr>
                <w:t>10元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61" w:author="Mouse" w:date="2015-10-21T17:20:00Z"/>
              </w:rPr>
            </w:pPr>
            <w:ins w:id="13162" w:author="Mouse" w:date="2015-10-21T17:20:00Z">
              <w:r>
                <w:rPr>
                  <w:rFonts w:hint="eastAsia"/>
                </w:rPr>
                <w:t>填写距离值；系统不满足后置条件</w:t>
              </w:r>
            </w:ins>
          </w:p>
        </w:tc>
      </w:tr>
      <w:tr w:rsidR="003E23AF" w:rsidTr="00560072">
        <w:trPr>
          <w:ins w:id="13163" w:author="Mouse" w:date="2015-10-21T17:20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64" w:author="Mouse" w:date="2015-10-21T17:20:00Z"/>
              </w:rPr>
            </w:pPr>
            <w:ins w:id="13165" w:author="Mouse" w:date="2015-10-21T17:20:00Z">
              <w:r>
                <w:rPr>
                  <w:rFonts w:hint="eastAsia"/>
                </w:rPr>
                <w:t>TUS1-5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66" w:author="Mouse" w:date="2015-10-21T17:20:00Z"/>
              </w:rPr>
            </w:pPr>
            <w:ins w:id="13167" w:author="Mouse" w:date="2015-10-21T17:20:00Z">
              <w:r>
                <w:rPr>
                  <w:rFonts w:hint="eastAsia"/>
                </w:rPr>
                <w:t>南京</w:t>
              </w:r>
            </w:ins>
          </w:p>
          <w:p w:rsidR="003E23AF" w:rsidRDefault="003E23AF" w:rsidP="00560072">
            <w:pPr>
              <w:rPr>
                <w:ins w:id="13168" w:author="Mouse" w:date="2015-10-21T17:20:00Z"/>
              </w:rPr>
            </w:pPr>
            <w:ins w:id="13169" w:author="Mouse" w:date="2015-10-21T17:2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70" w:author="Mouse" w:date="2015-10-21T17:20:00Z"/>
              </w:rPr>
            </w:pPr>
            <w:ins w:id="13171" w:author="Mouse" w:date="2015-10-21T17:20:00Z">
              <w:r>
                <w:rPr>
                  <w:rFonts w:hint="eastAsia"/>
                </w:rPr>
                <w:t>汽车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172" w:author="Mouse" w:date="2015-10-21T17:20:00Z"/>
              </w:rPr>
            </w:pPr>
            <w:ins w:id="13173" w:author="Mouse" w:date="2015-10-21T17:20:00Z">
              <w:r>
                <w:rPr>
                  <w:rFonts w:hint="eastAsia"/>
                </w:rPr>
                <w:t>100km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74" w:author="Mouse" w:date="2015-10-21T17:20:00Z"/>
              </w:rPr>
            </w:pPr>
            <w:ins w:id="13175" w:author="Mouse" w:date="2015-10-21T17:20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176" w:author="Mouse" w:date="2015-10-21T17:20:00Z"/>
              </w:rPr>
            </w:pPr>
            <w:ins w:id="13177" w:author="Mouse" w:date="2015-10-21T17:20:00Z">
              <w:r>
                <w:rPr>
                  <w:rFonts w:hint="eastAsia"/>
                </w:rPr>
                <w:t>填写运输价格；系统不满足后置条件</w:t>
              </w:r>
            </w:ins>
          </w:p>
        </w:tc>
      </w:tr>
    </w:tbl>
    <w:p w:rsidR="003E23AF" w:rsidRDefault="003E23AF" w:rsidP="003E23AF">
      <w:pPr>
        <w:rPr>
          <w:ins w:id="13178" w:author="Mouse" w:date="2015-10-21T17:21:00Z"/>
          <w:rFonts w:hint="eastAsia"/>
        </w:rPr>
      </w:pPr>
    </w:p>
    <w:p w:rsidR="003E23AF" w:rsidRDefault="003E23AF" w:rsidP="003E23AF">
      <w:pPr>
        <w:rPr>
          <w:ins w:id="13179" w:author="Mouse" w:date="2015-10-21T17:21:00Z"/>
        </w:rPr>
      </w:pPr>
    </w:p>
    <w:p w:rsidR="003E23AF" w:rsidRDefault="003E23AF" w:rsidP="003E23AF">
      <w:pPr>
        <w:pStyle w:val="2"/>
        <w:rPr>
          <w:ins w:id="13180" w:author="Mouse" w:date="2015-10-21T17:21:00Z"/>
        </w:rPr>
        <w:pPrChange w:id="13181" w:author="Mouse" w:date="2015-10-21T17:21:00Z">
          <w:pPr/>
        </w:pPrChange>
      </w:pPr>
      <w:ins w:id="13182" w:author="Mouse" w:date="2015-10-21T17:21:00Z">
        <w:r>
          <w:rPr>
            <w:rFonts w:hint="eastAsia"/>
          </w:rPr>
          <w:t>TUS25</w:t>
        </w:r>
      </w:ins>
    </w:p>
    <w:tbl>
      <w:tblPr>
        <w:tblpPr w:leftFromText="180" w:rightFromText="180" w:vertAnchor="text" w:tblpX="10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1785"/>
        <w:gridCol w:w="1860"/>
      </w:tblGrid>
      <w:tr w:rsidR="003E23AF" w:rsidTr="00560072">
        <w:trPr>
          <w:trHeight w:val="328"/>
          <w:ins w:id="13183" w:author="Mouse" w:date="2015-10-21T17:21:00Z"/>
        </w:trPr>
        <w:tc>
          <w:tcPr>
            <w:tcW w:w="3105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184" w:author="Mouse" w:date="2015-10-21T17:21:00Z"/>
              </w:rPr>
            </w:pPr>
            <w:ins w:id="13185" w:author="Mouse" w:date="2015-10-21T17:21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785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186" w:author="Mouse" w:date="2015-10-21T17:21:00Z"/>
              </w:rPr>
            </w:pPr>
            <w:ins w:id="13187" w:author="Mouse" w:date="2015-10-21T17:21:00Z">
              <w:r>
                <w:rPr>
                  <w:rFonts w:hint="eastAsia"/>
                </w:rPr>
                <w:t>测试用例套件1</w:t>
              </w:r>
            </w:ins>
          </w:p>
        </w:tc>
        <w:tc>
          <w:tcPr>
            <w:tcW w:w="1860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188" w:author="Mouse" w:date="2015-10-21T17:21:00Z"/>
              </w:rPr>
            </w:pPr>
            <w:ins w:id="13189" w:author="Mouse" w:date="2015-10-21T17:21:00Z">
              <w:r>
                <w:rPr>
                  <w:rFonts w:hint="eastAsia"/>
                </w:rPr>
                <w:t>测试用例套件2</w:t>
              </w:r>
            </w:ins>
          </w:p>
        </w:tc>
      </w:tr>
      <w:tr w:rsidR="003E23AF" w:rsidTr="00560072">
        <w:trPr>
          <w:trHeight w:val="328"/>
          <w:ins w:id="13190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rPr>
                <w:ins w:id="13191" w:author="Mouse" w:date="2015-10-21T17:21:00Z"/>
              </w:rPr>
            </w:pPr>
            <w:ins w:id="13192" w:author="Mouse" w:date="2015-10-21T17:21:00Z">
              <w:r>
                <w:rPr>
                  <w:rFonts w:hint="eastAsia"/>
                </w:rPr>
                <w:t xml:space="preserve">Approval.On  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93" w:author="Mouse" w:date="2015-10-21T17:21:00Z"/>
              </w:rPr>
            </w:pPr>
            <w:ins w:id="13194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195" w:author="Mouse" w:date="2015-10-21T17:21:00Z"/>
              </w:rPr>
            </w:pPr>
            <w:ins w:id="13196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197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198" w:author="Mouse" w:date="2015-10-21T17:21:00Z"/>
              </w:rPr>
            </w:pPr>
            <w:ins w:id="13199" w:author="Mouse" w:date="2015-10-21T17:21:00Z">
              <w:r>
                <w:rPr>
                  <w:rFonts w:hint="eastAsia"/>
                </w:rPr>
                <w:t>Approval.On.Type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00" w:author="Mouse" w:date="2015-10-21T17:21:00Z"/>
              </w:rPr>
            </w:pPr>
            <w:ins w:id="13201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02" w:author="Mouse" w:date="2015-10-21T17:21:00Z"/>
              </w:rPr>
            </w:pPr>
            <w:ins w:id="13203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04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05" w:author="Mouse" w:date="2015-10-21T17:21:00Z"/>
              </w:rPr>
            </w:pPr>
            <w:ins w:id="13206" w:author="Mouse" w:date="2015-10-21T17:21:00Z">
              <w:r>
                <w:rPr>
                  <w:rFonts w:hint="eastAsia"/>
                </w:rPr>
                <w:t xml:space="preserve">Approval.On.Cancle  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07" w:author="Mouse" w:date="2015-10-21T17:21:00Z"/>
              </w:rPr>
            </w:pPr>
            <w:ins w:id="13208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09" w:author="Mouse" w:date="2015-10-21T17:21:00Z"/>
              </w:rPr>
            </w:pPr>
            <w:ins w:id="13210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11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rPr>
                <w:ins w:id="13212" w:author="Mouse" w:date="2015-10-21T17:21:00Z"/>
              </w:rPr>
            </w:pPr>
            <w:ins w:id="13213" w:author="Mouse" w:date="2015-10-21T17:21:00Z">
              <w:r>
                <w:rPr>
                  <w:rFonts w:hint="eastAsia"/>
                </w:rPr>
                <w:t>Approval.On.Invalid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14" w:author="Mouse" w:date="2015-10-21T17:21:00Z"/>
              </w:rPr>
            </w:pPr>
            <w:ins w:id="13215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16" w:author="Mouse" w:date="2015-10-21T17:21:00Z"/>
              </w:rPr>
            </w:pPr>
            <w:ins w:id="13217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18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19" w:author="Mouse" w:date="2015-10-21T17:21:00Z"/>
              </w:rPr>
            </w:pPr>
            <w:ins w:id="13220" w:author="Mouse" w:date="2015-10-21T17:21:00Z">
              <w:r>
                <w:rPr>
                  <w:rFonts w:hint="eastAsia"/>
                </w:rPr>
                <w:t>Approval.Type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21" w:author="Mouse" w:date="2015-10-21T17:21:00Z"/>
              </w:rPr>
            </w:pPr>
            <w:ins w:id="13222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23" w:author="Mouse" w:date="2015-10-21T17:21:00Z"/>
              </w:rPr>
            </w:pPr>
            <w:ins w:id="13224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25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26" w:author="Mouse" w:date="2015-10-21T17:21:00Z"/>
              </w:rPr>
            </w:pPr>
            <w:ins w:id="13227" w:author="Mouse" w:date="2015-10-21T17:21:00Z">
              <w:r>
                <w:rPr>
                  <w:rFonts w:hint="eastAsia"/>
                </w:rPr>
                <w:t>Approval.Type.Show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28" w:author="Mouse" w:date="2015-10-21T17:21:00Z"/>
              </w:rPr>
            </w:pPr>
            <w:ins w:id="13229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30" w:author="Mouse" w:date="2015-10-21T17:21:00Z"/>
              </w:rPr>
            </w:pPr>
            <w:ins w:id="13231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32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rPr>
                <w:ins w:id="13233" w:author="Mouse" w:date="2015-10-21T17:21:00Z"/>
              </w:rPr>
            </w:pPr>
            <w:ins w:id="13234" w:author="Mouse" w:date="2015-10-21T17:21:00Z">
              <w:r>
                <w:rPr>
                  <w:rFonts w:hint="eastAsia"/>
                </w:rPr>
                <w:t>Approval.Type.Check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35" w:author="Mouse" w:date="2015-10-21T17:21:00Z"/>
              </w:rPr>
            </w:pPr>
            <w:ins w:id="13236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37" w:author="Mouse" w:date="2015-10-21T17:21:00Z"/>
              </w:rPr>
            </w:pPr>
            <w:ins w:id="13238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39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40" w:author="Mouse" w:date="2015-10-21T17:21:00Z"/>
              </w:rPr>
            </w:pPr>
            <w:ins w:id="13241" w:author="Mouse" w:date="2015-10-21T17:21:00Z">
              <w:r>
                <w:rPr>
                  <w:rFonts w:hint="eastAsia"/>
                </w:rPr>
                <w:t>Approval.Check.Modify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42" w:author="Mouse" w:date="2015-10-21T17:21:00Z"/>
              </w:rPr>
            </w:pPr>
            <w:ins w:id="13243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44" w:author="Mouse" w:date="2015-10-21T17:21:00Z"/>
              </w:rPr>
            </w:pPr>
          </w:p>
        </w:tc>
      </w:tr>
      <w:tr w:rsidR="003E23AF" w:rsidTr="00560072">
        <w:trPr>
          <w:trHeight w:val="328"/>
          <w:ins w:id="13245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46" w:author="Mouse" w:date="2015-10-21T17:21:00Z"/>
              </w:rPr>
            </w:pPr>
            <w:ins w:id="13247" w:author="Mouse" w:date="2015-10-21T17:21:00Z">
              <w:r>
                <w:rPr>
                  <w:rFonts w:hint="eastAsia"/>
                </w:rPr>
                <w:t>Approval.Check.Batch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48" w:author="Mouse" w:date="2015-10-21T17:21:00Z"/>
              </w:rPr>
            </w:pPr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49" w:author="Mouse" w:date="2015-10-21T17:21:00Z"/>
              </w:rPr>
            </w:pPr>
            <w:ins w:id="13250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51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rPr>
                <w:ins w:id="13252" w:author="Mouse" w:date="2015-10-21T17:21:00Z"/>
              </w:rPr>
            </w:pPr>
            <w:ins w:id="13253" w:author="Mouse" w:date="2015-10-21T17:21:00Z">
              <w:r>
                <w:rPr>
                  <w:rFonts w:hint="eastAsia"/>
                </w:rPr>
                <w:t>Approval.Check.Complete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54" w:author="Mouse" w:date="2015-10-21T17:21:00Z"/>
              </w:rPr>
            </w:pPr>
            <w:ins w:id="13255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56" w:author="Mouse" w:date="2015-10-21T17:21:00Z"/>
              </w:rPr>
            </w:pPr>
            <w:ins w:id="13257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58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59" w:author="Mouse" w:date="2015-10-21T17:21:00Z"/>
              </w:rPr>
            </w:pPr>
            <w:ins w:id="13260" w:author="Mouse" w:date="2015-10-21T17:21:00Z">
              <w:r>
                <w:rPr>
                  <w:rFonts w:hint="eastAsia"/>
                </w:rPr>
                <w:t>Approval.Modify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61" w:author="Mouse" w:date="2015-10-21T17:21:00Z"/>
              </w:rPr>
            </w:pPr>
            <w:ins w:id="13262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63" w:author="Mouse" w:date="2015-10-21T17:21:00Z"/>
              </w:rPr>
            </w:pPr>
          </w:p>
        </w:tc>
      </w:tr>
      <w:tr w:rsidR="003E23AF" w:rsidTr="00560072">
        <w:trPr>
          <w:trHeight w:val="328"/>
          <w:ins w:id="13264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65" w:author="Mouse" w:date="2015-10-21T17:21:00Z"/>
              </w:rPr>
            </w:pPr>
            <w:ins w:id="13266" w:author="Mouse" w:date="2015-10-21T17:21:00Z">
              <w:r>
                <w:rPr>
                  <w:rFonts w:hint="eastAsia"/>
                </w:rPr>
                <w:t>Approval.Modify.State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67" w:author="Mouse" w:date="2015-10-21T17:21:00Z"/>
              </w:rPr>
            </w:pPr>
            <w:ins w:id="13268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69" w:author="Mouse" w:date="2015-10-21T17:21:00Z"/>
              </w:rPr>
            </w:pPr>
          </w:p>
        </w:tc>
      </w:tr>
      <w:tr w:rsidR="003E23AF" w:rsidTr="00560072">
        <w:trPr>
          <w:trHeight w:val="328"/>
          <w:ins w:id="13270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rPr>
                <w:ins w:id="13271" w:author="Mouse" w:date="2015-10-21T17:21:00Z"/>
              </w:rPr>
            </w:pPr>
            <w:ins w:id="13272" w:author="Mouse" w:date="2015-10-21T17:21:00Z">
              <w:r>
                <w:rPr>
                  <w:rFonts w:hint="eastAsia"/>
                </w:rPr>
                <w:t>Approval.Modify.Complete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73" w:author="Mouse" w:date="2015-10-21T17:21:00Z"/>
              </w:rPr>
            </w:pPr>
            <w:ins w:id="13274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75" w:author="Mouse" w:date="2015-10-21T17:21:00Z"/>
              </w:rPr>
            </w:pPr>
          </w:p>
        </w:tc>
      </w:tr>
      <w:tr w:rsidR="003E23AF" w:rsidTr="00560072">
        <w:trPr>
          <w:trHeight w:val="328"/>
          <w:ins w:id="13276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77" w:author="Mouse" w:date="2015-10-21T17:21:00Z"/>
              </w:rPr>
            </w:pPr>
            <w:ins w:id="13278" w:author="Mouse" w:date="2015-10-21T17:21:00Z">
              <w:r>
                <w:rPr>
                  <w:rFonts w:hint="eastAsia"/>
                </w:rPr>
                <w:t>Approval.Batch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79" w:author="Mouse" w:date="2015-10-21T17:21:00Z"/>
              </w:rPr>
            </w:pPr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80" w:author="Mouse" w:date="2015-10-21T17:21:00Z"/>
              </w:rPr>
            </w:pPr>
            <w:ins w:id="13281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82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83" w:author="Mouse" w:date="2015-10-21T17:21:00Z"/>
              </w:rPr>
            </w:pPr>
            <w:ins w:id="13284" w:author="Mouse" w:date="2015-10-21T17:21:00Z">
              <w:r>
                <w:rPr>
                  <w:rFonts w:hint="eastAsia"/>
                </w:rPr>
                <w:t>Approval.Batch.Check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85" w:author="Mouse" w:date="2015-10-21T17:21:00Z"/>
              </w:rPr>
            </w:pPr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86" w:author="Mouse" w:date="2015-10-21T17:21:00Z"/>
              </w:rPr>
            </w:pPr>
            <w:ins w:id="13287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88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rPr>
                <w:ins w:id="13289" w:author="Mouse" w:date="2015-10-21T17:21:00Z"/>
              </w:rPr>
            </w:pPr>
            <w:ins w:id="13290" w:author="Mouse" w:date="2015-10-21T17:21:00Z">
              <w:r>
                <w:rPr>
                  <w:rFonts w:hint="eastAsia"/>
                </w:rPr>
                <w:t>Approval.Batch.Complete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91" w:author="Mouse" w:date="2015-10-21T17:21:00Z"/>
              </w:rPr>
            </w:pPr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92" w:author="Mouse" w:date="2015-10-21T17:21:00Z"/>
              </w:rPr>
            </w:pPr>
            <w:ins w:id="13293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294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295" w:author="Mouse" w:date="2015-10-21T17:21:00Z"/>
              </w:rPr>
            </w:pPr>
            <w:ins w:id="13296" w:author="Mouse" w:date="2015-10-21T17:21:00Z">
              <w:r>
                <w:rPr>
                  <w:rFonts w:hint="eastAsia"/>
                </w:rPr>
                <w:t>Approval.Close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97" w:author="Mouse" w:date="2015-10-21T17:21:00Z"/>
              </w:rPr>
            </w:pPr>
            <w:ins w:id="13298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299" w:author="Mouse" w:date="2015-10-21T17:21:00Z"/>
              </w:rPr>
            </w:pPr>
            <w:ins w:id="13300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8"/>
          <w:ins w:id="13301" w:author="Mouse" w:date="2015-10-21T17:21:00Z"/>
        </w:trPr>
        <w:tc>
          <w:tcPr>
            <w:tcW w:w="3105" w:type="dxa"/>
            <w:shd w:val="clear" w:color="auto" w:fill="auto"/>
          </w:tcPr>
          <w:p w:rsidR="003E23AF" w:rsidRDefault="003E23AF" w:rsidP="00560072">
            <w:pPr>
              <w:rPr>
                <w:ins w:id="13302" w:author="Mouse" w:date="2015-10-21T17:21:00Z"/>
              </w:rPr>
            </w:pPr>
            <w:ins w:id="13303" w:author="Mouse" w:date="2015-10-21T17:21:00Z">
              <w:r>
                <w:rPr>
                  <w:rFonts w:hint="eastAsia"/>
                </w:rPr>
                <w:t>Approval.Close.Off</w:t>
              </w:r>
            </w:ins>
          </w:p>
        </w:tc>
        <w:tc>
          <w:tcPr>
            <w:tcW w:w="178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04" w:author="Mouse" w:date="2015-10-21T17:21:00Z"/>
              </w:rPr>
            </w:pPr>
            <w:ins w:id="13305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06" w:author="Mouse" w:date="2015-10-21T17:21:00Z"/>
              </w:rPr>
            </w:pPr>
            <w:ins w:id="13307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</w:tbl>
    <w:p w:rsidR="003E23AF" w:rsidRDefault="003E23AF" w:rsidP="003E23AF">
      <w:pPr>
        <w:rPr>
          <w:ins w:id="13308" w:author="Mouse" w:date="2015-10-21T17:21:00Z"/>
        </w:rPr>
      </w:pPr>
    </w:p>
    <w:p w:rsidR="003E23AF" w:rsidRDefault="003E23AF" w:rsidP="003E23AF">
      <w:pPr>
        <w:rPr>
          <w:ins w:id="13309" w:author="Mouse" w:date="2015-10-21T17:21:00Z"/>
        </w:rPr>
      </w:pPr>
    </w:p>
    <w:p w:rsidR="003E23AF" w:rsidRDefault="003E23AF" w:rsidP="003E23AF">
      <w:pPr>
        <w:rPr>
          <w:ins w:id="13310" w:author="Mouse" w:date="2015-10-21T17:21:00Z"/>
        </w:rPr>
      </w:pPr>
    </w:p>
    <w:p w:rsidR="003E23AF" w:rsidRDefault="003E23AF" w:rsidP="003E23AF">
      <w:pPr>
        <w:rPr>
          <w:ins w:id="13311" w:author="Mouse" w:date="2015-10-21T17:21:00Z"/>
        </w:rPr>
      </w:pPr>
    </w:p>
    <w:p w:rsidR="003E23AF" w:rsidRDefault="003E23AF" w:rsidP="003E23AF">
      <w:pPr>
        <w:rPr>
          <w:ins w:id="13312" w:author="Mouse" w:date="2015-10-21T17:21:00Z"/>
        </w:rPr>
      </w:pPr>
    </w:p>
    <w:p w:rsidR="003E23AF" w:rsidRDefault="003E23AF" w:rsidP="003E23AF">
      <w:pPr>
        <w:rPr>
          <w:ins w:id="13313" w:author="Mouse" w:date="2015-10-21T17:21:00Z"/>
        </w:rPr>
      </w:pPr>
    </w:p>
    <w:p w:rsidR="003E23AF" w:rsidRDefault="003E23AF" w:rsidP="003E23AF">
      <w:pPr>
        <w:rPr>
          <w:ins w:id="13314" w:author="Mouse" w:date="2015-10-21T17:21:00Z"/>
        </w:rPr>
      </w:pPr>
    </w:p>
    <w:p w:rsidR="003E23AF" w:rsidRDefault="003E23AF" w:rsidP="003E23AF">
      <w:pPr>
        <w:rPr>
          <w:ins w:id="13315" w:author="Mouse" w:date="2015-10-21T17:21:00Z"/>
        </w:rPr>
      </w:pPr>
    </w:p>
    <w:p w:rsidR="003E23AF" w:rsidRDefault="003E23AF" w:rsidP="003E23AF">
      <w:pPr>
        <w:rPr>
          <w:ins w:id="13316" w:author="Mouse" w:date="2015-10-21T17:21:00Z"/>
        </w:rPr>
      </w:pPr>
    </w:p>
    <w:p w:rsidR="003E23AF" w:rsidRDefault="003E23AF" w:rsidP="003E23AF">
      <w:pPr>
        <w:rPr>
          <w:ins w:id="13317" w:author="Mouse" w:date="2015-10-21T17:21:00Z"/>
        </w:rPr>
      </w:pPr>
    </w:p>
    <w:p w:rsidR="003E23AF" w:rsidRDefault="003E23AF" w:rsidP="003E23AF">
      <w:pPr>
        <w:rPr>
          <w:ins w:id="13318" w:author="Mouse" w:date="2015-10-21T17:21:00Z"/>
        </w:rPr>
      </w:pPr>
    </w:p>
    <w:p w:rsidR="003E23AF" w:rsidRDefault="003E23AF" w:rsidP="003E23AF">
      <w:pPr>
        <w:jc w:val="center"/>
        <w:rPr>
          <w:ins w:id="13319" w:author="Mouse" w:date="2015-10-21T17:21:00Z"/>
        </w:rPr>
      </w:pPr>
      <w:ins w:id="13320" w:author="Mouse" w:date="2015-10-21T17:21:00Z">
        <w:r>
          <w:rPr>
            <w:rFonts w:hint="eastAsia"/>
          </w:rPr>
          <w:t>TUS1的测试用例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969"/>
        <w:gridCol w:w="1443"/>
        <w:gridCol w:w="1697"/>
      </w:tblGrid>
      <w:tr w:rsidR="003E23AF" w:rsidTr="00560072">
        <w:trPr>
          <w:ins w:id="13321" w:author="Mouse" w:date="2015-10-21T17:21:00Z"/>
        </w:trPr>
        <w:tc>
          <w:tcPr>
            <w:tcW w:w="1705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322" w:author="Mouse" w:date="2015-10-21T17:21:00Z"/>
              </w:rPr>
            </w:pPr>
            <w:ins w:id="13323" w:author="Mouse" w:date="2015-10-21T17:21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117" w:type="dxa"/>
            <w:gridSpan w:val="3"/>
            <w:shd w:val="clear" w:color="auto" w:fill="auto"/>
          </w:tcPr>
          <w:p w:rsidR="003E23AF" w:rsidRDefault="003E23AF" w:rsidP="00560072">
            <w:pPr>
              <w:jc w:val="center"/>
              <w:rPr>
                <w:ins w:id="13324" w:author="Mouse" w:date="2015-10-21T17:21:00Z"/>
              </w:rPr>
            </w:pPr>
            <w:ins w:id="13325" w:author="Mouse" w:date="2015-10-21T17:21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697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326" w:author="Mouse" w:date="2015-10-21T17:21:00Z"/>
              </w:rPr>
            </w:pPr>
            <w:ins w:id="13327" w:author="Mouse" w:date="2015-10-21T17:21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90"/>
          <w:ins w:id="13328" w:author="Mouse" w:date="2015-10-21T17:21:00Z"/>
        </w:trPr>
        <w:tc>
          <w:tcPr>
            <w:tcW w:w="1705" w:type="dxa"/>
            <w:vMerge/>
            <w:shd w:val="clear" w:color="auto" w:fill="auto"/>
          </w:tcPr>
          <w:p w:rsidR="003E23AF" w:rsidRDefault="003E23AF" w:rsidP="00560072">
            <w:pPr>
              <w:rPr>
                <w:ins w:id="13329" w:author="Mouse" w:date="2015-10-21T17:21:00Z"/>
              </w:rPr>
            </w:pPr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30" w:author="Mouse" w:date="2015-10-21T17:21:00Z"/>
              </w:rPr>
            </w:pPr>
            <w:ins w:id="13331" w:author="Mouse" w:date="2015-10-21T17:21:00Z">
              <w:r>
                <w:rPr>
                  <w:rFonts w:hint="eastAsia"/>
                </w:rPr>
                <w:t>单据类型</w:t>
              </w:r>
            </w:ins>
          </w:p>
        </w:tc>
        <w:tc>
          <w:tcPr>
            <w:tcW w:w="1969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32" w:author="Mouse" w:date="2015-10-21T17:21:00Z"/>
              </w:rPr>
            </w:pPr>
            <w:ins w:id="13333" w:author="Mouse" w:date="2015-10-21T17:21:00Z">
              <w:r>
                <w:rPr>
                  <w:rFonts w:hint="eastAsia"/>
                </w:rPr>
                <w:t>单据修改信息</w:t>
              </w:r>
            </w:ins>
          </w:p>
        </w:tc>
        <w:tc>
          <w:tcPr>
            <w:tcW w:w="1443" w:type="dxa"/>
            <w:shd w:val="clear" w:color="auto" w:fill="auto"/>
          </w:tcPr>
          <w:p w:rsidR="003E23AF" w:rsidRDefault="003E23AF" w:rsidP="00560072">
            <w:pPr>
              <w:rPr>
                <w:ins w:id="13334" w:author="Mouse" w:date="2015-10-21T17:21:00Z"/>
              </w:rPr>
            </w:pPr>
            <w:ins w:id="13335" w:author="Mouse" w:date="2015-10-21T17:21:00Z">
              <w:r>
                <w:rPr>
                  <w:rFonts w:hint="eastAsia"/>
                </w:rPr>
                <w:t>单据状态</w:t>
              </w:r>
            </w:ins>
          </w:p>
        </w:tc>
        <w:tc>
          <w:tcPr>
            <w:tcW w:w="1697" w:type="dxa"/>
            <w:vMerge/>
            <w:shd w:val="clear" w:color="auto" w:fill="auto"/>
          </w:tcPr>
          <w:p w:rsidR="003E23AF" w:rsidRDefault="003E23AF" w:rsidP="00560072">
            <w:pPr>
              <w:rPr>
                <w:ins w:id="13336" w:author="Mouse" w:date="2015-10-21T17:21:00Z"/>
              </w:rPr>
            </w:pPr>
          </w:p>
        </w:tc>
      </w:tr>
      <w:tr w:rsidR="003E23AF" w:rsidTr="00560072">
        <w:trPr>
          <w:ins w:id="13337" w:author="Mouse" w:date="2015-10-21T17:21:00Z"/>
        </w:trPr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38" w:author="Mouse" w:date="2015-10-21T17:21:00Z"/>
              </w:rPr>
            </w:pPr>
            <w:ins w:id="13339" w:author="Mouse" w:date="2015-10-21T17:21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40" w:author="Mouse" w:date="2015-10-21T17:21:00Z"/>
              </w:rPr>
            </w:pPr>
            <w:ins w:id="13341" w:author="Mouse" w:date="2015-10-21T17:21:00Z">
              <w:r>
                <w:rPr>
                  <w:rFonts w:hint="eastAsia"/>
                </w:rPr>
                <w:t>付款单</w:t>
              </w:r>
            </w:ins>
          </w:p>
        </w:tc>
        <w:tc>
          <w:tcPr>
            <w:tcW w:w="1969" w:type="dxa"/>
            <w:shd w:val="clear" w:color="auto" w:fill="auto"/>
          </w:tcPr>
          <w:p w:rsidR="003E23AF" w:rsidRDefault="003E23AF" w:rsidP="00560072">
            <w:pPr>
              <w:rPr>
                <w:ins w:id="13342" w:author="Mouse" w:date="2015-10-21T17:21:00Z"/>
              </w:rPr>
            </w:pPr>
            <w:ins w:id="13343" w:author="Mouse" w:date="2015-10-21T17:21:00Z">
              <w:r>
                <w:rPr>
                  <w:rFonts w:hint="eastAsia"/>
                </w:rPr>
                <w:t>租金</w:t>
              </w:r>
            </w:ins>
          </w:p>
          <w:p w:rsidR="003E23AF" w:rsidRDefault="003E23AF" w:rsidP="00560072">
            <w:pPr>
              <w:jc w:val="left"/>
              <w:rPr>
                <w:ins w:id="13344" w:author="Mouse" w:date="2015-10-21T17:21:00Z"/>
              </w:rPr>
            </w:pPr>
            <w:ins w:id="13345" w:author="Mouse" w:date="2015-10-21T17:21:00Z">
              <w:r>
                <w:rPr>
                  <w:rFonts w:hint="eastAsia"/>
                </w:rPr>
                <w:t>备注：2014年</w:t>
              </w:r>
            </w:ins>
          </w:p>
          <w:p w:rsidR="003E23AF" w:rsidRDefault="003E23AF" w:rsidP="00560072">
            <w:pPr>
              <w:jc w:val="left"/>
              <w:rPr>
                <w:ins w:id="13346" w:author="Mouse" w:date="2015-10-21T17:21:00Z"/>
              </w:rPr>
            </w:pPr>
            <w:ins w:id="13347" w:author="Mouse" w:date="2015-10-21T17:21:00Z">
              <w:r>
                <w:rPr>
                  <w:rFonts w:hint="eastAsia"/>
                </w:rPr>
                <w:t>备注：2015年</w:t>
              </w:r>
            </w:ins>
          </w:p>
        </w:tc>
        <w:tc>
          <w:tcPr>
            <w:tcW w:w="1443" w:type="dxa"/>
            <w:shd w:val="clear" w:color="auto" w:fill="auto"/>
          </w:tcPr>
          <w:p w:rsidR="003E23AF" w:rsidRDefault="003E23AF" w:rsidP="00560072">
            <w:pPr>
              <w:rPr>
                <w:ins w:id="13348" w:author="Mouse" w:date="2015-10-21T17:21:00Z"/>
              </w:rPr>
            </w:pPr>
            <w:ins w:id="13349" w:author="Mouse" w:date="2015-10-21T17:21:00Z">
              <w:r>
                <w:rPr>
                  <w:rFonts w:hint="eastAsia"/>
                </w:rPr>
                <w:t>审批后</w:t>
              </w:r>
            </w:ins>
          </w:p>
        </w:tc>
        <w:tc>
          <w:tcPr>
            <w:tcW w:w="1697" w:type="dxa"/>
            <w:shd w:val="clear" w:color="auto" w:fill="auto"/>
          </w:tcPr>
          <w:p w:rsidR="003E23AF" w:rsidRDefault="003E23AF" w:rsidP="00560072">
            <w:pPr>
              <w:rPr>
                <w:ins w:id="13350" w:author="Mouse" w:date="2015-10-21T17:21:00Z"/>
              </w:rPr>
            </w:pPr>
            <w:ins w:id="13351" w:author="Mouse" w:date="2015-10-21T17:21:00Z">
              <w:r>
                <w:rPr>
                  <w:rFonts w:hint="eastAsia"/>
                </w:rPr>
                <w:t>单据审批后状态；系统满足后置条件</w:t>
              </w:r>
            </w:ins>
          </w:p>
        </w:tc>
      </w:tr>
      <w:tr w:rsidR="003E23AF" w:rsidTr="00560072">
        <w:trPr>
          <w:ins w:id="13352" w:author="Mouse" w:date="2015-10-21T17:21:00Z"/>
        </w:trPr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53" w:author="Mouse" w:date="2015-10-21T17:21:00Z"/>
              </w:rPr>
            </w:pPr>
            <w:ins w:id="13354" w:author="Mouse" w:date="2015-10-21T17:21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55" w:author="Mouse" w:date="2015-10-21T17:21:00Z"/>
              </w:rPr>
            </w:pPr>
            <w:ins w:id="13356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969" w:type="dxa"/>
            <w:shd w:val="clear" w:color="auto" w:fill="auto"/>
          </w:tcPr>
          <w:p w:rsidR="003E23AF" w:rsidRDefault="003E23AF" w:rsidP="00560072">
            <w:pPr>
              <w:rPr>
                <w:ins w:id="13357" w:author="Mouse" w:date="2015-10-21T17:21:00Z"/>
              </w:rPr>
            </w:pPr>
            <w:ins w:id="13358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43" w:type="dxa"/>
            <w:shd w:val="clear" w:color="auto" w:fill="auto"/>
          </w:tcPr>
          <w:p w:rsidR="003E23AF" w:rsidRDefault="003E23AF" w:rsidP="00560072">
            <w:pPr>
              <w:rPr>
                <w:ins w:id="13359" w:author="Mouse" w:date="2015-10-21T17:21:00Z"/>
              </w:rPr>
            </w:pPr>
            <w:ins w:id="13360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697" w:type="dxa"/>
            <w:shd w:val="clear" w:color="auto" w:fill="auto"/>
          </w:tcPr>
          <w:p w:rsidR="003E23AF" w:rsidRDefault="003E23AF" w:rsidP="00560072">
            <w:pPr>
              <w:rPr>
                <w:ins w:id="13361" w:author="Mouse" w:date="2015-10-21T17:21:00Z"/>
              </w:rPr>
            </w:pPr>
            <w:ins w:id="13362" w:author="Mouse" w:date="2015-10-21T17:21:00Z">
              <w:r>
                <w:rPr>
                  <w:rFonts w:hint="eastAsia"/>
                </w:rPr>
                <w:t>选择单据类型；</w:t>
              </w:r>
            </w:ins>
          </w:p>
          <w:p w:rsidR="003E23AF" w:rsidRDefault="003E23AF" w:rsidP="00560072">
            <w:pPr>
              <w:rPr>
                <w:ins w:id="13363" w:author="Mouse" w:date="2015-10-21T17:21:00Z"/>
              </w:rPr>
            </w:pPr>
            <w:ins w:id="13364" w:author="Mouse" w:date="2015-10-21T17:21:00Z">
              <w:r>
                <w:rPr>
                  <w:rFonts w:hint="eastAsia"/>
                </w:rPr>
                <w:t>系统不满足后置条件</w:t>
              </w:r>
            </w:ins>
          </w:p>
        </w:tc>
      </w:tr>
    </w:tbl>
    <w:p w:rsidR="003E23AF" w:rsidRDefault="003E23AF" w:rsidP="003E23AF">
      <w:pPr>
        <w:rPr>
          <w:ins w:id="13365" w:author="Mouse" w:date="2015-10-21T17:21:00Z"/>
        </w:rPr>
      </w:pPr>
    </w:p>
    <w:p w:rsidR="003E23AF" w:rsidRDefault="003E23AF" w:rsidP="003E23AF">
      <w:pPr>
        <w:jc w:val="center"/>
        <w:rPr>
          <w:ins w:id="13366" w:author="Mouse" w:date="2015-10-21T17:21:00Z"/>
        </w:rPr>
      </w:pPr>
      <w:ins w:id="13367" w:author="Mouse" w:date="2015-10-21T17:21:00Z">
        <w:r>
          <w:rPr>
            <w:rFonts w:hint="eastAsia"/>
          </w:rPr>
          <w:t>TUS2的测试用例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969"/>
        <w:gridCol w:w="1443"/>
        <w:gridCol w:w="1697"/>
      </w:tblGrid>
      <w:tr w:rsidR="003E23AF" w:rsidTr="00560072">
        <w:trPr>
          <w:ins w:id="13368" w:author="Mouse" w:date="2015-10-21T17:21:00Z"/>
        </w:trPr>
        <w:tc>
          <w:tcPr>
            <w:tcW w:w="1705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369" w:author="Mouse" w:date="2015-10-21T17:21:00Z"/>
              </w:rPr>
            </w:pPr>
            <w:ins w:id="13370" w:author="Mouse" w:date="2015-10-21T17:21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117" w:type="dxa"/>
            <w:gridSpan w:val="3"/>
            <w:shd w:val="clear" w:color="auto" w:fill="auto"/>
          </w:tcPr>
          <w:p w:rsidR="003E23AF" w:rsidRDefault="003E23AF" w:rsidP="00560072">
            <w:pPr>
              <w:jc w:val="center"/>
              <w:rPr>
                <w:ins w:id="13371" w:author="Mouse" w:date="2015-10-21T17:21:00Z"/>
              </w:rPr>
            </w:pPr>
            <w:ins w:id="13372" w:author="Mouse" w:date="2015-10-21T17:21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697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373" w:author="Mouse" w:date="2015-10-21T17:21:00Z"/>
              </w:rPr>
            </w:pPr>
            <w:ins w:id="13374" w:author="Mouse" w:date="2015-10-21T17:21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trHeight w:val="90"/>
          <w:ins w:id="13375" w:author="Mouse" w:date="2015-10-21T17:21:00Z"/>
        </w:trPr>
        <w:tc>
          <w:tcPr>
            <w:tcW w:w="1705" w:type="dxa"/>
            <w:vMerge/>
            <w:shd w:val="clear" w:color="auto" w:fill="auto"/>
          </w:tcPr>
          <w:p w:rsidR="003E23AF" w:rsidRDefault="003E23AF" w:rsidP="00560072">
            <w:pPr>
              <w:rPr>
                <w:ins w:id="13376" w:author="Mouse" w:date="2015-10-21T17:21:00Z"/>
              </w:rPr>
            </w:pPr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77" w:author="Mouse" w:date="2015-10-21T17:21:00Z"/>
              </w:rPr>
            </w:pPr>
            <w:ins w:id="13378" w:author="Mouse" w:date="2015-10-21T17:21:00Z">
              <w:r>
                <w:rPr>
                  <w:rFonts w:hint="eastAsia"/>
                </w:rPr>
                <w:t>单据类型</w:t>
              </w:r>
            </w:ins>
          </w:p>
        </w:tc>
        <w:tc>
          <w:tcPr>
            <w:tcW w:w="1969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79" w:author="Mouse" w:date="2015-10-21T17:21:00Z"/>
              </w:rPr>
            </w:pPr>
            <w:ins w:id="13380" w:author="Mouse" w:date="2015-10-21T17:21:00Z">
              <w:r>
                <w:rPr>
                  <w:rFonts w:hint="eastAsia"/>
                </w:rPr>
                <w:t>单据修改信息</w:t>
              </w:r>
            </w:ins>
          </w:p>
        </w:tc>
        <w:tc>
          <w:tcPr>
            <w:tcW w:w="1443" w:type="dxa"/>
            <w:shd w:val="clear" w:color="auto" w:fill="auto"/>
          </w:tcPr>
          <w:p w:rsidR="003E23AF" w:rsidRDefault="003E23AF" w:rsidP="00560072">
            <w:pPr>
              <w:rPr>
                <w:ins w:id="13381" w:author="Mouse" w:date="2015-10-21T17:21:00Z"/>
              </w:rPr>
            </w:pPr>
            <w:ins w:id="13382" w:author="Mouse" w:date="2015-10-21T17:21:00Z">
              <w:r>
                <w:rPr>
                  <w:rFonts w:hint="eastAsia"/>
                </w:rPr>
                <w:t>单据状态</w:t>
              </w:r>
            </w:ins>
          </w:p>
        </w:tc>
        <w:tc>
          <w:tcPr>
            <w:tcW w:w="1697" w:type="dxa"/>
            <w:vMerge/>
            <w:shd w:val="clear" w:color="auto" w:fill="auto"/>
          </w:tcPr>
          <w:p w:rsidR="003E23AF" w:rsidRDefault="003E23AF" w:rsidP="00560072">
            <w:pPr>
              <w:rPr>
                <w:ins w:id="13383" w:author="Mouse" w:date="2015-10-21T17:21:00Z"/>
              </w:rPr>
            </w:pPr>
          </w:p>
        </w:tc>
      </w:tr>
      <w:tr w:rsidR="003E23AF" w:rsidTr="00560072">
        <w:trPr>
          <w:ins w:id="13384" w:author="Mouse" w:date="2015-10-21T17:21:00Z"/>
        </w:trPr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85" w:author="Mouse" w:date="2015-10-21T17:21:00Z"/>
              </w:rPr>
            </w:pPr>
            <w:ins w:id="13386" w:author="Mouse" w:date="2015-10-21T17:21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87" w:author="Mouse" w:date="2015-10-21T17:21:00Z"/>
              </w:rPr>
            </w:pPr>
            <w:ins w:id="13388" w:author="Mouse" w:date="2015-10-21T17:21:00Z">
              <w:r>
                <w:rPr>
                  <w:rFonts w:hint="eastAsia"/>
                </w:rPr>
                <w:t>所有付款单</w:t>
              </w:r>
            </w:ins>
          </w:p>
        </w:tc>
        <w:tc>
          <w:tcPr>
            <w:tcW w:w="1969" w:type="dxa"/>
            <w:shd w:val="clear" w:color="auto" w:fill="auto"/>
          </w:tcPr>
          <w:p w:rsidR="003E23AF" w:rsidRDefault="003E23AF" w:rsidP="00560072">
            <w:pPr>
              <w:jc w:val="left"/>
              <w:rPr>
                <w:ins w:id="13389" w:author="Mouse" w:date="2015-10-21T17:21:00Z"/>
              </w:rPr>
            </w:pPr>
            <w:ins w:id="13390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43" w:type="dxa"/>
            <w:shd w:val="clear" w:color="auto" w:fill="auto"/>
          </w:tcPr>
          <w:p w:rsidR="003E23AF" w:rsidRDefault="003E23AF" w:rsidP="00560072">
            <w:pPr>
              <w:rPr>
                <w:ins w:id="13391" w:author="Mouse" w:date="2015-10-21T17:21:00Z"/>
              </w:rPr>
            </w:pPr>
            <w:ins w:id="13392" w:author="Mouse" w:date="2015-10-21T17:21:00Z">
              <w:r>
                <w:rPr>
                  <w:rFonts w:hint="eastAsia"/>
                </w:rPr>
                <w:t>审批后</w:t>
              </w:r>
            </w:ins>
          </w:p>
        </w:tc>
        <w:tc>
          <w:tcPr>
            <w:tcW w:w="1697" w:type="dxa"/>
            <w:shd w:val="clear" w:color="auto" w:fill="auto"/>
          </w:tcPr>
          <w:p w:rsidR="003E23AF" w:rsidRDefault="003E23AF" w:rsidP="00560072">
            <w:pPr>
              <w:rPr>
                <w:ins w:id="13393" w:author="Mouse" w:date="2015-10-21T17:21:00Z"/>
              </w:rPr>
            </w:pPr>
            <w:ins w:id="13394" w:author="Mouse" w:date="2015-10-21T17:21:00Z">
              <w:r>
                <w:rPr>
                  <w:rFonts w:hint="eastAsia"/>
                </w:rPr>
                <w:t>单据审批后状态；系统满足后置条件</w:t>
              </w:r>
            </w:ins>
          </w:p>
        </w:tc>
      </w:tr>
      <w:tr w:rsidR="003E23AF" w:rsidTr="00560072">
        <w:trPr>
          <w:ins w:id="13395" w:author="Mouse" w:date="2015-10-21T17:21:00Z"/>
        </w:trPr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96" w:author="Mouse" w:date="2015-10-21T17:21:00Z"/>
              </w:rPr>
            </w:pPr>
            <w:ins w:id="13397" w:author="Mouse" w:date="2015-10-21T17:21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1705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398" w:author="Mouse" w:date="2015-10-21T17:21:00Z"/>
              </w:rPr>
            </w:pPr>
            <w:ins w:id="13399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969" w:type="dxa"/>
            <w:shd w:val="clear" w:color="auto" w:fill="auto"/>
          </w:tcPr>
          <w:p w:rsidR="003E23AF" w:rsidRDefault="003E23AF" w:rsidP="00560072">
            <w:pPr>
              <w:rPr>
                <w:ins w:id="13400" w:author="Mouse" w:date="2015-10-21T17:21:00Z"/>
              </w:rPr>
            </w:pPr>
            <w:ins w:id="13401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43" w:type="dxa"/>
            <w:shd w:val="clear" w:color="auto" w:fill="auto"/>
          </w:tcPr>
          <w:p w:rsidR="003E23AF" w:rsidRDefault="003E23AF" w:rsidP="00560072">
            <w:pPr>
              <w:rPr>
                <w:ins w:id="13402" w:author="Mouse" w:date="2015-10-21T17:21:00Z"/>
              </w:rPr>
            </w:pPr>
            <w:ins w:id="13403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697" w:type="dxa"/>
            <w:shd w:val="clear" w:color="auto" w:fill="auto"/>
          </w:tcPr>
          <w:p w:rsidR="003E23AF" w:rsidRDefault="003E23AF" w:rsidP="00560072">
            <w:pPr>
              <w:rPr>
                <w:ins w:id="13404" w:author="Mouse" w:date="2015-10-21T17:21:00Z"/>
              </w:rPr>
            </w:pPr>
            <w:ins w:id="13405" w:author="Mouse" w:date="2015-10-21T17:21:00Z">
              <w:r>
                <w:rPr>
                  <w:rFonts w:hint="eastAsia"/>
                </w:rPr>
                <w:t>选择单据类型；</w:t>
              </w:r>
            </w:ins>
          </w:p>
          <w:p w:rsidR="003E23AF" w:rsidRDefault="003E23AF" w:rsidP="00560072">
            <w:pPr>
              <w:rPr>
                <w:ins w:id="13406" w:author="Mouse" w:date="2015-10-21T17:21:00Z"/>
              </w:rPr>
            </w:pPr>
            <w:ins w:id="13407" w:author="Mouse" w:date="2015-10-21T17:21:00Z">
              <w:r>
                <w:rPr>
                  <w:rFonts w:hint="eastAsia"/>
                </w:rPr>
                <w:lastRenderedPageBreak/>
                <w:t>系统不满足后置条件</w:t>
              </w:r>
            </w:ins>
          </w:p>
        </w:tc>
      </w:tr>
    </w:tbl>
    <w:p w:rsidR="003E23AF" w:rsidRDefault="003E23AF" w:rsidP="003E23AF">
      <w:pPr>
        <w:pStyle w:val="2"/>
        <w:rPr>
          <w:ins w:id="13408" w:author="Mouse" w:date="2015-10-21T17:21:00Z"/>
        </w:rPr>
        <w:pPrChange w:id="13409" w:author="Mouse" w:date="2015-10-21T17:22:00Z">
          <w:pPr/>
        </w:pPrChange>
      </w:pPr>
      <w:ins w:id="13410" w:author="Mouse" w:date="2015-10-21T17:22:00Z">
        <w:r>
          <w:rPr>
            <w:rFonts w:hint="eastAsia"/>
          </w:rPr>
          <w:lastRenderedPageBreak/>
          <w:t>TUS26</w:t>
        </w:r>
      </w:ins>
    </w:p>
    <w:tbl>
      <w:tblPr>
        <w:tblpPr w:leftFromText="180" w:rightFromText="180" w:vertAnchor="text" w:tblpX="235" w:tblpY="1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860"/>
      </w:tblGrid>
      <w:tr w:rsidR="003E23AF" w:rsidTr="00560072">
        <w:trPr>
          <w:trHeight w:val="323"/>
          <w:ins w:id="13411" w:author="Mouse" w:date="2015-10-21T17:21:00Z"/>
        </w:trPr>
        <w:tc>
          <w:tcPr>
            <w:tcW w:w="2880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412" w:author="Mouse" w:date="2015-10-21T17:21:00Z"/>
              </w:rPr>
            </w:pPr>
            <w:ins w:id="13413" w:author="Mouse" w:date="2015-10-21T17:21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800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414" w:author="Mouse" w:date="2015-10-21T17:21:00Z"/>
              </w:rPr>
            </w:pPr>
            <w:ins w:id="13415" w:author="Mouse" w:date="2015-10-21T17:21:00Z">
              <w:r>
                <w:rPr>
                  <w:rFonts w:hint="eastAsia"/>
                </w:rPr>
                <w:t>测试用例套件1</w:t>
              </w:r>
            </w:ins>
          </w:p>
        </w:tc>
        <w:tc>
          <w:tcPr>
            <w:tcW w:w="1860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416" w:author="Mouse" w:date="2015-10-21T17:21:00Z"/>
              </w:rPr>
            </w:pPr>
            <w:ins w:id="13417" w:author="Mouse" w:date="2015-10-21T17:21:00Z">
              <w:r>
                <w:rPr>
                  <w:rFonts w:hint="eastAsia"/>
                </w:rPr>
                <w:t>测试用例套件2</w:t>
              </w:r>
            </w:ins>
          </w:p>
        </w:tc>
      </w:tr>
      <w:tr w:rsidR="003E23AF" w:rsidTr="00560072">
        <w:trPr>
          <w:trHeight w:val="323"/>
          <w:ins w:id="13418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19" w:author="Mouse" w:date="2015-10-21T17:21:00Z"/>
              </w:rPr>
            </w:pPr>
            <w:ins w:id="13420" w:author="Mouse" w:date="2015-10-21T17:21:00Z">
              <w:r>
                <w:rPr>
                  <w:rFonts w:hint="eastAsia"/>
                </w:rPr>
                <w:t>Analysis.Check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21" w:author="Mouse" w:date="2015-10-21T17:21:00Z"/>
              </w:rPr>
            </w:pPr>
            <w:ins w:id="13422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23" w:author="Mouse" w:date="2015-10-21T17:21:00Z"/>
              </w:rPr>
            </w:pPr>
            <w:ins w:id="13424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25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26" w:author="Mouse" w:date="2015-10-21T17:21:00Z"/>
              </w:rPr>
            </w:pPr>
            <w:ins w:id="13427" w:author="Mouse" w:date="2015-10-21T17:21:00Z">
              <w:r>
                <w:rPr>
                  <w:rFonts w:hint="eastAsia"/>
                </w:rPr>
                <w:t>Analysis.Check.Input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28" w:author="Mouse" w:date="2015-10-21T17:21:00Z"/>
              </w:rPr>
            </w:pPr>
            <w:ins w:id="13429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30" w:author="Mouse" w:date="2015-10-21T17:21:00Z"/>
              </w:rPr>
            </w:pPr>
            <w:ins w:id="13431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32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33" w:author="Mouse" w:date="2015-10-21T17:21:00Z"/>
              </w:rPr>
            </w:pPr>
            <w:ins w:id="13434" w:author="Mouse" w:date="2015-10-21T17:21:00Z">
              <w:r>
                <w:rPr>
                  <w:rFonts w:hint="eastAsia"/>
                </w:rPr>
                <w:t>Analysis.Check.Form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35" w:author="Mouse" w:date="2015-10-21T17:21:00Z"/>
              </w:rPr>
            </w:pPr>
            <w:ins w:id="13436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37" w:author="Mouse" w:date="2015-10-21T17:21:00Z"/>
              </w:rPr>
            </w:pPr>
            <w:ins w:id="13438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39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40" w:author="Mouse" w:date="2015-10-21T17:21:00Z"/>
              </w:rPr>
            </w:pPr>
            <w:ins w:id="13441" w:author="Mouse" w:date="2015-10-21T17:21:00Z">
              <w:r>
                <w:rPr>
                  <w:rFonts w:hint="eastAsia"/>
                </w:rPr>
                <w:t>Analysis.Check.On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42" w:author="Mouse" w:date="2015-10-21T17:21:00Z"/>
              </w:rPr>
            </w:pPr>
            <w:ins w:id="13443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44" w:author="Mouse" w:date="2015-10-21T17:21:00Z"/>
              </w:rPr>
            </w:pPr>
            <w:ins w:id="13445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46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47" w:author="Mouse" w:date="2015-10-21T17:21:00Z"/>
              </w:rPr>
            </w:pPr>
            <w:ins w:id="13448" w:author="Mouse" w:date="2015-10-21T17:21:00Z">
              <w:r>
                <w:rPr>
                  <w:rFonts w:hint="eastAsia"/>
                </w:rPr>
                <w:t>Analysis.Check.Cancle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49" w:author="Mouse" w:date="2015-10-21T17:21:00Z"/>
              </w:rPr>
            </w:pPr>
            <w:ins w:id="13450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51" w:author="Mouse" w:date="2015-10-21T17:21:00Z"/>
              </w:rPr>
            </w:pPr>
            <w:ins w:id="13452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53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rPr>
                <w:ins w:id="13454" w:author="Mouse" w:date="2015-10-21T17:21:00Z"/>
              </w:rPr>
            </w:pPr>
            <w:ins w:id="13455" w:author="Mouse" w:date="2015-10-21T17:21:00Z">
              <w:r>
                <w:rPr>
                  <w:rFonts w:hint="eastAsia"/>
                </w:rPr>
                <w:t>Analysis.Check.Invalid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56" w:author="Mouse" w:date="2015-10-21T17:21:00Z"/>
              </w:rPr>
            </w:pPr>
            <w:ins w:id="13457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58" w:author="Mouse" w:date="2015-10-21T17:21:00Z"/>
              </w:rPr>
            </w:pPr>
            <w:ins w:id="13459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60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61" w:author="Mouse" w:date="2015-10-21T17:21:00Z"/>
              </w:rPr>
            </w:pPr>
            <w:ins w:id="13462" w:author="Mouse" w:date="2015-10-21T17:21:00Z">
              <w:r>
                <w:rPr>
                  <w:rFonts w:hint="eastAsia"/>
                </w:rPr>
                <w:t>Analysis.Form.Choose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63" w:author="Mouse" w:date="2015-10-21T17:21:00Z"/>
              </w:rPr>
            </w:pPr>
            <w:ins w:id="13464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65" w:author="Mouse" w:date="2015-10-21T17:21:00Z"/>
              </w:rPr>
            </w:pPr>
            <w:ins w:id="13466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67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68" w:author="Mouse" w:date="2015-10-21T17:21:00Z"/>
              </w:rPr>
            </w:pPr>
            <w:ins w:id="13469" w:author="Mouse" w:date="2015-10-21T17:21:00Z">
              <w:r>
                <w:rPr>
                  <w:rFonts w:hint="eastAsia"/>
                </w:rPr>
                <w:t>Analysis.Form.Time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70" w:author="Mouse" w:date="2015-10-21T17:21:00Z"/>
              </w:rPr>
            </w:pPr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71" w:author="Mouse" w:date="2015-10-21T17:21:00Z"/>
              </w:rPr>
            </w:pPr>
            <w:ins w:id="13472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73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74" w:author="Mouse" w:date="2015-10-21T17:21:00Z"/>
              </w:rPr>
            </w:pPr>
            <w:ins w:id="13475" w:author="Mouse" w:date="2015-10-21T17:21:00Z">
              <w:r>
                <w:rPr>
                  <w:rFonts w:hint="eastAsia"/>
                </w:rPr>
                <w:t>Analysis.Form.End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76" w:author="Mouse" w:date="2015-10-21T17:21:00Z"/>
              </w:rPr>
            </w:pPr>
            <w:ins w:id="13477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78" w:author="Mouse" w:date="2015-10-21T17:21:00Z"/>
              </w:rPr>
            </w:pPr>
            <w:ins w:id="13479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80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rPr>
                <w:ins w:id="13481" w:author="Mouse" w:date="2015-10-21T17:21:00Z"/>
              </w:rPr>
            </w:pPr>
            <w:ins w:id="13482" w:author="Mouse" w:date="2015-10-21T17:21:00Z">
              <w:r>
                <w:rPr>
                  <w:rFonts w:hint="eastAsia"/>
                </w:rPr>
                <w:t>Analysis.Form.Invalid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83" w:author="Mouse" w:date="2015-10-21T17:21:00Z"/>
              </w:rPr>
            </w:pPr>
            <w:ins w:id="13484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85" w:author="Mouse" w:date="2015-10-21T17:21:00Z"/>
              </w:rPr>
            </w:pPr>
            <w:ins w:id="13486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87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88" w:author="Mouse" w:date="2015-10-21T17:21:00Z"/>
              </w:rPr>
            </w:pPr>
            <w:ins w:id="13489" w:author="Mouse" w:date="2015-10-21T17:21:00Z">
              <w:r>
                <w:rPr>
                  <w:rFonts w:hint="eastAsia"/>
                </w:rPr>
                <w:t>Analysis.End.Earning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90" w:author="Mouse" w:date="2015-10-21T17:21:00Z"/>
              </w:rPr>
            </w:pPr>
            <w:ins w:id="13491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92" w:author="Mouse" w:date="2015-10-21T17:21:00Z"/>
              </w:rPr>
            </w:pPr>
          </w:p>
        </w:tc>
      </w:tr>
      <w:tr w:rsidR="003E23AF" w:rsidTr="00560072">
        <w:trPr>
          <w:trHeight w:val="323"/>
          <w:ins w:id="13493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494" w:author="Mouse" w:date="2015-10-21T17:21:00Z"/>
              </w:rPr>
            </w:pPr>
            <w:ins w:id="13495" w:author="Mouse" w:date="2015-10-21T17:21:00Z">
              <w:r>
                <w:rPr>
                  <w:rFonts w:hint="eastAsia"/>
                </w:rPr>
                <w:t>Analysis.End.Situation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96" w:author="Mouse" w:date="2015-10-21T17:21:00Z"/>
              </w:rPr>
            </w:pPr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497" w:author="Mouse" w:date="2015-10-21T17:21:00Z"/>
              </w:rPr>
            </w:pPr>
            <w:ins w:id="13498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499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rPr>
                <w:ins w:id="13500" w:author="Mouse" w:date="2015-10-21T17:21:00Z"/>
              </w:rPr>
            </w:pPr>
            <w:ins w:id="13501" w:author="Mouse" w:date="2015-10-21T17:21:00Z">
              <w:r>
                <w:rPr>
                  <w:rFonts w:hint="eastAsia"/>
                </w:rPr>
                <w:t>Analysis.End.Close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02" w:author="Mouse" w:date="2015-10-21T17:21:00Z"/>
              </w:rPr>
            </w:pPr>
            <w:ins w:id="13503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04" w:author="Mouse" w:date="2015-10-21T17:21:00Z"/>
              </w:rPr>
            </w:pPr>
            <w:ins w:id="13505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trHeight w:val="323"/>
          <w:ins w:id="13506" w:author="Mouse" w:date="2015-10-21T17:21:00Z"/>
        </w:trPr>
        <w:tc>
          <w:tcPr>
            <w:tcW w:w="2880" w:type="dxa"/>
            <w:shd w:val="clear" w:color="auto" w:fill="auto"/>
          </w:tcPr>
          <w:p w:rsidR="003E23AF" w:rsidRDefault="003E23AF" w:rsidP="00560072">
            <w:pPr>
              <w:rPr>
                <w:ins w:id="13507" w:author="Mouse" w:date="2015-10-21T17:21:00Z"/>
              </w:rPr>
            </w:pPr>
            <w:ins w:id="13508" w:author="Mouse" w:date="2015-10-21T17:21:00Z">
              <w:r>
                <w:rPr>
                  <w:rFonts w:hint="eastAsia"/>
                </w:rPr>
                <w:t>Analysis.Close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09" w:author="Mouse" w:date="2015-10-21T17:21:00Z"/>
              </w:rPr>
            </w:pPr>
            <w:ins w:id="13510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11" w:author="Mouse" w:date="2015-10-21T17:21:00Z"/>
              </w:rPr>
            </w:pPr>
            <w:ins w:id="13512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</w:tbl>
    <w:p w:rsidR="003E23AF" w:rsidRDefault="003E23AF" w:rsidP="003E23AF">
      <w:pPr>
        <w:rPr>
          <w:ins w:id="13513" w:author="Mouse" w:date="2015-10-21T17:21:00Z"/>
        </w:rPr>
      </w:pPr>
    </w:p>
    <w:p w:rsidR="003E23AF" w:rsidRDefault="003E23AF" w:rsidP="003E23AF">
      <w:pPr>
        <w:rPr>
          <w:ins w:id="13514" w:author="Mouse" w:date="2015-10-21T17:21:00Z"/>
        </w:rPr>
      </w:pPr>
    </w:p>
    <w:p w:rsidR="003E23AF" w:rsidRDefault="003E23AF" w:rsidP="003E23AF">
      <w:pPr>
        <w:rPr>
          <w:ins w:id="13515" w:author="Mouse" w:date="2015-10-21T17:21:00Z"/>
        </w:rPr>
      </w:pPr>
    </w:p>
    <w:p w:rsidR="003E23AF" w:rsidRDefault="003E23AF" w:rsidP="003E23AF">
      <w:pPr>
        <w:rPr>
          <w:ins w:id="13516" w:author="Mouse" w:date="2015-10-21T17:21:00Z"/>
        </w:rPr>
      </w:pPr>
    </w:p>
    <w:p w:rsidR="003E23AF" w:rsidRDefault="003E23AF" w:rsidP="003E23AF">
      <w:pPr>
        <w:rPr>
          <w:ins w:id="13517" w:author="Mouse" w:date="2015-10-21T17:21:00Z"/>
        </w:rPr>
      </w:pPr>
    </w:p>
    <w:p w:rsidR="003E23AF" w:rsidRDefault="003E23AF" w:rsidP="003E23AF">
      <w:pPr>
        <w:rPr>
          <w:ins w:id="13518" w:author="Mouse" w:date="2015-10-21T17:21:00Z"/>
        </w:rPr>
      </w:pPr>
    </w:p>
    <w:p w:rsidR="003E23AF" w:rsidRDefault="003E23AF" w:rsidP="003E23AF">
      <w:pPr>
        <w:rPr>
          <w:ins w:id="13519" w:author="Mouse" w:date="2015-10-21T17:21:00Z"/>
        </w:rPr>
      </w:pPr>
    </w:p>
    <w:p w:rsidR="003E23AF" w:rsidRDefault="003E23AF" w:rsidP="003E23AF">
      <w:pPr>
        <w:rPr>
          <w:ins w:id="13520" w:author="Mouse" w:date="2015-10-21T17:21:00Z"/>
        </w:rPr>
      </w:pPr>
    </w:p>
    <w:p w:rsidR="003E23AF" w:rsidRDefault="003E23AF" w:rsidP="003E23AF">
      <w:pPr>
        <w:rPr>
          <w:ins w:id="13521" w:author="Mouse" w:date="2015-10-21T17:21:00Z"/>
        </w:rPr>
      </w:pPr>
    </w:p>
    <w:p w:rsidR="003E23AF" w:rsidRDefault="003E23AF" w:rsidP="003E23AF">
      <w:pPr>
        <w:rPr>
          <w:ins w:id="13522" w:author="Mouse" w:date="2015-10-21T17:21:00Z"/>
        </w:rPr>
      </w:pPr>
    </w:p>
    <w:p w:rsidR="003E23AF" w:rsidRDefault="003E23AF" w:rsidP="003E23AF">
      <w:pPr>
        <w:rPr>
          <w:ins w:id="13523" w:author="Mouse" w:date="2015-10-21T17:21:00Z"/>
        </w:rPr>
      </w:pPr>
    </w:p>
    <w:p w:rsidR="003E23AF" w:rsidRDefault="003E23AF" w:rsidP="003E23AF">
      <w:pPr>
        <w:rPr>
          <w:ins w:id="13524" w:author="Mouse" w:date="2015-10-21T17:21:00Z"/>
        </w:rPr>
      </w:pPr>
    </w:p>
    <w:p w:rsidR="003E23AF" w:rsidRDefault="003E23AF" w:rsidP="003E23AF">
      <w:pPr>
        <w:rPr>
          <w:ins w:id="13525" w:author="Mouse" w:date="2015-10-21T17:21:00Z"/>
        </w:rPr>
      </w:pPr>
    </w:p>
    <w:p w:rsidR="003E23AF" w:rsidRDefault="003E23AF" w:rsidP="003E23AF">
      <w:pPr>
        <w:rPr>
          <w:ins w:id="13526" w:author="Mouse" w:date="2015-10-21T17:21:00Z"/>
        </w:rPr>
      </w:pPr>
    </w:p>
    <w:p w:rsidR="003E23AF" w:rsidRDefault="003E23AF" w:rsidP="003E23AF">
      <w:pPr>
        <w:rPr>
          <w:ins w:id="13527" w:author="Mouse" w:date="2015-10-21T17:21:00Z"/>
        </w:rPr>
      </w:pPr>
    </w:p>
    <w:p w:rsidR="003E23AF" w:rsidRDefault="003E23AF" w:rsidP="003E23AF">
      <w:pPr>
        <w:rPr>
          <w:ins w:id="13528" w:author="Mouse" w:date="2015-10-21T17:21:00Z"/>
        </w:rPr>
      </w:pPr>
    </w:p>
    <w:p w:rsidR="003E23AF" w:rsidRDefault="003E23AF" w:rsidP="003E23AF">
      <w:pPr>
        <w:rPr>
          <w:ins w:id="13529" w:author="Mouse" w:date="2015-10-21T17:21:00Z"/>
        </w:rPr>
      </w:pPr>
    </w:p>
    <w:p w:rsidR="003E23AF" w:rsidRDefault="003E23AF" w:rsidP="003E23AF">
      <w:pPr>
        <w:rPr>
          <w:ins w:id="13530" w:author="Mouse" w:date="2015-10-21T17:21:00Z"/>
        </w:rPr>
      </w:pPr>
    </w:p>
    <w:p w:rsidR="003E23AF" w:rsidRDefault="003E23AF" w:rsidP="003E23AF">
      <w:pPr>
        <w:rPr>
          <w:ins w:id="13531" w:author="Mouse" w:date="2015-10-21T17:21:00Z"/>
        </w:rPr>
      </w:pPr>
    </w:p>
    <w:p w:rsidR="003E23AF" w:rsidRDefault="003E23AF" w:rsidP="003E23AF">
      <w:pPr>
        <w:rPr>
          <w:ins w:id="13532" w:author="Mouse" w:date="2015-10-21T17:21:00Z"/>
        </w:rPr>
      </w:pPr>
    </w:p>
    <w:p w:rsidR="003E23AF" w:rsidRDefault="003E23AF" w:rsidP="003E23AF">
      <w:pPr>
        <w:jc w:val="center"/>
        <w:rPr>
          <w:ins w:id="13533" w:author="Mouse" w:date="2015-10-21T17:21:00Z"/>
        </w:rPr>
      </w:pPr>
      <w:ins w:id="13534" w:author="Mouse" w:date="2015-10-21T17:21:00Z">
        <w:r>
          <w:rPr>
            <w:rFonts w:hint="eastAsia"/>
          </w:rPr>
          <w:t>TUS1的测试用例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E23AF" w:rsidTr="00560072">
        <w:trPr>
          <w:ins w:id="13535" w:author="Mouse" w:date="2015-10-21T17:21:00Z"/>
        </w:trPr>
        <w:tc>
          <w:tcPr>
            <w:tcW w:w="2840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536" w:author="Mouse" w:date="2015-10-21T17:21:00Z"/>
              </w:rPr>
            </w:pPr>
            <w:ins w:id="13537" w:author="Mouse" w:date="2015-10-21T17:21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38" w:author="Mouse" w:date="2015-10-21T17:21:00Z"/>
              </w:rPr>
            </w:pPr>
            <w:ins w:id="13539" w:author="Mouse" w:date="2015-10-21T17:21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284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540" w:author="Mouse" w:date="2015-10-21T17:21:00Z"/>
              </w:rPr>
            </w:pPr>
            <w:ins w:id="13541" w:author="Mouse" w:date="2015-10-21T17:21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3542" w:author="Mouse" w:date="2015-10-21T17:21:00Z"/>
        </w:trPr>
        <w:tc>
          <w:tcPr>
            <w:tcW w:w="2840" w:type="dxa"/>
            <w:vMerge/>
            <w:shd w:val="clear" w:color="auto" w:fill="auto"/>
          </w:tcPr>
          <w:p w:rsidR="003E23AF" w:rsidRDefault="003E23AF" w:rsidP="00560072">
            <w:pPr>
              <w:rPr>
                <w:ins w:id="13543" w:author="Mouse" w:date="2015-10-21T17:21:00Z"/>
              </w:rPr>
            </w:pPr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44" w:author="Mouse" w:date="2015-10-21T17:21:00Z"/>
              </w:rPr>
            </w:pPr>
            <w:ins w:id="13545" w:author="Mouse" w:date="2015-10-21T17:21:00Z">
              <w:r>
                <w:rPr>
                  <w:rFonts w:hint="eastAsia"/>
                </w:rPr>
                <w:t>表单类型</w:t>
              </w:r>
            </w:ins>
          </w:p>
        </w:tc>
        <w:tc>
          <w:tcPr>
            <w:tcW w:w="2841" w:type="dxa"/>
            <w:vMerge/>
            <w:shd w:val="clear" w:color="auto" w:fill="auto"/>
          </w:tcPr>
          <w:p w:rsidR="003E23AF" w:rsidRDefault="003E23AF" w:rsidP="00560072">
            <w:pPr>
              <w:rPr>
                <w:ins w:id="13546" w:author="Mouse" w:date="2015-10-21T17:21:00Z"/>
              </w:rPr>
            </w:pPr>
          </w:p>
        </w:tc>
      </w:tr>
      <w:tr w:rsidR="003E23AF" w:rsidTr="00560072">
        <w:trPr>
          <w:ins w:id="13547" w:author="Mouse" w:date="2015-10-21T17:21:00Z"/>
        </w:trPr>
        <w:tc>
          <w:tcPr>
            <w:tcW w:w="284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48" w:author="Mouse" w:date="2015-10-21T17:21:00Z"/>
              </w:rPr>
            </w:pPr>
            <w:ins w:id="13549" w:author="Mouse" w:date="2015-10-21T17:21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50" w:author="Mouse" w:date="2015-10-21T17:21:00Z"/>
              </w:rPr>
            </w:pPr>
            <w:ins w:id="13551" w:author="Mouse" w:date="2015-10-21T17:21:00Z">
              <w:r>
                <w:rPr>
                  <w:rFonts w:hint="eastAsia"/>
                </w:rPr>
                <w:t>成本收益表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rPr>
                <w:ins w:id="13552" w:author="Mouse" w:date="2015-10-21T17:21:00Z"/>
              </w:rPr>
            </w:pPr>
            <w:ins w:id="13553" w:author="Mouse" w:date="2015-10-21T17:21:00Z">
              <w:r>
                <w:rPr>
                  <w:rFonts w:hint="eastAsia"/>
                </w:rPr>
                <w:t>查看完成；系统满足后置条件</w:t>
              </w:r>
            </w:ins>
          </w:p>
        </w:tc>
      </w:tr>
      <w:tr w:rsidR="003E23AF" w:rsidTr="00560072">
        <w:trPr>
          <w:ins w:id="13554" w:author="Mouse" w:date="2015-10-21T17:21:00Z"/>
        </w:trPr>
        <w:tc>
          <w:tcPr>
            <w:tcW w:w="284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55" w:author="Mouse" w:date="2015-10-21T17:21:00Z"/>
              </w:rPr>
            </w:pPr>
            <w:ins w:id="13556" w:author="Mouse" w:date="2015-10-21T17:21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57" w:author="Mouse" w:date="2015-10-21T17:21:00Z"/>
              </w:rPr>
            </w:pPr>
            <w:ins w:id="13558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rPr>
                <w:ins w:id="13559" w:author="Mouse" w:date="2015-10-21T17:21:00Z"/>
              </w:rPr>
            </w:pPr>
            <w:ins w:id="13560" w:author="Mouse" w:date="2015-10-21T17:21:00Z">
              <w:r>
                <w:rPr>
                  <w:rFonts w:hint="eastAsia"/>
                </w:rPr>
                <w:t>选择表单类型；</w:t>
              </w:r>
            </w:ins>
          </w:p>
          <w:p w:rsidR="003E23AF" w:rsidRDefault="003E23AF" w:rsidP="00560072">
            <w:pPr>
              <w:rPr>
                <w:ins w:id="13561" w:author="Mouse" w:date="2015-10-21T17:21:00Z"/>
              </w:rPr>
            </w:pPr>
            <w:ins w:id="13562" w:author="Mouse" w:date="2015-10-21T17:21:00Z">
              <w:r>
                <w:rPr>
                  <w:rFonts w:hint="eastAsia"/>
                </w:rPr>
                <w:t>系统不满足后置条件</w:t>
              </w:r>
            </w:ins>
          </w:p>
        </w:tc>
      </w:tr>
    </w:tbl>
    <w:p w:rsidR="003E23AF" w:rsidRDefault="003E23AF" w:rsidP="003E23AF">
      <w:pPr>
        <w:rPr>
          <w:ins w:id="13563" w:author="Mouse" w:date="2015-10-21T17:21:00Z"/>
        </w:rPr>
      </w:pPr>
    </w:p>
    <w:p w:rsidR="003E23AF" w:rsidRDefault="003E23AF" w:rsidP="003E23AF">
      <w:pPr>
        <w:jc w:val="center"/>
        <w:rPr>
          <w:ins w:id="13564" w:author="Mouse" w:date="2015-10-21T17:21:00Z"/>
        </w:rPr>
      </w:pPr>
    </w:p>
    <w:p w:rsidR="003E23AF" w:rsidRDefault="003E23AF" w:rsidP="003E23AF">
      <w:pPr>
        <w:jc w:val="center"/>
        <w:rPr>
          <w:ins w:id="13565" w:author="Mouse" w:date="2015-10-21T17:21:00Z"/>
        </w:rPr>
      </w:pPr>
      <w:ins w:id="13566" w:author="Mouse" w:date="2015-10-21T17:21:00Z">
        <w:r>
          <w:rPr>
            <w:rFonts w:hint="eastAsia"/>
          </w:rPr>
          <w:t>TUS2的测试用例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E23AF" w:rsidTr="00560072">
        <w:trPr>
          <w:ins w:id="13567" w:author="Mouse" w:date="2015-10-21T17:21:00Z"/>
        </w:trPr>
        <w:tc>
          <w:tcPr>
            <w:tcW w:w="2840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568" w:author="Mouse" w:date="2015-10-21T17:21:00Z"/>
              </w:rPr>
            </w:pPr>
            <w:ins w:id="13569" w:author="Mouse" w:date="2015-10-21T17:21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70" w:author="Mouse" w:date="2015-10-21T17:21:00Z"/>
              </w:rPr>
            </w:pPr>
            <w:ins w:id="13571" w:author="Mouse" w:date="2015-10-21T17:21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284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572" w:author="Mouse" w:date="2015-10-21T17:21:00Z"/>
              </w:rPr>
            </w:pPr>
            <w:ins w:id="13573" w:author="Mouse" w:date="2015-10-21T17:21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3574" w:author="Mouse" w:date="2015-10-21T17:21:00Z"/>
        </w:trPr>
        <w:tc>
          <w:tcPr>
            <w:tcW w:w="2840" w:type="dxa"/>
            <w:vMerge/>
            <w:shd w:val="clear" w:color="auto" w:fill="auto"/>
          </w:tcPr>
          <w:p w:rsidR="003E23AF" w:rsidRDefault="003E23AF" w:rsidP="00560072">
            <w:pPr>
              <w:rPr>
                <w:ins w:id="13575" w:author="Mouse" w:date="2015-10-21T17:21:00Z"/>
              </w:rPr>
            </w:pPr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76" w:author="Mouse" w:date="2015-10-21T17:21:00Z"/>
              </w:rPr>
            </w:pPr>
            <w:ins w:id="13577" w:author="Mouse" w:date="2015-10-21T17:21:00Z">
              <w:r>
                <w:rPr>
                  <w:rFonts w:hint="eastAsia"/>
                </w:rPr>
                <w:t>表单类型</w:t>
              </w:r>
            </w:ins>
          </w:p>
        </w:tc>
        <w:tc>
          <w:tcPr>
            <w:tcW w:w="2841" w:type="dxa"/>
            <w:vMerge/>
            <w:shd w:val="clear" w:color="auto" w:fill="auto"/>
          </w:tcPr>
          <w:p w:rsidR="003E23AF" w:rsidRDefault="003E23AF" w:rsidP="00560072">
            <w:pPr>
              <w:rPr>
                <w:ins w:id="13578" w:author="Mouse" w:date="2015-10-21T17:21:00Z"/>
              </w:rPr>
            </w:pPr>
          </w:p>
        </w:tc>
      </w:tr>
      <w:tr w:rsidR="003E23AF" w:rsidTr="00560072">
        <w:trPr>
          <w:ins w:id="13579" w:author="Mouse" w:date="2015-10-21T17:21:00Z"/>
        </w:trPr>
        <w:tc>
          <w:tcPr>
            <w:tcW w:w="284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80" w:author="Mouse" w:date="2015-10-21T17:21:00Z"/>
              </w:rPr>
            </w:pPr>
            <w:ins w:id="13581" w:author="Mouse" w:date="2015-10-21T17:21:00Z">
              <w:r>
                <w:rPr>
                  <w:rFonts w:hint="eastAsia"/>
                </w:rPr>
                <w:t>TUS1-1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82" w:author="Mouse" w:date="2015-10-21T17:21:00Z"/>
              </w:rPr>
            </w:pPr>
            <w:ins w:id="13583" w:author="Mouse" w:date="2015-10-21T17:21:00Z">
              <w:r>
                <w:rPr>
                  <w:rFonts w:hint="eastAsia"/>
                </w:rPr>
                <w:t>经营情况表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rPr>
                <w:ins w:id="13584" w:author="Mouse" w:date="2015-10-21T17:21:00Z"/>
              </w:rPr>
            </w:pPr>
            <w:ins w:id="13585" w:author="Mouse" w:date="2015-10-21T17:21:00Z">
              <w:r>
                <w:rPr>
                  <w:rFonts w:hint="eastAsia"/>
                </w:rPr>
                <w:t>查看完成；系统满足后置条件</w:t>
              </w:r>
            </w:ins>
          </w:p>
        </w:tc>
      </w:tr>
      <w:tr w:rsidR="003E23AF" w:rsidTr="00560072">
        <w:trPr>
          <w:ins w:id="13586" w:author="Mouse" w:date="2015-10-21T17:21:00Z"/>
        </w:trPr>
        <w:tc>
          <w:tcPr>
            <w:tcW w:w="284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87" w:author="Mouse" w:date="2015-10-21T17:21:00Z"/>
              </w:rPr>
            </w:pPr>
            <w:ins w:id="13588" w:author="Mouse" w:date="2015-10-21T17:21:00Z">
              <w:r>
                <w:rPr>
                  <w:rFonts w:hint="eastAsia"/>
                </w:rPr>
                <w:t>TUS1-2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589" w:author="Mouse" w:date="2015-10-21T17:21:00Z"/>
              </w:rPr>
            </w:pPr>
            <w:ins w:id="13590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2841" w:type="dxa"/>
            <w:shd w:val="clear" w:color="auto" w:fill="auto"/>
          </w:tcPr>
          <w:p w:rsidR="003E23AF" w:rsidRDefault="003E23AF" w:rsidP="00560072">
            <w:pPr>
              <w:rPr>
                <w:ins w:id="13591" w:author="Mouse" w:date="2015-10-21T17:21:00Z"/>
              </w:rPr>
            </w:pPr>
            <w:ins w:id="13592" w:author="Mouse" w:date="2015-10-21T17:21:00Z">
              <w:r>
                <w:rPr>
                  <w:rFonts w:hint="eastAsia"/>
                </w:rPr>
                <w:t>选择表单类型；</w:t>
              </w:r>
            </w:ins>
          </w:p>
          <w:p w:rsidR="003E23AF" w:rsidRDefault="003E23AF" w:rsidP="00560072">
            <w:pPr>
              <w:rPr>
                <w:ins w:id="13593" w:author="Mouse" w:date="2015-10-21T17:21:00Z"/>
              </w:rPr>
            </w:pPr>
            <w:ins w:id="13594" w:author="Mouse" w:date="2015-10-21T17:21:00Z">
              <w:r>
                <w:rPr>
                  <w:rFonts w:hint="eastAsia"/>
                </w:rPr>
                <w:t>系统不满足后置条件</w:t>
              </w:r>
            </w:ins>
          </w:p>
        </w:tc>
      </w:tr>
    </w:tbl>
    <w:p w:rsidR="003E23AF" w:rsidRDefault="003E23AF" w:rsidP="003E23AF">
      <w:pPr>
        <w:rPr>
          <w:ins w:id="13595" w:author="Mouse" w:date="2015-10-21T17:21:00Z"/>
        </w:rPr>
      </w:pPr>
    </w:p>
    <w:p w:rsidR="003E23AF" w:rsidRDefault="003E23AF" w:rsidP="003E23AF">
      <w:pPr>
        <w:rPr>
          <w:ins w:id="13596" w:author="Mouse" w:date="2015-10-21T17:21:00Z"/>
        </w:rPr>
      </w:pPr>
    </w:p>
    <w:p w:rsidR="003E23AF" w:rsidRDefault="003E23AF" w:rsidP="003E23AF">
      <w:pPr>
        <w:rPr>
          <w:ins w:id="13597" w:author="Mouse" w:date="2015-10-21T17:21:00Z"/>
        </w:rPr>
      </w:pPr>
    </w:p>
    <w:p w:rsidR="003E23AF" w:rsidRDefault="003E23AF" w:rsidP="003E23AF">
      <w:pPr>
        <w:rPr>
          <w:ins w:id="13598" w:author="Mouse" w:date="2015-10-21T17:21:00Z"/>
        </w:rPr>
      </w:pPr>
    </w:p>
    <w:p w:rsidR="003E23AF" w:rsidRDefault="003E23AF" w:rsidP="003E23AF">
      <w:pPr>
        <w:rPr>
          <w:ins w:id="13599" w:author="Mouse" w:date="2015-10-21T17:21:00Z"/>
        </w:rPr>
      </w:pPr>
    </w:p>
    <w:p w:rsidR="003E23AF" w:rsidRDefault="003E23AF" w:rsidP="003E23AF">
      <w:pPr>
        <w:rPr>
          <w:ins w:id="13600" w:author="Mouse" w:date="2015-10-21T17:21:00Z"/>
        </w:rPr>
      </w:pPr>
    </w:p>
    <w:p w:rsidR="003E23AF" w:rsidRDefault="003E23AF" w:rsidP="003E23AF">
      <w:pPr>
        <w:rPr>
          <w:ins w:id="13601" w:author="Mouse" w:date="2015-10-21T17:21:00Z"/>
        </w:rPr>
      </w:pPr>
    </w:p>
    <w:p w:rsidR="003E23AF" w:rsidRDefault="003E23AF" w:rsidP="003E23AF">
      <w:pPr>
        <w:rPr>
          <w:ins w:id="13602" w:author="Mouse" w:date="2015-10-21T17:21:00Z"/>
        </w:rPr>
      </w:pPr>
    </w:p>
    <w:p w:rsidR="003E23AF" w:rsidRDefault="003E23AF" w:rsidP="003E23AF">
      <w:pPr>
        <w:rPr>
          <w:ins w:id="13603" w:author="Mouse" w:date="2015-10-21T17:21:00Z"/>
        </w:rPr>
      </w:pPr>
    </w:p>
    <w:p w:rsidR="003E23AF" w:rsidRDefault="003E23AF" w:rsidP="003E23AF">
      <w:pPr>
        <w:pStyle w:val="2"/>
        <w:rPr>
          <w:ins w:id="13604" w:author="Mouse" w:date="2015-10-21T17:21:00Z"/>
        </w:rPr>
        <w:pPrChange w:id="13605" w:author="Mouse" w:date="2015-10-21T17:22:00Z">
          <w:pPr/>
        </w:pPrChange>
      </w:pPr>
      <w:ins w:id="13606" w:author="Mouse" w:date="2015-10-21T17:22:00Z">
        <w:r>
          <w:rPr>
            <w:rFonts w:hint="eastAsia"/>
          </w:rPr>
          <w:t>TUS27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800"/>
        <w:gridCol w:w="1860"/>
      </w:tblGrid>
      <w:tr w:rsidR="003E23AF" w:rsidTr="00560072">
        <w:trPr>
          <w:ins w:id="13607" w:author="Mouse" w:date="2015-10-21T17:21:00Z"/>
        </w:trPr>
        <w:tc>
          <w:tcPr>
            <w:tcW w:w="3114" w:type="dxa"/>
            <w:shd w:val="clear" w:color="auto" w:fill="auto"/>
            <w:vAlign w:val="center"/>
          </w:tcPr>
          <w:p w:rsidR="003E23AF" w:rsidRDefault="003E23AF" w:rsidP="00560072">
            <w:pPr>
              <w:spacing w:line="288" w:lineRule="auto"/>
              <w:jc w:val="center"/>
              <w:rPr>
                <w:ins w:id="13608" w:author="Mouse" w:date="2015-10-21T17:21:00Z"/>
              </w:rPr>
            </w:pPr>
            <w:ins w:id="13609" w:author="Mouse" w:date="2015-10-21T17:21:00Z"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1800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610" w:author="Mouse" w:date="2015-10-21T17:21:00Z"/>
              </w:rPr>
            </w:pPr>
            <w:ins w:id="13611" w:author="Mouse" w:date="2015-10-21T17:21:00Z">
              <w:r>
                <w:rPr>
                  <w:rFonts w:hint="eastAsia"/>
                </w:rPr>
                <w:t>测试用例套件1</w:t>
              </w:r>
            </w:ins>
          </w:p>
        </w:tc>
        <w:tc>
          <w:tcPr>
            <w:tcW w:w="1860" w:type="dxa"/>
            <w:shd w:val="clear" w:color="auto" w:fill="auto"/>
            <w:vAlign w:val="center"/>
          </w:tcPr>
          <w:p w:rsidR="003E23AF" w:rsidRDefault="003E23AF" w:rsidP="00560072">
            <w:pPr>
              <w:jc w:val="center"/>
              <w:rPr>
                <w:ins w:id="13612" w:author="Mouse" w:date="2015-10-21T17:21:00Z"/>
              </w:rPr>
            </w:pPr>
            <w:ins w:id="13613" w:author="Mouse" w:date="2015-10-21T17:21:00Z">
              <w:r>
                <w:rPr>
                  <w:rFonts w:hint="eastAsia"/>
                </w:rPr>
                <w:t>测试用例套件2</w:t>
              </w:r>
            </w:ins>
          </w:p>
        </w:tc>
      </w:tr>
      <w:tr w:rsidR="003E23AF" w:rsidTr="00560072">
        <w:trPr>
          <w:ins w:id="13614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615" w:author="Mouse" w:date="2015-10-21T17:21:00Z"/>
              </w:rPr>
            </w:pPr>
            <w:ins w:id="13616" w:author="Mouse" w:date="2015-10-21T17:21:00Z">
              <w:r>
                <w:rPr>
                  <w:rFonts w:hint="eastAsia"/>
                </w:rPr>
                <w:t xml:space="preserve">Administor.Type     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17" w:author="Mouse" w:date="2015-10-21T17:21:00Z"/>
              </w:rPr>
            </w:pPr>
            <w:ins w:id="13618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19" w:author="Mouse" w:date="2015-10-21T17:21:00Z"/>
              </w:rPr>
            </w:pPr>
            <w:ins w:id="13620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21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622" w:author="Mouse" w:date="2015-10-21T17:21:00Z"/>
              </w:rPr>
            </w:pPr>
            <w:ins w:id="13623" w:author="Mouse" w:date="2015-10-21T17:21:00Z">
              <w:r>
                <w:rPr>
                  <w:rFonts w:hint="eastAsia"/>
                </w:rPr>
                <w:t xml:space="preserve">Administor.Type.Info   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24" w:author="Mouse" w:date="2015-10-21T17:21:00Z"/>
              </w:rPr>
            </w:pPr>
            <w:ins w:id="13625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26" w:author="Mouse" w:date="2015-10-21T17:21:00Z"/>
              </w:rPr>
            </w:pPr>
            <w:ins w:id="13627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28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rPr>
                <w:ins w:id="13629" w:author="Mouse" w:date="2015-10-21T17:21:00Z"/>
              </w:rPr>
            </w:pPr>
            <w:ins w:id="13630" w:author="Mouse" w:date="2015-10-21T17:21:00Z">
              <w:r>
                <w:rPr>
                  <w:rFonts w:hint="eastAsia"/>
                </w:rPr>
                <w:t xml:space="preserve">Administor.Type.Revise   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31" w:author="Mouse" w:date="2015-10-21T17:21:00Z"/>
              </w:rPr>
            </w:pPr>
            <w:ins w:id="13632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33" w:author="Mouse" w:date="2015-10-21T17:21:00Z"/>
              </w:rPr>
            </w:pPr>
            <w:ins w:id="13634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35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636" w:author="Mouse" w:date="2015-10-21T17:21:00Z"/>
              </w:rPr>
            </w:pPr>
            <w:ins w:id="13637" w:author="Mouse" w:date="2015-10-21T17:21:00Z">
              <w:r>
                <w:rPr>
                  <w:rFonts w:hint="eastAsia"/>
                </w:rPr>
                <w:t>Administor.Revise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38" w:author="Mouse" w:date="2015-10-21T17:21:00Z"/>
              </w:rPr>
            </w:pPr>
            <w:ins w:id="13639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40" w:author="Mouse" w:date="2015-10-21T17:21:00Z"/>
              </w:rPr>
            </w:pPr>
            <w:ins w:id="13641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42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643" w:author="Mouse" w:date="2015-10-21T17:21:00Z"/>
              </w:rPr>
            </w:pPr>
            <w:ins w:id="13644" w:author="Mouse" w:date="2015-10-21T17:21:00Z">
              <w:r>
                <w:rPr>
                  <w:rFonts w:hint="eastAsia"/>
                </w:rPr>
                <w:t>Administor.Revise.Tick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45" w:author="Mouse" w:date="2015-10-21T17:21:00Z"/>
              </w:rPr>
            </w:pPr>
            <w:ins w:id="13646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47" w:author="Mouse" w:date="2015-10-21T17:21:00Z"/>
              </w:rPr>
            </w:pPr>
            <w:ins w:id="13648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49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rPr>
                <w:ins w:id="13650" w:author="Mouse" w:date="2015-10-21T17:21:00Z"/>
              </w:rPr>
            </w:pPr>
            <w:ins w:id="13651" w:author="Mouse" w:date="2015-10-21T17:21:00Z">
              <w:r>
                <w:rPr>
                  <w:rFonts w:hint="eastAsia"/>
                </w:rPr>
                <w:t>Administor.Revise.Update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52" w:author="Mouse" w:date="2015-10-21T17:21:00Z"/>
              </w:rPr>
            </w:pPr>
            <w:ins w:id="13653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54" w:author="Mouse" w:date="2015-10-21T17:21:00Z"/>
              </w:rPr>
            </w:pPr>
            <w:ins w:id="13655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56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657" w:author="Mouse" w:date="2015-10-21T17:21:00Z"/>
              </w:rPr>
            </w:pPr>
            <w:ins w:id="13658" w:author="Mouse" w:date="2015-10-21T17:21:00Z">
              <w:r>
                <w:rPr>
                  <w:rFonts w:hint="eastAsia"/>
                </w:rPr>
                <w:t>Administor.Revise.Delete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59" w:author="Mouse" w:date="2015-10-21T17:21:00Z"/>
              </w:rPr>
            </w:pPr>
            <w:ins w:id="13660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61" w:author="Mouse" w:date="2015-10-21T17:21:00Z"/>
              </w:rPr>
            </w:pPr>
          </w:p>
        </w:tc>
      </w:tr>
      <w:tr w:rsidR="003E23AF" w:rsidTr="00560072">
        <w:trPr>
          <w:ins w:id="13662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663" w:author="Mouse" w:date="2015-10-21T17:21:00Z"/>
              </w:rPr>
            </w:pPr>
            <w:ins w:id="13664" w:author="Mouse" w:date="2015-10-21T17:21:00Z">
              <w:r>
                <w:rPr>
                  <w:rFonts w:hint="eastAsia"/>
                </w:rPr>
                <w:t>Administor.Revise.Add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65" w:author="Mouse" w:date="2015-10-21T17:21:00Z"/>
              </w:rPr>
            </w:pPr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66" w:author="Mouse" w:date="2015-10-21T17:21:00Z"/>
              </w:rPr>
            </w:pPr>
            <w:ins w:id="13667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68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spacing w:line="288" w:lineRule="auto"/>
              <w:rPr>
                <w:ins w:id="13669" w:author="Mouse" w:date="2015-10-21T17:21:00Z"/>
              </w:rPr>
            </w:pPr>
            <w:ins w:id="13670" w:author="Mouse" w:date="2015-10-21T17:21:00Z">
              <w:r>
                <w:rPr>
                  <w:rFonts w:hint="eastAsia"/>
                </w:rPr>
                <w:t>Administor.End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71" w:author="Mouse" w:date="2015-10-21T17:21:00Z"/>
              </w:rPr>
            </w:pPr>
            <w:ins w:id="13672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73" w:author="Mouse" w:date="2015-10-21T17:21:00Z"/>
              </w:rPr>
            </w:pPr>
            <w:ins w:id="13674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75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rPr>
                <w:ins w:id="13676" w:author="Mouse" w:date="2015-10-21T17:21:00Z"/>
              </w:rPr>
            </w:pPr>
            <w:ins w:id="13677" w:author="Mouse" w:date="2015-10-21T17:21:00Z">
              <w:r>
                <w:rPr>
                  <w:rFonts w:hint="eastAsia"/>
                </w:rPr>
                <w:t>Administor.End.Close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78" w:author="Mouse" w:date="2015-10-21T17:21:00Z"/>
              </w:rPr>
            </w:pPr>
            <w:ins w:id="13679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80" w:author="Mouse" w:date="2015-10-21T17:21:00Z"/>
              </w:rPr>
            </w:pPr>
            <w:ins w:id="13681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  <w:tr w:rsidR="003E23AF" w:rsidTr="00560072">
        <w:trPr>
          <w:ins w:id="13682" w:author="Mouse" w:date="2015-10-21T17:21:00Z"/>
        </w:trPr>
        <w:tc>
          <w:tcPr>
            <w:tcW w:w="3114" w:type="dxa"/>
            <w:shd w:val="clear" w:color="auto" w:fill="auto"/>
          </w:tcPr>
          <w:p w:rsidR="003E23AF" w:rsidRDefault="003E23AF" w:rsidP="00560072">
            <w:pPr>
              <w:rPr>
                <w:ins w:id="13683" w:author="Mouse" w:date="2015-10-21T17:21:00Z"/>
              </w:rPr>
            </w:pPr>
            <w:ins w:id="13684" w:author="Mouse" w:date="2015-10-21T17:21:00Z">
              <w:r>
                <w:rPr>
                  <w:rFonts w:hint="eastAsia"/>
                </w:rPr>
                <w:t>Administor.Close</w:t>
              </w:r>
            </w:ins>
          </w:p>
        </w:tc>
        <w:tc>
          <w:tcPr>
            <w:tcW w:w="180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85" w:author="Mouse" w:date="2015-10-21T17:21:00Z"/>
              </w:rPr>
            </w:pPr>
            <w:ins w:id="13686" w:author="Mouse" w:date="2015-10-21T17:21:00Z">
              <w:r>
                <w:rPr>
                  <w:rFonts w:hint="eastAsia"/>
                </w:rPr>
                <w:t>TUS1</w:t>
              </w:r>
            </w:ins>
          </w:p>
        </w:tc>
        <w:tc>
          <w:tcPr>
            <w:tcW w:w="186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687" w:author="Mouse" w:date="2015-10-21T17:21:00Z"/>
              </w:rPr>
            </w:pPr>
            <w:ins w:id="13688" w:author="Mouse" w:date="2015-10-21T17:21:00Z">
              <w:r>
                <w:rPr>
                  <w:rFonts w:hint="eastAsia"/>
                </w:rPr>
                <w:t>TUS2</w:t>
              </w:r>
            </w:ins>
          </w:p>
        </w:tc>
      </w:tr>
    </w:tbl>
    <w:p w:rsidR="003E23AF" w:rsidRDefault="003E23AF" w:rsidP="003E23AF">
      <w:pPr>
        <w:rPr>
          <w:ins w:id="13689" w:author="Mouse" w:date="2015-10-21T17:21:00Z"/>
        </w:rPr>
      </w:pPr>
    </w:p>
    <w:p w:rsidR="003E23AF" w:rsidRDefault="003E23AF" w:rsidP="003E23AF">
      <w:pPr>
        <w:rPr>
          <w:ins w:id="13690" w:author="Mouse" w:date="2015-10-21T17:21:00Z"/>
        </w:rPr>
      </w:pPr>
    </w:p>
    <w:p w:rsidR="003E23AF" w:rsidRDefault="003E23AF" w:rsidP="003E23AF">
      <w:pPr>
        <w:jc w:val="center"/>
        <w:rPr>
          <w:ins w:id="13691" w:author="Mouse" w:date="2015-10-21T17:21:00Z"/>
        </w:rPr>
      </w:pPr>
      <w:ins w:id="13692" w:author="Mouse" w:date="2015-10-21T17:21:00Z">
        <w:r>
          <w:rPr>
            <w:rFonts w:hint="eastAsia"/>
          </w:rPr>
          <w:t>TUS</w:t>
        </w:r>
        <w:r>
          <w:t>1</w:t>
        </w:r>
        <w:r>
          <w:rPr>
            <w:rFonts w:hint="eastAsia"/>
          </w:rPr>
          <w:t>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3E23AF" w:rsidTr="00560072">
        <w:trPr>
          <w:ins w:id="13693" w:author="Mouse" w:date="2015-10-21T17:21:00Z"/>
        </w:trPr>
        <w:tc>
          <w:tcPr>
            <w:tcW w:w="1420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694" w:author="Mouse" w:date="2015-10-21T17:21:00Z"/>
              </w:rPr>
            </w:pPr>
            <w:ins w:id="13695" w:author="Mouse" w:date="2015-10-21T17:21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681" w:type="dxa"/>
            <w:gridSpan w:val="4"/>
            <w:shd w:val="clear" w:color="auto" w:fill="auto"/>
          </w:tcPr>
          <w:p w:rsidR="003E23AF" w:rsidRDefault="003E23AF" w:rsidP="00560072">
            <w:pPr>
              <w:jc w:val="center"/>
              <w:rPr>
                <w:ins w:id="13696" w:author="Mouse" w:date="2015-10-21T17:21:00Z"/>
              </w:rPr>
            </w:pPr>
            <w:ins w:id="13697" w:author="Mouse" w:date="2015-10-21T17:21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42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698" w:author="Mouse" w:date="2015-10-21T17:21:00Z"/>
              </w:rPr>
            </w:pPr>
            <w:ins w:id="13699" w:author="Mouse" w:date="2015-10-21T17:21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3700" w:author="Mouse" w:date="2015-10-21T17:21:00Z"/>
        </w:trPr>
        <w:tc>
          <w:tcPr>
            <w:tcW w:w="1420" w:type="dxa"/>
            <w:vMerge/>
            <w:shd w:val="clear" w:color="auto" w:fill="auto"/>
          </w:tcPr>
          <w:p w:rsidR="003E23AF" w:rsidRDefault="003E23AF" w:rsidP="00560072">
            <w:pPr>
              <w:rPr>
                <w:ins w:id="13701" w:author="Mouse" w:date="2015-10-21T17:21:00Z"/>
              </w:rPr>
            </w:pPr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02" w:author="Mouse" w:date="2015-10-21T17:21:00Z"/>
              </w:rPr>
            </w:pPr>
            <w:ins w:id="13703" w:author="Mouse" w:date="2015-10-21T17:21:00Z">
              <w:r>
                <w:rPr>
                  <w:rFonts w:hint="eastAsia"/>
                </w:rPr>
                <w:t>人员类型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04" w:author="Mouse" w:date="2015-10-21T17:21:00Z"/>
              </w:rPr>
            </w:pPr>
            <w:ins w:id="13705" w:author="Mouse" w:date="2015-10-21T17:21:00Z">
              <w:r>
                <w:rPr>
                  <w:rFonts w:hint="eastAsia"/>
                </w:rPr>
                <w:t>员工信息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06" w:author="Mouse" w:date="2015-10-21T17:21:00Z"/>
              </w:rPr>
            </w:pPr>
            <w:ins w:id="13707" w:author="Mouse" w:date="2015-10-21T17:21:00Z">
              <w:r>
                <w:rPr>
                  <w:rFonts w:hint="eastAsia"/>
                </w:rPr>
                <w:t>增加权利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08" w:author="Mouse" w:date="2015-10-21T17:21:00Z"/>
              </w:rPr>
            </w:pPr>
            <w:ins w:id="13709" w:author="Mouse" w:date="2015-10-21T17:21:00Z">
              <w:r>
                <w:rPr>
                  <w:rFonts w:hint="eastAsia"/>
                </w:rPr>
                <w:t>删除权利</w:t>
              </w:r>
            </w:ins>
          </w:p>
        </w:tc>
        <w:tc>
          <w:tcPr>
            <w:tcW w:w="1421" w:type="dxa"/>
            <w:vMerge/>
            <w:shd w:val="clear" w:color="auto" w:fill="auto"/>
          </w:tcPr>
          <w:p w:rsidR="003E23AF" w:rsidRDefault="003E23AF" w:rsidP="00560072">
            <w:pPr>
              <w:rPr>
                <w:ins w:id="13710" w:author="Mouse" w:date="2015-10-21T17:21:00Z"/>
              </w:rPr>
            </w:pPr>
          </w:p>
        </w:tc>
      </w:tr>
      <w:tr w:rsidR="003E23AF" w:rsidTr="00560072">
        <w:trPr>
          <w:ins w:id="13711" w:author="Mouse" w:date="2015-10-21T17:21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12" w:author="Mouse" w:date="2015-10-21T17:21:00Z"/>
              </w:rPr>
            </w:pPr>
            <w:ins w:id="13713" w:author="Mouse" w:date="2015-10-21T17:21:00Z">
              <w:r>
                <w:rPr>
                  <w:rFonts w:hint="eastAsia"/>
                </w:rPr>
                <w:t>TUS</w:t>
              </w:r>
              <w:r>
                <w:t>1</w:t>
              </w:r>
              <w:r>
                <w:rPr>
                  <w:rFonts w:hint="eastAsia"/>
                </w:rPr>
                <w:t>-1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14" w:author="Mouse" w:date="2015-10-21T17:21:00Z"/>
              </w:rPr>
            </w:pPr>
            <w:ins w:id="13715" w:author="Mouse" w:date="2015-10-21T17:21:00Z">
              <w:r>
                <w:rPr>
                  <w:rFonts w:hint="eastAsia"/>
                </w:rPr>
                <w:t>财务人员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16" w:author="Mouse" w:date="2015-10-21T17:21:00Z"/>
              </w:rPr>
            </w:pPr>
            <w:ins w:id="13717" w:author="Mouse" w:date="2015-10-21T17:21:00Z">
              <w:r>
                <w:rPr>
                  <w:rFonts w:hint="eastAsia"/>
                </w:rPr>
                <w:t>姓名：xxx</w:t>
              </w:r>
            </w:ins>
          </w:p>
          <w:p w:rsidR="003E23AF" w:rsidRDefault="003E23AF" w:rsidP="00560072">
            <w:pPr>
              <w:rPr>
                <w:ins w:id="13718" w:author="Mouse" w:date="2015-10-21T17:21:00Z"/>
              </w:rPr>
            </w:pPr>
            <w:ins w:id="13719" w:author="Mouse" w:date="2015-10-21T17:21:00Z">
              <w:r>
                <w:rPr>
                  <w:rFonts w:hint="eastAsia"/>
                </w:rPr>
                <w:t>性别：xx</w:t>
              </w:r>
            </w:ins>
          </w:p>
          <w:p w:rsidR="003E23AF" w:rsidRDefault="003E23AF" w:rsidP="00560072">
            <w:pPr>
              <w:rPr>
                <w:ins w:id="13720" w:author="Mouse" w:date="2015-10-21T17:21:00Z"/>
              </w:rPr>
            </w:pPr>
            <w:ins w:id="13721" w:author="Mouse" w:date="2015-10-21T17:21:00Z">
              <w:r>
                <w:rPr>
                  <w:rFonts w:hint="eastAsia"/>
                </w:rPr>
                <w:t>编号：11111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22" w:author="Mouse" w:date="2015-10-21T17:21:00Z"/>
              </w:rPr>
            </w:pPr>
            <w:ins w:id="13723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24" w:author="Mouse" w:date="2015-10-21T17:21:00Z"/>
              </w:rPr>
            </w:pPr>
            <w:ins w:id="13725" w:author="Mouse" w:date="2015-10-21T17:21:00Z">
              <w:r>
                <w:rPr>
                  <w:rFonts w:hint="eastAsia"/>
                </w:rPr>
                <w:t>人员管理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26" w:author="Mouse" w:date="2015-10-21T17:21:00Z"/>
              </w:rPr>
            </w:pPr>
            <w:ins w:id="13727" w:author="Mouse" w:date="2015-10-21T17:21:00Z">
              <w:r>
                <w:rPr>
                  <w:rFonts w:hint="eastAsia"/>
                </w:rPr>
                <w:t>修改成功；系统满足后置条件</w:t>
              </w:r>
            </w:ins>
          </w:p>
        </w:tc>
      </w:tr>
      <w:tr w:rsidR="003E23AF" w:rsidTr="00560072">
        <w:trPr>
          <w:ins w:id="13728" w:author="Mouse" w:date="2015-10-21T17:21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29" w:author="Mouse" w:date="2015-10-21T17:21:00Z"/>
              </w:rPr>
            </w:pPr>
            <w:ins w:id="13730" w:author="Mouse" w:date="2015-10-21T17:21:00Z">
              <w:r>
                <w:rPr>
                  <w:rFonts w:hint="eastAsia"/>
                </w:rPr>
                <w:t>TUS</w:t>
              </w:r>
              <w:r>
                <w:t>1</w:t>
              </w:r>
              <w:r>
                <w:rPr>
                  <w:rFonts w:hint="eastAsia"/>
                </w:rPr>
                <w:t>-2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31" w:author="Mouse" w:date="2015-10-21T17:21:00Z"/>
              </w:rPr>
            </w:pPr>
            <w:ins w:id="13732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33" w:author="Mouse" w:date="2015-10-21T17:21:00Z"/>
              </w:rPr>
            </w:pPr>
            <w:ins w:id="13734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35" w:author="Mouse" w:date="2015-10-21T17:21:00Z"/>
              </w:rPr>
            </w:pPr>
            <w:ins w:id="13736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37" w:author="Mouse" w:date="2015-10-21T17:21:00Z"/>
              </w:rPr>
            </w:pPr>
            <w:ins w:id="13738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39" w:author="Mouse" w:date="2015-10-21T17:21:00Z"/>
              </w:rPr>
            </w:pPr>
            <w:ins w:id="13740" w:author="Mouse" w:date="2015-10-21T17:21:00Z">
              <w:r>
                <w:rPr>
                  <w:rFonts w:hint="eastAsia"/>
                </w:rPr>
                <w:t>选择员工类型；系统不满足后置条件</w:t>
              </w:r>
            </w:ins>
          </w:p>
        </w:tc>
      </w:tr>
    </w:tbl>
    <w:p w:rsidR="003E23AF" w:rsidRDefault="003E23AF" w:rsidP="003E23AF">
      <w:pPr>
        <w:rPr>
          <w:ins w:id="13741" w:author="Mouse" w:date="2015-10-21T17:21:00Z"/>
        </w:rPr>
      </w:pPr>
    </w:p>
    <w:p w:rsidR="003E23AF" w:rsidRDefault="003E23AF" w:rsidP="003E23AF">
      <w:pPr>
        <w:rPr>
          <w:ins w:id="13742" w:author="Mouse" w:date="2015-10-21T17:21:00Z"/>
        </w:rPr>
      </w:pPr>
    </w:p>
    <w:p w:rsidR="003E23AF" w:rsidRDefault="003E23AF" w:rsidP="003E23AF">
      <w:pPr>
        <w:jc w:val="center"/>
        <w:rPr>
          <w:ins w:id="13743" w:author="Mouse" w:date="2015-10-21T17:21:00Z"/>
        </w:rPr>
      </w:pPr>
      <w:ins w:id="13744" w:author="Mouse" w:date="2015-10-21T17:21:00Z">
        <w:r>
          <w:rPr>
            <w:rFonts w:hint="eastAsia"/>
          </w:rPr>
          <w:t>TUS2的测试用例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3E23AF" w:rsidTr="00560072">
        <w:trPr>
          <w:ins w:id="13745" w:author="Mouse" w:date="2015-10-21T17:21:00Z"/>
        </w:trPr>
        <w:tc>
          <w:tcPr>
            <w:tcW w:w="1420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746" w:author="Mouse" w:date="2015-10-21T17:21:00Z"/>
              </w:rPr>
            </w:pPr>
            <w:ins w:id="13747" w:author="Mouse" w:date="2015-10-21T17:21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5681" w:type="dxa"/>
            <w:gridSpan w:val="4"/>
            <w:shd w:val="clear" w:color="auto" w:fill="auto"/>
          </w:tcPr>
          <w:p w:rsidR="003E23AF" w:rsidRDefault="003E23AF" w:rsidP="00560072">
            <w:pPr>
              <w:jc w:val="center"/>
              <w:rPr>
                <w:ins w:id="13748" w:author="Mouse" w:date="2015-10-21T17:21:00Z"/>
              </w:rPr>
            </w:pPr>
            <w:ins w:id="13749" w:author="Mouse" w:date="2015-10-21T17:21:00Z">
              <w:r>
                <w:rPr>
                  <w:rFonts w:hint="eastAsia"/>
                </w:rPr>
                <w:t>输入</w:t>
              </w:r>
            </w:ins>
          </w:p>
        </w:tc>
        <w:tc>
          <w:tcPr>
            <w:tcW w:w="1421" w:type="dxa"/>
            <w:vMerge w:val="restart"/>
            <w:shd w:val="clear" w:color="auto" w:fill="auto"/>
          </w:tcPr>
          <w:p w:rsidR="003E23AF" w:rsidRDefault="003E23AF" w:rsidP="00560072">
            <w:pPr>
              <w:jc w:val="center"/>
              <w:rPr>
                <w:ins w:id="13750" w:author="Mouse" w:date="2015-10-21T17:21:00Z"/>
              </w:rPr>
            </w:pPr>
            <w:ins w:id="13751" w:author="Mouse" w:date="2015-10-21T17:21:00Z">
              <w:r>
                <w:rPr>
                  <w:rFonts w:hint="eastAsia"/>
                </w:rPr>
                <w:t>预期输出</w:t>
              </w:r>
            </w:ins>
          </w:p>
        </w:tc>
      </w:tr>
      <w:tr w:rsidR="003E23AF" w:rsidTr="00560072">
        <w:trPr>
          <w:ins w:id="13752" w:author="Mouse" w:date="2015-10-21T17:21:00Z"/>
        </w:trPr>
        <w:tc>
          <w:tcPr>
            <w:tcW w:w="1420" w:type="dxa"/>
            <w:vMerge/>
            <w:shd w:val="clear" w:color="auto" w:fill="auto"/>
          </w:tcPr>
          <w:p w:rsidR="003E23AF" w:rsidRDefault="003E23AF" w:rsidP="00560072">
            <w:pPr>
              <w:rPr>
                <w:ins w:id="13753" w:author="Mouse" w:date="2015-10-21T17:21:00Z"/>
              </w:rPr>
            </w:pPr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54" w:author="Mouse" w:date="2015-10-21T17:21:00Z"/>
              </w:rPr>
            </w:pPr>
            <w:ins w:id="13755" w:author="Mouse" w:date="2015-10-21T17:21:00Z">
              <w:r>
                <w:rPr>
                  <w:rFonts w:hint="eastAsia"/>
                </w:rPr>
                <w:t>人员类型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56" w:author="Mouse" w:date="2015-10-21T17:21:00Z"/>
              </w:rPr>
            </w:pPr>
            <w:ins w:id="13757" w:author="Mouse" w:date="2015-10-21T17:21:00Z">
              <w:r>
                <w:rPr>
                  <w:rFonts w:hint="eastAsia"/>
                </w:rPr>
                <w:t>员工信息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58" w:author="Mouse" w:date="2015-10-21T17:21:00Z"/>
              </w:rPr>
            </w:pPr>
            <w:ins w:id="13759" w:author="Mouse" w:date="2015-10-21T17:21:00Z">
              <w:r>
                <w:rPr>
                  <w:rFonts w:hint="eastAsia"/>
                </w:rPr>
                <w:t>增加权利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60" w:author="Mouse" w:date="2015-10-21T17:21:00Z"/>
              </w:rPr>
            </w:pPr>
            <w:ins w:id="13761" w:author="Mouse" w:date="2015-10-21T17:21:00Z">
              <w:r>
                <w:rPr>
                  <w:rFonts w:hint="eastAsia"/>
                </w:rPr>
                <w:t>删除权利</w:t>
              </w:r>
            </w:ins>
          </w:p>
        </w:tc>
        <w:tc>
          <w:tcPr>
            <w:tcW w:w="1421" w:type="dxa"/>
            <w:vMerge/>
            <w:shd w:val="clear" w:color="auto" w:fill="auto"/>
          </w:tcPr>
          <w:p w:rsidR="003E23AF" w:rsidRDefault="003E23AF" w:rsidP="00560072">
            <w:pPr>
              <w:rPr>
                <w:ins w:id="13762" w:author="Mouse" w:date="2015-10-21T17:21:00Z"/>
              </w:rPr>
            </w:pPr>
          </w:p>
        </w:tc>
      </w:tr>
      <w:tr w:rsidR="003E23AF" w:rsidTr="00560072">
        <w:trPr>
          <w:ins w:id="13763" w:author="Mouse" w:date="2015-10-21T17:21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64" w:author="Mouse" w:date="2015-10-21T17:21:00Z"/>
              </w:rPr>
            </w:pPr>
            <w:ins w:id="13765" w:author="Mouse" w:date="2015-10-21T17:21:00Z">
              <w:r>
                <w:rPr>
                  <w:rFonts w:hint="eastAsia"/>
                </w:rPr>
                <w:t>TUS</w:t>
              </w:r>
              <w:r>
                <w:t>1</w:t>
              </w:r>
              <w:r>
                <w:rPr>
                  <w:rFonts w:hint="eastAsia"/>
                </w:rPr>
                <w:t>-1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66" w:author="Mouse" w:date="2015-10-21T17:21:00Z"/>
              </w:rPr>
            </w:pPr>
            <w:ins w:id="13767" w:author="Mouse" w:date="2015-10-21T17:21:00Z">
              <w:r>
                <w:rPr>
                  <w:rFonts w:hint="eastAsia"/>
                </w:rPr>
                <w:t>财务人员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68" w:author="Mouse" w:date="2015-10-21T17:21:00Z"/>
              </w:rPr>
            </w:pPr>
            <w:ins w:id="13769" w:author="Mouse" w:date="2015-10-21T17:21:00Z">
              <w:r>
                <w:rPr>
                  <w:rFonts w:hint="eastAsia"/>
                </w:rPr>
                <w:t>姓名：xxx</w:t>
              </w:r>
            </w:ins>
          </w:p>
          <w:p w:rsidR="003E23AF" w:rsidRDefault="003E23AF" w:rsidP="00560072">
            <w:pPr>
              <w:rPr>
                <w:ins w:id="13770" w:author="Mouse" w:date="2015-10-21T17:21:00Z"/>
              </w:rPr>
            </w:pPr>
            <w:ins w:id="13771" w:author="Mouse" w:date="2015-10-21T17:21:00Z">
              <w:r>
                <w:rPr>
                  <w:rFonts w:hint="eastAsia"/>
                </w:rPr>
                <w:t>性别：xx</w:t>
              </w:r>
            </w:ins>
          </w:p>
          <w:p w:rsidR="003E23AF" w:rsidRDefault="003E23AF" w:rsidP="00560072">
            <w:pPr>
              <w:rPr>
                <w:ins w:id="13772" w:author="Mouse" w:date="2015-10-21T17:21:00Z"/>
              </w:rPr>
            </w:pPr>
            <w:ins w:id="13773" w:author="Mouse" w:date="2015-10-21T17:21:00Z">
              <w:r>
                <w:rPr>
                  <w:rFonts w:hint="eastAsia"/>
                </w:rPr>
                <w:t>编号：11111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74" w:author="Mouse" w:date="2015-10-21T17:21:00Z"/>
              </w:rPr>
            </w:pPr>
            <w:ins w:id="13775" w:author="Mouse" w:date="2015-10-21T17:21:00Z">
              <w:r>
                <w:rPr>
                  <w:rFonts w:hint="eastAsia"/>
                </w:rPr>
                <w:t>成本管理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76" w:author="Mouse" w:date="2015-10-21T17:21:00Z"/>
              </w:rPr>
            </w:pPr>
            <w:ins w:id="13777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78" w:author="Mouse" w:date="2015-10-21T17:21:00Z"/>
              </w:rPr>
            </w:pPr>
            <w:ins w:id="13779" w:author="Mouse" w:date="2015-10-21T17:21:00Z">
              <w:r>
                <w:rPr>
                  <w:rFonts w:hint="eastAsia"/>
                </w:rPr>
                <w:t>修改成功；系统满足后置条件</w:t>
              </w:r>
            </w:ins>
          </w:p>
        </w:tc>
      </w:tr>
      <w:tr w:rsidR="003E23AF" w:rsidTr="00560072">
        <w:trPr>
          <w:ins w:id="13780" w:author="Mouse" w:date="2015-10-21T17:21:00Z"/>
        </w:trPr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jc w:val="center"/>
              <w:rPr>
                <w:ins w:id="13781" w:author="Mouse" w:date="2015-10-21T17:21:00Z"/>
              </w:rPr>
            </w:pPr>
            <w:ins w:id="13782" w:author="Mouse" w:date="2015-10-21T17:21:00Z">
              <w:r>
                <w:rPr>
                  <w:rFonts w:hint="eastAsia"/>
                </w:rPr>
                <w:t>TUS</w:t>
              </w:r>
              <w:r>
                <w:t>1</w:t>
              </w:r>
              <w:r>
                <w:rPr>
                  <w:rFonts w:hint="eastAsia"/>
                </w:rPr>
                <w:t>-2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83" w:author="Mouse" w:date="2015-10-21T17:21:00Z"/>
              </w:rPr>
            </w:pPr>
            <w:ins w:id="13784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85" w:author="Mouse" w:date="2015-10-21T17:21:00Z"/>
              </w:rPr>
            </w:pPr>
            <w:ins w:id="13786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0" w:type="dxa"/>
            <w:shd w:val="clear" w:color="auto" w:fill="auto"/>
          </w:tcPr>
          <w:p w:rsidR="003E23AF" w:rsidRDefault="003E23AF" w:rsidP="00560072">
            <w:pPr>
              <w:rPr>
                <w:ins w:id="13787" w:author="Mouse" w:date="2015-10-21T17:21:00Z"/>
              </w:rPr>
            </w:pPr>
            <w:ins w:id="13788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89" w:author="Mouse" w:date="2015-10-21T17:21:00Z"/>
              </w:rPr>
            </w:pPr>
            <w:ins w:id="13790" w:author="Mouse" w:date="2015-10-21T17:21:00Z">
              <w:r>
                <w:rPr>
                  <w:rFonts w:hint="eastAsia"/>
                </w:rPr>
                <w:t>无</w:t>
              </w:r>
            </w:ins>
          </w:p>
        </w:tc>
        <w:tc>
          <w:tcPr>
            <w:tcW w:w="1421" w:type="dxa"/>
            <w:shd w:val="clear" w:color="auto" w:fill="auto"/>
          </w:tcPr>
          <w:p w:rsidR="003E23AF" w:rsidRDefault="003E23AF" w:rsidP="00560072">
            <w:pPr>
              <w:rPr>
                <w:ins w:id="13791" w:author="Mouse" w:date="2015-10-21T17:21:00Z"/>
              </w:rPr>
            </w:pPr>
            <w:ins w:id="13792" w:author="Mouse" w:date="2015-10-21T17:21:00Z">
              <w:r>
                <w:rPr>
                  <w:rFonts w:hint="eastAsia"/>
                </w:rPr>
                <w:t>选择员工类型；系统不满</w:t>
              </w:r>
              <w:r>
                <w:rPr>
                  <w:rFonts w:hint="eastAsia"/>
                </w:rPr>
                <w:lastRenderedPageBreak/>
                <w:t>足后置条件</w:t>
              </w:r>
            </w:ins>
          </w:p>
        </w:tc>
      </w:tr>
    </w:tbl>
    <w:p w:rsidR="003E23AF" w:rsidRDefault="003E23AF" w:rsidP="003E23AF">
      <w:pPr>
        <w:rPr>
          <w:ins w:id="13793" w:author="Mouse" w:date="2015-10-21T17:21:00Z"/>
        </w:rPr>
      </w:pPr>
    </w:p>
    <w:p w:rsidR="003E23AF" w:rsidRPr="003E23AF" w:rsidRDefault="003E23AF" w:rsidP="000B3E63">
      <w:pPr>
        <w:jc w:val="left"/>
        <w:rPr>
          <w:rFonts w:asciiTheme="minorEastAsia" w:hAnsiTheme="minorEastAsia" w:hint="eastAsia"/>
          <w:rPrChange w:id="13794" w:author="Mouse" w:date="2015-10-21T17:21:00Z">
            <w:rPr>
              <w:rFonts w:ascii="方正等线" w:eastAsia="方正等线" w:hAnsi="方正等线" w:hint="eastAsia"/>
              <w:b/>
              <w:sz w:val="18"/>
              <w:szCs w:val="18"/>
            </w:rPr>
          </w:rPrChange>
        </w:rPr>
        <w:pPrChange w:id="13795" w:author="Mouse" w:date="2015-10-21T17:14:00Z">
          <w:pPr/>
        </w:pPrChange>
      </w:pPr>
    </w:p>
    <w:sectPr w:rsidR="003E23AF" w:rsidRPr="003E2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A1F" w:rsidRDefault="008E7A1F" w:rsidP="009A5844">
      <w:r>
        <w:separator/>
      </w:r>
    </w:p>
  </w:endnote>
  <w:endnote w:type="continuationSeparator" w:id="0">
    <w:p w:rsidR="008E7A1F" w:rsidRDefault="008E7A1F" w:rsidP="009A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方正等线">
    <w:altName w:val="Arial Unicode MS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A1F" w:rsidRDefault="008E7A1F" w:rsidP="009A5844">
      <w:r>
        <w:separator/>
      </w:r>
    </w:p>
  </w:footnote>
  <w:footnote w:type="continuationSeparator" w:id="0">
    <w:p w:rsidR="008E7A1F" w:rsidRDefault="008E7A1F" w:rsidP="009A5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E664B"/>
    <w:multiLevelType w:val="hybridMultilevel"/>
    <w:tmpl w:val="60EA77AA"/>
    <w:lvl w:ilvl="0" w:tplc="70025C74">
      <w:numFmt w:val="bullet"/>
      <w:lvlText w:val="·"/>
      <w:lvlJc w:val="left"/>
      <w:pPr>
        <w:ind w:left="360" w:hanging="360"/>
      </w:pPr>
      <w:rPr>
        <w:rFonts w:ascii="方正等线" w:eastAsia="方正等线" w:hAnsi="方正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use">
    <w15:presenceInfo w15:providerId="None" w15:userId="Mou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76"/>
    <w:rsid w:val="000B3E63"/>
    <w:rsid w:val="000F0447"/>
    <w:rsid w:val="00121374"/>
    <w:rsid w:val="003A7957"/>
    <w:rsid w:val="003E23AF"/>
    <w:rsid w:val="003F367F"/>
    <w:rsid w:val="00470CB3"/>
    <w:rsid w:val="004B4218"/>
    <w:rsid w:val="005117F7"/>
    <w:rsid w:val="0054459F"/>
    <w:rsid w:val="00845D85"/>
    <w:rsid w:val="008B249A"/>
    <w:rsid w:val="008E7A1F"/>
    <w:rsid w:val="009953BE"/>
    <w:rsid w:val="009A5844"/>
    <w:rsid w:val="00DE0413"/>
    <w:rsid w:val="00E51BF3"/>
    <w:rsid w:val="00F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3C760"/>
  <w15:chartTrackingRefBased/>
  <w15:docId w15:val="{A251A23C-B937-42CB-BB43-69B40028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3E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953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5117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7-5">
    <w:name w:val="List Table 7 Colorful Accent 5"/>
    <w:basedOn w:val="a1"/>
    <w:uiPriority w:val="52"/>
    <w:rsid w:val="005117F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List Table 3 Accent 3"/>
    <w:basedOn w:val="a1"/>
    <w:uiPriority w:val="48"/>
    <w:rsid w:val="005117F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5">
    <w:name w:val="List Table 3 Accent 5"/>
    <w:basedOn w:val="a1"/>
    <w:uiPriority w:val="48"/>
    <w:rsid w:val="005117F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1">
    <w:name w:val="Grid Table 4 Accent 1"/>
    <w:basedOn w:val="a1"/>
    <w:uiPriority w:val="49"/>
    <w:rsid w:val="005117F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9A5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58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5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58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3E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3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BBDBB-CD1D-4729-BA77-5C7C3A5D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48</Pages>
  <Words>4207</Words>
  <Characters>23983</Characters>
  <Application>Microsoft Office Word</Application>
  <DocSecurity>0</DocSecurity>
  <Lines>199</Lines>
  <Paragraphs>56</Paragraphs>
  <ScaleCrop>false</ScaleCrop>
  <Company/>
  <LinksUpToDate>false</LinksUpToDate>
  <CharactersWithSpaces>28134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Jerry</dc:creator>
  <cp:keywords/>
  <dc:description/>
  <cp:lastModifiedBy>Mouse</cp:lastModifiedBy>
  <cp:revision>10</cp:revision>
  <dcterms:created xsi:type="dcterms:W3CDTF">2015-10-12T04:49:00Z</dcterms:created>
  <dcterms:modified xsi:type="dcterms:W3CDTF">2015-10-21T09:22:00Z</dcterms:modified>
</cp:coreProperties>
</file>